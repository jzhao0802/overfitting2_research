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A40" w:rsidRDefault="00472A40" w:rsidP="00240276">
      <w:pPr>
        <w:adjustRightInd w:val="0"/>
        <w:snapToGrid w:val="0"/>
        <w:jc w:val="both"/>
        <w:rPr>
          <w:ins w:id="0" w:author="srabhi" w:date="2015-07-20T14:25:00Z"/>
          <w:rFonts w:ascii="Arial" w:hAnsi="Arial" w:cs="Arial"/>
          <w:b/>
          <w:sz w:val="21"/>
          <w:szCs w:val="21"/>
        </w:rPr>
      </w:pPr>
      <w:bookmarkStart w:id="1" w:name="OLE_LINK7"/>
    </w:p>
    <w:p w:rsidR="00472A40" w:rsidRDefault="00472A40" w:rsidP="00240276">
      <w:pPr>
        <w:adjustRightInd w:val="0"/>
        <w:snapToGrid w:val="0"/>
        <w:jc w:val="both"/>
        <w:rPr>
          <w:ins w:id="2" w:author="srabhi" w:date="2015-07-20T14:25:00Z"/>
          <w:rFonts w:ascii="Arial" w:hAnsi="Arial" w:cs="Arial"/>
          <w:b/>
          <w:sz w:val="21"/>
          <w:szCs w:val="21"/>
        </w:rPr>
      </w:pPr>
    </w:p>
    <w:p w:rsidR="00472A40" w:rsidRDefault="00472A40" w:rsidP="00240276">
      <w:pPr>
        <w:adjustRightInd w:val="0"/>
        <w:snapToGrid w:val="0"/>
        <w:jc w:val="both"/>
        <w:rPr>
          <w:ins w:id="3" w:author="srabhi" w:date="2015-07-20T14:25:00Z"/>
          <w:rFonts w:ascii="Arial" w:hAnsi="Arial" w:cs="Arial"/>
          <w:b/>
          <w:sz w:val="21"/>
          <w:szCs w:val="21"/>
        </w:rPr>
      </w:pPr>
    </w:p>
    <w:p w:rsidR="00472A40" w:rsidRDefault="00472A40" w:rsidP="00240276">
      <w:pPr>
        <w:adjustRightInd w:val="0"/>
        <w:snapToGrid w:val="0"/>
        <w:jc w:val="both"/>
        <w:rPr>
          <w:ins w:id="4" w:author="srabhi" w:date="2015-07-20T14:25:00Z"/>
          <w:rFonts w:ascii="Arial" w:hAnsi="Arial" w:cs="Arial"/>
          <w:b/>
          <w:sz w:val="21"/>
          <w:szCs w:val="21"/>
        </w:rPr>
      </w:pPr>
    </w:p>
    <w:p w:rsidR="00472A40" w:rsidRDefault="00472A40" w:rsidP="00240276">
      <w:pPr>
        <w:adjustRightInd w:val="0"/>
        <w:snapToGrid w:val="0"/>
        <w:jc w:val="both"/>
        <w:rPr>
          <w:ins w:id="5" w:author="srabhi" w:date="2015-07-20T14:25:00Z"/>
          <w:rFonts w:ascii="Arial" w:hAnsi="Arial" w:cs="Arial"/>
          <w:b/>
          <w:sz w:val="21"/>
          <w:szCs w:val="21"/>
        </w:rPr>
      </w:pPr>
    </w:p>
    <w:p w:rsidR="0008563E" w:rsidRPr="0008563E" w:rsidRDefault="0008563E" w:rsidP="0008563E">
      <w:pPr>
        <w:adjustRightInd w:val="0"/>
        <w:snapToGrid w:val="0"/>
        <w:jc w:val="center"/>
        <w:rPr>
          <w:rFonts w:ascii="Arial" w:hAnsi="Arial" w:cs="Arial"/>
          <w:b/>
          <w:sz w:val="36"/>
          <w:szCs w:val="36"/>
          <w:rPrChange w:id="6" w:author="srabhi" w:date="2015-07-21T10:01:00Z">
            <w:rPr>
              <w:rFonts w:ascii="Arial" w:hAnsi="Arial" w:cs="Arial"/>
              <w:b/>
              <w:sz w:val="21"/>
              <w:szCs w:val="21"/>
            </w:rPr>
          </w:rPrChange>
        </w:rPr>
        <w:pPrChange w:id="7" w:author="srabhi" w:date="2015-07-20T14:25:00Z">
          <w:pPr>
            <w:adjustRightInd w:val="0"/>
            <w:snapToGrid w:val="0"/>
            <w:jc w:val="both"/>
          </w:pPr>
        </w:pPrChange>
      </w:pPr>
      <w:r w:rsidRPr="0008563E">
        <w:rPr>
          <w:rFonts w:ascii="Arial" w:hAnsi="Arial" w:cs="Arial"/>
          <w:b/>
          <w:sz w:val="36"/>
          <w:szCs w:val="36"/>
          <w:rPrChange w:id="8" w:author="srabhi" w:date="2015-07-21T10:01:00Z">
            <w:rPr>
              <w:rFonts w:ascii="Arial" w:hAnsi="Arial" w:cs="Arial"/>
              <w:b/>
              <w:sz w:val="21"/>
              <w:szCs w:val="21"/>
            </w:rPr>
          </w:rPrChange>
        </w:rPr>
        <w:t xml:space="preserve">Reducing </w:t>
      </w:r>
      <w:ins w:id="9" w:author="srabhi" w:date="2015-07-20T14:42:00Z">
        <w:r w:rsidRPr="0008563E">
          <w:rPr>
            <w:rFonts w:ascii="Arial" w:hAnsi="Arial" w:cs="Arial"/>
            <w:b/>
            <w:sz w:val="36"/>
            <w:szCs w:val="36"/>
            <w:rPrChange w:id="10" w:author="srabhi" w:date="2015-07-21T10:01:00Z">
              <w:rPr>
                <w:rFonts w:ascii="Arial" w:hAnsi="Arial" w:cs="Arial"/>
                <w:sz w:val="36"/>
                <w:szCs w:val="36"/>
              </w:rPr>
            </w:rPrChange>
          </w:rPr>
          <w:t>a</w:t>
        </w:r>
      </w:ins>
      <w:del w:id="11" w:author="srabhi" w:date="2015-07-20T14:42:00Z">
        <w:r w:rsidRPr="0008563E">
          <w:rPr>
            <w:rFonts w:ascii="Arial" w:hAnsi="Arial" w:cs="Arial"/>
            <w:b/>
            <w:sz w:val="36"/>
            <w:szCs w:val="36"/>
            <w:rPrChange w:id="12" w:author="srabhi" w:date="2015-07-21T10:01:00Z">
              <w:rPr>
                <w:rFonts w:ascii="Arial" w:hAnsi="Arial" w:cs="Arial"/>
                <w:sz w:val="36"/>
                <w:szCs w:val="36"/>
              </w:rPr>
            </w:rPrChange>
          </w:rPr>
          <w:delText>A</w:delText>
        </w:r>
      </w:del>
      <w:r w:rsidRPr="0008563E">
        <w:rPr>
          <w:rFonts w:ascii="Arial" w:hAnsi="Arial" w:cs="Arial"/>
          <w:b/>
          <w:sz w:val="36"/>
          <w:szCs w:val="36"/>
          <w:rPrChange w:id="13" w:author="srabhi" w:date="2015-07-21T10:01:00Z">
            <w:rPr>
              <w:rFonts w:ascii="Arial" w:hAnsi="Arial" w:cs="Arial"/>
              <w:sz w:val="36"/>
              <w:szCs w:val="36"/>
            </w:rPr>
          </w:rPrChange>
        </w:rPr>
        <w:t xml:space="preserve">nd Quantifying Over-Fitting </w:t>
      </w:r>
      <w:ins w:id="14" w:author="srabhi" w:date="2015-07-20T14:42:00Z">
        <w:r w:rsidRPr="0008563E">
          <w:rPr>
            <w:rFonts w:ascii="Arial" w:hAnsi="Arial" w:cs="Arial"/>
            <w:b/>
            <w:sz w:val="36"/>
            <w:szCs w:val="36"/>
            <w:rPrChange w:id="15" w:author="srabhi" w:date="2015-07-21T10:01:00Z">
              <w:rPr>
                <w:rFonts w:ascii="Arial" w:hAnsi="Arial" w:cs="Arial"/>
                <w:sz w:val="36"/>
                <w:szCs w:val="36"/>
              </w:rPr>
            </w:rPrChange>
          </w:rPr>
          <w:t>i</w:t>
        </w:r>
      </w:ins>
      <w:del w:id="16" w:author="srabhi" w:date="2015-07-20T14:42:00Z">
        <w:r w:rsidRPr="0008563E">
          <w:rPr>
            <w:rFonts w:ascii="Arial" w:hAnsi="Arial" w:cs="Arial"/>
            <w:b/>
            <w:sz w:val="36"/>
            <w:szCs w:val="36"/>
            <w:rPrChange w:id="17" w:author="srabhi" w:date="2015-07-21T10:01:00Z">
              <w:rPr>
                <w:rFonts w:ascii="Arial" w:hAnsi="Arial" w:cs="Arial"/>
                <w:sz w:val="36"/>
                <w:szCs w:val="36"/>
              </w:rPr>
            </w:rPrChange>
          </w:rPr>
          <w:delText>I</w:delText>
        </w:r>
      </w:del>
      <w:r w:rsidRPr="0008563E">
        <w:rPr>
          <w:rFonts w:ascii="Arial" w:hAnsi="Arial" w:cs="Arial"/>
          <w:b/>
          <w:sz w:val="36"/>
          <w:szCs w:val="36"/>
          <w:rPrChange w:id="18" w:author="srabhi" w:date="2015-07-21T10:01:00Z">
            <w:rPr>
              <w:rFonts w:ascii="Arial" w:hAnsi="Arial" w:cs="Arial"/>
              <w:sz w:val="36"/>
              <w:szCs w:val="36"/>
            </w:rPr>
          </w:rPrChange>
        </w:rPr>
        <w:t xml:space="preserve">n Regression Models </w:t>
      </w:r>
      <w:ins w:id="19" w:author="srabhi" w:date="2015-07-20T14:42:00Z">
        <w:r w:rsidRPr="0008563E">
          <w:rPr>
            <w:rFonts w:ascii="Arial" w:hAnsi="Arial" w:cs="Arial"/>
            <w:b/>
            <w:sz w:val="36"/>
            <w:szCs w:val="36"/>
            <w:rPrChange w:id="20" w:author="srabhi" w:date="2015-07-21T10:01:00Z">
              <w:rPr>
                <w:rFonts w:ascii="Arial" w:hAnsi="Arial" w:cs="Arial"/>
                <w:sz w:val="36"/>
                <w:szCs w:val="36"/>
              </w:rPr>
            </w:rPrChange>
          </w:rPr>
          <w:t>i</w:t>
        </w:r>
      </w:ins>
      <w:del w:id="21" w:author="srabhi" w:date="2015-07-20T14:42:00Z">
        <w:r w:rsidRPr="0008563E">
          <w:rPr>
            <w:rFonts w:ascii="Arial" w:hAnsi="Arial" w:cs="Arial"/>
            <w:b/>
            <w:sz w:val="36"/>
            <w:szCs w:val="36"/>
            <w:rPrChange w:id="22" w:author="srabhi" w:date="2015-07-21T10:01:00Z">
              <w:rPr>
                <w:rFonts w:ascii="Arial" w:hAnsi="Arial" w:cs="Arial"/>
                <w:sz w:val="36"/>
                <w:szCs w:val="36"/>
              </w:rPr>
            </w:rPrChange>
          </w:rPr>
          <w:delText>I</w:delText>
        </w:r>
      </w:del>
      <w:r w:rsidRPr="0008563E">
        <w:rPr>
          <w:rFonts w:ascii="Arial" w:hAnsi="Arial" w:cs="Arial"/>
          <w:b/>
          <w:sz w:val="36"/>
          <w:szCs w:val="36"/>
          <w:rPrChange w:id="23" w:author="srabhi" w:date="2015-07-21T10:01:00Z">
            <w:rPr>
              <w:rFonts w:ascii="Arial" w:hAnsi="Arial" w:cs="Arial"/>
              <w:sz w:val="36"/>
              <w:szCs w:val="36"/>
            </w:rPr>
          </w:rPrChange>
        </w:rPr>
        <w:t>n Healthcare Studies</w:t>
      </w:r>
    </w:p>
    <w:bookmarkEnd w:id="1"/>
    <w:p w:rsidR="00472A40" w:rsidRDefault="00472A40" w:rsidP="008A062F">
      <w:pPr>
        <w:pStyle w:val="Heading1"/>
        <w:adjustRightInd w:val="0"/>
        <w:snapToGrid w:val="0"/>
        <w:rPr>
          <w:ins w:id="24" w:author="srabhi" w:date="2015-07-20T14:25:00Z"/>
          <w:bCs w:val="0"/>
          <w:kern w:val="0"/>
          <w:sz w:val="21"/>
          <w:szCs w:val="21"/>
        </w:rPr>
      </w:pPr>
    </w:p>
    <w:p w:rsidR="00472A40" w:rsidRDefault="00472A40" w:rsidP="008A062F">
      <w:pPr>
        <w:pStyle w:val="Heading1"/>
        <w:adjustRightInd w:val="0"/>
        <w:snapToGrid w:val="0"/>
        <w:rPr>
          <w:ins w:id="25" w:author="srabhi" w:date="2015-07-20T14:26:00Z"/>
          <w:bCs w:val="0"/>
          <w:kern w:val="0"/>
          <w:sz w:val="21"/>
          <w:szCs w:val="21"/>
        </w:rPr>
      </w:pPr>
    </w:p>
    <w:p w:rsidR="008A062F" w:rsidRPr="008A062F" w:rsidDel="00472A40" w:rsidRDefault="008A062F" w:rsidP="008A062F">
      <w:pPr>
        <w:pStyle w:val="Heading1"/>
        <w:adjustRightInd w:val="0"/>
        <w:snapToGrid w:val="0"/>
        <w:rPr>
          <w:del w:id="26" w:author="srabhi" w:date="2015-07-20T14:25:00Z"/>
          <w:b w:val="0"/>
          <w:bCs w:val="0"/>
          <w:kern w:val="0"/>
          <w:sz w:val="21"/>
          <w:szCs w:val="21"/>
        </w:rPr>
      </w:pPr>
      <w:del w:id="27" w:author="srabhi" w:date="2015-07-20T14:25:00Z">
        <w:r w:rsidRPr="008A062F" w:rsidDel="00472A40">
          <w:rPr>
            <w:bCs w:val="0"/>
            <w:kern w:val="0"/>
            <w:sz w:val="21"/>
            <w:szCs w:val="21"/>
          </w:rPr>
          <w:delText>Manuscript Type:</w:delText>
        </w:r>
        <w:r w:rsidDel="00472A40">
          <w:rPr>
            <w:b w:val="0"/>
            <w:bCs w:val="0"/>
            <w:kern w:val="0"/>
            <w:sz w:val="21"/>
            <w:szCs w:val="21"/>
          </w:rPr>
          <w:delText xml:space="preserve"> </w:delText>
        </w:r>
        <w:r w:rsidRPr="008A062F" w:rsidDel="00472A40">
          <w:rPr>
            <w:b w:val="0"/>
            <w:bCs w:val="0"/>
            <w:kern w:val="0"/>
            <w:sz w:val="21"/>
            <w:szCs w:val="21"/>
          </w:rPr>
          <w:delText>Original article</w:delText>
        </w:r>
      </w:del>
    </w:p>
    <w:p w:rsidR="008A062F" w:rsidRPr="008A062F" w:rsidDel="00472A40" w:rsidRDefault="008A062F" w:rsidP="008A062F">
      <w:pPr>
        <w:pStyle w:val="Heading1"/>
        <w:adjustRightInd w:val="0"/>
        <w:snapToGrid w:val="0"/>
        <w:rPr>
          <w:del w:id="28" w:author="srabhi" w:date="2015-07-20T14:25:00Z"/>
          <w:bCs w:val="0"/>
          <w:kern w:val="0"/>
          <w:sz w:val="21"/>
          <w:szCs w:val="21"/>
        </w:rPr>
      </w:pPr>
      <w:del w:id="29" w:author="srabhi" w:date="2015-07-20T14:25:00Z">
        <w:r w:rsidRPr="008A062F" w:rsidDel="00472A40">
          <w:rPr>
            <w:bCs w:val="0"/>
            <w:kern w:val="0"/>
            <w:sz w:val="21"/>
            <w:szCs w:val="21"/>
          </w:rPr>
          <w:delText>Authors:</w:delText>
        </w:r>
      </w:del>
    </w:p>
    <w:p w:rsidR="00472A40" w:rsidRDefault="000051DF" w:rsidP="008A062F">
      <w:pPr>
        <w:pStyle w:val="Heading1"/>
        <w:adjustRightInd w:val="0"/>
        <w:snapToGrid w:val="0"/>
        <w:rPr>
          <w:ins w:id="30" w:author="srabhi" w:date="2015-07-20T14:16:00Z"/>
          <w:b w:val="0"/>
          <w:bCs w:val="0"/>
          <w:kern w:val="0"/>
          <w:sz w:val="21"/>
          <w:szCs w:val="21"/>
        </w:rPr>
      </w:pPr>
      <w:r>
        <w:rPr>
          <w:b w:val="0"/>
          <w:bCs w:val="0"/>
          <w:kern w:val="0"/>
          <w:sz w:val="21"/>
          <w:szCs w:val="21"/>
        </w:rPr>
        <w:t>John</w:t>
      </w:r>
      <w:r w:rsidR="008A062F" w:rsidRPr="008A062F">
        <w:rPr>
          <w:b w:val="0"/>
          <w:bCs w:val="0"/>
          <w:kern w:val="0"/>
          <w:sz w:val="21"/>
          <w:szCs w:val="21"/>
        </w:rPr>
        <w:t xml:space="preserve"> Rigg</w:t>
      </w:r>
      <w:ins w:id="31" w:author="srabhi" w:date="2015-07-20T14:19:00Z">
        <w:r w:rsidR="0008563E" w:rsidRPr="0008563E">
          <w:rPr>
            <w:b w:val="0"/>
            <w:bCs w:val="0"/>
            <w:kern w:val="0"/>
            <w:sz w:val="21"/>
            <w:szCs w:val="21"/>
            <w:vertAlign w:val="superscript"/>
            <w:rPrChange w:id="32" w:author="srabhi" w:date="2015-07-20T14:19:00Z">
              <w:rPr>
                <w:b w:val="0"/>
                <w:bCs w:val="0"/>
                <w:kern w:val="0"/>
                <w:sz w:val="21"/>
                <w:szCs w:val="21"/>
              </w:rPr>
            </w:rPrChange>
          </w:rPr>
          <w:t>1</w:t>
        </w:r>
      </w:ins>
      <w:ins w:id="33" w:author="srabhi" w:date="2015-07-20T14:17:00Z">
        <w:r w:rsidR="0008563E" w:rsidRPr="0008563E">
          <w:rPr>
            <w:b w:val="0"/>
            <w:bCs w:val="0"/>
            <w:kern w:val="0"/>
            <w:sz w:val="21"/>
            <w:szCs w:val="21"/>
            <w:vertAlign w:val="superscript"/>
            <w:rPrChange w:id="34" w:author="srabhi" w:date="2015-07-20T14:23:00Z">
              <w:rPr>
                <w:b w:val="0"/>
                <w:bCs w:val="0"/>
                <w:kern w:val="0"/>
                <w:sz w:val="21"/>
                <w:szCs w:val="21"/>
              </w:rPr>
            </w:rPrChange>
          </w:rPr>
          <w:t>*</w:t>
        </w:r>
      </w:ins>
      <w:ins w:id="35" w:author="srabhi" w:date="2015-07-20T14:22:00Z">
        <w:r w:rsidR="0008563E" w:rsidRPr="0008563E">
          <w:rPr>
            <w:color w:val="00000A"/>
            <w:sz w:val="18"/>
            <w:szCs w:val="18"/>
            <w:vertAlign w:val="superscript"/>
            <w:lang w:eastAsia="zh-CN"/>
            <w:rPrChange w:id="36" w:author="srabhi" w:date="2015-07-20T14:23:00Z">
              <w:rPr>
                <w:color w:val="00000A"/>
                <w:sz w:val="18"/>
                <w:szCs w:val="18"/>
                <w:lang w:eastAsia="zh-CN"/>
              </w:rPr>
            </w:rPrChange>
          </w:rPr>
          <w:t>¶</w:t>
        </w:r>
      </w:ins>
      <w:r w:rsidR="008A062F" w:rsidRPr="008A062F">
        <w:rPr>
          <w:b w:val="0"/>
          <w:bCs w:val="0"/>
          <w:kern w:val="0"/>
          <w:sz w:val="21"/>
          <w:szCs w:val="21"/>
        </w:rPr>
        <w:t>,</w:t>
      </w:r>
      <w:ins w:id="37" w:author="srabhi" w:date="2015-07-20T14:16:00Z">
        <w:r w:rsidR="00472A40">
          <w:rPr>
            <w:b w:val="0"/>
            <w:bCs w:val="0"/>
            <w:kern w:val="0"/>
            <w:sz w:val="21"/>
            <w:szCs w:val="21"/>
          </w:rPr>
          <w:t xml:space="preserve"> </w:t>
        </w:r>
        <w:r w:rsidR="00472A40" w:rsidRPr="008A062F">
          <w:rPr>
            <w:b w:val="0"/>
            <w:bCs w:val="0"/>
            <w:kern w:val="0"/>
            <w:sz w:val="21"/>
            <w:szCs w:val="21"/>
          </w:rPr>
          <w:t>Matthew Hankins</w:t>
        </w:r>
      </w:ins>
      <w:ins w:id="38" w:author="srabhi" w:date="2015-07-20T14:19:00Z">
        <w:r w:rsidR="00472A40" w:rsidRPr="00472A40">
          <w:rPr>
            <w:b w:val="0"/>
            <w:bCs w:val="0"/>
            <w:kern w:val="0"/>
            <w:sz w:val="21"/>
            <w:szCs w:val="21"/>
            <w:vertAlign w:val="superscript"/>
          </w:rPr>
          <w:t>1</w:t>
        </w:r>
      </w:ins>
      <w:ins w:id="39" w:author="srabhi" w:date="2015-07-20T14:22:00Z">
        <w:r w:rsidR="0008563E" w:rsidRPr="0008563E">
          <w:rPr>
            <w:color w:val="00000A"/>
            <w:sz w:val="18"/>
            <w:szCs w:val="18"/>
            <w:vertAlign w:val="superscript"/>
            <w:lang w:eastAsia="zh-CN"/>
            <w:rPrChange w:id="40" w:author="srabhi" w:date="2015-07-20T14:22:00Z">
              <w:rPr>
                <w:color w:val="00000A"/>
                <w:sz w:val="18"/>
                <w:szCs w:val="18"/>
                <w:lang w:eastAsia="zh-CN"/>
              </w:rPr>
            </w:rPrChange>
          </w:rPr>
          <w:t>¶</w:t>
        </w:r>
      </w:ins>
    </w:p>
    <w:p w:rsidR="00472A40" w:rsidRDefault="00472A40" w:rsidP="008A062F">
      <w:pPr>
        <w:pStyle w:val="Heading1"/>
        <w:adjustRightInd w:val="0"/>
        <w:snapToGrid w:val="0"/>
        <w:rPr>
          <w:ins w:id="41" w:author="srabhi" w:date="2015-07-20T14:26:00Z"/>
          <w:b w:val="0"/>
          <w:bCs w:val="0"/>
          <w:kern w:val="0"/>
          <w:sz w:val="21"/>
          <w:szCs w:val="21"/>
        </w:rPr>
      </w:pPr>
    </w:p>
    <w:p w:rsidR="008A062F" w:rsidRPr="008A062F" w:rsidRDefault="00472A40" w:rsidP="008A062F">
      <w:pPr>
        <w:pStyle w:val="Heading1"/>
        <w:adjustRightInd w:val="0"/>
        <w:snapToGrid w:val="0"/>
        <w:rPr>
          <w:b w:val="0"/>
          <w:bCs w:val="0"/>
          <w:kern w:val="0"/>
          <w:sz w:val="21"/>
          <w:szCs w:val="21"/>
        </w:rPr>
      </w:pPr>
      <w:ins w:id="42" w:author="srabhi" w:date="2015-07-20T14:16:00Z">
        <w:r>
          <w:rPr>
            <w:b w:val="0"/>
            <w:bCs w:val="0"/>
            <w:kern w:val="0"/>
            <w:sz w:val="21"/>
            <w:szCs w:val="21"/>
          </w:rPr>
          <w:t xml:space="preserve"> </w:t>
        </w:r>
      </w:ins>
      <w:del w:id="43" w:author="srabhi" w:date="2015-07-20T14:16:00Z">
        <w:r w:rsidR="008A062F" w:rsidRPr="008A062F" w:rsidDel="00472A40">
          <w:rPr>
            <w:b w:val="0"/>
            <w:bCs w:val="0"/>
            <w:kern w:val="0"/>
            <w:sz w:val="21"/>
            <w:szCs w:val="21"/>
          </w:rPr>
          <w:delText xml:space="preserve"> PhD</w:delText>
        </w:r>
      </w:del>
    </w:p>
    <w:p w:rsidR="008A062F" w:rsidRPr="008A062F" w:rsidDel="00472A40" w:rsidRDefault="00472A40" w:rsidP="008A062F">
      <w:pPr>
        <w:pStyle w:val="Heading1"/>
        <w:adjustRightInd w:val="0"/>
        <w:snapToGrid w:val="0"/>
        <w:rPr>
          <w:del w:id="44" w:author="srabhi" w:date="2015-07-20T14:16:00Z"/>
          <w:b w:val="0"/>
          <w:bCs w:val="0"/>
          <w:kern w:val="0"/>
          <w:sz w:val="21"/>
          <w:szCs w:val="21"/>
        </w:rPr>
      </w:pPr>
      <w:ins w:id="45" w:author="srabhi" w:date="2015-07-20T14:21:00Z">
        <w:r w:rsidRPr="00472A40">
          <w:rPr>
            <w:b w:val="0"/>
            <w:bCs w:val="0"/>
            <w:kern w:val="0"/>
            <w:sz w:val="21"/>
            <w:szCs w:val="21"/>
            <w:vertAlign w:val="superscript"/>
          </w:rPr>
          <w:t>1</w:t>
        </w:r>
        <w:r>
          <w:rPr>
            <w:b w:val="0"/>
            <w:bCs w:val="0"/>
            <w:kern w:val="0"/>
            <w:sz w:val="21"/>
            <w:szCs w:val="21"/>
            <w:vertAlign w:val="superscript"/>
          </w:rPr>
          <w:t xml:space="preserve"> </w:t>
        </w:r>
      </w:ins>
      <w:del w:id="46" w:author="srabhi" w:date="2015-07-20T14:16:00Z">
        <w:r w:rsidR="008A062F" w:rsidRPr="008A062F" w:rsidDel="00472A40">
          <w:rPr>
            <w:b w:val="0"/>
            <w:bCs w:val="0"/>
            <w:kern w:val="0"/>
            <w:sz w:val="21"/>
            <w:szCs w:val="21"/>
          </w:rPr>
          <w:delText>Director, Predictive Analytics</w:delText>
        </w:r>
      </w:del>
    </w:p>
    <w:p w:rsidR="008A062F" w:rsidRPr="008A062F" w:rsidRDefault="008A062F" w:rsidP="008A062F">
      <w:pPr>
        <w:pStyle w:val="Heading1"/>
        <w:adjustRightInd w:val="0"/>
        <w:snapToGrid w:val="0"/>
        <w:rPr>
          <w:b w:val="0"/>
          <w:bCs w:val="0"/>
          <w:kern w:val="0"/>
          <w:sz w:val="21"/>
          <w:szCs w:val="21"/>
        </w:rPr>
      </w:pPr>
      <w:r w:rsidRPr="008A062F">
        <w:rPr>
          <w:b w:val="0"/>
          <w:bCs w:val="0"/>
          <w:kern w:val="0"/>
          <w:sz w:val="21"/>
          <w:szCs w:val="21"/>
        </w:rPr>
        <w:t>Real-World Evidence Solutions</w:t>
      </w:r>
      <w:ins w:id="47" w:author="srabhi" w:date="2015-07-20T14:16:00Z">
        <w:r w:rsidR="00472A40">
          <w:rPr>
            <w:b w:val="0"/>
            <w:bCs w:val="0"/>
            <w:kern w:val="0"/>
            <w:sz w:val="21"/>
            <w:szCs w:val="21"/>
          </w:rPr>
          <w:t>, IMS Health, London, UK</w:t>
        </w:r>
      </w:ins>
    </w:p>
    <w:p w:rsidR="008A062F" w:rsidRPr="008A062F" w:rsidRDefault="008A062F" w:rsidP="008A062F">
      <w:pPr>
        <w:pStyle w:val="Heading1"/>
        <w:adjustRightInd w:val="0"/>
        <w:snapToGrid w:val="0"/>
        <w:rPr>
          <w:b w:val="0"/>
          <w:bCs w:val="0"/>
          <w:kern w:val="0"/>
          <w:sz w:val="21"/>
          <w:szCs w:val="21"/>
        </w:rPr>
      </w:pPr>
    </w:p>
    <w:p w:rsidR="008A062F" w:rsidRPr="008A062F" w:rsidDel="00472A40" w:rsidRDefault="008A062F" w:rsidP="008A062F">
      <w:pPr>
        <w:pStyle w:val="Heading1"/>
        <w:adjustRightInd w:val="0"/>
        <w:snapToGrid w:val="0"/>
        <w:rPr>
          <w:del w:id="48" w:author="srabhi" w:date="2015-07-20T14:21:00Z"/>
          <w:b w:val="0"/>
          <w:bCs w:val="0"/>
          <w:kern w:val="0"/>
          <w:sz w:val="21"/>
          <w:szCs w:val="21"/>
        </w:rPr>
      </w:pPr>
      <w:del w:id="49" w:author="srabhi" w:date="2015-07-20T14:21:00Z">
        <w:r w:rsidRPr="008A062F" w:rsidDel="00472A40">
          <w:rPr>
            <w:b w:val="0"/>
            <w:bCs w:val="0"/>
            <w:kern w:val="0"/>
            <w:sz w:val="21"/>
            <w:szCs w:val="21"/>
          </w:rPr>
          <w:delText>Matthew Hankins</w:delText>
        </w:r>
        <w:r w:rsidR="000051DF" w:rsidDel="00472A40">
          <w:rPr>
            <w:b w:val="0"/>
            <w:bCs w:val="0"/>
            <w:kern w:val="0"/>
            <w:sz w:val="21"/>
            <w:szCs w:val="21"/>
          </w:rPr>
          <w:delText>, PhD</w:delText>
        </w:r>
      </w:del>
    </w:p>
    <w:p w:rsidR="008A062F" w:rsidRPr="008A062F" w:rsidDel="00472A40" w:rsidRDefault="008A062F" w:rsidP="008A062F">
      <w:pPr>
        <w:pStyle w:val="Heading1"/>
        <w:adjustRightInd w:val="0"/>
        <w:snapToGrid w:val="0"/>
        <w:rPr>
          <w:del w:id="50" w:author="srabhi" w:date="2015-07-20T14:21:00Z"/>
          <w:b w:val="0"/>
          <w:bCs w:val="0"/>
          <w:kern w:val="0"/>
          <w:sz w:val="21"/>
          <w:szCs w:val="21"/>
        </w:rPr>
      </w:pPr>
      <w:del w:id="51" w:author="srabhi" w:date="2015-07-20T14:21:00Z">
        <w:r w:rsidRPr="008A062F" w:rsidDel="00472A40">
          <w:rPr>
            <w:b w:val="0"/>
            <w:bCs w:val="0"/>
            <w:kern w:val="0"/>
            <w:sz w:val="21"/>
            <w:szCs w:val="21"/>
          </w:rPr>
          <w:delText>Director, Biostatistics</w:delText>
        </w:r>
      </w:del>
    </w:p>
    <w:p w:rsidR="008A062F" w:rsidRPr="008A062F" w:rsidDel="00472A40" w:rsidRDefault="008A062F" w:rsidP="008A062F">
      <w:pPr>
        <w:pStyle w:val="Heading1"/>
        <w:adjustRightInd w:val="0"/>
        <w:snapToGrid w:val="0"/>
        <w:rPr>
          <w:del w:id="52" w:author="srabhi" w:date="2015-07-20T14:21:00Z"/>
          <w:b w:val="0"/>
          <w:bCs w:val="0"/>
          <w:kern w:val="0"/>
          <w:sz w:val="21"/>
          <w:szCs w:val="21"/>
        </w:rPr>
      </w:pPr>
      <w:del w:id="53" w:author="srabhi" w:date="2015-07-20T14:21:00Z">
        <w:r w:rsidRPr="008A062F" w:rsidDel="00472A40">
          <w:rPr>
            <w:b w:val="0"/>
            <w:bCs w:val="0"/>
            <w:kern w:val="0"/>
            <w:sz w:val="21"/>
            <w:szCs w:val="21"/>
          </w:rPr>
          <w:delText>Real-World Evidence Solutions</w:delText>
        </w:r>
      </w:del>
    </w:p>
    <w:p w:rsidR="008A062F" w:rsidRPr="008A062F" w:rsidRDefault="008A062F" w:rsidP="008A062F">
      <w:pPr>
        <w:pStyle w:val="Heading1"/>
        <w:adjustRightInd w:val="0"/>
        <w:snapToGrid w:val="0"/>
        <w:rPr>
          <w:b w:val="0"/>
          <w:bCs w:val="0"/>
          <w:kern w:val="0"/>
          <w:sz w:val="21"/>
          <w:szCs w:val="21"/>
        </w:rPr>
      </w:pPr>
    </w:p>
    <w:p w:rsidR="00472A40" w:rsidRDefault="008A062F" w:rsidP="008A062F">
      <w:pPr>
        <w:pStyle w:val="Heading1"/>
        <w:adjustRightInd w:val="0"/>
        <w:snapToGrid w:val="0"/>
        <w:rPr>
          <w:ins w:id="54" w:author="srabhi" w:date="2015-07-20T14:17:00Z"/>
          <w:bCs w:val="0"/>
          <w:kern w:val="0"/>
          <w:sz w:val="21"/>
          <w:szCs w:val="21"/>
        </w:rPr>
      </w:pPr>
      <w:del w:id="55" w:author="srabhi" w:date="2015-07-20T14:17:00Z">
        <w:r w:rsidRPr="008A062F" w:rsidDel="00472A40">
          <w:rPr>
            <w:bCs w:val="0"/>
            <w:kern w:val="0"/>
            <w:sz w:val="21"/>
            <w:szCs w:val="21"/>
          </w:rPr>
          <w:delText>Address</w:delText>
        </w:r>
        <w:r w:rsidR="00462297" w:rsidDel="00472A40">
          <w:rPr>
            <w:bCs w:val="0"/>
            <w:kern w:val="0"/>
            <w:sz w:val="21"/>
            <w:szCs w:val="21"/>
          </w:rPr>
          <w:delText xml:space="preserve"> for Correspondence</w:delText>
        </w:r>
        <w:r w:rsidRPr="008A062F" w:rsidDel="00472A40">
          <w:rPr>
            <w:bCs w:val="0"/>
            <w:kern w:val="0"/>
            <w:sz w:val="21"/>
            <w:szCs w:val="21"/>
          </w:rPr>
          <w:delText xml:space="preserve">: </w:delText>
        </w:r>
      </w:del>
    </w:p>
    <w:p w:rsidR="008A062F" w:rsidDel="00472A40" w:rsidRDefault="00472A40" w:rsidP="008A062F">
      <w:pPr>
        <w:pStyle w:val="Heading1"/>
        <w:adjustRightInd w:val="0"/>
        <w:snapToGrid w:val="0"/>
        <w:spacing w:line="480" w:lineRule="auto"/>
        <w:rPr>
          <w:del w:id="56" w:author="srabhi" w:date="2015-07-20T14:20:00Z"/>
          <w:bCs w:val="0"/>
          <w:kern w:val="0"/>
          <w:sz w:val="21"/>
          <w:szCs w:val="21"/>
        </w:rPr>
      </w:pPr>
      <w:ins w:id="57" w:author="srabhi" w:date="2015-07-20T14:17:00Z">
        <w:r w:rsidRPr="00472A40">
          <w:rPr>
            <w:bCs w:val="0"/>
            <w:kern w:val="0"/>
            <w:sz w:val="21"/>
            <w:szCs w:val="21"/>
          </w:rPr>
          <w:t>*Corresponding auth</w:t>
        </w:r>
      </w:ins>
      <w:ins w:id="58" w:author="srabhi" w:date="2015-07-20T14:20:00Z">
        <w:r w:rsidRPr="00472A40">
          <w:rPr>
            <w:bCs w:val="0"/>
            <w:kern w:val="0"/>
            <w:sz w:val="21"/>
            <w:szCs w:val="21"/>
          </w:rPr>
          <w:t>or</w:t>
        </w:r>
        <w:r>
          <w:rPr>
            <w:bCs w:val="0"/>
            <w:kern w:val="0"/>
            <w:sz w:val="21"/>
            <w:szCs w:val="21"/>
          </w:rPr>
          <w:t xml:space="preserve">               </w:t>
        </w:r>
      </w:ins>
    </w:p>
    <w:p w:rsidR="0008563E" w:rsidRPr="0008563E" w:rsidRDefault="0008563E" w:rsidP="0008563E">
      <w:pPr>
        <w:rPr>
          <w:ins w:id="59" w:author="srabhi" w:date="2015-07-20T14:20:00Z"/>
          <w:bCs/>
          <w:rPrChange w:id="60" w:author="srabhi" w:date="2015-07-20T14:20:00Z">
            <w:rPr>
              <w:ins w:id="61" w:author="srabhi" w:date="2015-07-20T14:20:00Z"/>
              <w:bCs w:val="0"/>
              <w:kern w:val="0"/>
              <w:sz w:val="21"/>
              <w:szCs w:val="21"/>
            </w:rPr>
          </w:rPrChange>
        </w:rPr>
        <w:pPrChange w:id="62" w:author="srabhi" w:date="2015-07-20T14:20:00Z">
          <w:pPr>
            <w:pStyle w:val="Heading1"/>
            <w:adjustRightInd w:val="0"/>
            <w:snapToGrid w:val="0"/>
          </w:pPr>
        </w:pPrChange>
      </w:pPr>
    </w:p>
    <w:p w:rsidR="000051DF" w:rsidRPr="008A062F" w:rsidDel="00472A40" w:rsidRDefault="000051DF" w:rsidP="000051DF">
      <w:pPr>
        <w:pStyle w:val="Heading1"/>
        <w:adjustRightInd w:val="0"/>
        <w:snapToGrid w:val="0"/>
        <w:rPr>
          <w:del w:id="63" w:author="srabhi" w:date="2015-07-20T14:18:00Z"/>
          <w:b w:val="0"/>
          <w:bCs w:val="0"/>
          <w:kern w:val="0"/>
          <w:sz w:val="21"/>
          <w:szCs w:val="21"/>
        </w:rPr>
      </w:pPr>
      <w:del w:id="64" w:author="srabhi" w:date="2015-07-20T14:18:00Z">
        <w:r w:rsidDel="00472A40">
          <w:rPr>
            <w:b w:val="0"/>
            <w:bCs w:val="0"/>
            <w:kern w:val="0"/>
            <w:sz w:val="21"/>
            <w:szCs w:val="21"/>
          </w:rPr>
          <w:delText>John</w:delText>
        </w:r>
        <w:r w:rsidRPr="008A062F" w:rsidDel="00472A40">
          <w:rPr>
            <w:b w:val="0"/>
            <w:bCs w:val="0"/>
            <w:kern w:val="0"/>
            <w:sz w:val="21"/>
            <w:szCs w:val="21"/>
          </w:rPr>
          <w:delText xml:space="preserve"> Rigg, PhD</w:delText>
        </w:r>
        <w:r w:rsidR="00462297" w:rsidDel="00472A40">
          <w:rPr>
            <w:b w:val="0"/>
            <w:bCs w:val="0"/>
            <w:kern w:val="0"/>
            <w:sz w:val="21"/>
            <w:szCs w:val="21"/>
          </w:rPr>
          <w:delText xml:space="preserve"> </w:delText>
        </w:r>
      </w:del>
      <w:del w:id="65" w:author="srabhi" w:date="2015-07-20T14:17:00Z">
        <w:r w:rsidR="00462297" w:rsidDel="00472A40">
          <w:rPr>
            <w:b w:val="0"/>
            <w:bCs w:val="0"/>
            <w:kern w:val="0"/>
            <w:sz w:val="21"/>
            <w:szCs w:val="21"/>
          </w:rPr>
          <w:delText>– Corresponding Author</w:delText>
        </w:r>
      </w:del>
    </w:p>
    <w:p w:rsidR="008A062F" w:rsidRPr="008A062F" w:rsidDel="00472A40" w:rsidRDefault="008A062F" w:rsidP="008A062F">
      <w:pPr>
        <w:pStyle w:val="Heading1"/>
        <w:adjustRightInd w:val="0"/>
        <w:snapToGrid w:val="0"/>
        <w:rPr>
          <w:del w:id="66" w:author="srabhi" w:date="2015-07-20T14:18:00Z"/>
          <w:b w:val="0"/>
          <w:bCs w:val="0"/>
          <w:kern w:val="0"/>
          <w:sz w:val="21"/>
          <w:szCs w:val="21"/>
        </w:rPr>
      </w:pPr>
      <w:del w:id="67" w:author="srabhi" w:date="2015-07-20T14:18:00Z">
        <w:r w:rsidRPr="008A062F" w:rsidDel="00472A40">
          <w:rPr>
            <w:b w:val="0"/>
            <w:bCs w:val="0"/>
            <w:kern w:val="0"/>
            <w:sz w:val="21"/>
            <w:szCs w:val="21"/>
          </w:rPr>
          <w:delText>IMS Health</w:delText>
        </w:r>
      </w:del>
    </w:p>
    <w:p w:rsidR="008A062F" w:rsidRPr="008A062F" w:rsidDel="00472A40" w:rsidRDefault="008A062F" w:rsidP="008A062F">
      <w:pPr>
        <w:pStyle w:val="Heading1"/>
        <w:adjustRightInd w:val="0"/>
        <w:snapToGrid w:val="0"/>
        <w:rPr>
          <w:del w:id="68" w:author="srabhi" w:date="2015-07-20T14:18:00Z"/>
          <w:b w:val="0"/>
          <w:bCs w:val="0"/>
          <w:kern w:val="0"/>
          <w:sz w:val="21"/>
          <w:szCs w:val="21"/>
        </w:rPr>
      </w:pPr>
      <w:del w:id="69" w:author="srabhi" w:date="2015-07-20T14:18:00Z">
        <w:r w:rsidRPr="008A062F" w:rsidDel="00472A40">
          <w:rPr>
            <w:b w:val="0"/>
            <w:bCs w:val="0"/>
            <w:kern w:val="0"/>
            <w:sz w:val="21"/>
            <w:szCs w:val="21"/>
          </w:rPr>
          <w:delText>210 Pentonville Road</w:delText>
        </w:r>
      </w:del>
    </w:p>
    <w:p w:rsidR="008A062F" w:rsidRPr="008A062F" w:rsidDel="00472A40" w:rsidRDefault="008A062F" w:rsidP="008A062F">
      <w:pPr>
        <w:pStyle w:val="Heading1"/>
        <w:adjustRightInd w:val="0"/>
        <w:snapToGrid w:val="0"/>
        <w:rPr>
          <w:del w:id="70" w:author="srabhi" w:date="2015-07-20T14:18:00Z"/>
          <w:b w:val="0"/>
          <w:bCs w:val="0"/>
          <w:kern w:val="0"/>
          <w:sz w:val="21"/>
          <w:szCs w:val="21"/>
        </w:rPr>
      </w:pPr>
      <w:del w:id="71" w:author="srabhi" w:date="2015-07-20T14:18:00Z">
        <w:r w:rsidRPr="008A062F" w:rsidDel="00472A40">
          <w:rPr>
            <w:b w:val="0"/>
            <w:bCs w:val="0"/>
            <w:kern w:val="0"/>
            <w:sz w:val="21"/>
            <w:szCs w:val="21"/>
          </w:rPr>
          <w:delText>London N1 9JY</w:delText>
        </w:r>
      </w:del>
    </w:p>
    <w:p w:rsidR="008A062F" w:rsidRPr="008A062F" w:rsidDel="00472A40" w:rsidRDefault="008A062F" w:rsidP="008A062F">
      <w:pPr>
        <w:pStyle w:val="Heading1"/>
        <w:adjustRightInd w:val="0"/>
        <w:snapToGrid w:val="0"/>
        <w:rPr>
          <w:del w:id="72" w:author="srabhi" w:date="2015-07-20T14:18:00Z"/>
          <w:b w:val="0"/>
          <w:bCs w:val="0"/>
          <w:kern w:val="0"/>
          <w:sz w:val="21"/>
          <w:szCs w:val="21"/>
        </w:rPr>
      </w:pPr>
      <w:del w:id="73" w:author="srabhi" w:date="2015-07-20T14:18:00Z">
        <w:r w:rsidRPr="008A062F" w:rsidDel="00472A40">
          <w:rPr>
            <w:b w:val="0"/>
            <w:bCs w:val="0"/>
            <w:kern w:val="0"/>
            <w:sz w:val="21"/>
            <w:szCs w:val="21"/>
          </w:rPr>
          <w:delText>United Kingdom</w:delText>
        </w:r>
      </w:del>
    </w:p>
    <w:p w:rsidR="008A062F" w:rsidRPr="008A062F" w:rsidDel="00472A40" w:rsidRDefault="008A062F" w:rsidP="008A062F">
      <w:pPr>
        <w:pStyle w:val="Heading1"/>
        <w:adjustRightInd w:val="0"/>
        <w:snapToGrid w:val="0"/>
        <w:rPr>
          <w:del w:id="74" w:author="srabhi" w:date="2015-07-20T14:20:00Z"/>
          <w:b w:val="0"/>
          <w:bCs w:val="0"/>
          <w:kern w:val="0"/>
          <w:sz w:val="21"/>
          <w:szCs w:val="21"/>
        </w:rPr>
      </w:pPr>
    </w:p>
    <w:p w:rsidR="008A062F" w:rsidRPr="008A062F" w:rsidDel="00472A40" w:rsidRDefault="008A062F" w:rsidP="008A062F">
      <w:pPr>
        <w:pStyle w:val="Heading1"/>
        <w:adjustRightInd w:val="0"/>
        <w:snapToGrid w:val="0"/>
        <w:rPr>
          <w:del w:id="75" w:author="srabhi" w:date="2015-07-20T14:20:00Z"/>
          <w:b w:val="0"/>
          <w:bCs w:val="0"/>
          <w:kern w:val="0"/>
          <w:sz w:val="21"/>
          <w:szCs w:val="21"/>
        </w:rPr>
      </w:pPr>
      <w:del w:id="76" w:author="srabhi" w:date="2015-07-20T14:20:00Z">
        <w:r w:rsidRPr="008A062F" w:rsidDel="00472A40">
          <w:rPr>
            <w:bCs w:val="0"/>
            <w:kern w:val="0"/>
            <w:sz w:val="21"/>
            <w:szCs w:val="21"/>
          </w:rPr>
          <w:delText>Telephone:</w:delText>
        </w:r>
        <w:r w:rsidRPr="008A062F" w:rsidDel="00472A40">
          <w:rPr>
            <w:b w:val="0"/>
            <w:bCs w:val="0"/>
            <w:kern w:val="0"/>
            <w:sz w:val="21"/>
            <w:szCs w:val="21"/>
          </w:rPr>
          <w:delText xml:space="preserve"> +44 (0)20 3075 4063</w:delText>
        </w:r>
      </w:del>
    </w:p>
    <w:p w:rsidR="008A062F" w:rsidRDefault="008A062F" w:rsidP="008A062F">
      <w:pPr>
        <w:pStyle w:val="Heading1"/>
        <w:adjustRightInd w:val="0"/>
        <w:snapToGrid w:val="0"/>
        <w:spacing w:line="480" w:lineRule="auto"/>
        <w:rPr>
          <w:b w:val="0"/>
          <w:bCs w:val="0"/>
          <w:kern w:val="0"/>
          <w:sz w:val="21"/>
          <w:szCs w:val="21"/>
        </w:rPr>
      </w:pPr>
      <w:r w:rsidRPr="008A062F">
        <w:rPr>
          <w:bCs w:val="0"/>
          <w:kern w:val="0"/>
          <w:sz w:val="21"/>
          <w:szCs w:val="21"/>
        </w:rPr>
        <w:t>Email:</w:t>
      </w:r>
      <w:r>
        <w:rPr>
          <w:b w:val="0"/>
          <w:bCs w:val="0"/>
          <w:kern w:val="0"/>
          <w:sz w:val="21"/>
          <w:szCs w:val="21"/>
        </w:rPr>
        <w:t xml:space="preserve"> </w:t>
      </w:r>
      <w:hyperlink r:id="rId8" w:history="1">
        <w:r w:rsidRPr="002C4E13">
          <w:rPr>
            <w:rStyle w:val="Hyperlink"/>
            <w:b w:val="0"/>
            <w:bCs w:val="0"/>
            <w:kern w:val="0"/>
            <w:sz w:val="21"/>
            <w:szCs w:val="21"/>
          </w:rPr>
          <w:t>john.rigg@uk.imshealth.com</w:t>
        </w:r>
      </w:hyperlink>
    </w:p>
    <w:p w:rsidR="00472A40" w:rsidRDefault="00472A40" w:rsidP="008A062F">
      <w:pPr>
        <w:pStyle w:val="Heading1"/>
        <w:adjustRightInd w:val="0"/>
        <w:snapToGrid w:val="0"/>
        <w:spacing w:line="480" w:lineRule="auto"/>
        <w:rPr>
          <w:ins w:id="77" w:author="srabhi" w:date="2015-07-20T14:26:00Z"/>
          <w:color w:val="00000A"/>
          <w:sz w:val="18"/>
          <w:szCs w:val="18"/>
          <w:vertAlign w:val="superscript"/>
          <w:lang w:eastAsia="zh-CN"/>
        </w:rPr>
      </w:pPr>
    </w:p>
    <w:p w:rsidR="008A062F" w:rsidRDefault="0008563E" w:rsidP="008A062F">
      <w:pPr>
        <w:pStyle w:val="Heading1"/>
        <w:adjustRightInd w:val="0"/>
        <w:snapToGrid w:val="0"/>
        <w:spacing w:line="480" w:lineRule="auto"/>
        <w:rPr>
          <w:b w:val="0"/>
          <w:bCs w:val="0"/>
          <w:kern w:val="0"/>
          <w:sz w:val="21"/>
          <w:szCs w:val="21"/>
        </w:rPr>
      </w:pPr>
      <w:ins w:id="78" w:author="srabhi" w:date="2015-07-20T14:23:00Z">
        <w:r w:rsidRPr="0008563E">
          <w:rPr>
            <w:color w:val="00000A"/>
            <w:sz w:val="18"/>
            <w:szCs w:val="18"/>
            <w:vertAlign w:val="superscript"/>
            <w:lang w:eastAsia="zh-CN"/>
            <w:rPrChange w:id="79" w:author="srabhi" w:date="2015-07-20T14:24:00Z">
              <w:rPr>
                <w:color w:val="00000A"/>
                <w:sz w:val="18"/>
                <w:szCs w:val="18"/>
                <w:lang w:eastAsia="zh-CN"/>
              </w:rPr>
            </w:rPrChange>
          </w:rPr>
          <w:t>¶</w:t>
        </w:r>
        <w:r w:rsidR="00472A40">
          <w:rPr>
            <w:color w:val="00000A"/>
            <w:sz w:val="18"/>
            <w:szCs w:val="18"/>
            <w:lang w:eastAsia="zh-CN"/>
          </w:rPr>
          <w:t xml:space="preserve"> </w:t>
        </w:r>
        <w:r w:rsidRPr="0008563E">
          <w:rPr>
            <w:b w:val="0"/>
            <w:sz w:val="21"/>
            <w:szCs w:val="21"/>
            <w:rPrChange w:id="80" w:author="srabhi" w:date="2015-07-20T14:24:00Z">
              <w:rPr>
                <w:lang w:eastAsia="zh-CN"/>
              </w:rPr>
            </w:rPrChange>
          </w:rPr>
          <w:t>These authors contributed equally to this work.</w:t>
        </w:r>
      </w:ins>
    </w:p>
    <w:p w:rsidR="00472A40" w:rsidRDefault="00472A40" w:rsidP="008A062F">
      <w:pPr>
        <w:pStyle w:val="Heading1"/>
        <w:adjustRightInd w:val="0"/>
        <w:snapToGrid w:val="0"/>
        <w:rPr>
          <w:ins w:id="81" w:author="srabhi" w:date="2015-07-20T14:26:00Z"/>
          <w:rStyle w:val="Heading2Char"/>
          <w:sz w:val="21"/>
          <w:szCs w:val="21"/>
        </w:rPr>
      </w:pPr>
    </w:p>
    <w:p w:rsidR="008A062F" w:rsidRPr="000051DF" w:rsidDel="00AF03DD" w:rsidRDefault="008A062F" w:rsidP="008A062F">
      <w:pPr>
        <w:pStyle w:val="Heading1"/>
        <w:adjustRightInd w:val="0"/>
        <w:snapToGrid w:val="0"/>
        <w:rPr>
          <w:del w:id="82" w:author="srabhi" w:date="2015-07-20T17:27:00Z"/>
          <w:rStyle w:val="Heading2Char"/>
          <w:sz w:val="21"/>
          <w:szCs w:val="21"/>
        </w:rPr>
      </w:pPr>
      <w:commentRangeStart w:id="83"/>
      <w:del w:id="84" w:author="srabhi" w:date="2015-07-20T17:27:00Z">
        <w:r w:rsidRPr="000051DF" w:rsidDel="00AF03DD">
          <w:rPr>
            <w:rStyle w:val="Heading2Char"/>
            <w:sz w:val="21"/>
            <w:szCs w:val="21"/>
          </w:rPr>
          <w:delText xml:space="preserve">Previous Presentations: </w:delText>
        </w:r>
      </w:del>
    </w:p>
    <w:p w:rsidR="000051DF" w:rsidDel="00AF03DD" w:rsidRDefault="000051DF" w:rsidP="008A062F">
      <w:pPr>
        <w:pStyle w:val="Heading1"/>
        <w:adjustRightInd w:val="0"/>
        <w:snapToGrid w:val="0"/>
        <w:rPr>
          <w:del w:id="85" w:author="srabhi" w:date="2015-07-20T17:27:00Z"/>
          <w:b w:val="0"/>
          <w:sz w:val="21"/>
          <w:szCs w:val="21"/>
        </w:rPr>
      </w:pPr>
      <w:del w:id="86" w:author="srabhi" w:date="2015-07-20T17:27:00Z">
        <w:r w:rsidRPr="000051DF" w:rsidDel="00AF03DD">
          <w:rPr>
            <w:b w:val="0"/>
            <w:sz w:val="21"/>
            <w:szCs w:val="21"/>
          </w:rPr>
          <w:delText>International Society for Pharmacoeconomics a</w:delText>
        </w:r>
        <w:r w:rsidDel="00AF03DD">
          <w:rPr>
            <w:b w:val="0"/>
            <w:sz w:val="21"/>
            <w:szCs w:val="21"/>
          </w:rPr>
          <w:delText>nd Outcomes Research (ISPOR)</w:delText>
        </w:r>
      </w:del>
    </w:p>
    <w:p w:rsidR="000051DF" w:rsidDel="00AF03DD" w:rsidRDefault="000051DF" w:rsidP="008A062F">
      <w:pPr>
        <w:pStyle w:val="Heading1"/>
        <w:adjustRightInd w:val="0"/>
        <w:snapToGrid w:val="0"/>
        <w:rPr>
          <w:del w:id="87" w:author="srabhi" w:date="2015-07-20T17:27:00Z"/>
          <w:b w:val="0"/>
          <w:sz w:val="21"/>
          <w:szCs w:val="21"/>
        </w:rPr>
      </w:pPr>
      <w:del w:id="88" w:author="srabhi" w:date="2015-07-20T17:27:00Z">
        <w:r w:rsidRPr="000051DF" w:rsidDel="00AF03DD">
          <w:rPr>
            <w:b w:val="0"/>
            <w:sz w:val="21"/>
            <w:szCs w:val="21"/>
          </w:rPr>
          <w:delText>20th Annual Internation</w:delText>
        </w:r>
        <w:r w:rsidDel="00AF03DD">
          <w:rPr>
            <w:b w:val="0"/>
            <w:sz w:val="21"/>
            <w:szCs w:val="21"/>
          </w:rPr>
          <w:delText>al Meeting</w:delText>
        </w:r>
        <w:r w:rsidRPr="000051DF" w:rsidDel="00AF03DD">
          <w:rPr>
            <w:b w:val="0"/>
            <w:sz w:val="21"/>
            <w:szCs w:val="21"/>
          </w:rPr>
          <w:delText xml:space="preserve"> </w:delText>
        </w:r>
      </w:del>
    </w:p>
    <w:p w:rsidR="000051DF" w:rsidDel="00AF03DD" w:rsidRDefault="000051DF" w:rsidP="008A062F">
      <w:pPr>
        <w:pStyle w:val="Heading1"/>
        <w:adjustRightInd w:val="0"/>
        <w:snapToGrid w:val="0"/>
        <w:rPr>
          <w:del w:id="89" w:author="srabhi" w:date="2015-07-20T17:27:00Z"/>
          <w:b w:val="0"/>
          <w:sz w:val="21"/>
          <w:szCs w:val="21"/>
        </w:rPr>
      </w:pPr>
      <w:del w:id="90" w:author="srabhi" w:date="2015-07-20T17:27:00Z">
        <w:r w:rsidRPr="000051DF" w:rsidDel="00AF03DD">
          <w:rPr>
            <w:b w:val="0"/>
            <w:sz w:val="21"/>
            <w:szCs w:val="21"/>
          </w:rPr>
          <w:delText>18 May 2015 Philadelphia, PA, USA</w:delText>
        </w:r>
      </w:del>
    </w:p>
    <w:commentRangeEnd w:id="83"/>
    <w:p w:rsidR="003D238C" w:rsidRDefault="00472A40" w:rsidP="00372273">
      <w:pPr>
        <w:pStyle w:val="Heading1"/>
        <w:rPr>
          <w:ins w:id="91" w:author="srabhi" w:date="2015-07-21T09:47:00Z"/>
          <w:sz w:val="21"/>
          <w:szCs w:val="21"/>
        </w:rPr>
        <w:sectPr w:rsidR="003D238C" w:rsidSect="002A1D84">
          <w:pgSz w:w="11906" w:h="16838"/>
          <w:pgMar w:top="1440" w:right="1797" w:bottom="1440" w:left="1797" w:header="709" w:footer="709" w:gutter="0"/>
          <w:lnNumType w:countBy="1" w:restart="continuous"/>
          <w:cols w:space="708"/>
          <w:docGrid w:linePitch="360"/>
        </w:sectPr>
      </w:pPr>
      <w:r>
        <w:rPr>
          <w:rStyle w:val="CommentReference"/>
          <w:rFonts w:ascii="Times New Roman" w:hAnsi="Times New Roman" w:cs="Times New Roman"/>
          <w:b w:val="0"/>
          <w:bCs w:val="0"/>
          <w:kern w:val="0"/>
        </w:rPr>
        <w:commentReference w:id="83"/>
      </w:r>
      <w:r w:rsidR="00CF7656" w:rsidRPr="00240276">
        <w:rPr>
          <w:sz w:val="21"/>
          <w:szCs w:val="21"/>
        </w:rPr>
        <w:br w:type="page"/>
      </w:r>
    </w:p>
    <w:p w:rsidR="0008563E" w:rsidRPr="0008563E" w:rsidRDefault="0008563E" w:rsidP="0008563E">
      <w:pPr>
        <w:pStyle w:val="Heading1"/>
        <w:rPr>
          <w:rPrChange w:id="92" w:author="srabhi" w:date="2015-07-20T14:37:00Z">
            <w:rPr>
              <w:b w:val="0"/>
              <w:sz w:val="21"/>
              <w:szCs w:val="21"/>
            </w:rPr>
          </w:rPrChange>
        </w:rPr>
        <w:pPrChange w:id="93" w:author="srabhi" w:date="2015-07-20T14:37:00Z">
          <w:pPr>
            <w:pStyle w:val="Heading1"/>
            <w:adjustRightInd w:val="0"/>
            <w:snapToGrid w:val="0"/>
          </w:pPr>
        </w:pPrChange>
      </w:pPr>
      <w:r w:rsidRPr="0008563E">
        <w:rPr>
          <w:rPrChange w:id="94" w:author="srabhi" w:date="2015-07-20T14:37:00Z">
            <w:rPr>
              <w:sz w:val="21"/>
              <w:szCs w:val="21"/>
            </w:rPr>
          </w:rPrChange>
        </w:rPr>
        <w:lastRenderedPageBreak/>
        <w:t xml:space="preserve">Abstract </w:t>
      </w:r>
    </w:p>
    <w:p w:rsidR="003D238C" w:rsidRDefault="003D238C" w:rsidP="00240276">
      <w:pPr>
        <w:adjustRightInd w:val="0"/>
        <w:snapToGrid w:val="0"/>
        <w:jc w:val="both"/>
        <w:rPr>
          <w:ins w:id="95" w:author="srabhi" w:date="2015-07-21T09:47:00Z"/>
          <w:sz w:val="32"/>
          <w:szCs w:val="28"/>
        </w:rPr>
      </w:pPr>
    </w:p>
    <w:p w:rsidR="0008563E" w:rsidRPr="0008563E" w:rsidRDefault="003D238C" w:rsidP="0008563E">
      <w:pPr>
        <w:pStyle w:val="Heading2"/>
        <w:rPr>
          <w:del w:id="96" w:author="srabhi" w:date="2015-07-21T09:47:00Z"/>
          <w:rPrChange w:id="97" w:author="srabhi" w:date="2015-07-21T09:24:00Z">
            <w:rPr>
              <w:del w:id="98" w:author="srabhi" w:date="2015-07-21T09:47:00Z"/>
              <w:sz w:val="21"/>
              <w:szCs w:val="21"/>
            </w:rPr>
          </w:rPrChange>
        </w:rPr>
        <w:pPrChange w:id="99" w:author="srabhi" w:date="2015-07-21T09:24:00Z">
          <w:pPr>
            <w:pStyle w:val="Heading2"/>
            <w:adjustRightInd w:val="0"/>
            <w:snapToGrid w:val="0"/>
            <w:spacing w:line="480" w:lineRule="auto"/>
            <w:jc w:val="both"/>
          </w:pPr>
        </w:pPrChange>
      </w:pPr>
      <w:ins w:id="100" w:author="srabhi" w:date="2015-07-21T09:47:00Z">
        <w:r>
          <w:t>...</w:t>
        </w:r>
      </w:ins>
      <w:commentRangeStart w:id="101"/>
      <w:del w:id="102" w:author="srabhi" w:date="2015-07-21T09:47:00Z">
        <w:r w:rsidR="0008563E" w:rsidRPr="0008563E">
          <w:rPr>
            <w:rPrChange w:id="103" w:author="srabhi" w:date="2015-07-21T09:24:00Z">
              <w:rPr>
                <w:sz w:val="21"/>
                <w:szCs w:val="21"/>
              </w:rPr>
            </w:rPrChange>
          </w:rPr>
          <w:delText>Objective</w:delText>
        </w:r>
      </w:del>
    </w:p>
    <w:p w:rsidR="00CA34F0" w:rsidDel="003D238C" w:rsidRDefault="00CF7656" w:rsidP="00240276">
      <w:pPr>
        <w:pStyle w:val="Heading2"/>
        <w:adjustRightInd w:val="0"/>
        <w:snapToGrid w:val="0"/>
        <w:spacing w:line="480" w:lineRule="auto"/>
        <w:jc w:val="both"/>
        <w:rPr>
          <w:del w:id="104" w:author="srabhi" w:date="2015-07-21T09:47:00Z"/>
          <w:b w:val="0"/>
          <w:bCs w:val="0"/>
          <w:sz w:val="21"/>
          <w:szCs w:val="21"/>
        </w:rPr>
      </w:pPr>
      <w:del w:id="105" w:author="srabhi" w:date="2015-07-21T09:47:00Z">
        <w:r w:rsidRPr="00240276" w:rsidDel="003D238C">
          <w:rPr>
            <w:b w:val="0"/>
            <w:bCs w:val="0"/>
            <w:sz w:val="21"/>
            <w:szCs w:val="21"/>
          </w:rPr>
          <w:delText>Regression models are the multivariable analytical method of choice for epidemiologists and statisticians</w:delText>
        </w:r>
        <w:r w:rsidR="00293342" w:rsidRPr="00240276" w:rsidDel="003D238C">
          <w:rPr>
            <w:b w:val="0"/>
            <w:bCs w:val="0"/>
            <w:sz w:val="21"/>
            <w:szCs w:val="21"/>
          </w:rPr>
          <w:delText xml:space="preserve"> using healthcare data</w:delText>
        </w:r>
        <w:r w:rsidRPr="00240276" w:rsidDel="003D238C">
          <w:rPr>
            <w:b w:val="0"/>
            <w:bCs w:val="0"/>
            <w:sz w:val="21"/>
            <w:szCs w:val="21"/>
          </w:rPr>
          <w:delText xml:space="preserve">. It is widely recognized that these models may suffer from over-fitting, where the sample estimates fail to generalise to other samples. Systematic approaches to minimise over-fitting are seldom adopted and there is a reluctance to hold data back for independent </w:delText>
        </w:r>
        <w:r w:rsidR="00CA34F0" w:rsidRPr="00240276" w:rsidDel="003D238C">
          <w:rPr>
            <w:b w:val="0"/>
            <w:bCs w:val="0"/>
            <w:sz w:val="21"/>
            <w:szCs w:val="21"/>
          </w:rPr>
          <w:delText xml:space="preserve">validation </w:delText>
        </w:r>
        <w:r w:rsidRPr="00240276" w:rsidDel="003D238C">
          <w:rPr>
            <w:b w:val="0"/>
            <w:bCs w:val="0"/>
            <w:sz w:val="21"/>
            <w:szCs w:val="21"/>
          </w:rPr>
          <w:delText xml:space="preserve">of model performance. This study assesses </w:delText>
        </w:r>
        <w:r w:rsidR="00CA34F0" w:rsidRPr="00240276" w:rsidDel="003D238C">
          <w:rPr>
            <w:b w:val="0"/>
            <w:bCs w:val="0"/>
            <w:sz w:val="21"/>
            <w:szCs w:val="21"/>
          </w:rPr>
          <w:delText>the extent to which standard healthcare studies may experience over-fitting and hence produce misleading conclusions. The effectiveness of p</w:delText>
        </w:r>
        <w:r w:rsidRPr="00240276" w:rsidDel="003D238C">
          <w:rPr>
            <w:b w:val="0"/>
            <w:bCs w:val="0"/>
            <w:sz w:val="21"/>
            <w:szCs w:val="21"/>
          </w:rPr>
          <w:delText>enalized regressions for reducing over-fitting</w:delText>
        </w:r>
        <w:r w:rsidR="00CA34F0" w:rsidRPr="00240276" w:rsidDel="003D238C">
          <w:rPr>
            <w:b w:val="0"/>
            <w:bCs w:val="0"/>
            <w:sz w:val="21"/>
            <w:szCs w:val="21"/>
          </w:rPr>
          <w:delText xml:space="preserve"> is assessed, along with </w:delText>
        </w:r>
        <w:r w:rsidRPr="00240276" w:rsidDel="003D238C">
          <w:rPr>
            <w:b w:val="0"/>
            <w:bCs w:val="0"/>
            <w:sz w:val="21"/>
            <w:szCs w:val="21"/>
          </w:rPr>
          <w:delText xml:space="preserve">cross-validation on training data </w:delText>
        </w:r>
        <w:r w:rsidR="00CA34F0" w:rsidRPr="00240276" w:rsidDel="003D238C">
          <w:rPr>
            <w:b w:val="0"/>
            <w:bCs w:val="0"/>
            <w:sz w:val="21"/>
            <w:szCs w:val="21"/>
          </w:rPr>
          <w:delText xml:space="preserve">to provide estimates of </w:delText>
        </w:r>
        <w:r w:rsidRPr="00240276" w:rsidDel="003D238C">
          <w:rPr>
            <w:b w:val="0"/>
            <w:bCs w:val="0"/>
            <w:sz w:val="21"/>
            <w:szCs w:val="21"/>
          </w:rPr>
          <w:delText>over-fitting</w:delText>
        </w:r>
        <w:r w:rsidR="00CA34F0" w:rsidRPr="00240276" w:rsidDel="003D238C">
          <w:rPr>
            <w:b w:val="0"/>
            <w:bCs w:val="0"/>
            <w:sz w:val="21"/>
            <w:szCs w:val="21"/>
          </w:rPr>
          <w:delText>.</w:delText>
        </w:r>
      </w:del>
    </w:p>
    <w:p w:rsidR="00240276" w:rsidRPr="00240276" w:rsidDel="003D238C" w:rsidRDefault="00240276" w:rsidP="00240276">
      <w:pPr>
        <w:rPr>
          <w:del w:id="106" w:author="srabhi" w:date="2015-07-21T09:47:00Z"/>
        </w:rPr>
      </w:pPr>
    </w:p>
    <w:p w:rsidR="0008563E" w:rsidRPr="0008563E" w:rsidRDefault="0008563E" w:rsidP="0008563E">
      <w:pPr>
        <w:pStyle w:val="Heading2"/>
        <w:rPr>
          <w:del w:id="107" w:author="srabhi" w:date="2015-07-21T09:47:00Z"/>
          <w:rPrChange w:id="108" w:author="srabhi" w:date="2015-07-20T14:37:00Z">
            <w:rPr>
              <w:del w:id="109" w:author="srabhi" w:date="2015-07-21T09:47:00Z"/>
              <w:sz w:val="21"/>
              <w:szCs w:val="21"/>
            </w:rPr>
          </w:rPrChange>
        </w:rPr>
        <w:pPrChange w:id="110" w:author="srabhi" w:date="2015-07-20T14:37:00Z">
          <w:pPr>
            <w:pStyle w:val="Heading2"/>
            <w:adjustRightInd w:val="0"/>
            <w:snapToGrid w:val="0"/>
            <w:spacing w:line="480" w:lineRule="auto"/>
            <w:jc w:val="both"/>
          </w:pPr>
        </w:pPrChange>
      </w:pPr>
      <w:del w:id="111" w:author="srabhi" w:date="2015-07-21T09:47:00Z">
        <w:r w:rsidRPr="0008563E">
          <w:rPr>
            <w:rPrChange w:id="112" w:author="srabhi" w:date="2015-07-20T14:37:00Z">
              <w:rPr>
                <w:sz w:val="21"/>
                <w:szCs w:val="21"/>
              </w:rPr>
            </w:rPrChange>
          </w:rPr>
          <w:delText>Research Design and Methods</w:delText>
        </w:r>
      </w:del>
    </w:p>
    <w:p w:rsidR="00CF7656" w:rsidDel="003D238C" w:rsidRDefault="00CF7656" w:rsidP="00240276">
      <w:pPr>
        <w:tabs>
          <w:tab w:val="left" w:pos="1296"/>
        </w:tabs>
        <w:adjustRightInd w:val="0"/>
        <w:snapToGrid w:val="0"/>
        <w:jc w:val="both"/>
        <w:rPr>
          <w:del w:id="113" w:author="srabhi" w:date="2015-07-21T09:47:00Z"/>
          <w:rFonts w:ascii="Arial" w:hAnsi="Arial" w:cs="Arial"/>
          <w:sz w:val="21"/>
          <w:szCs w:val="21"/>
        </w:rPr>
      </w:pPr>
      <w:del w:id="114" w:author="srabhi" w:date="2015-07-21T09:47:00Z">
        <w:r w:rsidRPr="00240276" w:rsidDel="003D238C">
          <w:rPr>
            <w:rFonts w:ascii="Arial" w:hAnsi="Arial" w:cs="Arial"/>
            <w:sz w:val="21"/>
            <w:szCs w:val="21"/>
          </w:rPr>
          <w:delText xml:space="preserve">Data were extracted from the IMS PharMetrics Plus US medical claims database for patients with Multiple Sclerosis receiving one of two treatments. Cohorts were matched using propensity scoring, producing </w:delText>
        </w:r>
        <w:r w:rsidR="00C050B1" w:rsidRPr="00240276" w:rsidDel="003D238C">
          <w:rPr>
            <w:rFonts w:ascii="Arial" w:hAnsi="Arial" w:cs="Arial"/>
            <w:sz w:val="21"/>
            <w:szCs w:val="21"/>
          </w:rPr>
          <w:delText xml:space="preserve">1,674 </w:delText>
        </w:r>
        <w:r w:rsidRPr="00240276" w:rsidDel="003D238C">
          <w:rPr>
            <w:rFonts w:ascii="Arial" w:hAnsi="Arial" w:cs="Arial"/>
            <w:sz w:val="21"/>
            <w:szCs w:val="21"/>
          </w:rPr>
          <w:delText>matched pairs</w:delText>
        </w:r>
        <w:r w:rsidR="00C050B1" w:rsidRPr="00240276" w:rsidDel="003D238C">
          <w:rPr>
            <w:rFonts w:ascii="Arial" w:hAnsi="Arial" w:cs="Arial"/>
            <w:sz w:val="21"/>
            <w:szCs w:val="21"/>
          </w:rPr>
          <w:delText xml:space="preserve"> (N=3,348)</w:delText>
        </w:r>
        <w:r w:rsidRPr="00240276" w:rsidDel="003D238C">
          <w:rPr>
            <w:rFonts w:ascii="Arial" w:hAnsi="Arial" w:cs="Arial"/>
            <w:sz w:val="21"/>
            <w:szCs w:val="21"/>
          </w:rPr>
          <w:delText xml:space="preserve">. The probability of relapse and persistence were estimated using standard, stepwise and (LASSO) penalized logistic regressions. Over-fitting was measured as the difference between the Area Under Curve (AUC) </w:delText>
        </w:r>
        <w:r w:rsidR="00E16171" w:rsidRPr="00240276" w:rsidDel="003D238C">
          <w:rPr>
            <w:rFonts w:ascii="Arial" w:hAnsi="Arial" w:cs="Arial"/>
            <w:sz w:val="21"/>
            <w:szCs w:val="21"/>
          </w:rPr>
          <w:delText xml:space="preserve">between </w:delText>
        </w:r>
        <w:r w:rsidRPr="00240276" w:rsidDel="003D238C">
          <w:rPr>
            <w:rFonts w:ascii="Arial" w:hAnsi="Arial" w:cs="Arial"/>
            <w:sz w:val="21"/>
            <w:szCs w:val="21"/>
          </w:rPr>
          <w:delText>training and test data and additionally estimated using cross-validation on training data alone.</w:delText>
        </w:r>
        <w:r w:rsidRPr="00240276" w:rsidDel="003D238C">
          <w:rPr>
            <w:rFonts w:ascii="Arial" w:hAnsi="Arial" w:cs="Arial"/>
            <w:sz w:val="21"/>
            <w:szCs w:val="21"/>
          </w:rPr>
          <w:tab/>
        </w:r>
      </w:del>
    </w:p>
    <w:p w:rsidR="00240276" w:rsidRPr="00240276" w:rsidDel="003D238C" w:rsidRDefault="00240276" w:rsidP="00240276">
      <w:pPr>
        <w:tabs>
          <w:tab w:val="left" w:pos="1296"/>
        </w:tabs>
        <w:adjustRightInd w:val="0"/>
        <w:snapToGrid w:val="0"/>
        <w:jc w:val="both"/>
        <w:rPr>
          <w:del w:id="115" w:author="srabhi" w:date="2015-07-21T09:47:00Z"/>
          <w:rFonts w:ascii="Arial" w:hAnsi="Arial" w:cs="Arial"/>
          <w:sz w:val="21"/>
          <w:szCs w:val="21"/>
        </w:rPr>
      </w:pPr>
    </w:p>
    <w:p w:rsidR="0008563E" w:rsidRPr="0008563E" w:rsidRDefault="0008563E" w:rsidP="0008563E">
      <w:pPr>
        <w:pStyle w:val="Heading2"/>
        <w:rPr>
          <w:del w:id="116" w:author="srabhi" w:date="2015-07-21T09:47:00Z"/>
          <w:rPrChange w:id="117" w:author="srabhi" w:date="2015-07-20T14:38:00Z">
            <w:rPr>
              <w:del w:id="118" w:author="srabhi" w:date="2015-07-21T09:47:00Z"/>
              <w:sz w:val="21"/>
              <w:szCs w:val="21"/>
            </w:rPr>
          </w:rPrChange>
        </w:rPr>
        <w:pPrChange w:id="119" w:author="srabhi" w:date="2015-07-20T14:38:00Z">
          <w:pPr>
            <w:pStyle w:val="Heading2"/>
            <w:adjustRightInd w:val="0"/>
            <w:snapToGrid w:val="0"/>
            <w:spacing w:line="480" w:lineRule="auto"/>
            <w:jc w:val="both"/>
          </w:pPr>
        </w:pPrChange>
      </w:pPr>
      <w:del w:id="120" w:author="srabhi" w:date="2015-07-21T09:47:00Z">
        <w:r w:rsidRPr="0008563E">
          <w:rPr>
            <w:rPrChange w:id="121" w:author="srabhi" w:date="2015-07-20T14:38:00Z">
              <w:rPr>
                <w:sz w:val="21"/>
                <w:szCs w:val="21"/>
              </w:rPr>
            </w:rPrChange>
          </w:rPr>
          <w:delText>Main Outcome Measures; Results</w:delText>
        </w:r>
      </w:del>
    </w:p>
    <w:p w:rsidR="00202CC8" w:rsidDel="003D238C" w:rsidRDefault="001479E0" w:rsidP="00240276">
      <w:pPr>
        <w:adjustRightInd w:val="0"/>
        <w:snapToGrid w:val="0"/>
        <w:jc w:val="both"/>
        <w:rPr>
          <w:del w:id="122" w:author="srabhi" w:date="2015-07-21T09:47:00Z"/>
          <w:rFonts w:ascii="Arial" w:hAnsi="Arial" w:cs="Arial"/>
          <w:sz w:val="21"/>
          <w:szCs w:val="21"/>
        </w:rPr>
      </w:pPr>
      <w:del w:id="123" w:author="srabhi" w:date="2015-07-21T09:47:00Z">
        <w:r w:rsidRPr="00240276" w:rsidDel="003D238C">
          <w:rPr>
            <w:rFonts w:ascii="Arial" w:hAnsi="Arial" w:cs="Arial"/>
            <w:sz w:val="21"/>
            <w:szCs w:val="21"/>
          </w:rPr>
          <w:delText xml:space="preserve">Over-fitting ranged from approximately 9-35% with standard and stepwise logistic regressions with most over-fitting associated with relatively low degrees of freedom. </w:delText>
        </w:r>
        <w:r w:rsidR="00CF7656" w:rsidRPr="00240276" w:rsidDel="003D238C">
          <w:rPr>
            <w:rFonts w:ascii="Arial" w:hAnsi="Arial" w:cs="Arial"/>
            <w:sz w:val="21"/>
            <w:szCs w:val="21"/>
          </w:rPr>
          <w:delText xml:space="preserve">Penalised logistic regressions greatly reduced over-fitting compared to standard and stepwise alternatives, irrespective of the choice of response variable and degrees of freedom: for example, modelling relapse with 50% of the data used for training and 50% used for testing showed over-fitting of 9.9% with standard, 8.0% with stepwise and 3.9% with penalized logistic regression. Cross-validation provided reasonable approximations for over-fitting; estimated over-fitting for the above standard logistic model was 10.4%. </w:delText>
        </w:r>
        <w:r w:rsidR="00202CC8" w:rsidRPr="00240276" w:rsidDel="003D238C">
          <w:rPr>
            <w:rFonts w:ascii="Arial" w:hAnsi="Arial" w:cs="Arial"/>
            <w:sz w:val="21"/>
            <w:szCs w:val="21"/>
          </w:rPr>
          <w:delText>The estimated treatment effect for modelling persistence was 23.8% larger for the standard logistic model compared to the penalized model (OR=2.03 and 1.64 respectively).</w:delText>
        </w:r>
      </w:del>
    </w:p>
    <w:p w:rsidR="00240276" w:rsidRPr="00240276" w:rsidDel="003D238C" w:rsidRDefault="00240276" w:rsidP="00240276">
      <w:pPr>
        <w:adjustRightInd w:val="0"/>
        <w:snapToGrid w:val="0"/>
        <w:jc w:val="both"/>
        <w:rPr>
          <w:del w:id="124" w:author="srabhi" w:date="2015-07-21T09:47:00Z"/>
          <w:rFonts w:ascii="Arial" w:hAnsi="Arial" w:cs="Arial"/>
          <w:sz w:val="21"/>
          <w:szCs w:val="21"/>
        </w:rPr>
      </w:pPr>
    </w:p>
    <w:p w:rsidR="00CF7656" w:rsidRPr="00472A40" w:rsidDel="003D238C" w:rsidRDefault="0008563E" w:rsidP="00240276">
      <w:pPr>
        <w:pStyle w:val="Heading2"/>
        <w:adjustRightInd w:val="0"/>
        <w:snapToGrid w:val="0"/>
        <w:spacing w:line="480" w:lineRule="auto"/>
        <w:jc w:val="both"/>
        <w:rPr>
          <w:del w:id="125" w:author="srabhi" w:date="2015-07-21T09:47:00Z"/>
          <w:szCs w:val="32"/>
          <w:rPrChange w:id="126" w:author="srabhi" w:date="2015-07-20T14:30:00Z">
            <w:rPr>
              <w:del w:id="127" w:author="srabhi" w:date="2015-07-21T09:47:00Z"/>
              <w:sz w:val="21"/>
              <w:szCs w:val="21"/>
            </w:rPr>
          </w:rPrChange>
        </w:rPr>
      </w:pPr>
      <w:del w:id="128" w:author="srabhi" w:date="2015-07-21T09:47:00Z">
        <w:r w:rsidRPr="0008563E">
          <w:rPr>
            <w:szCs w:val="32"/>
            <w:rPrChange w:id="129" w:author="srabhi" w:date="2015-07-20T14:30:00Z">
              <w:rPr>
                <w:sz w:val="21"/>
                <w:szCs w:val="21"/>
              </w:rPr>
            </w:rPrChange>
          </w:rPr>
          <w:delText>Conclusions</w:delText>
        </w:r>
      </w:del>
    </w:p>
    <w:p w:rsidR="00CF7656" w:rsidRPr="00240276" w:rsidDel="003D238C" w:rsidRDefault="001479E0" w:rsidP="00240276">
      <w:pPr>
        <w:adjustRightInd w:val="0"/>
        <w:snapToGrid w:val="0"/>
        <w:jc w:val="both"/>
        <w:rPr>
          <w:del w:id="130" w:author="srabhi" w:date="2015-07-21T09:47:00Z"/>
          <w:rFonts w:ascii="Arial" w:hAnsi="Arial" w:cs="Arial"/>
          <w:sz w:val="21"/>
          <w:szCs w:val="21"/>
        </w:rPr>
      </w:pPr>
      <w:del w:id="131" w:author="srabhi" w:date="2015-07-21T09:47:00Z">
        <w:r w:rsidRPr="00240276" w:rsidDel="003D238C">
          <w:rPr>
            <w:rFonts w:ascii="Arial" w:hAnsi="Arial" w:cs="Arial"/>
            <w:sz w:val="21"/>
            <w:szCs w:val="21"/>
          </w:rPr>
          <w:delText xml:space="preserve">Over-fitting may be a serious issue in many healthcare studies leading to inflated estimates of risk factors. </w:delText>
        </w:r>
        <w:r w:rsidR="00CF7656" w:rsidRPr="00240276" w:rsidDel="003D238C">
          <w:rPr>
            <w:rFonts w:ascii="Arial" w:hAnsi="Arial" w:cs="Arial"/>
            <w:sz w:val="21"/>
            <w:szCs w:val="21"/>
          </w:rPr>
          <w:delText xml:space="preserve">Penalized logistic regression models had substantially lower over-fitting. Moreover, good estimates of over-fitting can be derived without </w:delText>
        </w:r>
        <w:r w:rsidR="004E766F" w:rsidRPr="00240276" w:rsidDel="003D238C">
          <w:rPr>
            <w:rFonts w:ascii="Arial" w:hAnsi="Arial" w:cs="Arial"/>
            <w:sz w:val="21"/>
            <w:szCs w:val="21"/>
          </w:rPr>
          <w:delText xml:space="preserve">holding-back </w:delText>
        </w:r>
        <w:r w:rsidR="00CF7656" w:rsidRPr="00240276" w:rsidDel="003D238C">
          <w:rPr>
            <w:rFonts w:ascii="Arial" w:hAnsi="Arial" w:cs="Arial"/>
            <w:sz w:val="21"/>
            <w:szCs w:val="21"/>
          </w:rPr>
          <w:delText>data. Both penalized regressions and cross-validation are straightforward to implement in most statistical packages and greater adoption of these methods is encouraged to ensure more reliable estimates of risk factors.</w:delText>
        </w:r>
      </w:del>
    </w:p>
    <w:commentRangeEnd w:id="101"/>
    <w:p w:rsidR="00CF7656" w:rsidRPr="00240276" w:rsidRDefault="00BF274E" w:rsidP="00240276">
      <w:pPr>
        <w:adjustRightInd w:val="0"/>
        <w:snapToGrid w:val="0"/>
        <w:jc w:val="both"/>
        <w:rPr>
          <w:rFonts w:ascii="Arial" w:hAnsi="Arial" w:cs="Arial"/>
          <w:sz w:val="21"/>
          <w:szCs w:val="21"/>
        </w:rPr>
      </w:pPr>
      <w:r>
        <w:rPr>
          <w:rStyle w:val="CommentReference"/>
        </w:rPr>
        <w:commentReference w:id="101"/>
      </w:r>
    </w:p>
    <w:p w:rsidR="00A82A74" w:rsidRPr="00472A40" w:rsidDel="00472A40" w:rsidRDefault="0008563E" w:rsidP="00240276">
      <w:pPr>
        <w:pStyle w:val="Heading1"/>
        <w:adjustRightInd w:val="0"/>
        <w:snapToGrid w:val="0"/>
        <w:spacing w:line="480" w:lineRule="auto"/>
        <w:jc w:val="both"/>
        <w:rPr>
          <w:del w:id="132" w:author="srabhi" w:date="2015-07-20T14:33:00Z"/>
          <w:sz w:val="32"/>
          <w:rPrChange w:id="133" w:author="srabhi" w:date="2015-07-20T14:30:00Z">
            <w:rPr>
              <w:del w:id="134" w:author="srabhi" w:date="2015-07-20T14:33:00Z"/>
              <w:sz w:val="21"/>
              <w:szCs w:val="21"/>
            </w:rPr>
          </w:rPrChange>
        </w:rPr>
      </w:pPr>
      <w:del w:id="135" w:author="srabhi" w:date="2015-07-20T14:33:00Z">
        <w:r w:rsidRPr="0008563E">
          <w:rPr>
            <w:sz w:val="32"/>
            <w:rPrChange w:id="136" w:author="srabhi" w:date="2015-07-20T14:30:00Z">
              <w:rPr>
                <w:sz w:val="21"/>
                <w:szCs w:val="21"/>
              </w:rPr>
            </w:rPrChange>
          </w:rPr>
          <w:delText xml:space="preserve">Key Words: </w:delText>
        </w:r>
      </w:del>
    </w:p>
    <w:p w:rsidR="00A82A74" w:rsidRPr="00240276" w:rsidDel="00472A40" w:rsidRDefault="00A82A74" w:rsidP="00240276">
      <w:pPr>
        <w:pStyle w:val="Heading1"/>
        <w:adjustRightInd w:val="0"/>
        <w:snapToGrid w:val="0"/>
        <w:spacing w:line="480" w:lineRule="auto"/>
        <w:jc w:val="both"/>
        <w:rPr>
          <w:del w:id="137" w:author="srabhi" w:date="2015-07-20T14:33:00Z"/>
          <w:b w:val="0"/>
          <w:sz w:val="21"/>
          <w:szCs w:val="21"/>
        </w:rPr>
      </w:pPr>
      <w:del w:id="138" w:author="srabhi" w:date="2015-07-20T14:33:00Z">
        <w:r w:rsidRPr="00240276" w:rsidDel="00472A40">
          <w:rPr>
            <w:b w:val="0"/>
            <w:sz w:val="21"/>
            <w:szCs w:val="21"/>
          </w:rPr>
          <w:delText xml:space="preserve">Penalised </w:delText>
        </w:r>
        <w:r w:rsidR="005C77E1" w:rsidRPr="00240276" w:rsidDel="00472A40">
          <w:rPr>
            <w:b w:val="0"/>
            <w:sz w:val="21"/>
            <w:szCs w:val="21"/>
          </w:rPr>
          <w:delText>R</w:delText>
        </w:r>
        <w:r w:rsidRPr="00240276" w:rsidDel="00472A40">
          <w:rPr>
            <w:b w:val="0"/>
            <w:sz w:val="21"/>
            <w:szCs w:val="21"/>
          </w:rPr>
          <w:delText>egression, LASSO, Over</w:delText>
        </w:r>
        <w:r w:rsidR="005C77E1" w:rsidRPr="00240276" w:rsidDel="00472A40">
          <w:rPr>
            <w:b w:val="0"/>
            <w:sz w:val="21"/>
            <w:szCs w:val="21"/>
          </w:rPr>
          <w:delText>-</w:delText>
        </w:r>
        <w:r w:rsidRPr="00240276" w:rsidDel="00472A40">
          <w:rPr>
            <w:b w:val="0"/>
            <w:sz w:val="21"/>
            <w:szCs w:val="21"/>
          </w:rPr>
          <w:delText>fitting, Multiple Regression, Cross-validation</w:delText>
        </w:r>
        <w:r w:rsidR="00420D77" w:rsidRPr="00240276" w:rsidDel="00472A40">
          <w:rPr>
            <w:b w:val="0"/>
            <w:sz w:val="21"/>
            <w:szCs w:val="21"/>
          </w:rPr>
          <w:delText>, Treatment Effect</w:delText>
        </w:r>
      </w:del>
    </w:p>
    <w:p w:rsidR="00240276" w:rsidRDefault="00240276" w:rsidP="00240276">
      <w:pPr>
        <w:pStyle w:val="Heading1"/>
        <w:adjustRightInd w:val="0"/>
        <w:snapToGrid w:val="0"/>
        <w:spacing w:line="480" w:lineRule="auto"/>
        <w:jc w:val="both"/>
        <w:rPr>
          <w:sz w:val="21"/>
          <w:szCs w:val="21"/>
        </w:rPr>
      </w:pPr>
    </w:p>
    <w:p w:rsidR="00993235" w:rsidRDefault="00993235">
      <w:pPr>
        <w:spacing w:line="240" w:lineRule="auto"/>
        <w:rPr>
          <w:rFonts w:ascii="Arial" w:hAnsi="Arial" w:cs="Arial"/>
          <w:b/>
          <w:bCs/>
          <w:kern w:val="32"/>
          <w:sz w:val="21"/>
          <w:szCs w:val="21"/>
        </w:rPr>
      </w:pPr>
      <w:del w:id="139" w:author="srabhi" w:date="2015-07-21T09:48:00Z">
        <w:r w:rsidDel="004A4E26">
          <w:rPr>
            <w:sz w:val="21"/>
            <w:szCs w:val="21"/>
          </w:rPr>
          <w:br w:type="page"/>
        </w:r>
      </w:del>
    </w:p>
    <w:p w:rsidR="003D238C" w:rsidRDefault="003D238C" w:rsidP="00372273">
      <w:pPr>
        <w:pStyle w:val="Heading1"/>
        <w:rPr>
          <w:ins w:id="140" w:author="srabhi" w:date="2015-07-21T09:47:00Z"/>
        </w:rPr>
        <w:sectPr w:rsidR="003D238C" w:rsidSect="002A1D84">
          <w:pgSz w:w="11906" w:h="16838"/>
          <w:pgMar w:top="1440" w:right="1797" w:bottom="1440" w:left="1797" w:header="709" w:footer="709" w:gutter="0"/>
          <w:lnNumType w:countBy="1" w:restart="continuous"/>
          <w:cols w:space="708"/>
          <w:docGrid w:linePitch="360"/>
        </w:sectPr>
      </w:pPr>
    </w:p>
    <w:p w:rsidR="0008563E" w:rsidRPr="0008563E" w:rsidRDefault="0008563E" w:rsidP="0008563E">
      <w:pPr>
        <w:pStyle w:val="Heading1"/>
        <w:rPr>
          <w:rPrChange w:id="141" w:author="srabhi" w:date="2015-07-20T14:42:00Z">
            <w:rPr>
              <w:sz w:val="21"/>
              <w:szCs w:val="21"/>
            </w:rPr>
          </w:rPrChange>
        </w:rPr>
        <w:pPrChange w:id="142" w:author="srabhi" w:date="2015-07-20T14:42:00Z">
          <w:pPr>
            <w:pStyle w:val="Heading1"/>
            <w:adjustRightInd w:val="0"/>
            <w:snapToGrid w:val="0"/>
            <w:spacing w:line="480" w:lineRule="auto"/>
            <w:jc w:val="both"/>
          </w:pPr>
        </w:pPrChange>
      </w:pPr>
      <w:r w:rsidRPr="0008563E">
        <w:rPr>
          <w:rPrChange w:id="143" w:author="srabhi" w:date="2015-07-20T14:42:00Z">
            <w:rPr>
              <w:sz w:val="21"/>
              <w:szCs w:val="21"/>
            </w:rPr>
          </w:rPrChange>
        </w:rPr>
        <w:lastRenderedPageBreak/>
        <w:t>Introduction</w:t>
      </w:r>
    </w:p>
    <w:p w:rsidR="00CF7656" w:rsidRPr="00240276" w:rsidRDefault="00CF7656" w:rsidP="00240276">
      <w:pPr>
        <w:adjustRightInd w:val="0"/>
        <w:snapToGrid w:val="0"/>
        <w:jc w:val="both"/>
        <w:rPr>
          <w:rFonts w:ascii="Arial" w:hAnsi="Arial" w:cs="Arial"/>
          <w:sz w:val="21"/>
          <w:szCs w:val="21"/>
        </w:rPr>
      </w:pPr>
      <w:r w:rsidRPr="00240276">
        <w:rPr>
          <w:rFonts w:ascii="Arial" w:hAnsi="Arial" w:cs="Arial"/>
          <w:sz w:val="21"/>
          <w:szCs w:val="21"/>
        </w:rPr>
        <w:t xml:space="preserve">The application of regression models to derive estimates of risk factors is one of the most common analytical tasks carried out by epidemiologists and statisticians working with healthcare data. It is the principal multivariable analytical approach employed to understand risk factors associated with disease prevalence, disease progression, medication adherence, healthcare utilisation and a myriad of other facets of medical empirical science. It is widely-recognised that these models may experience over-fitting, i.e. the results of the study fail to generalise beyond the data used to drive the estimates of risk. Over-fitting is potentially an extremely serious problem since it may completely invalidate results of a study. </w:t>
      </w:r>
    </w:p>
    <w:p w:rsidR="00CF7656" w:rsidRPr="00240276" w:rsidRDefault="00CF7656" w:rsidP="00240276">
      <w:pPr>
        <w:adjustRightInd w:val="0"/>
        <w:snapToGrid w:val="0"/>
        <w:jc w:val="both"/>
        <w:rPr>
          <w:rFonts w:ascii="Arial" w:hAnsi="Arial" w:cs="Arial"/>
          <w:sz w:val="21"/>
          <w:szCs w:val="21"/>
        </w:rPr>
      </w:pPr>
    </w:p>
    <w:p w:rsidR="00CF7656" w:rsidRPr="00240276" w:rsidRDefault="00CF7656" w:rsidP="00240276">
      <w:pPr>
        <w:adjustRightInd w:val="0"/>
        <w:snapToGrid w:val="0"/>
        <w:jc w:val="both"/>
        <w:rPr>
          <w:rFonts w:ascii="Arial" w:hAnsi="Arial" w:cs="Arial"/>
          <w:sz w:val="21"/>
          <w:szCs w:val="21"/>
        </w:rPr>
      </w:pPr>
      <w:r w:rsidRPr="00240276">
        <w:rPr>
          <w:rFonts w:ascii="Arial" w:hAnsi="Arial" w:cs="Arial"/>
          <w:sz w:val="21"/>
          <w:szCs w:val="21"/>
        </w:rPr>
        <w:t>Despite this, studies seldom explicitly attempt to minimise over-fitting beyond limiting the number of covariates to enter the model in the first place. Moreover, tests are almost never carried out to assess out-of-sample accuracy and hence the extent to which models may suffer from over-fitting. This reflects a reluctance to hold data back for independent post-modelling validation, fuelled by a desire to use all available data for model estimation. The problem of over-fitting is likely to become more acute as the number of potential covariates increase with the availability of more detailed patient-level data (e.g. from biomarker information and combined data from multiple care settings).</w:t>
      </w:r>
    </w:p>
    <w:p w:rsidR="00CF7656" w:rsidRPr="00240276" w:rsidRDefault="00CF7656" w:rsidP="00240276">
      <w:pPr>
        <w:adjustRightInd w:val="0"/>
        <w:snapToGrid w:val="0"/>
        <w:jc w:val="both"/>
        <w:rPr>
          <w:rFonts w:ascii="Arial" w:hAnsi="Arial" w:cs="Arial"/>
          <w:sz w:val="21"/>
          <w:szCs w:val="21"/>
        </w:rPr>
      </w:pPr>
    </w:p>
    <w:p w:rsidR="00CF7656" w:rsidRPr="00240276" w:rsidRDefault="00CF7656" w:rsidP="00240276">
      <w:pPr>
        <w:adjustRightInd w:val="0"/>
        <w:snapToGrid w:val="0"/>
        <w:jc w:val="both"/>
        <w:rPr>
          <w:rFonts w:ascii="Arial" w:hAnsi="Arial" w:cs="Arial"/>
          <w:sz w:val="21"/>
          <w:szCs w:val="21"/>
        </w:rPr>
      </w:pPr>
      <w:r w:rsidRPr="00240276">
        <w:rPr>
          <w:rFonts w:ascii="Arial" w:hAnsi="Arial" w:cs="Arial"/>
          <w:sz w:val="21"/>
          <w:szCs w:val="21"/>
        </w:rPr>
        <w:t>The aim</w:t>
      </w:r>
      <w:r w:rsidR="00AA77DC" w:rsidRPr="00240276">
        <w:rPr>
          <w:rFonts w:ascii="Arial" w:hAnsi="Arial" w:cs="Arial"/>
          <w:sz w:val="21"/>
          <w:szCs w:val="21"/>
        </w:rPr>
        <w:t>s</w:t>
      </w:r>
      <w:r w:rsidRPr="00240276">
        <w:rPr>
          <w:rFonts w:ascii="Arial" w:hAnsi="Arial" w:cs="Arial"/>
          <w:sz w:val="21"/>
          <w:szCs w:val="21"/>
        </w:rPr>
        <w:t xml:space="preserve"> of this study </w:t>
      </w:r>
      <w:r w:rsidR="00AA77DC" w:rsidRPr="00240276">
        <w:rPr>
          <w:rFonts w:ascii="Arial" w:hAnsi="Arial" w:cs="Arial"/>
          <w:sz w:val="21"/>
          <w:szCs w:val="21"/>
        </w:rPr>
        <w:t xml:space="preserve">are </w:t>
      </w:r>
      <w:r w:rsidRPr="00240276">
        <w:rPr>
          <w:rFonts w:ascii="Arial" w:hAnsi="Arial" w:cs="Arial"/>
          <w:sz w:val="21"/>
          <w:szCs w:val="21"/>
        </w:rPr>
        <w:t>to:</w:t>
      </w:r>
    </w:p>
    <w:p w:rsidR="00EF6570" w:rsidRPr="00240276" w:rsidRDefault="00EF6570" w:rsidP="00240276">
      <w:pPr>
        <w:pStyle w:val="ListBullet"/>
        <w:adjustRightInd w:val="0"/>
        <w:snapToGrid w:val="0"/>
        <w:spacing w:line="480" w:lineRule="auto"/>
        <w:contextualSpacing w:val="0"/>
        <w:jc w:val="both"/>
        <w:rPr>
          <w:rFonts w:ascii="Arial" w:hAnsi="Arial" w:cs="Arial"/>
          <w:sz w:val="21"/>
          <w:szCs w:val="21"/>
        </w:rPr>
      </w:pPr>
      <w:r w:rsidRPr="00240276">
        <w:rPr>
          <w:rFonts w:ascii="Arial" w:hAnsi="Arial" w:cs="Arial"/>
          <w:sz w:val="21"/>
          <w:szCs w:val="21"/>
        </w:rPr>
        <w:t>Examine the extent to which standard healthcare studies may experience over-fitting.</w:t>
      </w:r>
    </w:p>
    <w:p w:rsidR="00EF6570" w:rsidRPr="00240276" w:rsidRDefault="00EF6570" w:rsidP="00240276">
      <w:pPr>
        <w:pStyle w:val="ListBullet"/>
        <w:adjustRightInd w:val="0"/>
        <w:snapToGrid w:val="0"/>
        <w:spacing w:line="480" w:lineRule="auto"/>
        <w:contextualSpacing w:val="0"/>
        <w:jc w:val="both"/>
        <w:rPr>
          <w:rFonts w:ascii="Arial" w:hAnsi="Arial" w:cs="Arial"/>
          <w:sz w:val="21"/>
          <w:szCs w:val="21"/>
        </w:rPr>
      </w:pPr>
      <w:r w:rsidRPr="00240276">
        <w:rPr>
          <w:rFonts w:ascii="Arial" w:hAnsi="Arial" w:cs="Arial"/>
          <w:sz w:val="21"/>
          <w:szCs w:val="21"/>
        </w:rPr>
        <w:t xml:space="preserve">Illustrate the extent to which over-fitting may produce misleading conclusions, arising from inflated model parameters, false-positive inferences and overly optimistic evaluation of model performance. </w:t>
      </w:r>
    </w:p>
    <w:p w:rsidR="00CF7656" w:rsidRPr="00240276" w:rsidRDefault="00CF7656" w:rsidP="00240276">
      <w:pPr>
        <w:pStyle w:val="ListBullet"/>
        <w:adjustRightInd w:val="0"/>
        <w:snapToGrid w:val="0"/>
        <w:spacing w:line="480" w:lineRule="auto"/>
        <w:contextualSpacing w:val="0"/>
        <w:jc w:val="both"/>
        <w:rPr>
          <w:rFonts w:ascii="Arial" w:hAnsi="Arial" w:cs="Arial"/>
          <w:sz w:val="21"/>
          <w:szCs w:val="21"/>
          <w:lang w:val="en-GB"/>
        </w:rPr>
      </w:pPr>
      <w:r w:rsidRPr="00240276">
        <w:rPr>
          <w:rFonts w:ascii="Arial" w:hAnsi="Arial" w:cs="Arial"/>
          <w:sz w:val="21"/>
          <w:szCs w:val="21"/>
          <w:lang w:val="en-GB"/>
        </w:rPr>
        <w:t>Assess the effectiveness of penalized regressions for reducing over-fitting</w:t>
      </w:r>
      <w:r w:rsidR="008158CD" w:rsidRPr="00240276">
        <w:rPr>
          <w:rFonts w:ascii="Arial" w:hAnsi="Arial" w:cs="Arial"/>
          <w:sz w:val="21"/>
          <w:szCs w:val="21"/>
          <w:lang w:val="en-GB"/>
        </w:rPr>
        <w:t xml:space="preserve"> in typical healthcare studies</w:t>
      </w:r>
      <w:r w:rsidRPr="00240276">
        <w:rPr>
          <w:rFonts w:ascii="Arial" w:hAnsi="Arial" w:cs="Arial"/>
          <w:sz w:val="21"/>
          <w:szCs w:val="21"/>
          <w:lang w:val="en-GB"/>
        </w:rPr>
        <w:t>. Penalised (or regularised) regressions impose a constraint on the optimisation task resulting in smaller, potentially less inflated coefficients.</w:t>
      </w:r>
    </w:p>
    <w:p w:rsidR="00CF7656" w:rsidRPr="00240276" w:rsidRDefault="00CF7656" w:rsidP="00240276">
      <w:pPr>
        <w:pStyle w:val="ListBullet"/>
        <w:adjustRightInd w:val="0"/>
        <w:snapToGrid w:val="0"/>
        <w:spacing w:line="480" w:lineRule="auto"/>
        <w:contextualSpacing w:val="0"/>
        <w:jc w:val="both"/>
        <w:rPr>
          <w:rFonts w:ascii="Arial" w:hAnsi="Arial" w:cs="Arial"/>
          <w:sz w:val="21"/>
          <w:szCs w:val="21"/>
          <w:lang w:val="en-GB"/>
        </w:rPr>
      </w:pPr>
      <w:r w:rsidRPr="00240276">
        <w:rPr>
          <w:rFonts w:ascii="Arial" w:hAnsi="Arial" w:cs="Arial"/>
          <w:sz w:val="21"/>
          <w:szCs w:val="21"/>
          <w:lang w:val="en-GB"/>
        </w:rPr>
        <w:lastRenderedPageBreak/>
        <w:t xml:space="preserve">Evaluate the accuracy of cross-validation for estimating over-fitting without using hold-out data. Cross-validation is a </w:t>
      </w:r>
      <w:proofErr w:type="spellStart"/>
      <w:r w:rsidRPr="00240276">
        <w:rPr>
          <w:rFonts w:ascii="Arial" w:hAnsi="Arial" w:cs="Arial"/>
          <w:sz w:val="21"/>
          <w:szCs w:val="21"/>
          <w:lang w:val="en-GB"/>
        </w:rPr>
        <w:t>resampling</w:t>
      </w:r>
      <w:proofErr w:type="spellEnd"/>
      <w:r w:rsidRPr="00240276">
        <w:rPr>
          <w:rFonts w:ascii="Arial" w:hAnsi="Arial" w:cs="Arial"/>
          <w:sz w:val="21"/>
          <w:szCs w:val="21"/>
          <w:lang w:val="en-GB"/>
        </w:rPr>
        <w:t xml:space="preserve"> method which involves splitting data into separate samples for model estimation and assessment.</w:t>
      </w:r>
    </w:p>
    <w:p w:rsidR="00CF7656" w:rsidRPr="00240276" w:rsidRDefault="00CF7656" w:rsidP="00240276">
      <w:pPr>
        <w:pStyle w:val="ListBullet"/>
        <w:numPr>
          <w:ilvl w:val="0"/>
          <w:numId w:val="0"/>
        </w:numPr>
        <w:adjustRightInd w:val="0"/>
        <w:snapToGrid w:val="0"/>
        <w:spacing w:line="480" w:lineRule="auto"/>
        <w:ind w:left="360"/>
        <w:contextualSpacing w:val="0"/>
        <w:jc w:val="both"/>
        <w:rPr>
          <w:rFonts w:ascii="Arial" w:hAnsi="Arial" w:cs="Arial"/>
          <w:sz w:val="21"/>
          <w:szCs w:val="21"/>
          <w:lang w:val="en-GB"/>
        </w:rPr>
      </w:pPr>
    </w:p>
    <w:p w:rsidR="00404B09" w:rsidRPr="00240276" w:rsidRDefault="00115D5C" w:rsidP="00240276">
      <w:pPr>
        <w:adjustRightInd w:val="0"/>
        <w:snapToGrid w:val="0"/>
        <w:jc w:val="both"/>
        <w:rPr>
          <w:rFonts w:ascii="Arial" w:hAnsi="Arial" w:cs="Arial"/>
          <w:sz w:val="21"/>
          <w:szCs w:val="21"/>
        </w:rPr>
      </w:pPr>
      <w:proofErr w:type="spellStart"/>
      <w:r w:rsidRPr="00240276">
        <w:rPr>
          <w:rFonts w:ascii="Arial" w:hAnsi="Arial" w:cs="Arial"/>
          <w:sz w:val="21"/>
          <w:szCs w:val="21"/>
        </w:rPr>
        <w:t>Resampling</w:t>
      </w:r>
      <w:proofErr w:type="spellEnd"/>
      <w:r w:rsidRPr="00240276">
        <w:rPr>
          <w:rFonts w:ascii="Arial" w:hAnsi="Arial" w:cs="Arial"/>
          <w:sz w:val="21"/>
          <w:szCs w:val="21"/>
        </w:rPr>
        <w:t xml:space="preserve"> methods (such as cross-validation) to quantify over-fitting and penalised methods to reduce over-fitting are </w:t>
      </w:r>
      <w:r w:rsidR="00C464E0" w:rsidRPr="00240276">
        <w:rPr>
          <w:rFonts w:ascii="Arial" w:hAnsi="Arial" w:cs="Arial"/>
          <w:sz w:val="21"/>
          <w:szCs w:val="21"/>
        </w:rPr>
        <w:t>both well-established methods in statistical</w:t>
      </w:r>
      <w:r w:rsidR="00993235">
        <w:rPr>
          <w:rFonts w:ascii="Arial" w:hAnsi="Arial" w:cs="Arial"/>
          <w:sz w:val="21"/>
          <w:szCs w:val="21"/>
        </w:rPr>
        <w:t xml:space="preserve"> learning and machine learning.</w:t>
      </w:r>
      <w:r w:rsidR="00993235">
        <w:rPr>
          <w:rFonts w:ascii="Arial" w:hAnsi="Arial" w:cs="Arial"/>
          <w:sz w:val="21"/>
          <w:szCs w:val="21"/>
          <w:vertAlign w:val="superscript"/>
        </w:rPr>
        <w:t>1-</w:t>
      </w:r>
      <w:r w:rsidR="00C464E0" w:rsidRPr="00993235">
        <w:rPr>
          <w:rFonts w:ascii="Arial" w:hAnsi="Arial" w:cs="Arial"/>
          <w:sz w:val="21"/>
          <w:szCs w:val="21"/>
          <w:vertAlign w:val="superscript"/>
        </w:rPr>
        <w:t>3</w:t>
      </w:r>
      <w:r w:rsidR="00C464E0" w:rsidRPr="00240276">
        <w:rPr>
          <w:rFonts w:ascii="Arial" w:hAnsi="Arial" w:cs="Arial"/>
          <w:sz w:val="21"/>
          <w:szCs w:val="21"/>
        </w:rPr>
        <w:t xml:space="preserve"> The principal aim of this study is to apply these methods in a typical healthcare setting where they are rarely employed</w:t>
      </w:r>
      <w:r w:rsidR="00E70CB2" w:rsidRPr="00240276">
        <w:rPr>
          <w:rFonts w:ascii="Arial" w:hAnsi="Arial" w:cs="Arial"/>
          <w:sz w:val="21"/>
          <w:szCs w:val="21"/>
        </w:rPr>
        <w:t>;</w:t>
      </w:r>
      <w:r w:rsidR="00C464E0" w:rsidRPr="00240276">
        <w:rPr>
          <w:rFonts w:ascii="Arial" w:hAnsi="Arial" w:cs="Arial"/>
          <w:sz w:val="21"/>
          <w:szCs w:val="21"/>
        </w:rPr>
        <w:t xml:space="preserve"> </w:t>
      </w:r>
      <w:r w:rsidR="00404B09" w:rsidRPr="00240276">
        <w:rPr>
          <w:rFonts w:ascii="Arial" w:hAnsi="Arial" w:cs="Arial"/>
          <w:sz w:val="21"/>
          <w:szCs w:val="21"/>
        </w:rPr>
        <w:t xml:space="preserve">the results </w:t>
      </w:r>
      <w:r w:rsidR="00E70CB2" w:rsidRPr="00240276">
        <w:rPr>
          <w:rFonts w:ascii="Arial" w:hAnsi="Arial" w:cs="Arial"/>
          <w:sz w:val="21"/>
          <w:szCs w:val="21"/>
        </w:rPr>
        <w:t xml:space="preserve">can </w:t>
      </w:r>
      <w:r w:rsidR="00C464E0" w:rsidRPr="00240276">
        <w:rPr>
          <w:rFonts w:ascii="Arial" w:hAnsi="Arial" w:cs="Arial"/>
          <w:sz w:val="21"/>
          <w:szCs w:val="21"/>
        </w:rPr>
        <w:t xml:space="preserve">inform on the extent to which typical healthcare studies may experience over-fitting and </w:t>
      </w:r>
      <w:r w:rsidR="00404B09" w:rsidRPr="00240276">
        <w:rPr>
          <w:rFonts w:ascii="Arial" w:hAnsi="Arial" w:cs="Arial"/>
          <w:sz w:val="21"/>
          <w:szCs w:val="21"/>
        </w:rPr>
        <w:t>inflated risk factors and hence whether these m</w:t>
      </w:r>
      <w:r w:rsidR="00E70CB2" w:rsidRPr="00240276">
        <w:rPr>
          <w:rFonts w:ascii="Arial" w:hAnsi="Arial" w:cs="Arial"/>
          <w:sz w:val="21"/>
          <w:szCs w:val="21"/>
        </w:rPr>
        <w:t>e</w:t>
      </w:r>
      <w:r w:rsidR="00404B09" w:rsidRPr="00240276">
        <w:rPr>
          <w:rFonts w:ascii="Arial" w:hAnsi="Arial" w:cs="Arial"/>
          <w:sz w:val="21"/>
          <w:szCs w:val="21"/>
        </w:rPr>
        <w:t xml:space="preserve">thods can help </w:t>
      </w:r>
      <w:r w:rsidR="00E70CB2" w:rsidRPr="00240276">
        <w:rPr>
          <w:rFonts w:ascii="Arial" w:hAnsi="Arial" w:cs="Arial"/>
          <w:sz w:val="21"/>
          <w:szCs w:val="21"/>
        </w:rPr>
        <w:t xml:space="preserve">address </w:t>
      </w:r>
      <w:r w:rsidR="00404B09" w:rsidRPr="00240276">
        <w:rPr>
          <w:rFonts w:ascii="Arial" w:hAnsi="Arial" w:cs="Arial"/>
          <w:sz w:val="21"/>
          <w:szCs w:val="21"/>
        </w:rPr>
        <w:t xml:space="preserve">such problems. </w:t>
      </w:r>
      <w:r w:rsidR="00FF3BB6" w:rsidRPr="00240276">
        <w:rPr>
          <w:rFonts w:ascii="Arial" w:hAnsi="Arial" w:cs="Arial"/>
          <w:sz w:val="21"/>
          <w:szCs w:val="21"/>
        </w:rPr>
        <w:t>A ‘typical’ healthcare study</w:t>
      </w:r>
      <w:r w:rsidR="00E70CB2" w:rsidRPr="00240276">
        <w:rPr>
          <w:rFonts w:ascii="Arial" w:hAnsi="Arial" w:cs="Arial"/>
          <w:sz w:val="21"/>
          <w:szCs w:val="21"/>
        </w:rPr>
        <w:t xml:space="preserve"> </w:t>
      </w:r>
      <w:r w:rsidR="00FF3BB6" w:rsidRPr="00240276">
        <w:rPr>
          <w:rFonts w:ascii="Arial" w:hAnsi="Arial" w:cs="Arial"/>
          <w:sz w:val="21"/>
          <w:szCs w:val="21"/>
        </w:rPr>
        <w:t xml:space="preserve">was </w:t>
      </w:r>
      <w:r w:rsidR="00E70CB2" w:rsidRPr="00240276">
        <w:rPr>
          <w:rFonts w:ascii="Arial" w:hAnsi="Arial" w:cs="Arial"/>
          <w:sz w:val="21"/>
          <w:szCs w:val="21"/>
        </w:rPr>
        <w:t>carefully</w:t>
      </w:r>
      <w:r w:rsidR="00FF3BB6" w:rsidRPr="00240276">
        <w:rPr>
          <w:rFonts w:ascii="Arial" w:hAnsi="Arial" w:cs="Arial"/>
          <w:sz w:val="21"/>
          <w:szCs w:val="21"/>
        </w:rPr>
        <w:t xml:space="preserve"> designed</w:t>
      </w:r>
      <w:r w:rsidR="00E70CB2" w:rsidRPr="00240276">
        <w:rPr>
          <w:rFonts w:ascii="Arial" w:hAnsi="Arial" w:cs="Arial"/>
          <w:sz w:val="21"/>
          <w:szCs w:val="21"/>
        </w:rPr>
        <w:t>, with analysis based on multiple regression methods, outcomes, covariates and data</w:t>
      </w:r>
      <w:r w:rsidR="00FF3BB6" w:rsidRPr="00240276">
        <w:rPr>
          <w:rFonts w:ascii="Arial" w:hAnsi="Arial" w:cs="Arial"/>
          <w:sz w:val="21"/>
          <w:szCs w:val="21"/>
        </w:rPr>
        <w:t xml:space="preserve">, all of which are routinely employed in healthcare studies. </w:t>
      </w:r>
      <w:r w:rsidR="00E70CB2" w:rsidRPr="00240276">
        <w:rPr>
          <w:rFonts w:ascii="Arial" w:hAnsi="Arial" w:cs="Arial"/>
          <w:sz w:val="21"/>
          <w:szCs w:val="21"/>
        </w:rPr>
        <w:t>Whilst informative, other scenarios and datasets are required to verify the extent to which these findings generalise.</w:t>
      </w:r>
    </w:p>
    <w:p w:rsidR="00C464E0" w:rsidRPr="00240276" w:rsidRDefault="00C464E0" w:rsidP="00240276">
      <w:pPr>
        <w:adjustRightInd w:val="0"/>
        <w:snapToGrid w:val="0"/>
        <w:jc w:val="both"/>
        <w:rPr>
          <w:rFonts w:ascii="Arial" w:hAnsi="Arial" w:cs="Arial"/>
          <w:sz w:val="21"/>
          <w:szCs w:val="21"/>
        </w:rPr>
      </w:pPr>
    </w:p>
    <w:p w:rsidR="00CF7656" w:rsidRPr="00240276" w:rsidRDefault="00CF7656" w:rsidP="00240276">
      <w:pPr>
        <w:adjustRightInd w:val="0"/>
        <w:snapToGrid w:val="0"/>
        <w:jc w:val="both"/>
        <w:rPr>
          <w:rFonts w:ascii="Arial" w:hAnsi="Arial" w:cs="Arial"/>
          <w:sz w:val="21"/>
          <w:szCs w:val="21"/>
          <w:highlight w:val="yellow"/>
        </w:rPr>
      </w:pPr>
      <w:r w:rsidRPr="00240276">
        <w:rPr>
          <w:rFonts w:ascii="Arial" w:hAnsi="Arial" w:cs="Arial"/>
          <w:sz w:val="21"/>
          <w:szCs w:val="21"/>
        </w:rPr>
        <w:t>Penalised regression involves minimising the sum of squared residuals plus a penalty term. The magnitude of the penalty is a parameter to be optimised. In effect, the regularisation penalises model complexity. The penalty can take several forms (discussed below). LASSO penalised regression</w:t>
      </w:r>
      <w:r w:rsidR="00993235">
        <w:rPr>
          <w:rFonts w:ascii="Arial" w:hAnsi="Arial" w:cs="Arial"/>
          <w:sz w:val="21"/>
          <w:szCs w:val="21"/>
          <w:vertAlign w:val="superscript"/>
        </w:rPr>
        <w:t>4</w:t>
      </w:r>
      <w:r w:rsidR="00032FC0" w:rsidRPr="00240276">
        <w:rPr>
          <w:rFonts w:ascii="Arial" w:hAnsi="Arial" w:cs="Arial"/>
          <w:sz w:val="21"/>
          <w:szCs w:val="21"/>
          <w:vertAlign w:val="superscript"/>
        </w:rPr>
        <w:t xml:space="preserve"> </w:t>
      </w:r>
      <w:r w:rsidRPr="00240276">
        <w:rPr>
          <w:rFonts w:ascii="Arial" w:hAnsi="Arial" w:cs="Arial"/>
          <w:sz w:val="21"/>
          <w:szCs w:val="21"/>
        </w:rPr>
        <w:t xml:space="preserve">is implemented in this study. LASSO shrinks some of the coefficients to </w:t>
      </w:r>
      <w:proofErr w:type="gramStart"/>
      <w:r w:rsidRPr="00240276">
        <w:rPr>
          <w:rFonts w:ascii="Arial" w:hAnsi="Arial" w:cs="Arial"/>
          <w:sz w:val="21"/>
          <w:szCs w:val="21"/>
        </w:rPr>
        <w:t>zero,</w:t>
      </w:r>
      <w:proofErr w:type="gramEnd"/>
      <w:r w:rsidRPr="00240276">
        <w:rPr>
          <w:rFonts w:ascii="Arial" w:hAnsi="Arial" w:cs="Arial"/>
          <w:sz w:val="21"/>
          <w:szCs w:val="21"/>
        </w:rPr>
        <w:t xml:space="preserve"> hence it is also a method of variable selection. LASSO is chosen as the form of penalisation in this study since variable selection is a common objective of many studies (as evidenced, for example, by the widespread use of stepwise regressions). Recent examples of LASSO </w:t>
      </w:r>
      <w:bookmarkStart w:id="144" w:name="OLE_LINK56"/>
      <w:r w:rsidRPr="00240276">
        <w:rPr>
          <w:rFonts w:ascii="Arial" w:hAnsi="Arial" w:cs="Arial"/>
          <w:sz w:val="21"/>
          <w:szCs w:val="21"/>
        </w:rPr>
        <w:t>regressions include identification of risk factors for mortality after myocardial infarction</w:t>
      </w:r>
      <w:r w:rsidR="008A33DF" w:rsidRPr="00993235">
        <w:rPr>
          <w:rFonts w:ascii="Arial" w:hAnsi="Arial" w:cs="Arial"/>
          <w:sz w:val="21"/>
          <w:szCs w:val="21"/>
          <w:vertAlign w:val="superscript"/>
        </w:rPr>
        <w:t>5</w:t>
      </w:r>
      <w:r w:rsidRPr="00240276">
        <w:rPr>
          <w:rFonts w:ascii="Arial" w:hAnsi="Arial" w:cs="Arial"/>
          <w:sz w:val="21"/>
          <w:szCs w:val="21"/>
        </w:rPr>
        <w:t xml:space="preserve"> development and validation of a stroke risk model</w:t>
      </w:r>
      <w:r w:rsidR="008A33DF" w:rsidRPr="00993235">
        <w:rPr>
          <w:rFonts w:ascii="Arial" w:hAnsi="Arial" w:cs="Arial"/>
          <w:sz w:val="21"/>
          <w:szCs w:val="21"/>
          <w:vertAlign w:val="superscript"/>
        </w:rPr>
        <w:t>6</w:t>
      </w:r>
      <w:r w:rsidRPr="00240276">
        <w:rPr>
          <w:rFonts w:ascii="Arial" w:hAnsi="Arial" w:cs="Arial"/>
          <w:sz w:val="21"/>
          <w:szCs w:val="21"/>
        </w:rPr>
        <w:t xml:space="preserve"> prediction of thirty-day hospital readmissions</w:t>
      </w:r>
      <w:r w:rsidR="00A9135D" w:rsidRPr="00240276">
        <w:rPr>
          <w:rFonts w:ascii="Arial" w:hAnsi="Arial" w:cs="Arial"/>
          <w:sz w:val="21"/>
          <w:szCs w:val="21"/>
        </w:rPr>
        <w:t>.</w:t>
      </w:r>
      <w:r w:rsidR="008A33DF" w:rsidRPr="00993235">
        <w:rPr>
          <w:rFonts w:ascii="Arial" w:hAnsi="Arial" w:cs="Arial"/>
          <w:sz w:val="21"/>
          <w:szCs w:val="21"/>
          <w:vertAlign w:val="superscript"/>
        </w:rPr>
        <w:t>7</w:t>
      </w:r>
      <w:r w:rsidR="00A9135D" w:rsidRPr="00240276">
        <w:rPr>
          <w:rFonts w:ascii="Arial" w:hAnsi="Arial" w:cs="Arial"/>
          <w:sz w:val="21"/>
          <w:szCs w:val="21"/>
        </w:rPr>
        <w:t xml:space="preserve"> </w:t>
      </w:r>
      <w:r w:rsidRPr="00240276">
        <w:rPr>
          <w:rFonts w:ascii="Arial" w:hAnsi="Arial" w:cs="Arial"/>
          <w:sz w:val="21"/>
          <w:szCs w:val="21"/>
        </w:rPr>
        <w:t>Prediction of health-related quality of life in COPD patients</w:t>
      </w:r>
      <w:r w:rsidR="008A33DF" w:rsidRPr="00993235">
        <w:rPr>
          <w:rFonts w:ascii="Arial" w:hAnsi="Arial" w:cs="Arial"/>
          <w:sz w:val="21"/>
          <w:szCs w:val="21"/>
          <w:vertAlign w:val="superscript"/>
        </w:rPr>
        <w:t>8</w:t>
      </w:r>
      <w:r w:rsidR="006D490F" w:rsidRPr="00240276">
        <w:rPr>
          <w:rFonts w:ascii="Arial" w:hAnsi="Arial" w:cs="Arial"/>
          <w:sz w:val="21"/>
          <w:szCs w:val="21"/>
          <w:vertAlign w:val="superscript"/>
        </w:rPr>
        <w:t xml:space="preserve"> </w:t>
      </w:r>
      <w:r w:rsidR="00A9135D" w:rsidRPr="00240276">
        <w:rPr>
          <w:rFonts w:ascii="Arial" w:hAnsi="Arial" w:cs="Arial"/>
          <w:sz w:val="21"/>
          <w:szCs w:val="21"/>
        </w:rPr>
        <w:t>and prognostic risk scoring for survival for metastatic castration-resistant prostate cancer.</w:t>
      </w:r>
      <w:r w:rsidR="008A33DF" w:rsidRPr="00993235">
        <w:rPr>
          <w:rFonts w:ascii="Arial" w:hAnsi="Arial" w:cs="Arial"/>
          <w:sz w:val="21"/>
          <w:szCs w:val="21"/>
          <w:vertAlign w:val="superscript"/>
        </w:rPr>
        <w:t>9</w:t>
      </w:r>
    </w:p>
    <w:bookmarkEnd w:id="144"/>
    <w:p w:rsidR="006967B5" w:rsidRPr="00240276" w:rsidRDefault="006967B5" w:rsidP="00240276">
      <w:pPr>
        <w:adjustRightInd w:val="0"/>
        <w:snapToGrid w:val="0"/>
        <w:jc w:val="both"/>
        <w:rPr>
          <w:rFonts w:ascii="Arial" w:hAnsi="Arial" w:cs="Arial"/>
          <w:sz w:val="21"/>
          <w:szCs w:val="21"/>
        </w:rPr>
      </w:pPr>
    </w:p>
    <w:p w:rsidR="00CF7656" w:rsidRPr="00240276" w:rsidRDefault="00CF7656" w:rsidP="00240276">
      <w:pPr>
        <w:adjustRightInd w:val="0"/>
        <w:snapToGrid w:val="0"/>
        <w:jc w:val="both"/>
        <w:rPr>
          <w:rFonts w:ascii="Arial" w:hAnsi="Arial" w:cs="Arial"/>
          <w:sz w:val="21"/>
          <w:szCs w:val="21"/>
        </w:rPr>
      </w:pPr>
      <w:r w:rsidRPr="00240276">
        <w:rPr>
          <w:rFonts w:ascii="Arial" w:hAnsi="Arial" w:cs="Arial"/>
          <w:sz w:val="21"/>
          <w:szCs w:val="21"/>
        </w:rPr>
        <w:lastRenderedPageBreak/>
        <w:t xml:space="preserve">Compared to standard regression methods, a distinguishing feature of regularised regression is the use of cross-validation to optimise model performance.  Cross-validation involves randomly splitting cases into K exhaustive and mutually exclusive folds (segments). </w:t>
      </w:r>
      <w:r w:rsidR="00011D8A" w:rsidRPr="00240276">
        <w:rPr>
          <w:rFonts w:ascii="Arial" w:hAnsi="Arial" w:cs="Arial"/>
          <w:sz w:val="21"/>
          <w:szCs w:val="21"/>
        </w:rPr>
        <w:t>A common value</w:t>
      </w:r>
      <w:r w:rsidRPr="00240276">
        <w:rPr>
          <w:rFonts w:ascii="Arial" w:hAnsi="Arial" w:cs="Arial"/>
          <w:sz w:val="21"/>
          <w:szCs w:val="21"/>
        </w:rPr>
        <w:t xml:space="preserve"> for K </w:t>
      </w:r>
      <w:r w:rsidR="00011D8A" w:rsidRPr="00240276">
        <w:rPr>
          <w:rFonts w:ascii="Arial" w:hAnsi="Arial" w:cs="Arial"/>
          <w:sz w:val="21"/>
          <w:szCs w:val="21"/>
        </w:rPr>
        <w:t xml:space="preserve">is </w:t>
      </w:r>
      <w:r w:rsidR="00A31465" w:rsidRPr="00240276">
        <w:rPr>
          <w:rFonts w:ascii="Arial" w:hAnsi="Arial" w:cs="Arial"/>
          <w:sz w:val="21"/>
          <w:szCs w:val="21"/>
        </w:rPr>
        <w:t>ten</w:t>
      </w:r>
      <w:r w:rsidRPr="00240276">
        <w:rPr>
          <w:rFonts w:ascii="Arial" w:hAnsi="Arial" w:cs="Arial"/>
          <w:sz w:val="21"/>
          <w:szCs w:val="21"/>
        </w:rPr>
        <w:t xml:space="preserve"> since </w:t>
      </w:r>
      <w:r w:rsidR="00011D8A" w:rsidRPr="00240276">
        <w:rPr>
          <w:rFonts w:ascii="Arial" w:hAnsi="Arial" w:cs="Arial"/>
          <w:sz w:val="21"/>
          <w:szCs w:val="21"/>
        </w:rPr>
        <w:t xml:space="preserve">this has </w:t>
      </w:r>
      <w:r w:rsidRPr="00240276">
        <w:rPr>
          <w:rFonts w:ascii="Arial" w:hAnsi="Arial" w:cs="Arial"/>
          <w:sz w:val="21"/>
          <w:szCs w:val="21"/>
        </w:rPr>
        <w:t>been shown to have good bias and variance properties</w:t>
      </w:r>
      <w:r w:rsidR="00A31465" w:rsidRPr="00240276">
        <w:rPr>
          <w:rFonts w:ascii="Arial" w:hAnsi="Arial" w:cs="Arial"/>
          <w:sz w:val="21"/>
          <w:szCs w:val="21"/>
        </w:rPr>
        <w:t>.</w:t>
      </w:r>
      <w:r w:rsidR="008A33DF" w:rsidRPr="00993235">
        <w:rPr>
          <w:rFonts w:ascii="Arial" w:hAnsi="Arial" w:cs="Arial"/>
          <w:sz w:val="21"/>
          <w:szCs w:val="21"/>
          <w:vertAlign w:val="superscript"/>
        </w:rPr>
        <w:t>2,10</w:t>
      </w:r>
      <w:r w:rsidR="00910512" w:rsidRPr="00240276">
        <w:rPr>
          <w:rFonts w:ascii="Arial" w:hAnsi="Arial" w:cs="Arial"/>
          <w:sz w:val="21"/>
          <w:szCs w:val="21"/>
        </w:rPr>
        <w:t xml:space="preserve"> </w:t>
      </w:r>
      <w:r w:rsidRPr="00240276">
        <w:rPr>
          <w:rFonts w:ascii="Arial" w:hAnsi="Arial" w:cs="Arial"/>
          <w:sz w:val="21"/>
          <w:szCs w:val="21"/>
        </w:rPr>
        <w:t>Assuming ten folds are selected, a model with a given penalty value (constraint) is estimated on nine of the ten folds and predictions computed for the tenth, left-out fold. Ten models are estimated with a different fold left-out for each run. Model accuracy is then calculated using an appropriate metric such as the residual sum of squares. This provides an estimate of out-of-sample accuracy since the predictions used to calculate the performance metric are all based on out-of-sample data. Different penalty values are applied to the regression and cross-validation used to assess model performance. The model with the constraint associated with the best performance metric is selected. The use of an out-of-sample performance metric to assess model fit is a key aspect of penalised regre</w:t>
      </w:r>
      <w:r w:rsidR="00011D8A" w:rsidRPr="00240276">
        <w:rPr>
          <w:rFonts w:ascii="Arial" w:hAnsi="Arial" w:cs="Arial"/>
          <w:sz w:val="21"/>
          <w:szCs w:val="21"/>
        </w:rPr>
        <w:t xml:space="preserve">ssion which helps explain any </w:t>
      </w:r>
      <w:r w:rsidRPr="00240276">
        <w:rPr>
          <w:rFonts w:ascii="Arial" w:hAnsi="Arial" w:cs="Arial"/>
          <w:sz w:val="21"/>
          <w:szCs w:val="21"/>
        </w:rPr>
        <w:t xml:space="preserve">improvement in out-of-sample accuracy and over-fitting compared to conventional implementations of generalised linear models. </w:t>
      </w:r>
    </w:p>
    <w:p w:rsidR="00CF7656" w:rsidRPr="00240276" w:rsidRDefault="00CF7656" w:rsidP="00240276">
      <w:pPr>
        <w:adjustRightInd w:val="0"/>
        <w:snapToGrid w:val="0"/>
        <w:jc w:val="both"/>
        <w:rPr>
          <w:rFonts w:ascii="Arial" w:hAnsi="Arial" w:cs="Arial"/>
          <w:sz w:val="21"/>
          <w:szCs w:val="21"/>
        </w:rPr>
      </w:pPr>
    </w:p>
    <w:p w:rsidR="00CF7656" w:rsidRPr="00240276" w:rsidRDefault="00CF7656" w:rsidP="00240276">
      <w:pPr>
        <w:adjustRightInd w:val="0"/>
        <w:snapToGrid w:val="0"/>
        <w:jc w:val="both"/>
        <w:rPr>
          <w:rFonts w:ascii="Arial" w:hAnsi="Arial" w:cs="Arial"/>
          <w:sz w:val="21"/>
          <w:szCs w:val="21"/>
        </w:rPr>
      </w:pPr>
      <w:r w:rsidRPr="00240276">
        <w:rPr>
          <w:rFonts w:ascii="Arial" w:hAnsi="Arial" w:cs="Arial"/>
          <w:sz w:val="21"/>
          <w:szCs w:val="21"/>
        </w:rPr>
        <w:t xml:space="preserve">In addition, cross-validation is a </w:t>
      </w:r>
      <w:proofErr w:type="spellStart"/>
      <w:r w:rsidRPr="00240276">
        <w:rPr>
          <w:rFonts w:ascii="Arial" w:hAnsi="Arial" w:cs="Arial"/>
          <w:sz w:val="21"/>
          <w:szCs w:val="21"/>
        </w:rPr>
        <w:t>resampling</w:t>
      </w:r>
      <w:proofErr w:type="spellEnd"/>
      <w:r w:rsidRPr="00240276">
        <w:rPr>
          <w:rFonts w:ascii="Arial" w:hAnsi="Arial" w:cs="Arial"/>
          <w:sz w:val="21"/>
          <w:szCs w:val="21"/>
        </w:rPr>
        <w:t xml:space="preserve"> method which can be used to provide an estimate of out-of-sample model accuracy. This is obviously of considerable value since it informs on the extent to which the results may be generalised. It also enables the extent of over-fitting to be estimated without holding-back any of the data. Armed with this estimate of out-of-sample model accuracy, it is then possible to take steps design to improve the generalisation and over-fitting properties of the model. </w:t>
      </w:r>
    </w:p>
    <w:p w:rsidR="00CF7656" w:rsidRPr="00240276" w:rsidRDefault="00CF7656" w:rsidP="00240276">
      <w:pPr>
        <w:adjustRightInd w:val="0"/>
        <w:snapToGrid w:val="0"/>
        <w:jc w:val="both"/>
        <w:rPr>
          <w:rFonts w:ascii="Arial" w:hAnsi="Arial" w:cs="Arial"/>
          <w:sz w:val="21"/>
          <w:szCs w:val="21"/>
        </w:rPr>
      </w:pPr>
    </w:p>
    <w:p w:rsidR="00CF7656" w:rsidRPr="00240276" w:rsidRDefault="00CF7656" w:rsidP="00240276">
      <w:pPr>
        <w:adjustRightInd w:val="0"/>
        <w:snapToGrid w:val="0"/>
        <w:jc w:val="both"/>
        <w:rPr>
          <w:rFonts w:ascii="Arial" w:hAnsi="Arial" w:cs="Arial"/>
          <w:sz w:val="21"/>
          <w:szCs w:val="21"/>
        </w:rPr>
      </w:pPr>
      <w:r w:rsidRPr="00240276">
        <w:rPr>
          <w:rFonts w:ascii="Arial" w:hAnsi="Arial" w:cs="Arial"/>
          <w:sz w:val="21"/>
          <w:szCs w:val="21"/>
        </w:rPr>
        <w:t xml:space="preserve">This study assesses the use of penalised regressions and cross-validation for reducing and quantifying over-fitting. Results are compared between standard (unconstrained), stepwise and LASSO logistic regressions. The standard and stepwise logistic regression methods are chosen since they are two of the most widely adopted regression approaches where outcomes are dichotomous. The impact of over-fitting is illustrated by </w:t>
      </w:r>
      <w:r w:rsidRPr="00240276">
        <w:rPr>
          <w:rFonts w:ascii="Arial" w:hAnsi="Arial" w:cs="Arial"/>
          <w:sz w:val="21"/>
          <w:szCs w:val="21"/>
        </w:rPr>
        <w:lastRenderedPageBreak/>
        <w:t xml:space="preserve">comparing </w:t>
      </w:r>
      <w:r w:rsidR="00910512" w:rsidRPr="00240276">
        <w:rPr>
          <w:rFonts w:ascii="Arial" w:hAnsi="Arial" w:cs="Arial"/>
          <w:sz w:val="21"/>
          <w:szCs w:val="21"/>
        </w:rPr>
        <w:t xml:space="preserve">the magnitude of odds ratios for key </w:t>
      </w:r>
      <w:proofErr w:type="spellStart"/>
      <w:r w:rsidR="00910512" w:rsidRPr="00240276">
        <w:rPr>
          <w:rFonts w:ascii="Arial" w:hAnsi="Arial" w:cs="Arial"/>
          <w:sz w:val="21"/>
          <w:szCs w:val="21"/>
        </w:rPr>
        <w:t>regressors</w:t>
      </w:r>
      <w:proofErr w:type="spellEnd"/>
      <w:r w:rsidR="00910512" w:rsidRPr="00240276">
        <w:rPr>
          <w:rFonts w:ascii="Arial" w:hAnsi="Arial" w:cs="Arial"/>
          <w:sz w:val="21"/>
          <w:szCs w:val="21"/>
        </w:rPr>
        <w:t xml:space="preserve"> </w:t>
      </w:r>
      <w:r w:rsidRPr="00240276">
        <w:rPr>
          <w:rFonts w:ascii="Arial" w:hAnsi="Arial" w:cs="Arial"/>
          <w:sz w:val="21"/>
          <w:szCs w:val="21"/>
        </w:rPr>
        <w:t xml:space="preserve">for different models varying by the degree of over-fitting. </w:t>
      </w:r>
    </w:p>
    <w:p w:rsidR="00CF7656" w:rsidRPr="00240276" w:rsidRDefault="00CF7656" w:rsidP="00240276">
      <w:pPr>
        <w:adjustRightInd w:val="0"/>
        <w:snapToGrid w:val="0"/>
        <w:jc w:val="both"/>
        <w:rPr>
          <w:rFonts w:ascii="Arial" w:hAnsi="Arial" w:cs="Arial"/>
          <w:sz w:val="21"/>
          <w:szCs w:val="21"/>
        </w:rPr>
      </w:pPr>
    </w:p>
    <w:p w:rsidR="00CF7656" w:rsidRPr="00240276" w:rsidRDefault="00CF7656" w:rsidP="00240276">
      <w:pPr>
        <w:adjustRightInd w:val="0"/>
        <w:snapToGrid w:val="0"/>
        <w:jc w:val="both"/>
        <w:rPr>
          <w:rFonts w:ascii="Arial" w:hAnsi="Arial" w:cs="Arial"/>
          <w:sz w:val="21"/>
          <w:szCs w:val="21"/>
        </w:rPr>
      </w:pPr>
      <w:r w:rsidRPr="00240276">
        <w:rPr>
          <w:rFonts w:ascii="Arial" w:hAnsi="Arial" w:cs="Arial"/>
          <w:sz w:val="21"/>
          <w:szCs w:val="21"/>
        </w:rPr>
        <w:t xml:space="preserve">The methods are assessed using retrospective data on 3,348 patients with Relapse Remitting Multiple Sclerosis. All patients receive one of two disease-modifying therapies. Data are extracted from IMS </w:t>
      </w:r>
      <w:proofErr w:type="spellStart"/>
      <w:r w:rsidRPr="00240276">
        <w:rPr>
          <w:rFonts w:ascii="Arial" w:hAnsi="Arial" w:cs="Arial"/>
          <w:sz w:val="21"/>
          <w:szCs w:val="21"/>
        </w:rPr>
        <w:t>Pharmetrics</w:t>
      </w:r>
      <w:proofErr w:type="spellEnd"/>
      <w:r w:rsidRPr="00240276">
        <w:rPr>
          <w:rFonts w:ascii="Arial" w:hAnsi="Arial" w:cs="Arial"/>
          <w:sz w:val="21"/>
          <w:szCs w:val="21"/>
        </w:rPr>
        <w:t xml:space="preserve"> Plus retrospective adjudicated medical claims database.</w:t>
      </w:r>
    </w:p>
    <w:p w:rsidR="00CF7656" w:rsidRPr="00240276" w:rsidRDefault="00CF7656" w:rsidP="00240276">
      <w:pPr>
        <w:adjustRightInd w:val="0"/>
        <w:snapToGrid w:val="0"/>
        <w:jc w:val="both"/>
        <w:rPr>
          <w:rFonts w:ascii="Arial" w:hAnsi="Arial" w:cs="Arial"/>
          <w:sz w:val="21"/>
          <w:szCs w:val="21"/>
        </w:rPr>
      </w:pPr>
    </w:p>
    <w:p w:rsidR="00CF7656" w:rsidRPr="00240276" w:rsidRDefault="00CF7656" w:rsidP="00240276">
      <w:pPr>
        <w:adjustRightInd w:val="0"/>
        <w:snapToGrid w:val="0"/>
        <w:jc w:val="both"/>
        <w:rPr>
          <w:rFonts w:ascii="Arial" w:hAnsi="Arial" w:cs="Arial"/>
          <w:sz w:val="21"/>
          <w:szCs w:val="21"/>
        </w:rPr>
      </w:pPr>
      <w:r w:rsidRPr="00240276">
        <w:rPr>
          <w:rFonts w:ascii="Arial" w:hAnsi="Arial" w:cs="Arial"/>
          <w:sz w:val="21"/>
          <w:szCs w:val="21"/>
        </w:rPr>
        <w:t>The sensitivity of findings is assessed with respect to the choice of response variable and the degrees of freedom. In particular, separate models are estimated for two binary outcomes: whether the patient experienced a relapse and whether the patient was persistent on medication. There were</w:t>
      </w:r>
      <w:r w:rsidR="00910512" w:rsidRPr="00240276">
        <w:rPr>
          <w:rFonts w:ascii="Arial" w:hAnsi="Arial" w:cs="Arial"/>
          <w:sz w:val="21"/>
          <w:szCs w:val="21"/>
        </w:rPr>
        <w:t xml:space="preserve"> 46 </w:t>
      </w:r>
      <w:r w:rsidRPr="00240276">
        <w:rPr>
          <w:rFonts w:ascii="Arial" w:hAnsi="Arial" w:cs="Arial"/>
          <w:sz w:val="21"/>
          <w:szCs w:val="21"/>
        </w:rPr>
        <w:t xml:space="preserve">covariates entered into each model. Baseline estimates are provided using 1,674 cases to train the models and the impact of reducing the degrees of freedom illustrated by re-estimating the models using just 400 patients. Constraining the degrees of freedom is expected to lead to an increase in over-fitting. The ratio of </w:t>
      </w:r>
      <w:r w:rsidR="00B9207B" w:rsidRPr="00240276">
        <w:rPr>
          <w:rFonts w:ascii="Arial" w:hAnsi="Arial" w:cs="Arial"/>
          <w:sz w:val="21"/>
          <w:szCs w:val="21"/>
        </w:rPr>
        <w:t xml:space="preserve">8.7 </w:t>
      </w:r>
      <w:r w:rsidRPr="00240276">
        <w:rPr>
          <w:rFonts w:ascii="Arial" w:hAnsi="Arial" w:cs="Arial"/>
          <w:sz w:val="21"/>
          <w:szCs w:val="21"/>
        </w:rPr>
        <w:t xml:space="preserve">cases per </w:t>
      </w:r>
      <w:r w:rsidR="009A5254" w:rsidRPr="00240276">
        <w:rPr>
          <w:rFonts w:ascii="Arial" w:hAnsi="Arial" w:cs="Arial"/>
          <w:sz w:val="21"/>
          <w:szCs w:val="21"/>
        </w:rPr>
        <w:t xml:space="preserve">candidate </w:t>
      </w:r>
      <w:r w:rsidRPr="00240276">
        <w:rPr>
          <w:rFonts w:ascii="Arial" w:hAnsi="Arial" w:cs="Arial"/>
          <w:sz w:val="21"/>
          <w:szCs w:val="21"/>
        </w:rPr>
        <w:t xml:space="preserve">covariate </w:t>
      </w:r>
      <w:r w:rsidR="00B9207B" w:rsidRPr="00240276">
        <w:rPr>
          <w:rFonts w:ascii="Arial" w:hAnsi="Arial" w:cs="Arial"/>
          <w:sz w:val="21"/>
          <w:szCs w:val="21"/>
        </w:rPr>
        <w:t xml:space="preserve">(400/46) </w:t>
      </w:r>
      <w:r w:rsidRPr="00240276">
        <w:rPr>
          <w:rFonts w:ascii="Arial" w:hAnsi="Arial" w:cs="Arial"/>
          <w:sz w:val="21"/>
          <w:szCs w:val="21"/>
        </w:rPr>
        <w:t>is low but far from unprecedented. It is therefore instructive to assess over-fitting in this setting and the extent to which regularisation can help mitigate the problem.</w:t>
      </w:r>
    </w:p>
    <w:p w:rsidR="00CF7656" w:rsidRPr="00240276" w:rsidRDefault="00CF7656" w:rsidP="00240276">
      <w:pPr>
        <w:pStyle w:val="Heading1"/>
        <w:adjustRightInd w:val="0"/>
        <w:snapToGrid w:val="0"/>
        <w:spacing w:line="480" w:lineRule="auto"/>
        <w:jc w:val="both"/>
        <w:rPr>
          <w:sz w:val="21"/>
          <w:szCs w:val="21"/>
        </w:rPr>
      </w:pPr>
    </w:p>
    <w:p w:rsidR="0008563E" w:rsidRPr="0008563E" w:rsidRDefault="0008563E" w:rsidP="0008563E">
      <w:pPr>
        <w:pStyle w:val="Heading1"/>
        <w:rPr>
          <w:rPrChange w:id="145" w:author="srabhi" w:date="2015-07-20T14:38:00Z">
            <w:rPr>
              <w:sz w:val="21"/>
              <w:szCs w:val="21"/>
            </w:rPr>
          </w:rPrChange>
        </w:rPr>
        <w:pPrChange w:id="146" w:author="srabhi" w:date="2015-07-20T14:38:00Z">
          <w:pPr>
            <w:pStyle w:val="Heading1"/>
            <w:adjustRightInd w:val="0"/>
            <w:snapToGrid w:val="0"/>
            <w:spacing w:line="480" w:lineRule="auto"/>
            <w:jc w:val="both"/>
          </w:pPr>
        </w:pPrChange>
      </w:pPr>
      <w:r w:rsidRPr="0008563E">
        <w:rPr>
          <w:rPrChange w:id="147" w:author="srabhi" w:date="2015-07-20T14:38:00Z">
            <w:rPr>
              <w:sz w:val="21"/>
              <w:szCs w:val="21"/>
            </w:rPr>
          </w:rPrChange>
        </w:rPr>
        <w:t>Patients and Methods</w:t>
      </w:r>
    </w:p>
    <w:p w:rsidR="0008563E" w:rsidRPr="0008563E" w:rsidRDefault="0008563E" w:rsidP="0008563E">
      <w:pPr>
        <w:pStyle w:val="Heading2"/>
        <w:rPr>
          <w:b w:val="0"/>
          <w:rPrChange w:id="148" w:author="srabhi" w:date="2015-07-20T14:29:00Z">
            <w:rPr>
              <w:rFonts w:ascii="Arial" w:hAnsi="Arial" w:cs="Arial"/>
              <w:b/>
              <w:i/>
              <w:sz w:val="21"/>
              <w:szCs w:val="21"/>
            </w:rPr>
          </w:rPrChange>
        </w:rPr>
        <w:pPrChange w:id="149" w:author="srabhi" w:date="2015-07-20T14:38:00Z">
          <w:pPr>
            <w:adjustRightInd w:val="0"/>
            <w:snapToGrid w:val="0"/>
            <w:jc w:val="both"/>
          </w:pPr>
        </w:pPrChange>
      </w:pPr>
      <w:r w:rsidRPr="0008563E">
        <w:rPr>
          <w:rPrChange w:id="150" w:author="srabhi" w:date="2015-07-20T14:29:00Z">
            <w:rPr>
              <w:b/>
              <w:i/>
              <w:sz w:val="21"/>
              <w:szCs w:val="21"/>
            </w:rPr>
          </w:rPrChange>
        </w:rPr>
        <w:t>Data</w:t>
      </w:r>
    </w:p>
    <w:p w:rsidR="00CF7656" w:rsidRPr="00240276" w:rsidRDefault="00CF7656" w:rsidP="00240276">
      <w:pPr>
        <w:adjustRightInd w:val="0"/>
        <w:snapToGrid w:val="0"/>
        <w:jc w:val="both"/>
        <w:rPr>
          <w:rFonts w:ascii="Arial" w:hAnsi="Arial" w:cs="Arial"/>
          <w:sz w:val="21"/>
          <w:szCs w:val="21"/>
        </w:rPr>
      </w:pPr>
      <w:r w:rsidRPr="00240276">
        <w:rPr>
          <w:rFonts w:ascii="Arial" w:hAnsi="Arial" w:cs="Arial"/>
          <w:sz w:val="21"/>
          <w:szCs w:val="21"/>
        </w:rPr>
        <w:t xml:space="preserve">Data is used for two common treatments for Relapse Remitting Multiple Sclerosis, referred to as treatment A and treatment B. The data is extracted from IMS </w:t>
      </w:r>
      <w:proofErr w:type="spellStart"/>
      <w:r w:rsidRPr="00240276">
        <w:rPr>
          <w:rFonts w:ascii="Arial" w:hAnsi="Arial" w:cs="Arial"/>
          <w:sz w:val="21"/>
          <w:szCs w:val="21"/>
        </w:rPr>
        <w:t>Pharmetrics</w:t>
      </w:r>
      <w:proofErr w:type="spellEnd"/>
      <w:r w:rsidRPr="00240276">
        <w:rPr>
          <w:rFonts w:ascii="Arial" w:hAnsi="Arial" w:cs="Arial"/>
          <w:sz w:val="21"/>
          <w:szCs w:val="21"/>
        </w:rPr>
        <w:t xml:space="preserve"> Plus retrospective database of adjudicated medical claims. This covers a large representative sample of the US commercially-insured population </w:t>
      </w:r>
    </w:p>
    <w:p w:rsidR="00CF7656" w:rsidRPr="00240276" w:rsidRDefault="00CF7656" w:rsidP="00240276">
      <w:pPr>
        <w:adjustRightInd w:val="0"/>
        <w:snapToGrid w:val="0"/>
        <w:jc w:val="both"/>
        <w:rPr>
          <w:rFonts w:ascii="Arial" w:hAnsi="Arial" w:cs="Arial"/>
          <w:sz w:val="21"/>
          <w:szCs w:val="21"/>
        </w:rPr>
      </w:pPr>
    </w:p>
    <w:p w:rsidR="00CF7656" w:rsidRPr="00240276" w:rsidRDefault="00CF7656" w:rsidP="00240276">
      <w:pPr>
        <w:adjustRightInd w:val="0"/>
        <w:snapToGrid w:val="0"/>
        <w:jc w:val="both"/>
        <w:rPr>
          <w:rFonts w:ascii="Arial" w:hAnsi="Arial" w:cs="Arial"/>
          <w:sz w:val="21"/>
          <w:szCs w:val="21"/>
        </w:rPr>
      </w:pPr>
      <w:r w:rsidRPr="00240276">
        <w:rPr>
          <w:rFonts w:ascii="Arial" w:hAnsi="Arial" w:cs="Arial"/>
          <w:sz w:val="21"/>
          <w:szCs w:val="21"/>
        </w:rPr>
        <w:t xml:space="preserve">The index date is the first observed date receiving treatment A or B. All patients had at least twelve months pre-index and six months post-index health plan </w:t>
      </w:r>
      <w:proofErr w:type="spellStart"/>
      <w:r w:rsidRPr="00240276">
        <w:rPr>
          <w:rFonts w:ascii="Arial" w:hAnsi="Arial" w:cs="Arial"/>
          <w:sz w:val="21"/>
          <w:szCs w:val="21"/>
        </w:rPr>
        <w:t>enrollment</w:t>
      </w:r>
      <w:proofErr w:type="spellEnd"/>
      <w:r w:rsidRPr="00240276">
        <w:rPr>
          <w:rFonts w:ascii="Arial" w:hAnsi="Arial" w:cs="Arial"/>
          <w:sz w:val="21"/>
          <w:szCs w:val="21"/>
        </w:rPr>
        <w:t>.</w:t>
      </w:r>
    </w:p>
    <w:p w:rsidR="00CF7656" w:rsidRPr="00240276" w:rsidRDefault="00CF7656" w:rsidP="00240276">
      <w:pPr>
        <w:adjustRightInd w:val="0"/>
        <w:snapToGrid w:val="0"/>
        <w:jc w:val="both"/>
        <w:rPr>
          <w:rFonts w:ascii="Arial" w:hAnsi="Arial" w:cs="Arial"/>
          <w:sz w:val="21"/>
          <w:szCs w:val="21"/>
        </w:rPr>
      </w:pPr>
    </w:p>
    <w:p w:rsidR="008B518B" w:rsidRPr="00240276" w:rsidRDefault="00CF7656" w:rsidP="00240276">
      <w:pPr>
        <w:adjustRightInd w:val="0"/>
        <w:snapToGrid w:val="0"/>
        <w:jc w:val="both"/>
        <w:rPr>
          <w:rFonts w:ascii="Arial" w:hAnsi="Arial" w:cs="Arial"/>
          <w:sz w:val="21"/>
          <w:szCs w:val="21"/>
        </w:rPr>
      </w:pPr>
      <w:r w:rsidRPr="00240276">
        <w:rPr>
          <w:rFonts w:ascii="Arial" w:hAnsi="Arial" w:cs="Arial"/>
          <w:sz w:val="21"/>
          <w:szCs w:val="21"/>
        </w:rPr>
        <w:t>Separate analysis is carried out for two binary response variables. The first indicates whether the patient relapsed in the first six months post-index; the second indicates whether the patient was persistent to medication for the first six months post-index.</w:t>
      </w:r>
    </w:p>
    <w:p w:rsidR="008B518B" w:rsidRPr="00240276" w:rsidRDefault="008B518B" w:rsidP="00240276">
      <w:pPr>
        <w:adjustRightInd w:val="0"/>
        <w:snapToGrid w:val="0"/>
        <w:jc w:val="both"/>
        <w:rPr>
          <w:rFonts w:ascii="Arial" w:hAnsi="Arial" w:cs="Arial"/>
          <w:sz w:val="21"/>
          <w:szCs w:val="21"/>
        </w:rPr>
      </w:pPr>
    </w:p>
    <w:p w:rsidR="00CF7656" w:rsidRPr="00240276" w:rsidRDefault="00CF7656" w:rsidP="00240276">
      <w:pPr>
        <w:adjustRightInd w:val="0"/>
        <w:snapToGrid w:val="0"/>
        <w:jc w:val="both"/>
        <w:rPr>
          <w:rFonts w:ascii="Arial" w:hAnsi="Arial" w:cs="Arial"/>
          <w:sz w:val="21"/>
          <w:szCs w:val="21"/>
        </w:rPr>
      </w:pPr>
      <w:r w:rsidRPr="00240276">
        <w:rPr>
          <w:rFonts w:ascii="Arial" w:hAnsi="Arial" w:cs="Arial"/>
          <w:sz w:val="21"/>
          <w:szCs w:val="21"/>
        </w:rPr>
        <w:t>Covariates captured the following dimensions:</w:t>
      </w:r>
    </w:p>
    <w:p w:rsidR="00CF7656" w:rsidRPr="00240276" w:rsidRDefault="00CF7656" w:rsidP="00240276">
      <w:pPr>
        <w:pStyle w:val="ListBullet"/>
        <w:adjustRightInd w:val="0"/>
        <w:snapToGrid w:val="0"/>
        <w:spacing w:line="480" w:lineRule="auto"/>
        <w:contextualSpacing w:val="0"/>
        <w:jc w:val="both"/>
        <w:rPr>
          <w:rFonts w:ascii="Arial" w:hAnsi="Arial" w:cs="Arial"/>
          <w:sz w:val="21"/>
          <w:szCs w:val="21"/>
          <w:lang w:val="en-GB"/>
        </w:rPr>
      </w:pPr>
      <w:r w:rsidRPr="00240276">
        <w:rPr>
          <w:rFonts w:ascii="Arial" w:hAnsi="Arial" w:cs="Arial"/>
          <w:sz w:val="21"/>
          <w:szCs w:val="21"/>
          <w:lang w:val="en-GB"/>
        </w:rPr>
        <w:t>Treatment: Whether the patient received treatment A or B at index date.</w:t>
      </w:r>
    </w:p>
    <w:p w:rsidR="00CF7656" w:rsidRPr="00240276" w:rsidRDefault="00CF7656" w:rsidP="00240276">
      <w:pPr>
        <w:pStyle w:val="ListBullet"/>
        <w:adjustRightInd w:val="0"/>
        <w:snapToGrid w:val="0"/>
        <w:spacing w:line="480" w:lineRule="auto"/>
        <w:contextualSpacing w:val="0"/>
        <w:jc w:val="both"/>
        <w:rPr>
          <w:rFonts w:ascii="Arial" w:hAnsi="Arial" w:cs="Arial"/>
          <w:sz w:val="21"/>
          <w:szCs w:val="21"/>
          <w:lang w:val="en-GB"/>
        </w:rPr>
      </w:pPr>
      <w:r w:rsidRPr="00240276">
        <w:rPr>
          <w:rFonts w:ascii="Arial" w:hAnsi="Arial" w:cs="Arial"/>
          <w:sz w:val="21"/>
          <w:szCs w:val="21"/>
          <w:lang w:val="en-GB"/>
        </w:rPr>
        <w:t>Healthcare utilisation: This includes pre-index medication use and the number of pre-inde</w:t>
      </w:r>
      <w:r w:rsidR="00D123C8" w:rsidRPr="00240276">
        <w:rPr>
          <w:rFonts w:ascii="Arial" w:hAnsi="Arial" w:cs="Arial"/>
          <w:sz w:val="21"/>
          <w:szCs w:val="21"/>
          <w:lang w:val="en-GB"/>
        </w:rPr>
        <w:t>x MS-related visits and procedures</w:t>
      </w:r>
      <w:r w:rsidRPr="00240276">
        <w:rPr>
          <w:rFonts w:ascii="Arial" w:hAnsi="Arial" w:cs="Arial"/>
          <w:sz w:val="21"/>
          <w:szCs w:val="21"/>
          <w:lang w:val="en-GB"/>
        </w:rPr>
        <w:t>.</w:t>
      </w:r>
    </w:p>
    <w:p w:rsidR="00CF7656" w:rsidRPr="00240276" w:rsidRDefault="00CF7656" w:rsidP="00240276">
      <w:pPr>
        <w:pStyle w:val="ListBullet"/>
        <w:adjustRightInd w:val="0"/>
        <w:snapToGrid w:val="0"/>
        <w:spacing w:line="480" w:lineRule="auto"/>
        <w:contextualSpacing w:val="0"/>
        <w:jc w:val="both"/>
        <w:rPr>
          <w:rFonts w:ascii="Arial" w:hAnsi="Arial" w:cs="Arial"/>
          <w:sz w:val="21"/>
          <w:szCs w:val="21"/>
          <w:lang w:val="en-GB"/>
        </w:rPr>
      </w:pPr>
      <w:r w:rsidRPr="00240276">
        <w:rPr>
          <w:rFonts w:ascii="Arial" w:hAnsi="Arial" w:cs="Arial"/>
          <w:sz w:val="21"/>
          <w:szCs w:val="21"/>
          <w:lang w:val="en-GB"/>
        </w:rPr>
        <w:t xml:space="preserve">Healthcare costs: This separately covers total pre-index MS-related and non-MS-related costs. </w:t>
      </w:r>
    </w:p>
    <w:p w:rsidR="00CF7656" w:rsidRPr="00240276" w:rsidRDefault="00CF7656" w:rsidP="00240276">
      <w:pPr>
        <w:pStyle w:val="ListBullet"/>
        <w:adjustRightInd w:val="0"/>
        <w:snapToGrid w:val="0"/>
        <w:spacing w:line="480" w:lineRule="auto"/>
        <w:contextualSpacing w:val="0"/>
        <w:jc w:val="both"/>
        <w:rPr>
          <w:rFonts w:ascii="Arial" w:hAnsi="Arial" w:cs="Arial"/>
          <w:sz w:val="21"/>
          <w:szCs w:val="21"/>
          <w:lang w:val="en-GB"/>
        </w:rPr>
      </w:pPr>
      <w:r w:rsidRPr="00240276">
        <w:rPr>
          <w:rFonts w:ascii="Arial" w:hAnsi="Arial" w:cs="Arial"/>
          <w:sz w:val="21"/>
          <w:szCs w:val="21"/>
          <w:lang w:val="en-GB"/>
        </w:rPr>
        <w:t>Relapse history: Whether the patient experienced a relapse in the twelve months prior to index.</w:t>
      </w:r>
    </w:p>
    <w:p w:rsidR="00CF7656" w:rsidRPr="00240276" w:rsidRDefault="00CF7656" w:rsidP="00240276">
      <w:pPr>
        <w:pStyle w:val="ListBullet"/>
        <w:adjustRightInd w:val="0"/>
        <w:snapToGrid w:val="0"/>
        <w:spacing w:line="480" w:lineRule="auto"/>
        <w:contextualSpacing w:val="0"/>
        <w:jc w:val="both"/>
        <w:rPr>
          <w:rFonts w:ascii="Arial" w:hAnsi="Arial" w:cs="Arial"/>
          <w:sz w:val="21"/>
          <w:szCs w:val="21"/>
          <w:lang w:val="en-GB"/>
        </w:rPr>
      </w:pPr>
      <w:r w:rsidRPr="00240276">
        <w:rPr>
          <w:rFonts w:ascii="Arial" w:hAnsi="Arial" w:cs="Arial"/>
          <w:sz w:val="21"/>
          <w:szCs w:val="21"/>
          <w:lang w:val="en-GB"/>
        </w:rPr>
        <w:t>Pre-index co-morbidities: This covers a large set of co-morbidities, many of which are common amongst MS patients.</w:t>
      </w:r>
    </w:p>
    <w:p w:rsidR="00CF7656" w:rsidRPr="00240276" w:rsidRDefault="00CF7656" w:rsidP="00240276">
      <w:pPr>
        <w:pStyle w:val="ListBullet"/>
        <w:adjustRightInd w:val="0"/>
        <w:snapToGrid w:val="0"/>
        <w:spacing w:line="480" w:lineRule="auto"/>
        <w:contextualSpacing w:val="0"/>
        <w:jc w:val="both"/>
        <w:rPr>
          <w:rFonts w:ascii="Arial" w:hAnsi="Arial" w:cs="Arial"/>
          <w:sz w:val="21"/>
          <w:szCs w:val="21"/>
          <w:lang w:val="en-GB"/>
        </w:rPr>
      </w:pPr>
      <w:r w:rsidRPr="00240276">
        <w:rPr>
          <w:rFonts w:ascii="Arial" w:hAnsi="Arial" w:cs="Arial"/>
          <w:sz w:val="21"/>
          <w:szCs w:val="21"/>
          <w:lang w:val="en-GB"/>
        </w:rPr>
        <w:t>Demographics: Gender, region and age.</w:t>
      </w:r>
    </w:p>
    <w:p w:rsidR="00CF7656" w:rsidRPr="00240276" w:rsidRDefault="00CF7656" w:rsidP="00240276">
      <w:pPr>
        <w:pStyle w:val="ListBullet"/>
        <w:adjustRightInd w:val="0"/>
        <w:snapToGrid w:val="0"/>
        <w:spacing w:line="480" w:lineRule="auto"/>
        <w:contextualSpacing w:val="0"/>
        <w:jc w:val="both"/>
        <w:rPr>
          <w:rFonts w:ascii="Arial" w:hAnsi="Arial" w:cs="Arial"/>
          <w:sz w:val="21"/>
          <w:szCs w:val="21"/>
          <w:lang w:val="en-GB"/>
        </w:rPr>
      </w:pPr>
      <w:r w:rsidRPr="00240276">
        <w:rPr>
          <w:rFonts w:ascii="Arial" w:hAnsi="Arial" w:cs="Arial"/>
          <w:sz w:val="21"/>
          <w:szCs w:val="21"/>
          <w:lang w:val="en-GB"/>
        </w:rPr>
        <w:t>Index prescribing physician specialty e.g. neurology, general practice, etc.</w:t>
      </w:r>
    </w:p>
    <w:p w:rsidR="00CF7656" w:rsidRPr="00240276" w:rsidRDefault="00CF7656" w:rsidP="00240276">
      <w:pPr>
        <w:pStyle w:val="ListBullet"/>
        <w:adjustRightInd w:val="0"/>
        <w:snapToGrid w:val="0"/>
        <w:spacing w:line="480" w:lineRule="auto"/>
        <w:contextualSpacing w:val="0"/>
        <w:jc w:val="both"/>
        <w:rPr>
          <w:rFonts w:ascii="Arial" w:hAnsi="Arial" w:cs="Arial"/>
          <w:sz w:val="21"/>
          <w:szCs w:val="21"/>
          <w:lang w:val="en-GB"/>
        </w:rPr>
      </w:pPr>
      <w:r w:rsidRPr="00240276">
        <w:rPr>
          <w:rFonts w:ascii="Arial" w:hAnsi="Arial" w:cs="Arial"/>
          <w:sz w:val="21"/>
          <w:szCs w:val="21"/>
          <w:lang w:val="en-GB"/>
        </w:rPr>
        <w:t>Index provider type e.g. Health Maintenance Organisation, consumer directed, etc.</w:t>
      </w:r>
    </w:p>
    <w:p w:rsidR="00CF7656" w:rsidRPr="00240276" w:rsidRDefault="00CF7656" w:rsidP="00240276">
      <w:pPr>
        <w:adjustRightInd w:val="0"/>
        <w:snapToGrid w:val="0"/>
        <w:jc w:val="both"/>
        <w:rPr>
          <w:rFonts w:ascii="Arial" w:hAnsi="Arial" w:cs="Arial"/>
          <w:sz w:val="21"/>
          <w:szCs w:val="21"/>
        </w:rPr>
      </w:pPr>
    </w:p>
    <w:p w:rsidR="00CF7656" w:rsidRPr="00240276" w:rsidRDefault="00CF7656" w:rsidP="00240276">
      <w:pPr>
        <w:adjustRightInd w:val="0"/>
        <w:snapToGrid w:val="0"/>
        <w:jc w:val="both"/>
        <w:rPr>
          <w:rFonts w:ascii="Arial" w:hAnsi="Arial" w:cs="Arial"/>
          <w:sz w:val="21"/>
          <w:szCs w:val="21"/>
        </w:rPr>
      </w:pPr>
      <w:r w:rsidRPr="00240276">
        <w:rPr>
          <w:rFonts w:ascii="Arial" w:hAnsi="Arial" w:cs="Arial"/>
          <w:sz w:val="21"/>
          <w:szCs w:val="21"/>
        </w:rPr>
        <w:t>Patients receiving treatments A and B were matched using propensity scoring</w:t>
      </w:r>
      <w:r w:rsidR="008A33DF" w:rsidRPr="00993235">
        <w:rPr>
          <w:rFonts w:ascii="Arial" w:hAnsi="Arial" w:cs="Arial"/>
          <w:sz w:val="21"/>
          <w:szCs w:val="21"/>
          <w:vertAlign w:val="superscript"/>
        </w:rPr>
        <w:t>11</w:t>
      </w:r>
      <w:r w:rsidRPr="00240276">
        <w:rPr>
          <w:rFonts w:ascii="Arial" w:hAnsi="Arial" w:cs="Arial"/>
          <w:sz w:val="21"/>
          <w:szCs w:val="21"/>
        </w:rPr>
        <w:t xml:space="preserve"> to balance differences in pre-index confounders. There are 1,674 matched pairs (i.e. 3,348 patients in total) receiving either treatment A or B. Patients were matched by strata, defined as 0, 1 or 2+ relapses in the six months post-index period. Patients receiving treatment A and B were matched one-to-one within strata. </w:t>
      </w:r>
    </w:p>
    <w:p w:rsidR="00CF7656" w:rsidRPr="00240276" w:rsidRDefault="00CF7656" w:rsidP="00240276">
      <w:pPr>
        <w:adjustRightInd w:val="0"/>
        <w:snapToGrid w:val="0"/>
        <w:jc w:val="both"/>
        <w:rPr>
          <w:rFonts w:ascii="Arial" w:hAnsi="Arial" w:cs="Arial"/>
          <w:sz w:val="21"/>
          <w:szCs w:val="21"/>
        </w:rPr>
      </w:pPr>
    </w:p>
    <w:p w:rsidR="00CF7656" w:rsidRPr="00240276" w:rsidRDefault="00CF7656" w:rsidP="00240276">
      <w:pPr>
        <w:adjustRightInd w:val="0"/>
        <w:snapToGrid w:val="0"/>
        <w:jc w:val="both"/>
        <w:rPr>
          <w:rFonts w:ascii="Arial" w:hAnsi="Arial" w:cs="Arial"/>
          <w:sz w:val="21"/>
          <w:szCs w:val="21"/>
        </w:rPr>
      </w:pPr>
      <w:r w:rsidRPr="00240276">
        <w:rPr>
          <w:rFonts w:ascii="Arial" w:hAnsi="Arial" w:cs="Arial"/>
          <w:sz w:val="21"/>
          <w:szCs w:val="21"/>
        </w:rPr>
        <w:t xml:space="preserve">In keeping with standard practice, (unconstrained) logistic regressions were used to compute the propensity scores. A covariate was considered to be balanced if the absolute standardised difference in means between </w:t>
      </w:r>
      <w:proofErr w:type="spellStart"/>
      <w:r w:rsidRPr="00240276">
        <w:rPr>
          <w:rFonts w:ascii="Arial" w:hAnsi="Arial" w:cs="Arial"/>
          <w:sz w:val="21"/>
          <w:szCs w:val="21"/>
        </w:rPr>
        <w:t>treatmen</w:t>
      </w:r>
      <w:proofErr w:type="spellEnd"/>
      <w:r w:rsidRPr="00240276">
        <w:rPr>
          <w:rFonts w:ascii="Arial" w:hAnsi="Arial" w:cs="Arial"/>
          <w:sz w:val="21"/>
          <w:szCs w:val="21"/>
        </w:rPr>
        <w:t xml:space="preserve"> groups was less than 10% (a commonly applied threshold</w:t>
      </w:r>
      <w:r w:rsidR="00A31465" w:rsidRPr="00240276">
        <w:rPr>
          <w:rFonts w:ascii="Arial" w:hAnsi="Arial" w:cs="Arial"/>
          <w:sz w:val="21"/>
          <w:szCs w:val="21"/>
        </w:rPr>
        <w:t>.</w:t>
      </w:r>
      <w:r w:rsidR="008A33DF" w:rsidRPr="00993235">
        <w:rPr>
          <w:rFonts w:ascii="Arial" w:hAnsi="Arial" w:cs="Arial"/>
          <w:sz w:val="21"/>
          <w:szCs w:val="21"/>
          <w:vertAlign w:val="superscript"/>
        </w:rPr>
        <w:t>12</w:t>
      </w:r>
      <w:r w:rsidR="00F01A71" w:rsidRPr="00240276">
        <w:rPr>
          <w:rFonts w:ascii="Arial" w:hAnsi="Arial" w:cs="Arial"/>
          <w:sz w:val="21"/>
          <w:szCs w:val="21"/>
        </w:rPr>
        <w:t xml:space="preserve"> </w:t>
      </w:r>
      <w:r w:rsidRPr="00240276">
        <w:rPr>
          <w:rFonts w:ascii="Arial" w:hAnsi="Arial" w:cs="Arial"/>
          <w:sz w:val="21"/>
          <w:szCs w:val="21"/>
        </w:rPr>
        <w:t xml:space="preserve">The following covariates were balanced: Age, gender, </w:t>
      </w:r>
      <w:r w:rsidRPr="00240276">
        <w:rPr>
          <w:rFonts w:ascii="Arial" w:hAnsi="Arial" w:cs="Arial"/>
          <w:sz w:val="21"/>
          <w:szCs w:val="21"/>
        </w:rPr>
        <w:lastRenderedPageBreak/>
        <w:t xml:space="preserve">region, physician specialty, pre-index use </w:t>
      </w:r>
      <w:r w:rsidR="00D147FF" w:rsidRPr="00240276">
        <w:rPr>
          <w:rFonts w:ascii="Arial" w:hAnsi="Arial" w:cs="Arial"/>
          <w:sz w:val="21"/>
          <w:szCs w:val="21"/>
        </w:rPr>
        <w:t>of MS disease modifying therap</w:t>
      </w:r>
      <w:r w:rsidRPr="00240276">
        <w:rPr>
          <w:rFonts w:ascii="Arial" w:hAnsi="Arial" w:cs="Arial"/>
          <w:sz w:val="21"/>
          <w:szCs w:val="21"/>
        </w:rPr>
        <w:t xml:space="preserve">y, pre-index use of </w:t>
      </w:r>
      <w:proofErr w:type="spellStart"/>
      <w:r w:rsidRPr="00240276">
        <w:rPr>
          <w:rFonts w:ascii="Arial" w:hAnsi="Arial" w:cs="Arial"/>
          <w:sz w:val="21"/>
          <w:szCs w:val="21"/>
        </w:rPr>
        <w:t>ampyra</w:t>
      </w:r>
      <w:proofErr w:type="spellEnd"/>
      <w:r w:rsidRPr="00240276">
        <w:rPr>
          <w:rFonts w:ascii="Arial" w:hAnsi="Arial" w:cs="Arial"/>
          <w:sz w:val="21"/>
          <w:szCs w:val="21"/>
        </w:rPr>
        <w:t>, pre-index MRI use, timing of pre-index costs (</w:t>
      </w:r>
      <w:ins w:id="151" w:author="srabhi" w:date="2015-07-20T16:43:00Z">
        <w:r w:rsidR="00EE3535">
          <w:rPr>
            <w:rFonts w:ascii="Arial" w:hAnsi="Arial" w:cs="Arial"/>
            <w:sz w:val="21"/>
            <w:szCs w:val="21"/>
          </w:rPr>
          <w:t>MS</w:t>
        </w:r>
      </w:ins>
      <w:del w:id="152" w:author="srabhi" w:date="2015-07-20T16:43:00Z">
        <w:r w:rsidRPr="00240276" w:rsidDel="00EE3535">
          <w:rPr>
            <w:rFonts w:ascii="Arial" w:hAnsi="Arial" w:cs="Arial"/>
            <w:sz w:val="21"/>
            <w:szCs w:val="21"/>
          </w:rPr>
          <w:delText>ms</w:delText>
        </w:r>
      </w:del>
      <w:r w:rsidRPr="00240276">
        <w:rPr>
          <w:rFonts w:ascii="Arial" w:hAnsi="Arial" w:cs="Arial"/>
          <w:sz w:val="21"/>
          <w:szCs w:val="21"/>
        </w:rPr>
        <w:t xml:space="preserve"> and non-</w:t>
      </w:r>
      <w:ins w:id="153" w:author="srabhi" w:date="2015-07-20T16:43:00Z">
        <w:r w:rsidR="00EE3535">
          <w:rPr>
            <w:rFonts w:ascii="Arial" w:hAnsi="Arial" w:cs="Arial"/>
            <w:sz w:val="21"/>
            <w:szCs w:val="21"/>
          </w:rPr>
          <w:t>MS</w:t>
        </w:r>
      </w:ins>
      <w:del w:id="154" w:author="srabhi" w:date="2015-07-20T16:43:00Z">
        <w:r w:rsidRPr="00240276" w:rsidDel="00EE3535">
          <w:rPr>
            <w:rFonts w:ascii="Arial" w:hAnsi="Arial" w:cs="Arial"/>
            <w:sz w:val="21"/>
            <w:szCs w:val="21"/>
          </w:rPr>
          <w:delText>ms</w:delText>
        </w:r>
      </w:del>
      <w:r w:rsidRPr="00240276">
        <w:rPr>
          <w:rFonts w:ascii="Arial" w:hAnsi="Arial" w:cs="Arial"/>
          <w:sz w:val="21"/>
          <w:szCs w:val="21"/>
        </w:rPr>
        <w:t>) and key co-morbidities.</w:t>
      </w:r>
    </w:p>
    <w:p w:rsidR="00CF7656" w:rsidRPr="00240276" w:rsidRDefault="00CF7656" w:rsidP="00240276">
      <w:pPr>
        <w:adjustRightInd w:val="0"/>
        <w:snapToGrid w:val="0"/>
        <w:jc w:val="both"/>
        <w:rPr>
          <w:rFonts w:ascii="Arial" w:hAnsi="Arial" w:cs="Arial"/>
          <w:sz w:val="21"/>
          <w:szCs w:val="21"/>
        </w:rPr>
      </w:pPr>
    </w:p>
    <w:p w:rsidR="0008563E" w:rsidRDefault="00CF7656" w:rsidP="0008563E">
      <w:pPr>
        <w:pStyle w:val="Heading2"/>
        <w:pPrChange w:id="155" w:author="srabhi" w:date="2015-07-20T14:39:00Z">
          <w:pPr>
            <w:adjustRightInd w:val="0"/>
            <w:snapToGrid w:val="0"/>
            <w:jc w:val="both"/>
          </w:pPr>
        </w:pPrChange>
      </w:pPr>
      <w:r w:rsidRPr="00472A40">
        <w:t>Methods</w:t>
      </w:r>
    </w:p>
    <w:p w:rsidR="00974014" w:rsidRPr="00240276" w:rsidRDefault="00974014" w:rsidP="00240276">
      <w:pPr>
        <w:adjustRightInd w:val="0"/>
        <w:snapToGrid w:val="0"/>
        <w:jc w:val="both"/>
        <w:rPr>
          <w:rFonts w:ascii="Arial" w:hAnsi="Arial" w:cs="Arial"/>
          <w:sz w:val="21"/>
          <w:szCs w:val="21"/>
        </w:rPr>
      </w:pPr>
      <w:r w:rsidRPr="00240276">
        <w:rPr>
          <w:rFonts w:ascii="Arial" w:hAnsi="Arial" w:cs="Arial"/>
          <w:sz w:val="21"/>
          <w:szCs w:val="21"/>
        </w:rPr>
        <w:t xml:space="preserve">This study applied Standard (unconstrained), (backward) stepwise and LASSO logistic regressions. The sensitivity of findings was assessed with respect to the choice of response variable and the degrees of freedom.  In particular, standard (unconstrained), backwards stepwise and LASSO logistic regressions were estimated for two response variables: whether the patient experienced a relapse post-index and whether the patient was persistent to medication in the post-index period. For each model, the data was randomly split 50/50 into training and test data (i.e. the training sample comprised 1,674 cases and the test sample comprised 1,674 cases). To minimise noise arising from random patient sample </w:t>
      </w:r>
      <w:proofErr w:type="spellStart"/>
      <w:r w:rsidRPr="00240276">
        <w:rPr>
          <w:rFonts w:ascii="Arial" w:hAnsi="Arial" w:cs="Arial"/>
          <w:sz w:val="21"/>
          <w:szCs w:val="21"/>
        </w:rPr>
        <w:t>asignment</w:t>
      </w:r>
      <w:proofErr w:type="spellEnd"/>
      <w:r w:rsidRPr="00240276">
        <w:rPr>
          <w:rFonts w:ascii="Arial" w:hAnsi="Arial" w:cs="Arial"/>
          <w:sz w:val="21"/>
          <w:szCs w:val="21"/>
        </w:rPr>
        <w:t xml:space="preserve">, 100 iterations of each model type were estimated and the mean results were reported. To assess the sensitivity of results to the degrees of freedom, all models were rerun where just 400 patients were randomly assigned to the training set. This is a ratio of cases to covariates of 8.7 (400/46) which is unusual but far from unprecedented. </w:t>
      </w:r>
    </w:p>
    <w:p w:rsidR="00974014" w:rsidRPr="00240276" w:rsidRDefault="00974014" w:rsidP="00240276">
      <w:pPr>
        <w:adjustRightInd w:val="0"/>
        <w:snapToGrid w:val="0"/>
        <w:jc w:val="both"/>
        <w:rPr>
          <w:rFonts w:ascii="Arial" w:hAnsi="Arial" w:cs="Arial"/>
          <w:sz w:val="21"/>
          <w:szCs w:val="21"/>
        </w:rPr>
      </w:pPr>
    </w:p>
    <w:p w:rsidR="00974014" w:rsidRPr="00240276" w:rsidRDefault="00974014" w:rsidP="00240276">
      <w:pPr>
        <w:adjustRightInd w:val="0"/>
        <w:snapToGrid w:val="0"/>
        <w:jc w:val="both"/>
        <w:rPr>
          <w:rFonts w:ascii="Arial" w:hAnsi="Arial" w:cs="Arial"/>
          <w:sz w:val="21"/>
          <w:szCs w:val="21"/>
        </w:rPr>
      </w:pPr>
      <w:r w:rsidRPr="00240276">
        <w:rPr>
          <w:rFonts w:ascii="Arial" w:hAnsi="Arial" w:cs="Arial"/>
          <w:sz w:val="21"/>
          <w:szCs w:val="21"/>
        </w:rPr>
        <w:t>Given the understandable and widespread reluctance to hold back data and thereby reduce the available data for training purposes, an important question is whether training data alone can provide an accurate assessment of out-of-sample model accuracy and hence the extent of over-fitting. Estimates of model performance on test data were therefore computed using tenfold cross-validation on training data only. The estimates of model performance on test data were then compared to actual model performance on test data.</w:t>
      </w:r>
    </w:p>
    <w:p w:rsidR="00974014" w:rsidRPr="00240276" w:rsidRDefault="00974014" w:rsidP="00240276">
      <w:pPr>
        <w:adjustRightInd w:val="0"/>
        <w:snapToGrid w:val="0"/>
        <w:jc w:val="both"/>
        <w:rPr>
          <w:rFonts w:ascii="Arial" w:hAnsi="Arial" w:cs="Arial"/>
          <w:sz w:val="21"/>
          <w:szCs w:val="21"/>
        </w:rPr>
      </w:pPr>
    </w:p>
    <w:p w:rsidR="00974014" w:rsidRPr="00240276" w:rsidRDefault="00974014" w:rsidP="00240276">
      <w:pPr>
        <w:adjustRightInd w:val="0"/>
        <w:snapToGrid w:val="0"/>
        <w:jc w:val="both"/>
        <w:rPr>
          <w:rFonts w:ascii="Arial" w:hAnsi="Arial" w:cs="Arial"/>
          <w:sz w:val="21"/>
          <w:szCs w:val="21"/>
        </w:rPr>
      </w:pPr>
      <w:r w:rsidRPr="00240276">
        <w:rPr>
          <w:rFonts w:ascii="Arial" w:hAnsi="Arial" w:cs="Arial"/>
          <w:sz w:val="21"/>
          <w:szCs w:val="21"/>
        </w:rPr>
        <w:t xml:space="preserve">The primary measure used to assess model performance was the Area </w:t>
      </w:r>
      <w:proofErr w:type="gramStart"/>
      <w:r w:rsidRPr="00240276">
        <w:rPr>
          <w:rFonts w:ascii="Arial" w:hAnsi="Arial" w:cs="Arial"/>
          <w:sz w:val="21"/>
          <w:szCs w:val="21"/>
        </w:rPr>
        <w:t>Under</w:t>
      </w:r>
      <w:proofErr w:type="gramEnd"/>
      <w:r w:rsidRPr="00240276">
        <w:rPr>
          <w:rFonts w:ascii="Arial" w:hAnsi="Arial" w:cs="Arial"/>
          <w:sz w:val="21"/>
          <w:szCs w:val="21"/>
        </w:rPr>
        <w:t xml:space="preserve"> Curve (AUC) for the graph of false positive vs. true positive rate for each model prediction of </w:t>
      </w:r>
      <w:r w:rsidRPr="00240276">
        <w:rPr>
          <w:rFonts w:ascii="Arial" w:hAnsi="Arial" w:cs="Arial"/>
          <w:sz w:val="21"/>
          <w:szCs w:val="21"/>
        </w:rPr>
        <w:lastRenderedPageBreak/>
        <w:t>outcome</w:t>
      </w:r>
      <w:r w:rsidR="00D147FF" w:rsidRPr="00240276">
        <w:rPr>
          <w:rFonts w:ascii="Arial" w:hAnsi="Arial" w:cs="Arial"/>
          <w:sz w:val="21"/>
          <w:szCs w:val="21"/>
        </w:rPr>
        <w:t>.</w:t>
      </w:r>
      <w:r w:rsidR="008A33DF" w:rsidRPr="00993235">
        <w:rPr>
          <w:rFonts w:ascii="Arial" w:hAnsi="Arial" w:cs="Arial"/>
          <w:sz w:val="21"/>
          <w:szCs w:val="21"/>
          <w:vertAlign w:val="superscript"/>
        </w:rPr>
        <w:t>13</w:t>
      </w:r>
      <w:r w:rsidR="00D147FF" w:rsidRPr="00240276">
        <w:rPr>
          <w:rFonts w:ascii="Arial" w:hAnsi="Arial" w:cs="Arial"/>
          <w:sz w:val="21"/>
          <w:szCs w:val="21"/>
        </w:rPr>
        <w:t xml:space="preserve"> Over-fitting was</w:t>
      </w:r>
      <w:r w:rsidRPr="00240276">
        <w:rPr>
          <w:rFonts w:ascii="Arial" w:hAnsi="Arial" w:cs="Arial"/>
          <w:sz w:val="21"/>
          <w:szCs w:val="21"/>
        </w:rPr>
        <w:t xml:space="preserve"> calculated as the difference between the AUC on training and test data. </w:t>
      </w:r>
    </w:p>
    <w:p w:rsidR="00CF7656" w:rsidRPr="00240276" w:rsidRDefault="00CF7656" w:rsidP="00240276">
      <w:pPr>
        <w:adjustRightInd w:val="0"/>
        <w:snapToGrid w:val="0"/>
        <w:jc w:val="both"/>
        <w:rPr>
          <w:rFonts w:ascii="Arial" w:hAnsi="Arial" w:cs="Arial"/>
          <w:sz w:val="21"/>
          <w:szCs w:val="21"/>
        </w:rPr>
      </w:pPr>
    </w:p>
    <w:p w:rsidR="00CF7656" w:rsidRPr="00240276" w:rsidRDefault="00CF7656" w:rsidP="00240276">
      <w:pPr>
        <w:adjustRightInd w:val="0"/>
        <w:snapToGrid w:val="0"/>
        <w:jc w:val="both"/>
        <w:rPr>
          <w:rFonts w:ascii="Arial" w:hAnsi="Arial" w:cs="Arial"/>
          <w:sz w:val="21"/>
          <w:szCs w:val="21"/>
        </w:rPr>
      </w:pPr>
      <w:r w:rsidRPr="00240276">
        <w:rPr>
          <w:rFonts w:ascii="Arial" w:hAnsi="Arial" w:cs="Arial"/>
          <w:sz w:val="21"/>
          <w:szCs w:val="21"/>
        </w:rPr>
        <w:t>A review of penalised regressions is available in</w:t>
      </w:r>
      <w:r w:rsidR="00D147FF" w:rsidRPr="00240276">
        <w:rPr>
          <w:rFonts w:ascii="Arial" w:hAnsi="Arial" w:cs="Arial"/>
          <w:sz w:val="21"/>
          <w:szCs w:val="21"/>
        </w:rPr>
        <w:t xml:space="preserve"> </w:t>
      </w:r>
      <w:proofErr w:type="spellStart"/>
      <w:r w:rsidR="00D147FF" w:rsidRPr="00240276">
        <w:rPr>
          <w:rFonts w:ascii="Arial" w:hAnsi="Arial" w:cs="Arial"/>
          <w:sz w:val="21"/>
          <w:szCs w:val="21"/>
        </w:rPr>
        <w:t>Hesterberg</w:t>
      </w:r>
      <w:proofErr w:type="spellEnd"/>
      <w:r w:rsidR="00D147FF" w:rsidRPr="00240276">
        <w:rPr>
          <w:rFonts w:ascii="Arial" w:hAnsi="Arial" w:cs="Arial"/>
          <w:sz w:val="21"/>
          <w:szCs w:val="21"/>
        </w:rPr>
        <w:t xml:space="preserve"> et al. (2008)</w:t>
      </w:r>
      <w:r w:rsidR="008A33DF" w:rsidRPr="00993235">
        <w:rPr>
          <w:rFonts w:ascii="Arial" w:hAnsi="Arial" w:cs="Arial"/>
          <w:sz w:val="21"/>
          <w:szCs w:val="21"/>
          <w:vertAlign w:val="superscript"/>
        </w:rPr>
        <w:t>14</w:t>
      </w:r>
      <w:r w:rsidR="00A52B64" w:rsidRPr="00240276">
        <w:rPr>
          <w:rFonts w:ascii="Arial" w:hAnsi="Arial" w:cs="Arial"/>
          <w:sz w:val="21"/>
          <w:szCs w:val="21"/>
        </w:rPr>
        <w:t xml:space="preserve"> and </w:t>
      </w:r>
      <w:r w:rsidRPr="00240276">
        <w:rPr>
          <w:rFonts w:ascii="Arial" w:hAnsi="Arial" w:cs="Arial"/>
          <w:sz w:val="21"/>
          <w:szCs w:val="21"/>
        </w:rPr>
        <w:t>Hastie et al. (2009)</w:t>
      </w:r>
      <w:r w:rsidR="00D147FF" w:rsidRPr="00240276">
        <w:rPr>
          <w:rFonts w:ascii="Arial" w:hAnsi="Arial" w:cs="Arial"/>
          <w:sz w:val="21"/>
          <w:szCs w:val="21"/>
        </w:rPr>
        <w:t>.</w:t>
      </w:r>
      <w:r w:rsidR="008A33DF" w:rsidRPr="00993235">
        <w:rPr>
          <w:rFonts w:ascii="Arial" w:hAnsi="Arial" w:cs="Arial"/>
          <w:sz w:val="21"/>
          <w:szCs w:val="21"/>
          <w:vertAlign w:val="superscript"/>
        </w:rPr>
        <w:t>2</w:t>
      </w:r>
      <w:r w:rsidR="00A52B64" w:rsidRPr="00240276">
        <w:rPr>
          <w:rFonts w:ascii="Arial" w:hAnsi="Arial" w:cs="Arial"/>
          <w:sz w:val="21"/>
          <w:szCs w:val="21"/>
        </w:rPr>
        <w:t xml:space="preserve"> </w:t>
      </w:r>
      <w:r w:rsidRPr="00240276">
        <w:rPr>
          <w:rFonts w:ascii="Arial" w:hAnsi="Arial" w:cs="Arial"/>
          <w:sz w:val="21"/>
          <w:szCs w:val="21"/>
        </w:rPr>
        <w:t>Non-technical introductions including worked examples (with R code) are available in James et al (2013)</w:t>
      </w:r>
      <w:r w:rsidR="008A33DF" w:rsidRPr="00993235">
        <w:rPr>
          <w:rFonts w:ascii="Arial" w:hAnsi="Arial" w:cs="Arial"/>
          <w:sz w:val="21"/>
          <w:szCs w:val="21"/>
          <w:vertAlign w:val="superscript"/>
        </w:rPr>
        <w:t>15</w:t>
      </w:r>
      <w:r w:rsidRPr="00240276">
        <w:rPr>
          <w:rFonts w:ascii="Arial" w:hAnsi="Arial" w:cs="Arial"/>
          <w:sz w:val="21"/>
          <w:szCs w:val="21"/>
        </w:rPr>
        <w:t xml:space="preserve"> and Kuhn and Johnson (2013)</w:t>
      </w:r>
      <w:r w:rsidR="00D147FF" w:rsidRPr="00240276">
        <w:rPr>
          <w:rFonts w:ascii="Arial" w:hAnsi="Arial" w:cs="Arial"/>
          <w:sz w:val="21"/>
          <w:szCs w:val="21"/>
        </w:rPr>
        <w:t>.</w:t>
      </w:r>
      <w:r w:rsidR="008A33DF" w:rsidRPr="00993235">
        <w:rPr>
          <w:rFonts w:ascii="Arial" w:hAnsi="Arial" w:cs="Arial"/>
          <w:sz w:val="21"/>
          <w:szCs w:val="21"/>
          <w:vertAlign w:val="superscript"/>
        </w:rPr>
        <w:t>16</w:t>
      </w:r>
    </w:p>
    <w:p w:rsidR="00F01A71" w:rsidRPr="00240276" w:rsidRDefault="00F01A71" w:rsidP="00240276">
      <w:pPr>
        <w:adjustRightInd w:val="0"/>
        <w:snapToGrid w:val="0"/>
        <w:jc w:val="both"/>
        <w:rPr>
          <w:rFonts w:ascii="Arial" w:hAnsi="Arial" w:cs="Arial"/>
          <w:sz w:val="21"/>
          <w:szCs w:val="21"/>
        </w:rPr>
      </w:pPr>
    </w:p>
    <w:p w:rsidR="00CF7656" w:rsidRPr="00240276" w:rsidRDefault="00CF7656" w:rsidP="00240276">
      <w:pPr>
        <w:adjustRightInd w:val="0"/>
        <w:snapToGrid w:val="0"/>
        <w:jc w:val="both"/>
        <w:rPr>
          <w:rFonts w:ascii="Arial" w:hAnsi="Arial" w:cs="Arial"/>
          <w:sz w:val="21"/>
          <w:szCs w:val="21"/>
        </w:rPr>
      </w:pPr>
      <w:r w:rsidRPr="00240276">
        <w:rPr>
          <w:rFonts w:ascii="Arial" w:hAnsi="Arial" w:cs="Arial"/>
          <w:sz w:val="21"/>
          <w:szCs w:val="21"/>
        </w:rPr>
        <w:t xml:space="preserve">Consider a standard multivariate regression model where </w:t>
      </w:r>
      <w:proofErr w:type="spellStart"/>
      <w:proofErr w:type="gramStart"/>
      <w:r w:rsidRPr="00240276">
        <w:rPr>
          <w:rFonts w:ascii="Arial" w:hAnsi="Arial" w:cs="Arial"/>
          <w:i/>
          <w:sz w:val="21"/>
          <w:szCs w:val="21"/>
        </w:rPr>
        <w:t>y</w:t>
      </w:r>
      <w:r w:rsidRPr="00240276">
        <w:rPr>
          <w:rFonts w:ascii="Arial" w:hAnsi="Arial" w:cs="Arial"/>
          <w:sz w:val="21"/>
          <w:szCs w:val="21"/>
          <w:vertAlign w:val="subscript"/>
        </w:rPr>
        <w:t>t</w:t>
      </w:r>
      <w:proofErr w:type="spellEnd"/>
      <w:proofErr w:type="gramEnd"/>
      <w:r w:rsidRPr="00240276">
        <w:rPr>
          <w:rFonts w:ascii="Arial" w:hAnsi="Arial" w:cs="Arial"/>
          <w:sz w:val="21"/>
          <w:szCs w:val="21"/>
        </w:rPr>
        <w:t xml:space="preserve"> is estimated as a linear function of a constant, </w:t>
      </w:r>
      <w:r w:rsidRPr="00240276">
        <w:rPr>
          <w:rFonts w:ascii="Arial" w:hAnsi="Arial" w:cs="Arial"/>
          <w:i/>
          <w:sz w:val="21"/>
          <w:szCs w:val="21"/>
        </w:rPr>
        <w:t>b</w:t>
      </w:r>
      <w:r w:rsidRPr="00240276">
        <w:rPr>
          <w:rFonts w:ascii="Arial" w:hAnsi="Arial" w:cs="Arial"/>
          <w:sz w:val="21"/>
          <w:szCs w:val="21"/>
          <w:vertAlign w:val="subscript"/>
        </w:rPr>
        <w:t>0</w:t>
      </w:r>
      <w:r w:rsidRPr="00240276">
        <w:rPr>
          <w:rFonts w:ascii="Arial" w:hAnsi="Arial" w:cs="Arial"/>
          <w:sz w:val="21"/>
          <w:szCs w:val="21"/>
        </w:rPr>
        <w:t xml:space="preserve">, and </w:t>
      </w:r>
      <w:r w:rsidRPr="00240276">
        <w:rPr>
          <w:rFonts w:ascii="Arial" w:hAnsi="Arial" w:cs="Arial"/>
          <w:i/>
          <w:sz w:val="21"/>
          <w:szCs w:val="21"/>
        </w:rPr>
        <w:t>n</w:t>
      </w:r>
      <w:r w:rsidRPr="00240276">
        <w:rPr>
          <w:rFonts w:ascii="Arial" w:hAnsi="Arial" w:cs="Arial"/>
          <w:sz w:val="21"/>
          <w:szCs w:val="21"/>
        </w:rPr>
        <w:t xml:space="preserve"> covariates. Assume all (non-constant) covariates are normalised to have mean zero and variance one. Consider selecting the coefficients </w:t>
      </w:r>
      <w:r w:rsidRPr="00240276">
        <w:rPr>
          <w:rFonts w:ascii="Arial" w:hAnsi="Arial" w:cs="Arial"/>
          <w:i/>
          <w:sz w:val="21"/>
          <w:szCs w:val="21"/>
        </w:rPr>
        <w:t>b</w:t>
      </w:r>
      <w:r w:rsidRPr="00240276">
        <w:rPr>
          <w:rFonts w:ascii="Arial" w:hAnsi="Arial" w:cs="Arial"/>
          <w:sz w:val="21"/>
          <w:szCs w:val="21"/>
          <w:vertAlign w:val="subscript"/>
        </w:rPr>
        <w:t>1</w:t>
      </w:r>
      <w:r w:rsidRPr="00240276">
        <w:rPr>
          <w:rFonts w:ascii="Arial" w:hAnsi="Arial" w:cs="Arial"/>
          <w:sz w:val="21"/>
          <w:szCs w:val="21"/>
        </w:rPr>
        <w:t>,…</w:t>
      </w:r>
      <w:proofErr w:type="gramStart"/>
      <w:r w:rsidRPr="00240276">
        <w:rPr>
          <w:rFonts w:ascii="Arial" w:hAnsi="Arial" w:cs="Arial"/>
          <w:sz w:val="21"/>
          <w:szCs w:val="21"/>
        </w:rPr>
        <w:t>,</w:t>
      </w:r>
      <w:proofErr w:type="spellStart"/>
      <w:r w:rsidRPr="00240276">
        <w:rPr>
          <w:rFonts w:ascii="Arial" w:hAnsi="Arial" w:cs="Arial"/>
          <w:i/>
          <w:sz w:val="21"/>
          <w:szCs w:val="21"/>
        </w:rPr>
        <w:t>b</w:t>
      </w:r>
      <w:r w:rsidRPr="00240276">
        <w:rPr>
          <w:rFonts w:ascii="Arial" w:hAnsi="Arial" w:cs="Arial"/>
          <w:sz w:val="21"/>
          <w:szCs w:val="21"/>
          <w:vertAlign w:val="subscript"/>
        </w:rPr>
        <w:t>n</w:t>
      </w:r>
      <w:proofErr w:type="spellEnd"/>
      <w:proofErr w:type="gramEnd"/>
      <w:r w:rsidRPr="00240276">
        <w:rPr>
          <w:rFonts w:ascii="Arial" w:hAnsi="Arial" w:cs="Arial"/>
          <w:sz w:val="21"/>
          <w:szCs w:val="21"/>
        </w:rPr>
        <w:t xml:space="preserve"> for these covariates by minimizing the sum of squared residuals plus a penalty term of the form</w:t>
      </w:r>
      <w:r w:rsidR="00D147FF" w:rsidRPr="00240276">
        <w:rPr>
          <w:rFonts w:ascii="Arial" w:hAnsi="Arial" w:cs="Arial"/>
          <w:sz w:val="21"/>
          <w:szCs w:val="21"/>
        </w:rPr>
        <w:t>:</w:t>
      </w:r>
      <w:r w:rsidR="00861C9B" w:rsidRPr="00240276">
        <w:rPr>
          <w:rFonts w:ascii="Arial" w:hAnsi="Arial" w:cs="Arial"/>
          <w:sz w:val="21"/>
          <w:szCs w:val="21"/>
          <w:vertAlign w:val="superscript"/>
        </w:rPr>
        <w:t>1</w:t>
      </w:r>
      <w:r w:rsidR="006F7FAA" w:rsidRPr="00240276">
        <w:rPr>
          <w:rFonts w:ascii="Arial" w:hAnsi="Arial" w:cs="Arial"/>
          <w:sz w:val="21"/>
          <w:szCs w:val="21"/>
          <w:vertAlign w:val="superscript"/>
        </w:rPr>
        <w:t>7</w:t>
      </w:r>
    </w:p>
    <w:p w:rsidR="00CF7656" w:rsidRPr="00240276" w:rsidRDefault="00D51125" w:rsidP="00240276">
      <w:pPr>
        <w:adjustRightInd w:val="0"/>
        <w:snapToGrid w:val="0"/>
        <w:jc w:val="both"/>
        <w:rPr>
          <w:rFonts w:ascii="Arial" w:hAnsi="Arial" w:cs="Arial"/>
          <w:sz w:val="21"/>
          <w:szCs w:val="21"/>
        </w:rPr>
      </w:pPr>
      <m:oMathPara>
        <m:oMath>
          <m:r>
            <w:rPr>
              <w:rFonts w:ascii="Cambria Math" w:hAnsi="Cambria Math" w:cs="Arial"/>
              <w:sz w:val="21"/>
              <w:szCs w:val="21"/>
            </w:rPr>
            <m:t>λ</m:t>
          </m:r>
          <m:nary>
            <m:naryPr>
              <m:chr m:val="∑"/>
              <m:limLoc m:val="undOvr"/>
              <m:ctrlPr>
                <w:rPr>
                  <w:rFonts w:ascii="Cambria Math" w:hAnsi="Arial" w:cs="Arial"/>
                  <w:i/>
                  <w:sz w:val="21"/>
                  <w:szCs w:val="21"/>
                </w:rPr>
              </m:ctrlPr>
            </m:naryPr>
            <m:sub>
              <m:r>
                <w:rPr>
                  <w:rFonts w:ascii="Cambria Math" w:hAnsi="Cambria Math" w:cs="Arial"/>
                  <w:sz w:val="21"/>
                  <w:szCs w:val="21"/>
                </w:rPr>
                <m:t>p</m:t>
              </m:r>
              <m:r>
                <w:rPr>
                  <w:rFonts w:ascii="Cambria Math" w:hAnsi="Arial" w:cs="Arial"/>
                  <w:sz w:val="21"/>
                  <w:szCs w:val="21"/>
                </w:rPr>
                <m:t>=1</m:t>
              </m:r>
            </m:sub>
            <m:sup>
              <m:r>
                <w:rPr>
                  <w:rFonts w:ascii="Cambria Math" w:hAnsi="Cambria Math" w:cs="Arial"/>
                  <w:sz w:val="21"/>
                  <w:szCs w:val="21"/>
                </w:rPr>
                <m:t>n</m:t>
              </m:r>
            </m:sup>
            <m:e>
              <m:d>
                <m:dPr>
                  <m:begChr m:val="["/>
                  <m:endChr m:val="]"/>
                  <m:ctrlPr>
                    <w:rPr>
                      <w:rFonts w:ascii="Cambria Math" w:hAnsi="Arial" w:cs="Arial"/>
                      <w:i/>
                      <w:sz w:val="21"/>
                      <w:szCs w:val="21"/>
                    </w:rPr>
                  </m:ctrlPr>
                </m:dPr>
                <m:e>
                  <m:d>
                    <m:dPr>
                      <m:ctrlPr>
                        <w:rPr>
                          <w:rFonts w:ascii="Cambria Math" w:hAnsi="Arial" w:cs="Arial"/>
                          <w:i/>
                          <w:sz w:val="21"/>
                          <w:szCs w:val="21"/>
                        </w:rPr>
                      </m:ctrlPr>
                    </m:dPr>
                    <m:e>
                      <m:r>
                        <w:rPr>
                          <w:rFonts w:ascii="Cambria Math" w:hAnsi="Arial" w:cs="Arial"/>
                          <w:sz w:val="21"/>
                          <w:szCs w:val="21"/>
                        </w:rPr>
                        <m:t>1</m:t>
                      </m:r>
                      <m:r>
                        <w:rPr>
                          <w:rFonts w:ascii="Arial" w:hAnsi="Arial" w:cs="Arial"/>
                          <w:sz w:val="21"/>
                          <w:szCs w:val="21"/>
                        </w:rPr>
                        <m:t>-</m:t>
                      </m:r>
                      <m:r>
                        <w:rPr>
                          <w:rFonts w:ascii="Cambria Math" w:hAnsi="Cambria Math" w:cs="Arial"/>
                          <w:sz w:val="21"/>
                          <w:szCs w:val="21"/>
                        </w:rPr>
                        <m:t>α</m:t>
                      </m:r>
                    </m:e>
                  </m:d>
                  <m:d>
                    <m:dPr>
                      <m:begChr m:val="|"/>
                      <m:endChr m:val="|"/>
                      <m:ctrlPr>
                        <w:rPr>
                          <w:rFonts w:ascii="Cambria Math" w:hAnsi="Arial" w:cs="Arial"/>
                          <w:i/>
                          <w:sz w:val="21"/>
                          <w:szCs w:val="21"/>
                        </w:rPr>
                      </m:ctrlPr>
                    </m:dPr>
                    <m:e>
                      <m:sSub>
                        <m:sSubPr>
                          <m:ctrlPr>
                            <w:rPr>
                              <w:rFonts w:ascii="Cambria Math" w:hAnsi="Arial" w:cs="Arial"/>
                              <w:i/>
                              <w:sz w:val="21"/>
                              <w:szCs w:val="21"/>
                            </w:rPr>
                          </m:ctrlPr>
                        </m:sSubPr>
                        <m:e>
                          <m:r>
                            <w:rPr>
                              <w:rFonts w:ascii="Cambria Math" w:hAnsi="Cambria Math" w:cs="Arial"/>
                              <w:sz w:val="21"/>
                              <w:szCs w:val="21"/>
                            </w:rPr>
                            <m:t>b</m:t>
                          </m:r>
                        </m:e>
                        <m:sub>
                          <m:r>
                            <w:rPr>
                              <w:rFonts w:ascii="Cambria Math" w:hAnsi="Cambria Math" w:cs="Arial"/>
                              <w:sz w:val="21"/>
                              <w:szCs w:val="21"/>
                            </w:rPr>
                            <m:t>n</m:t>
                          </m:r>
                        </m:sub>
                      </m:sSub>
                    </m:e>
                  </m:d>
                  <m:r>
                    <w:rPr>
                      <w:rFonts w:ascii="Cambria Math" w:hAnsi="Arial" w:cs="Arial"/>
                      <w:sz w:val="21"/>
                      <w:szCs w:val="21"/>
                    </w:rPr>
                    <m:t>+</m:t>
                  </m:r>
                  <m:r>
                    <w:rPr>
                      <w:rFonts w:ascii="Cambria Math" w:hAnsi="Cambria Math" w:cs="Arial"/>
                      <w:sz w:val="21"/>
                      <w:szCs w:val="21"/>
                    </w:rPr>
                    <m:t>α</m:t>
                  </m:r>
                  <m:sSup>
                    <m:sSupPr>
                      <m:ctrlPr>
                        <w:rPr>
                          <w:rFonts w:ascii="Cambria Math" w:hAnsi="Arial" w:cs="Arial"/>
                          <w:i/>
                          <w:sz w:val="21"/>
                          <w:szCs w:val="21"/>
                        </w:rPr>
                      </m:ctrlPr>
                    </m:sSupPr>
                    <m:e>
                      <m:d>
                        <m:dPr>
                          <m:begChr m:val="|"/>
                          <m:endChr m:val="|"/>
                          <m:ctrlPr>
                            <w:rPr>
                              <w:rFonts w:ascii="Cambria Math" w:hAnsi="Arial" w:cs="Arial"/>
                              <w:i/>
                              <w:sz w:val="21"/>
                              <w:szCs w:val="21"/>
                            </w:rPr>
                          </m:ctrlPr>
                        </m:dPr>
                        <m:e>
                          <m:sSub>
                            <m:sSubPr>
                              <m:ctrlPr>
                                <w:rPr>
                                  <w:rFonts w:ascii="Cambria Math" w:hAnsi="Arial" w:cs="Arial"/>
                                  <w:i/>
                                  <w:sz w:val="21"/>
                                  <w:szCs w:val="21"/>
                                </w:rPr>
                              </m:ctrlPr>
                            </m:sSubPr>
                            <m:e>
                              <m:r>
                                <w:rPr>
                                  <w:rFonts w:ascii="Cambria Math" w:hAnsi="Cambria Math" w:cs="Arial"/>
                                  <w:sz w:val="21"/>
                                  <w:szCs w:val="21"/>
                                </w:rPr>
                                <m:t>b</m:t>
                              </m:r>
                            </m:e>
                            <m:sub>
                              <m:r>
                                <w:rPr>
                                  <w:rFonts w:ascii="Cambria Math" w:hAnsi="Cambria Math" w:cs="Arial"/>
                                  <w:sz w:val="21"/>
                                  <w:szCs w:val="21"/>
                                </w:rPr>
                                <m:t>n</m:t>
                              </m:r>
                            </m:sub>
                          </m:sSub>
                        </m:e>
                      </m:d>
                    </m:e>
                    <m:sup>
                      <m:r>
                        <w:rPr>
                          <w:rFonts w:ascii="Cambria Math" w:hAnsi="Arial" w:cs="Arial"/>
                          <w:sz w:val="21"/>
                          <w:szCs w:val="21"/>
                        </w:rPr>
                        <m:t>2</m:t>
                      </m:r>
                    </m:sup>
                  </m:sSup>
                </m:e>
              </m:d>
            </m:e>
          </m:nary>
        </m:oMath>
      </m:oMathPara>
    </w:p>
    <w:p w:rsidR="00CF7656" w:rsidRPr="00240276" w:rsidRDefault="00CF7656" w:rsidP="00240276">
      <w:pPr>
        <w:adjustRightInd w:val="0"/>
        <w:snapToGrid w:val="0"/>
        <w:jc w:val="both"/>
        <w:rPr>
          <w:rFonts w:ascii="Arial" w:hAnsi="Arial" w:cs="Arial"/>
          <w:sz w:val="21"/>
          <w:szCs w:val="21"/>
        </w:rPr>
      </w:pPr>
      <w:r w:rsidRPr="00240276">
        <w:rPr>
          <w:rFonts w:ascii="Arial" w:hAnsi="Arial" w:cs="Arial"/>
          <w:sz w:val="21"/>
          <w:szCs w:val="21"/>
        </w:rPr>
        <w:t>This estimation method is known as elastic net regression</w:t>
      </w:r>
      <w:r w:rsidR="00D147FF" w:rsidRPr="00240276">
        <w:rPr>
          <w:rFonts w:ascii="Arial" w:hAnsi="Arial" w:cs="Arial"/>
          <w:sz w:val="21"/>
          <w:szCs w:val="21"/>
        </w:rPr>
        <w:t>.</w:t>
      </w:r>
      <w:r w:rsidR="008A33DF" w:rsidRPr="00993235">
        <w:rPr>
          <w:rFonts w:ascii="Arial" w:hAnsi="Arial" w:cs="Arial"/>
          <w:sz w:val="21"/>
          <w:szCs w:val="21"/>
          <w:vertAlign w:val="superscript"/>
        </w:rPr>
        <w:t>18</w:t>
      </w:r>
      <w:r w:rsidR="00032FC0" w:rsidRPr="00240276">
        <w:rPr>
          <w:rFonts w:ascii="Arial" w:hAnsi="Arial" w:cs="Arial"/>
          <w:sz w:val="21"/>
          <w:szCs w:val="21"/>
        </w:rPr>
        <w:t xml:space="preserve"> </w:t>
      </w:r>
      <w:r w:rsidRPr="00240276">
        <w:rPr>
          <w:rFonts w:ascii="Arial" w:hAnsi="Arial" w:cs="Arial"/>
          <w:sz w:val="21"/>
          <w:szCs w:val="21"/>
        </w:rPr>
        <w:t>It contains three methods as special cases: if there is no penalty term (</w:t>
      </w:r>
      <w:r w:rsidRPr="00240276">
        <w:rPr>
          <w:rFonts w:ascii="Arial" w:hAnsi="Arial" w:cs="Arial"/>
          <w:sz w:val="21"/>
          <w:szCs w:val="21"/>
        </w:rPr>
        <w:sym w:font="Symbol" w:char="F06C"/>
      </w:r>
      <w:r w:rsidRPr="00240276">
        <w:rPr>
          <w:rFonts w:ascii="Arial" w:hAnsi="Arial" w:cs="Arial"/>
          <w:sz w:val="21"/>
          <w:szCs w:val="21"/>
        </w:rPr>
        <w:t xml:space="preserve"> = 0) this is ordinary least squares regression; if alpha = 1, so that there is only the quadratic constraint, this is ridge regression</w:t>
      </w:r>
      <w:r w:rsidR="00D147FF" w:rsidRPr="00240276">
        <w:rPr>
          <w:rFonts w:ascii="Arial" w:hAnsi="Arial" w:cs="Arial"/>
          <w:sz w:val="21"/>
          <w:szCs w:val="21"/>
        </w:rPr>
        <w:t>.</w:t>
      </w:r>
      <w:r w:rsidR="008A33DF" w:rsidRPr="00E4681F">
        <w:rPr>
          <w:rFonts w:ascii="Arial" w:hAnsi="Arial" w:cs="Arial"/>
          <w:sz w:val="21"/>
          <w:szCs w:val="21"/>
          <w:vertAlign w:val="superscript"/>
        </w:rPr>
        <w:t>19</w:t>
      </w:r>
      <w:r w:rsidR="00032FC0" w:rsidRPr="00240276">
        <w:rPr>
          <w:rFonts w:ascii="Arial" w:hAnsi="Arial" w:cs="Arial"/>
          <w:sz w:val="21"/>
          <w:szCs w:val="21"/>
        </w:rPr>
        <w:t xml:space="preserve"> </w:t>
      </w:r>
      <w:r w:rsidRPr="00240276">
        <w:rPr>
          <w:rFonts w:ascii="Arial" w:hAnsi="Arial" w:cs="Arial"/>
          <w:sz w:val="21"/>
          <w:szCs w:val="21"/>
        </w:rPr>
        <w:t>If alpha = 0, this is known as the LASSO, an acronym for least absolute shrinkage and selection operator</w:t>
      </w:r>
      <w:r w:rsidR="00D147FF" w:rsidRPr="00240276">
        <w:rPr>
          <w:rFonts w:ascii="Arial" w:hAnsi="Arial" w:cs="Arial"/>
          <w:sz w:val="21"/>
          <w:szCs w:val="21"/>
        </w:rPr>
        <w:t>.</w:t>
      </w:r>
      <w:r w:rsidR="008A33DF" w:rsidRPr="00E4681F">
        <w:rPr>
          <w:rFonts w:ascii="Arial" w:hAnsi="Arial" w:cs="Arial"/>
          <w:sz w:val="21"/>
          <w:szCs w:val="21"/>
          <w:vertAlign w:val="superscript"/>
        </w:rPr>
        <w:t>4</w:t>
      </w:r>
    </w:p>
    <w:p w:rsidR="00032FC0" w:rsidRPr="00240276" w:rsidRDefault="00032FC0" w:rsidP="00240276">
      <w:pPr>
        <w:adjustRightInd w:val="0"/>
        <w:snapToGrid w:val="0"/>
        <w:jc w:val="both"/>
        <w:rPr>
          <w:rFonts w:ascii="Arial" w:hAnsi="Arial" w:cs="Arial"/>
          <w:sz w:val="21"/>
          <w:szCs w:val="21"/>
        </w:rPr>
      </w:pPr>
    </w:p>
    <w:p w:rsidR="00CF7656" w:rsidRPr="00240276" w:rsidRDefault="00CF7656" w:rsidP="00240276">
      <w:pPr>
        <w:adjustRightInd w:val="0"/>
        <w:snapToGrid w:val="0"/>
        <w:jc w:val="both"/>
        <w:rPr>
          <w:rFonts w:ascii="Arial" w:hAnsi="Arial" w:cs="Arial"/>
          <w:sz w:val="21"/>
          <w:szCs w:val="21"/>
        </w:rPr>
      </w:pPr>
      <w:r w:rsidRPr="00240276">
        <w:rPr>
          <w:rFonts w:ascii="Arial" w:hAnsi="Arial" w:cs="Arial"/>
          <w:sz w:val="21"/>
          <w:szCs w:val="21"/>
        </w:rPr>
        <w:t xml:space="preserve">Over-fitting is characterised by inflated model parameters. Penalised regression constrains the magnitude of coefficients, shrinking the least squares regression coefficients towards zero (these methods are therefore also known as ‘shrinkage’ and ‘sparse’ regression). The LASSO and elastic net typically produce regressions where some of the variables are set to be exactly zero. Hence this is also a means of variable selection. While ridge regression shrinks the parameter estimates towards 0, the model does not set the values to absolute 0 for any value of the penalty. Even though some parameter estimates become negligibly small, this model does not therefore conduct variable selection. </w:t>
      </w:r>
    </w:p>
    <w:p w:rsidR="006D490F" w:rsidRPr="00240276" w:rsidRDefault="006D490F" w:rsidP="00240276">
      <w:pPr>
        <w:adjustRightInd w:val="0"/>
        <w:snapToGrid w:val="0"/>
        <w:jc w:val="both"/>
        <w:rPr>
          <w:rFonts w:ascii="Arial" w:hAnsi="Arial" w:cs="Arial"/>
          <w:sz w:val="21"/>
          <w:szCs w:val="21"/>
        </w:rPr>
      </w:pPr>
    </w:p>
    <w:p w:rsidR="00A9135D" w:rsidRPr="00240276" w:rsidRDefault="006967B5" w:rsidP="00240276">
      <w:pPr>
        <w:adjustRightInd w:val="0"/>
        <w:snapToGrid w:val="0"/>
        <w:jc w:val="both"/>
        <w:rPr>
          <w:rFonts w:ascii="Arial" w:hAnsi="Arial" w:cs="Arial"/>
          <w:sz w:val="21"/>
          <w:szCs w:val="21"/>
        </w:rPr>
      </w:pPr>
      <w:r w:rsidRPr="00240276">
        <w:rPr>
          <w:rFonts w:ascii="Arial" w:hAnsi="Arial" w:cs="Arial"/>
          <w:sz w:val="21"/>
          <w:szCs w:val="21"/>
        </w:rPr>
        <w:t>Computing confidence intervals for coefficients obtained from LASSO regressions is an active area of research</w:t>
      </w:r>
      <w:r w:rsidR="00A9135D" w:rsidRPr="00240276">
        <w:rPr>
          <w:rFonts w:ascii="Arial" w:hAnsi="Arial" w:cs="Arial"/>
          <w:sz w:val="21"/>
          <w:szCs w:val="21"/>
        </w:rPr>
        <w:t>.</w:t>
      </w:r>
      <w:r w:rsidR="008A33DF" w:rsidRPr="00E4681F">
        <w:rPr>
          <w:rFonts w:ascii="Arial" w:hAnsi="Arial" w:cs="Arial"/>
          <w:sz w:val="21"/>
          <w:szCs w:val="21"/>
          <w:vertAlign w:val="superscript"/>
        </w:rPr>
        <w:t>20</w:t>
      </w:r>
      <w:r w:rsidR="008A33DF" w:rsidRPr="00240276">
        <w:rPr>
          <w:rFonts w:ascii="Arial" w:hAnsi="Arial" w:cs="Arial"/>
          <w:sz w:val="21"/>
          <w:szCs w:val="21"/>
        </w:rPr>
        <w:t xml:space="preserve"> </w:t>
      </w:r>
      <w:r w:rsidRPr="00240276">
        <w:rPr>
          <w:rFonts w:ascii="Arial" w:hAnsi="Arial" w:cs="Arial"/>
          <w:sz w:val="21"/>
          <w:szCs w:val="21"/>
        </w:rPr>
        <w:t>The challenge arises since the distribution of parameters for the null hypothesis is unknown (the conventional normality assumption is violated). In this study, the odds ratios kept by the LASSO regressions were reported along with p-values obtained from a standard logistic regression including only th</w:t>
      </w:r>
      <w:r w:rsidR="00A9135D" w:rsidRPr="00240276">
        <w:rPr>
          <w:rFonts w:ascii="Arial" w:hAnsi="Arial" w:cs="Arial"/>
          <w:sz w:val="21"/>
          <w:szCs w:val="21"/>
        </w:rPr>
        <w:t xml:space="preserve">e variables with non-zero coefficients </w:t>
      </w:r>
      <w:r w:rsidRPr="00240276">
        <w:rPr>
          <w:rFonts w:ascii="Arial" w:hAnsi="Arial" w:cs="Arial"/>
          <w:sz w:val="21"/>
          <w:szCs w:val="21"/>
        </w:rPr>
        <w:t xml:space="preserve">retained by the LASSO regression (for a similar approach, see </w:t>
      </w:r>
      <w:proofErr w:type="spellStart"/>
      <w:r w:rsidR="00A9135D" w:rsidRPr="00240276">
        <w:rPr>
          <w:rFonts w:ascii="Arial" w:hAnsi="Arial" w:cs="Arial"/>
          <w:sz w:val="21"/>
          <w:szCs w:val="21"/>
        </w:rPr>
        <w:t>Halabi</w:t>
      </w:r>
      <w:proofErr w:type="spellEnd"/>
      <w:r w:rsidR="00A9135D" w:rsidRPr="00240276">
        <w:rPr>
          <w:rFonts w:ascii="Arial" w:hAnsi="Arial" w:cs="Arial"/>
          <w:sz w:val="21"/>
          <w:szCs w:val="21"/>
        </w:rPr>
        <w:t xml:space="preserve"> et al., 2013</w:t>
      </w:r>
      <w:r w:rsidR="00E4681F">
        <w:rPr>
          <w:rFonts w:ascii="Arial" w:hAnsi="Arial" w:cs="Arial"/>
          <w:sz w:val="21"/>
          <w:szCs w:val="21"/>
        </w:rPr>
        <w:t xml:space="preserve"> </w:t>
      </w:r>
      <w:r w:rsidR="008A33DF" w:rsidRPr="00E4681F">
        <w:rPr>
          <w:rFonts w:ascii="Arial" w:hAnsi="Arial" w:cs="Arial"/>
          <w:sz w:val="21"/>
          <w:szCs w:val="21"/>
          <w:vertAlign w:val="superscript"/>
        </w:rPr>
        <w:t>9</w:t>
      </w:r>
      <w:r w:rsidR="00A9135D" w:rsidRPr="00240276">
        <w:rPr>
          <w:rFonts w:ascii="Arial" w:hAnsi="Arial" w:cs="Arial"/>
          <w:sz w:val="21"/>
          <w:szCs w:val="21"/>
        </w:rPr>
        <w:t xml:space="preserve">). </w:t>
      </w:r>
    </w:p>
    <w:p w:rsidR="00CF7656" w:rsidRPr="00240276" w:rsidRDefault="00CF7656" w:rsidP="00240276">
      <w:pPr>
        <w:adjustRightInd w:val="0"/>
        <w:snapToGrid w:val="0"/>
        <w:jc w:val="both"/>
        <w:rPr>
          <w:rFonts w:ascii="Arial" w:hAnsi="Arial" w:cs="Arial"/>
          <w:sz w:val="21"/>
          <w:szCs w:val="21"/>
        </w:rPr>
      </w:pPr>
    </w:p>
    <w:p w:rsidR="00CF7656" w:rsidRPr="00240276" w:rsidRDefault="00CF7656" w:rsidP="00240276">
      <w:pPr>
        <w:adjustRightInd w:val="0"/>
        <w:snapToGrid w:val="0"/>
        <w:jc w:val="both"/>
        <w:rPr>
          <w:rFonts w:ascii="Arial" w:hAnsi="Arial" w:cs="Arial"/>
          <w:sz w:val="21"/>
          <w:szCs w:val="21"/>
        </w:rPr>
      </w:pPr>
      <w:r w:rsidRPr="00240276">
        <w:rPr>
          <w:rFonts w:ascii="Arial" w:hAnsi="Arial" w:cs="Arial"/>
          <w:sz w:val="21"/>
          <w:szCs w:val="21"/>
        </w:rPr>
        <w:t xml:space="preserve">The LASSO approach used in this study has been extended to many techniques, such as linear </w:t>
      </w:r>
      <w:proofErr w:type="spellStart"/>
      <w:r w:rsidRPr="00240276">
        <w:rPr>
          <w:rFonts w:ascii="Arial" w:hAnsi="Arial" w:cs="Arial"/>
          <w:sz w:val="21"/>
          <w:szCs w:val="21"/>
        </w:rPr>
        <w:t>discriminant</w:t>
      </w:r>
      <w:proofErr w:type="spellEnd"/>
      <w:r w:rsidRPr="00240276">
        <w:rPr>
          <w:rFonts w:ascii="Arial" w:hAnsi="Arial" w:cs="Arial"/>
          <w:sz w:val="21"/>
          <w:szCs w:val="21"/>
        </w:rPr>
        <w:t xml:space="preserve"> analysis</w:t>
      </w:r>
      <w:proofErr w:type="gramStart"/>
      <w:r w:rsidR="00B5216F" w:rsidRPr="00240276">
        <w:rPr>
          <w:rFonts w:ascii="Arial" w:hAnsi="Arial" w:cs="Arial"/>
          <w:sz w:val="21"/>
          <w:szCs w:val="21"/>
        </w:rPr>
        <w:t>,</w:t>
      </w:r>
      <w:r w:rsidR="00DD6185" w:rsidRPr="00E4681F">
        <w:rPr>
          <w:rFonts w:ascii="Arial" w:hAnsi="Arial" w:cs="Arial"/>
          <w:sz w:val="21"/>
          <w:szCs w:val="21"/>
          <w:vertAlign w:val="superscript"/>
        </w:rPr>
        <w:t>21</w:t>
      </w:r>
      <w:proofErr w:type="gramEnd"/>
      <w:r w:rsidR="008A33DF" w:rsidRPr="00E4681F">
        <w:rPr>
          <w:rFonts w:ascii="Arial" w:hAnsi="Arial" w:cs="Arial"/>
          <w:sz w:val="21"/>
          <w:szCs w:val="21"/>
          <w:vertAlign w:val="superscript"/>
        </w:rPr>
        <w:t>-22</w:t>
      </w:r>
      <w:bookmarkStart w:id="156" w:name="OLE_LINK82"/>
      <w:bookmarkStart w:id="157" w:name="OLE_LINK83"/>
      <w:r w:rsidRPr="00240276">
        <w:rPr>
          <w:rFonts w:ascii="Arial" w:hAnsi="Arial" w:cs="Arial"/>
          <w:sz w:val="21"/>
          <w:szCs w:val="21"/>
        </w:rPr>
        <w:t xml:space="preserve"> </w:t>
      </w:r>
      <w:bookmarkEnd w:id="156"/>
      <w:bookmarkEnd w:id="157"/>
      <w:r w:rsidRPr="00240276">
        <w:rPr>
          <w:rFonts w:ascii="Arial" w:hAnsi="Arial" w:cs="Arial"/>
          <w:sz w:val="21"/>
          <w:szCs w:val="21"/>
        </w:rPr>
        <w:t>Partial Least Squares</w:t>
      </w:r>
      <w:r w:rsidR="008A33DF" w:rsidRPr="00E4681F">
        <w:rPr>
          <w:rFonts w:ascii="Arial" w:hAnsi="Arial" w:cs="Arial"/>
          <w:sz w:val="21"/>
          <w:szCs w:val="21"/>
          <w:vertAlign w:val="superscript"/>
        </w:rPr>
        <w:t>23</w:t>
      </w:r>
      <w:r w:rsidRPr="00240276">
        <w:rPr>
          <w:rFonts w:ascii="Arial" w:hAnsi="Arial" w:cs="Arial"/>
          <w:sz w:val="21"/>
          <w:szCs w:val="21"/>
        </w:rPr>
        <w:t xml:space="preserve"> </w:t>
      </w:r>
      <w:bookmarkStart w:id="158" w:name="OLE_LINK84"/>
      <w:bookmarkStart w:id="159" w:name="OLE_LINK85"/>
      <w:r w:rsidRPr="00240276">
        <w:rPr>
          <w:rFonts w:ascii="Arial" w:hAnsi="Arial" w:cs="Arial"/>
          <w:sz w:val="21"/>
          <w:szCs w:val="21"/>
        </w:rPr>
        <w:t xml:space="preserve">and </w:t>
      </w:r>
      <w:bookmarkEnd w:id="158"/>
      <w:bookmarkEnd w:id="159"/>
      <w:r w:rsidRPr="00240276">
        <w:rPr>
          <w:rFonts w:ascii="Arial" w:hAnsi="Arial" w:cs="Arial"/>
          <w:sz w:val="21"/>
          <w:szCs w:val="21"/>
        </w:rPr>
        <w:t>Principal Components Analysis</w:t>
      </w:r>
      <w:r w:rsidR="00B5216F" w:rsidRPr="00240276">
        <w:rPr>
          <w:rFonts w:ascii="Arial" w:hAnsi="Arial" w:cs="Arial"/>
          <w:sz w:val="21"/>
          <w:szCs w:val="21"/>
        </w:rPr>
        <w:t>.</w:t>
      </w:r>
      <w:r w:rsidR="008A33DF" w:rsidRPr="00E4681F">
        <w:rPr>
          <w:rFonts w:ascii="Arial" w:hAnsi="Arial" w:cs="Arial"/>
          <w:sz w:val="21"/>
          <w:szCs w:val="21"/>
          <w:vertAlign w:val="superscript"/>
        </w:rPr>
        <w:t>24-25</w:t>
      </w:r>
      <w:r w:rsidR="00032FC0" w:rsidRPr="00240276">
        <w:rPr>
          <w:rFonts w:ascii="Arial" w:hAnsi="Arial" w:cs="Arial"/>
          <w:sz w:val="21"/>
          <w:szCs w:val="21"/>
        </w:rPr>
        <w:t xml:space="preserve"> </w:t>
      </w:r>
      <w:r w:rsidRPr="00240276">
        <w:rPr>
          <w:rFonts w:ascii="Arial" w:hAnsi="Arial" w:cs="Arial"/>
          <w:sz w:val="21"/>
          <w:szCs w:val="21"/>
        </w:rPr>
        <w:t xml:space="preserve"> </w:t>
      </w:r>
    </w:p>
    <w:p w:rsidR="00CF7656" w:rsidRPr="00240276" w:rsidRDefault="00CF7656" w:rsidP="00240276">
      <w:pPr>
        <w:adjustRightInd w:val="0"/>
        <w:snapToGrid w:val="0"/>
        <w:jc w:val="both"/>
        <w:rPr>
          <w:rFonts w:ascii="Arial" w:hAnsi="Arial" w:cs="Arial"/>
          <w:sz w:val="21"/>
          <w:szCs w:val="21"/>
        </w:rPr>
      </w:pPr>
    </w:p>
    <w:p w:rsidR="00092D4B" w:rsidRDefault="00CF7656" w:rsidP="00240276">
      <w:pPr>
        <w:adjustRightInd w:val="0"/>
        <w:snapToGrid w:val="0"/>
        <w:jc w:val="both"/>
        <w:rPr>
          <w:rFonts w:ascii="Arial" w:hAnsi="Arial" w:cs="Arial"/>
          <w:sz w:val="21"/>
          <w:szCs w:val="21"/>
        </w:rPr>
      </w:pPr>
      <w:r w:rsidRPr="00240276">
        <w:rPr>
          <w:rFonts w:ascii="Arial" w:hAnsi="Arial" w:cs="Arial"/>
          <w:sz w:val="21"/>
          <w:szCs w:val="21"/>
        </w:rPr>
        <w:t xml:space="preserve">One common setting where penalised regressions perform well is where there is </w:t>
      </w:r>
      <w:proofErr w:type="spellStart"/>
      <w:r w:rsidRPr="00240276">
        <w:rPr>
          <w:rFonts w:ascii="Arial" w:hAnsi="Arial" w:cs="Arial"/>
          <w:sz w:val="21"/>
          <w:szCs w:val="21"/>
        </w:rPr>
        <w:t>multicollinarity</w:t>
      </w:r>
      <w:proofErr w:type="spellEnd"/>
      <w:r w:rsidRPr="00240276">
        <w:rPr>
          <w:rFonts w:ascii="Arial" w:hAnsi="Arial" w:cs="Arial"/>
          <w:sz w:val="21"/>
          <w:szCs w:val="21"/>
        </w:rPr>
        <w:t xml:space="preserve"> amongst covariates. </w:t>
      </w:r>
      <w:proofErr w:type="spellStart"/>
      <w:r w:rsidRPr="00240276">
        <w:rPr>
          <w:rFonts w:ascii="Arial" w:hAnsi="Arial" w:cs="Arial"/>
          <w:sz w:val="21"/>
          <w:szCs w:val="21"/>
        </w:rPr>
        <w:t>Multicollinearity</w:t>
      </w:r>
      <w:proofErr w:type="spellEnd"/>
      <w:r w:rsidRPr="00240276">
        <w:rPr>
          <w:rFonts w:ascii="Arial" w:hAnsi="Arial" w:cs="Arial"/>
          <w:sz w:val="21"/>
          <w:szCs w:val="21"/>
        </w:rPr>
        <w:t xml:space="preserve"> often produces models with high variance; models with modest bias can lead to substantially lower variance and hence lower overall error</w:t>
      </w:r>
      <w:r w:rsidR="00B5216F" w:rsidRPr="00240276">
        <w:rPr>
          <w:rFonts w:ascii="Arial" w:hAnsi="Arial" w:cs="Arial"/>
          <w:sz w:val="21"/>
          <w:szCs w:val="21"/>
        </w:rPr>
        <w:t>.</w:t>
      </w:r>
      <w:r w:rsidR="008A33DF" w:rsidRPr="00E4681F">
        <w:rPr>
          <w:rFonts w:ascii="Arial" w:hAnsi="Arial" w:cs="Arial"/>
          <w:sz w:val="21"/>
          <w:szCs w:val="21"/>
          <w:vertAlign w:val="superscript"/>
        </w:rPr>
        <w:t>26</w:t>
      </w:r>
      <w:r w:rsidR="003B547D" w:rsidRPr="00240276">
        <w:rPr>
          <w:rFonts w:ascii="Arial" w:hAnsi="Arial" w:cs="Arial"/>
          <w:sz w:val="21"/>
          <w:szCs w:val="21"/>
        </w:rPr>
        <w:t xml:space="preserve"> </w:t>
      </w:r>
      <w:proofErr w:type="gramStart"/>
      <w:r w:rsidRPr="00240276">
        <w:rPr>
          <w:rFonts w:ascii="Arial" w:hAnsi="Arial" w:cs="Arial"/>
          <w:sz w:val="21"/>
          <w:szCs w:val="21"/>
        </w:rPr>
        <w:t>Importantly</w:t>
      </w:r>
      <w:proofErr w:type="gramEnd"/>
      <w:r w:rsidRPr="00240276">
        <w:rPr>
          <w:rFonts w:ascii="Arial" w:hAnsi="Arial" w:cs="Arial"/>
          <w:sz w:val="21"/>
          <w:szCs w:val="21"/>
        </w:rPr>
        <w:t>, penalised regressions can be computed efficiently</w:t>
      </w:r>
      <w:r w:rsidR="008A33DF" w:rsidRPr="00E4681F">
        <w:rPr>
          <w:rFonts w:ascii="Arial" w:hAnsi="Arial" w:cs="Arial"/>
          <w:sz w:val="21"/>
          <w:szCs w:val="21"/>
          <w:vertAlign w:val="superscript"/>
        </w:rPr>
        <w:t>27</w:t>
      </w:r>
      <w:r w:rsidR="00032FC0" w:rsidRPr="00240276">
        <w:rPr>
          <w:rFonts w:ascii="Arial" w:hAnsi="Arial" w:cs="Arial"/>
          <w:sz w:val="21"/>
          <w:szCs w:val="21"/>
          <w:vertAlign w:val="superscript"/>
        </w:rPr>
        <w:t xml:space="preserve"> </w:t>
      </w:r>
      <w:r w:rsidRPr="00240276">
        <w:rPr>
          <w:rFonts w:ascii="Arial" w:hAnsi="Arial" w:cs="Arial"/>
          <w:sz w:val="21"/>
          <w:szCs w:val="21"/>
        </w:rPr>
        <w:t xml:space="preserve">so carrying out variable selection on large datasets (e.g. genomics data) is computationally feasible. </w:t>
      </w:r>
    </w:p>
    <w:p w:rsidR="00503B7E" w:rsidRPr="00240276" w:rsidRDefault="00CF7656" w:rsidP="00240276">
      <w:pPr>
        <w:adjustRightInd w:val="0"/>
        <w:snapToGrid w:val="0"/>
        <w:jc w:val="both"/>
        <w:rPr>
          <w:rFonts w:ascii="Arial" w:hAnsi="Arial" w:cs="Arial"/>
          <w:sz w:val="21"/>
          <w:szCs w:val="21"/>
        </w:rPr>
      </w:pPr>
      <w:r w:rsidRPr="00240276">
        <w:rPr>
          <w:rFonts w:ascii="Arial" w:hAnsi="Arial" w:cs="Arial"/>
          <w:sz w:val="21"/>
          <w:szCs w:val="21"/>
        </w:rPr>
        <w:t xml:space="preserve"> </w:t>
      </w:r>
    </w:p>
    <w:p w:rsidR="0008563E" w:rsidRDefault="00993235" w:rsidP="0008563E">
      <w:pPr>
        <w:pStyle w:val="Heading1"/>
        <w:rPr>
          <w:del w:id="160" w:author="srabhi" w:date="2015-07-21T09:36:00Z"/>
        </w:rPr>
        <w:pPrChange w:id="161" w:author="srabhi" w:date="2015-07-21T09:54:00Z">
          <w:pPr>
            <w:spacing w:line="240" w:lineRule="auto"/>
          </w:pPr>
        </w:pPrChange>
      </w:pPr>
      <w:del w:id="162" w:author="srabhi" w:date="2015-07-21T09:36:00Z">
        <w:r w:rsidDel="007B0E45">
          <w:br w:type="page"/>
        </w:r>
      </w:del>
    </w:p>
    <w:p w:rsidR="0008563E" w:rsidRPr="0008563E" w:rsidRDefault="0008563E" w:rsidP="0008563E">
      <w:pPr>
        <w:pStyle w:val="Heading1"/>
        <w:rPr>
          <w:rPrChange w:id="163" w:author="srabhi" w:date="2015-07-20T14:39:00Z">
            <w:rPr>
              <w:sz w:val="21"/>
              <w:szCs w:val="21"/>
            </w:rPr>
          </w:rPrChange>
        </w:rPr>
        <w:pPrChange w:id="164" w:author="srabhi" w:date="2015-07-21T09:54:00Z">
          <w:pPr>
            <w:pStyle w:val="Heading1"/>
            <w:adjustRightInd w:val="0"/>
            <w:snapToGrid w:val="0"/>
            <w:spacing w:line="480" w:lineRule="auto"/>
            <w:jc w:val="both"/>
          </w:pPr>
        </w:pPrChange>
      </w:pPr>
      <w:r w:rsidRPr="0008563E">
        <w:rPr>
          <w:rPrChange w:id="165" w:author="srabhi" w:date="2015-07-20T14:39:00Z">
            <w:rPr>
              <w:sz w:val="21"/>
              <w:szCs w:val="21"/>
            </w:rPr>
          </w:rPrChange>
        </w:rPr>
        <w:t xml:space="preserve">Results </w:t>
      </w:r>
    </w:p>
    <w:p w:rsidR="0008563E" w:rsidRDefault="00287B3E" w:rsidP="0008563E">
      <w:pPr>
        <w:pStyle w:val="Heading2"/>
        <w:pPrChange w:id="166" w:author="srabhi" w:date="2015-07-20T14:39:00Z">
          <w:pPr>
            <w:adjustRightInd w:val="0"/>
            <w:snapToGrid w:val="0"/>
            <w:jc w:val="both"/>
          </w:pPr>
        </w:pPrChange>
      </w:pPr>
      <w:r w:rsidRPr="00993235">
        <w:t xml:space="preserve">Descriptive </w:t>
      </w:r>
      <w:ins w:id="167" w:author="srabhi" w:date="2015-07-21T09:25:00Z">
        <w:r w:rsidR="008F6593">
          <w:t>S</w:t>
        </w:r>
      </w:ins>
      <w:del w:id="168" w:author="srabhi" w:date="2015-07-21T09:25:00Z">
        <w:r w:rsidRPr="00993235" w:rsidDel="008F6593">
          <w:delText>s</w:delText>
        </w:r>
      </w:del>
      <w:r w:rsidRPr="00993235">
        <w:t>tatistics</w:t>
      </w:r>
    </w:p>
    <w:p w:rsidR="00EA0A8C" w:rsidRDefault="00EA0A8C" w:rsidP="00240276">
      <w:pPr>
        <w:adjustRightInd w:val="0"/>
        <w:snapToGrid w:val="0"/>
        <w:jc w:val="both"/>
        <w:rPr>
          <w:ins w:id="169" w:author="srabhi" w:date="2015-07-21T09:35:00Z"/>
          <w:rFonts w:ascii="Arial" w:hAnsi="Arial" w:cs="Arial"/>
          <w:sz w:val="21"/>
          <w:szCs w:val="21"/>
        </w:rPr>
      </w:pPr>
      <w:r w:rsidRPr="00240276">
        <w:rPr>
          <w:rFonts w:ascii="Arial" w:hAnsi="Arial" w:cs="Arial"/>
          <w:sz w:val="21"/>
          <w:szCs w:val="21"/>
        </w:rPr>
        <w:t>Descriptive statistics are reported in Table 1. Frequency counts for the response variables show</w:t>
      </w:r>
      <w:r w:rsidR="00AA77DC" w:rsidRPr="00240276">
        <w:rPr>
          <w:rFonts w:ascii="Arial" w:hAnsi="Arial" w:cs="Arial"/>
          <w:sz w:val="21"/>
          <w:szCs w:val="21"/>
        </w:rPr>
        <w:t>ed</w:t>
      </w:r>
      <w:r w:rsidRPr="00240276">
        <w:rPr>
          <w:rFonts w:ascii="Arial" w:hAnsi="Arial" w:cs="Arial"/>
          <w:sz w:val="21"/>
          <w:szCs w:val="21"/>
        </w:rPr>
        <w:t xml:space="preserve"> that 428 patients (12.8%) experienced a relapse and 2,669 patients (79.7%) were persistent in the six months post-index period. The basic demographic variables showed that the sample was predominantly female (2,585 women to 763 men) and the average patient was 45.6 years old. The sample comprised a mix of payer types and provider organisations and, as expected, relatively high counts of healthcare use and </w:t>
      </w:r>
      <w:r w:rsidRPr="00240276">
        <w:rPr>
          <w:rFonts w:ascii="Arial" w:hAnsi="Arial" w:cs="Arial"/>
          <w:sz w:val="21"/>
          <w:szCs w:val="21"/>
        </w:rPr>
        <w:lastRenderedPageBreak/>
        <w:t>co-morbidities (e.g. 546 patients reported muscle weakness, spasm or spasticity in the 12 months pre-index period). 1,254 patients experienced at least one relapse in the pre-index period.</w:t>
      </w:r>
    </w:p>
    <w:p w:rsidR="007B0E45" w:rsidRDefault="007B0E45" w:rsidP="00240276">
      <w:pPr>
        <w:adjustRightInd w:val="0"/>
        <w:snapToGrid w:val="0"/>
        <w:jc w:val="both"/>
        <w:rPr>
          <w:ins w:id="170" w:author="srabhi" w:date="2015-07-20T14:14:00Z"/>
          <w:rFonts w:ascii="Arial" w:hAnsi="Arial" w:cs="Arial"/>
          <w:sz w:val="21"/>
          <w:szCs w:val="21"/>
        </w:rPr>
      </w:pPr>
    </w:p>
    <w:p w:rsidR="0008563E" w:rsidRDefault="0008563E" w:rsidP="0008563E">
      <w:pPr>
        <w:pStyle w:val="NoSpacing"/>
        <w:rPr>
          <w:ins w:id="171" w:author="srabhi" w:date="2015-07-20T15:05:00Z"/>
          <w:rStyle w:val="Heading2Char"/>
          <w:b w:val="0"/>
          <w:bCs w:val="0"/>
          <w:kern w:val="32"/>
        </w:rPr>
        <w:pPrChange w:id="172" w:author="srabhi" w:date="2015-07-20T15:14:00Z">
          <w:pPr>
            <w:spacing w:line="240" w:lineRule="auto"/>
          </w:pPr>
        </w:pPrChange>
      </w:pPr>
      <w:proofErr w:type="gramStart"/>
      <w:ins w:id="173" w:author="srabhi" w:date="2015-07-20T15:05:00Z">
        <w:r w:rsidRPr="0008563E">
          <w:rPr>
            <w:rStyle w:val="Heading2Char"/>
            <w:sz w:val="21"/>
            <w:szCs w:val="21"/>
            <w:rPrChange w:id="174" w:author="srabhi" w:date="2015-07-20T15:14:00Z">
              <w:rPr>
                <w:rStyle w:val="Heading2Char"/>
              </w:rPr>
            </w:rPrChange>
          </w:rPr>
          <w:t>Table 1.</w:t>
        </w:r>
        <w:proofErr w:type="gramEnd"/>
        <w:r w:rsidRPr="0008563E">
          <w:rPr>
            <w:rStyle w:val="Heading2Char"/>
            <w:sz w:val="21"/>
            <w:szCs w:val="21"/>
            <w:rPrChange w:id="175" w:author="srabhi" w:date="2015-07-20T15:14:00Z">
              <w:rPr>
                <w:rStyle w:val="Heading2Char"/>
              </w:rPr>
            </w:rPrChange>
          </w:rPr>
          <w:t xml:space="preserve"> </w:t>
        </w:r>
        <w:proofErr w:type="gramStart"/>
        <w:r w:rsidRPr="0008563E">
          <w:rPr>
            <w:rStyle w:val="Heading2Char"/>
            <w:sz w:val="21"/>
            <w:szCs w:val="21"/>
            <w:rPrChange w:id="176" w:author="srabhi" w:date="2015-07-20T15:14:00Z">
              <w:rPr>
                <w:rStyle w:val="Heading2Char"/>
              </w:rPr>
            </w:rPrChange>
          </w:rPr>
          <w:t>Descriptive statistics by treatment</w:t>
        </w:r>
        <w:r w:rsidR="009910DD">
          <w:rPr>
            <w:rStyle w:val="Heading2Char"/>
          </w:rPr>
          <w:t>.</w:t>
        </w:r>
        <w:proofErr w:type="gramEnd"/>
      </w:ins>
    </w:p>
    <w:tbl>
      <w:tblPr>
        <w:tblW w:w="8809" w:type="dxa"/>
        <w:tblInd w:w="93" w:type="dxa"/>
        <w:tblLook w:val="04A0"/>
      </w:tblPr>
      <w:tblGrid>
        <w:gridCol w:w="4977"/>
        <w:gridCol w:w="1275"/>
        <w:gridCol w:w="1271"/>
        <w:gridCol w:w="1286"/>
        <w:tblGridChange w:id="177">
          <w:tblGrid>
            <w:gridCol w:w="93"/>
            <w:gridCol w:w="4884"/>
            <w:gridCol w:w="93"/>
            <w:gridCol w:w="1182"/>
            <w:gridCol w:w="93"/>
            <w:gridCol w:w="1178"/>
            <w:gridCol w:w="93"/>
            <w:gridCol w:w="1193"/>
            <w:gridCol w:w="93"/>
          </w:tblGrid>
        </w:tblGridChange>
      </w:tblGrid>
      <w:tr w:rsidR="009910DD" w:rsidRPr="00240276" w:rsidDel="00472A40" w:rsidTr="00AF3745">
        <w:trPr>
          <w:trHeight w:val="240"/>
          <w:ins w:id="178" w:author="srabhi" w:date="2015-07-20T15:05:00Z"/>
        </w:trPr>
        <w:tc>
          <w:tcPr>
            <w:tcW w:w="4977" w:type="dxa"/>
            <w:tcBorders>
              <w:top w:val="single" w:sz="4" w:space="0" w:color="auto"/>
              <w:left w:val="single" w:sz="4" w:space="0" w:color="auto"/>
              <w:bottom w:val="single" w:sz="4" w:space="0" w:color="auto"/>
              <w:right w:val="single" w:sz="4" w:space="0" w:color="auto"/>
            </w:tcBorders>
            <w:shd w:val="clear" w:color="auto" w:fill="auto"/>
            <w:noWrap/>
            <w:hideMark/>
          </w:tcPr>
          <w:p w:rsidR="009910DD" w:rsidRPr="003810CD" w:rsidDel="00472A40" w:rsidRDefault="009910DD" w:rsidP="00AF3745">
            <w:pPr>
              <w:spacing w:line="240" w:lineRule="auto"/>
              <w:rPr>
                <w:ins w:id="179" w:author="srabhi" w:date="2015-07-20T15:05:00Z"/>
                <w:rFonts w:ascii="Arial" w:hAnsi="Arial" w:cs="Arial"/>
                <w:b/>
                <w:bCs/>
                <w:color w:val="000000"/>
                <w:sz w:val="21"/>
                <w:szCs w:val="20"/>
                <w:lang w:eastAsia="zh-CN"/>
              </w:rPr>
            </w:pPr>
            <w:ins w:id="180" w:author="srabhi" w:date="2015-07-20T15:05:00Z">
              <w:r w:rsidRPr="003810CD" w:rsidDel="00472A40">
                <w:rPr>
                  <w:rFonts w:ascii="Arial" w:hAnsi="Arial" w:cs="Arial"/>
                  <w:b/>
                  <w:bCs/>
                  <w:color w:val="000000"/>
                  <w:sz w:val="21"/>
                  <w:szCs w:val="20"/>
                  <w:lang w:eastAsia="zh-CN"/>
                </w:rPr>
                <w:t>Variable</w:t>
              </w:r>
            </w:ins>
          </w:p>
        </w:tc>
        <w:tc>
          <w:tcPr>
            <w:tcW w:w="1275" w:type="dxa"/>
            <w:tcBorders>
              <w:top w:val="single" w:sz="4" w:space="0" w:color="auto"/>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181" w:author="srabhi" w:date="2015-07-20T15:05:00Z"/>
                <w:rFonts w:ascii="Arial" w:hAnsi="Arial" w:cs="Arial"/>
                <w:color w:val="000000"/>
                <w:sz w:val="20"/>
                <w:szCs w:val="20"/>
                <w:lang w:eastAsia="zh-CN"/>
              </w:rPr>
            </w:pPr>
            <w:ins w:id="182" w:author="srabhi" w:date="2015-07-20T15:05:00Z">
              <w:r w:rsidRPr="00092D4B" w:rsidDel="00472A40">
                <w:rPr>
                  <w:rFonts w:ascii="Arial" w:hAnsi="Arial" w:cs="Arial"/>
                  <w:color w:val="000000"/>
                  <w:sz w:val="20"/>
                  <w:szCs w:val="20"/>
                  <w:lang w:eastAsia="zh-CN"/>
                </w:rPr>
                <w:t> </w:t>
              </w:r>
            </w:ins>
          </w:p>
        </w:tc>
        <w:tc>
          <w:tcPr>
            <w:tcW w:w="1271" w:type="dxa"/>
            <w:tcBorders>
              <w:top w:val="single" w:sz="4" w:space="0" w:color="auto"/>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jc w:val="center"/>
              <w:rPr>
                <w:ins w:id="183" w:author="srabhi" w:date="2015-07-20T15:05:00Z"/>
                <w:rFonts w:ascii="Arial" w:hAnsi="Arial" w:cs="Arial"/>
                <w:b/>
                <w:bCs/>
                <w:color w:val="000000"/>
                <w:sz w:val="20"/>
                <w:szCs w:val="20"/>
                <w:lang w:eastAsia="zh-CN"/>
              </w:rPr>
            </w:pPr>
            <w:ins w:id="184" w:author="srabhi" w:date="2015-07-20T15:05:00Z">
              <w:r w:rsidRPr="00092D4B" w:rsidDel="00472A40">
                <w:rPr>
                  <w:rFonts w:ascii="Arial" w:hAnsi="Arial" w:cs="Arial"/>
                  <w:b/>
                  <w:bCs/>
                  <w:color w:val="000000"/>
                  <w:sz w:val="20"/>
                  <w:szCs w:val="20"/>
                  <w:lang w:eastAsia="zh-CN"/>
                </w:rPr>
                <w:t>Treatment</w:t>
              </w:r>
            </w:ins>
          </w:p>
          <w:p w:rsidR="009910DD" w:rsidRPr="00092D4B" w:rsidDel="00472A40" w:rsidRDefault="009910DD" w:rsidP="00AF3745">
            <w:pPr>
              <w:spacing w:line="240" w:lineRule="auto"/>
              <w:jc w:val="center"/>
              <w:rPr>
                <w:ins w:id="185" w:author="srabhi" w:date="2015-07-20T15:05:00Z"/>
                <w:rFonts w:ascii="Arial" w:hAnsi="Arial" w:cs="Arial"/>
                <w:b/>
                <w:bCs/>
                <w:color w:val="000000"/>
                <w:sz w:val="20"/>
                <w:szCs w:val="20"/>
                <w:lang w:eastAsia="zh-CN"/>
              </w:rPr>
            </w:pPr>
            <w:ins w:id="186" w:author="srabhi" w:date="2015-07-20T15:05:00Z">
              <w:r w:rsidRPr="00092D4B" w:rsidDel="00472A40">
                <w:rPr>
                  <w:rFonts w:ascii="Arial" w:hAnsi="Arial" w:cs="Arial"/>
                  <w:b/>
                  <w:bCs/>
                  <w:color w:val="000000"/>
                  <w:sz w:val="20"/>
                  <w:szCs w:val="20"/>
                  <w:lang w:eastAsia="zh-CN"/>
                </w:rPr>
                <w:t>A</w:t>
              </w:r>
            </w:ins>
          </w:p>
        </w:tc>
        <w:tc>
          <w:tcPr>
            <w:tcW w:w="1286" w:type="dxa"/>
            <w:tcBorders>
              <w:top w:val="single" w:sz="4" w:space="0" w:color="auto"/>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jc w:val="center"/>
              <w:rPr>
                <w:ins w:id="187" w:author="srabhi" w:date="2015-07-20T15:05:00Z"/>
                <w:rFonts w:ascii="Arial" w:hAnsi="Arial" w:cs="Arial"/>
                <w:b/>
                <w:bCs/>
                <w:color w:val="000000"/>
                <w:sz w:val="20"/>
                <w:szCs w:val="20"/>
                <w:lang w:eastAsia="zh-CN"/>
              </w:rPr>
            </w:pPr>
            <w:ins w:id="188" w:author="srabhi" w:date="2015-07-20T15:05:00Z">
              <w:r w:rsidRPr="00092D4B" w:rsidDel="00472A40">
                <w:rPr>
                  <w:rFonts w:ascii="Arial" w:hAnsi="Arial" w:cs="Arial"/>
                  <w:b/>
                  <w:bCs/>
                  <w:color w:val="000000"/>
                  <w:sz w:val="20"/>
                  <w:szCs w:val="20"/>
                  <w:lang w:eastAsia="zh-CN"/>
                </w:rPr>
                <w:t>Treatment</w:t>
              </w:r>
            </w:ins>
          </w:p>
          <w:p w:rsidR="009910DD" w:rsidRPr="00092D4B" w:rsidDel="00472A40" w:rsidRDefault="009910DD" w:rsidP="00AF3745">
            <w:pPr>
              <w:spacing w:line="240" w:lineRule="auto"/>
              <w:jc w:val="center"/>
              <w:rPr>
                <w:ins w:id="189" w:author="srabhi" w:date="2015-07-20T15:05:00Z"/>
                <w:rFonts w:ascii="Arial" w:hAnsi="Arial" w:cs="Arial"/>
                <w:b/>
                <w:bCs/>
                <w:color w:val="000000"/>
                <w:sz w:val="20"/>
                <w:szCs w:val="20"/>
                <w:lang w:eastAsia="zh-CN"/>
              </w:rPr>
            </w:pPr>
            <w:ins w:id="190" w:author="srabhi" w:date="2015-07-20T15:05:00Z">
              <w:r w:rsidRPr="00092D4B" w:rsidDel="00472A40">
                <w:rPr>
                  <w:rFonts w:ascii="Arial" w:hAnsi="Arial" w:cs="Arial"/>
                  <w:b/>
                  <w:bCs/>
                  <w:color w:val="000000"/>
                  <w:sz w:val="20"/>
                  <w:szCs w:val="20"/>
                  <w:lang w:eastAsia="zh-CN"/>
                </w:rPr>
                <w:t>B</w:t>
              </w:r>
            </w:ins>
          </w:p>
        </w:tc>
      </w:tr>
      <w:tr w:rsidR="009910DD" w:rsidRPr="00240276" w:rsidDel="00472A40" w:rsidTr="00AF3745">
        <w:trPr>
          <w:trHeight w:val="225"/>
          <w:ins w:id="191"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192" w:author="srabhi" w:date="2015-07-20T15:05:00Z"/>
                <w:rFonts w:ascii="Arial" w:hAnsi="Arial" w:cs="Arial"/>
                <w:color w:val="000000"/>
                <w:sz w:val="20"/>
                <w:szCs w:val="20"/>
                <w:lang w:eastAsia="zh-CN"/>
              </w:rPr>
            </w:pPr>
            <w:ins w:id="193" w:author="srabhi" w:date="2015-07-20T15:05:00Z">
              <w:r w:rsidRPr="00092D4B" w:rsidDel="00472A40">
                <w:rPr>
                  <w:rFonts w:ascii="Arial" w:hAnsi="Arial" w:cs="Arial"/>
                  <w:color w:val="000000"/>
                  <w:sz w:val="20"/>
                  <w:szCs w:val="20"/>
                  <w:lang w:eastAsia="zh-CN"/>
                </w:rPr>
                <w:t>Sex (Female)</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194" w:author="srabhi" w:date="2015-07-20T15:05:00Z"/>
                <w:rFonts w:ascii="Arial" w:hAnsi="Arial" w:cs="Arial"/>
                <w:color w:val="000000"/>
                <w:sz w:val="20"/>
                <w:szCs w:val="20"/>
                <w:lang w:eastAsia="zh-CN"/>
              </w:rPr>
            </w:pPr>
            <w:ins w:id="195"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jc w:val="right"/>
              <w:rPr>
                <w:ins w:id="196" w:author="srabhi" w:date="2015-07-20T15:05:00Z"/>
                <w:rFonts w:ascii="Arial" w:hAnsi="Arial" w:cs="Arial"/>
                <w:color w:val="000000"/>
                <w:sz w:val="20"/>
                <w:szCs w:val="20"/>
                <w:lang w:eastAsia="zh-CN"/>
              </w:rPr>
            </w:pPr>
            <w:ins w:id="197" w:author="srabhi" w:date="2015-07-20T15:05:00Z">
              <w:r w:rsidRPr="00092D4B" w:rsidDel="00472A40">
                <w:rPr>
                  <w:rFonts w:ascii="Arial" w:hAnsi="Arial" w:cs="Arial"/>
                  <w:color w:val="000000"/>
                  <w:sz w:val="20"/>
                  <w:szCs w:val="20"/>
                  <w:lang w:eastAsia="zh-CN"/>
                </w:rPr>
                <w:t>1287</w:t>
              </w:r>
            </w:ins>
          </w:p>
        </w:tc>
        <w:tc>
          <w:tcPr>
            <w:tcW w:w="1286"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jc w:val="right"/>
              <w:rPr>
                <w:ins w:id="198" w:author="srabhi" w:date="2015-07-20T15:05:00Z"/>
                <w:rFonts w:ascii="Arial" w:hAnsi="Arial" w:cs="Arial"/>
                <w:color w:val="000000"/>
                <w:sz w:val="20"/>
                <w:szCs w:val="20"/>
                <w:lang w:eastAsia="zh-CN"/>
              </w:rPr>
            </w:pPr>
            <w:ins w:id="199" w:author="srabhi" w:date="2015-07-20T15:05:00Z">
              <w:r w:rsidRPr="00092D4B" w:rsidDel="00472A40">
                <w:rPr>
                  <w:rFonts w:ascii="Arial" w:hAnsi="Arial" w:cs="Arial"/>
                  <w:color w:val="000000"/>
                  <w:sz w:val="20"/>
                  <w:szCs w:val="20"/>
                  <w:lang w:eastAsia="zh-CN"/>
                </w:rPr>
                <w:t>1298</w:t>
              </w:r>
            </w:ins>
          </w:p>
        </w:tc>
      </w:tr>
      <w:tr w:rsidR="009910DD" w:rsidRPr="00240276" w:rsidDel="00472A40" w:rsidTr="00AF3745">
        <w:trPr>
          <w:trHeight w:val="225"/>
          <w:ins w:id="200"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201" w:author="srabhi" w:date="2015-07-20T15:05:00Z"/>
                <w:rFonts w:ascii="Arial" w:hAnsi="Arial" w:cs="Arial"/>
                <w:color w:val="000000"/>
                <w:sz w:val="20"/>
                <w:szCs w:val="20"/>
                <w:lang w:eastAsia="zh-CN"/>
              </w:rPr>
            </w:pPr>
            <w:ins w:id="202" w:author="srabhi" w:date="2015-07-20T15:05:00Z">
              <w:r w:rsidRPr="00092D4B" w:rsidDel="00472A40">
                <w:rPr>
                  <w:rFonts w:ascii="Arial" w:hAnsi="Arial" w:cs="Arial"/>
                  <w:color w:val="000000"/>
                  <w:sz w:val="20"/>
                  <w:szCs w:val="20"/>
                  <w:lang w:eastAsia="zh-CN"/>
                </w:rPr>
                <w:t>Index Age</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203" w:author="srabhi" w:date="2015-07-20T15:05:00Z"/>
                <w:rFonts w:ascii="Arial" w:hAnsi="Arial" w:cs="Arial"/>
                <w:color w:val="000000"/>
                <w:sz w:val="20"/>
                <w:szCs w:val="20"/>
                <w:lang w:eastAsia="zh-CN"/>
              </w:rPr>
            </w:pPr>
            <w:ins w:id="204" w:author="srabhi" w:date="2015-07-20T15:05:00Z">
              <w:r w:rsidRPr="00092D4B" w:rsidDel="00472A40">
                <w:rPr>
                  <w:rFonts w:ascii="Arial" w:hAnsi="Arial" w:cs="Arial"/>
                  <w:color w:val="000000"/>
                  <w:sz w:val="20"/>
                  <w:szCs w:val="20"/>
                  <w:lang w:eastAsia="zh-CN"/>
                </w:rPr>
                <w:t>Mean (SD)</w:t>
              </w:r>
            </w:ins>
          </w:p>
        </w:tc>
        <w:tc>
          <w:tcPr>
            <w:tcW w:w="1271"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jc w:val="right"/>
              <w:rPr>
                <w:ins w:id="205" w:author="srabhi" w:date="2015-07-20T15:05:00Z"/>
                <w:rFonts w:ascii="Arial" w:hAnsi="Arial" w:cs="Arial"/>
                <w:color w:val="000000"/>
                <w:sz w:val="20"/>
                <w:szCs w:val="20"/>
                <w:lang w:eastAsia="zh-CN"/>
              </w:rPr>
            </w:pPr>
            <w:ins w:id="206" w:author="srabhi" w:date="2015-07-20T15:05:00Z">
              <w:r w:rsidRPr="00092D4B" w:rsidDel="00472A40">
                <w:rPr>
                  <w:rFonts w:ascii="Arial" w:hAnsi="Arial" w:cs="Arial"/>
                  <w:color w:val="000000"/>
                  <w:sz w:val="20"/>
                  <w:szCs w:val="20"/>
                  <w:lang w:eastAsia="zh-CN"/>
                </w:rPr>
                <w:t>45.7 (10.6)</w:t>
              </w:r>
            </w:ins>
          </w:p>
        </w:tc>
        <w:tc>
          <w:tcPr>
            <w:tcW w:w="1286"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jc w:val="right"/>
              <w:rPr>
                <w:ins w:id="207" w:author="srabhi" w:date="2015-07-20T15:05:00Z"/>
                <w:rFonts w:ascii="Arial" w:hAnsi="Arial" w:cs="Arial"/>
                <w:color w:val="000000"/>
                <w:sz w:val="20"/>
                <w:szCs w:val="20"/>
                <w:lang w:eastAsia="zh-CN"/>
              </w:rPr>
            </w:pPr>
            <w:ins w:id="208" w:author="srabhi" w:date="2015-07-20T15:05:00Z">
              <w:r w:rsidRPr="00092D4B" w:rsidDel="00472A40">
                <w:rPr>
                  <w:rFonts w:ascii="Arial" w:hAnsi="Arial" w:cs="Arial"/>
                  <w:color w:val="000000"/>
                  <w:sz w:val="20"/>
                  <w:szCs w:val="20"/>
                  <w:lang w:eastAsia="zh-CN"/>
                </w:rPr>
                <w:t>45.5 (9.9)</w:t>
              </w:r>
            </w:ins>
          </w:p>
        </w:tc>
      </w:tr>
      <w:tr w:rsidR="009910DD" w:rsidRPr="00240276" w:rsidDel="00472A40" w:rsidTr="00AF3745">
        <w:trPr>
          <w:trHeight w:val="240"/>
          <w:ins w:id="209"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210" w:author="srabhi" w:date="2015-07-20T15:05:00Z"/>
                <w:rFonts w:ascii="Arial" w:hAnsi="Arial" w:cs="Arial"/>
                <w:color w:val="000000"/>
                <w:sz w:val="20"/>
                <w:szCs w:val="20"/>
                <w:lang w:eastAsia="zh-CN"/>
              </w:rPr>
            </w:pPr>
            <w:ins w:id="211" w:author="srabhi" w:date="2015-07-20T15:05:00Z">
              <w:r w:rsidRPr="00092D4B" w:rsidDel="00472A40">
                <w:rPr>
                  <w:rFonts w:ascii="Arial" w:hAnsi="Arial" w:cs="Arial"/>
                  <w:color w:val="000000"/>
                  <w:sz w:val="20"/>
                  <w:szCs w:val="20"/>
                  <w:lang w:eastAsia="zh-CN"/>
                </w:rPr>
                <w:t> </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212" w:author="srabhi" w:date="2015-07-20T15:05:00Z"/>
                <w:rFonts w:ascii="Arial" w:hAnsi="Arial" w:cs="Arial"/>
                <w:color w:val="000000"/>
                <w:sz w:val="20"/>
                <w:szCs w:val="20"/>
                <w:lang w:eastAsia="zh-CN"/>
              </w:rPr>
            </w:pPr>
            <w:ins w:id="213" w:author="srabhi" w:date="2015-07-20T15:05:00Z">
              <w:r w:rsidRPr="00092D4B" w:rsidDel="00472A40">
                <w:rPr>
                  <w:rFonts w:ascii="Arial" w:hAnsi="Arial" w:cs="Arial"/>
                  <w:color w:val="000000"/>
                  <w:sz w:val="20"/>
                  <w:szCs w:val="20"/>
                  <w:lang w:eastAsia="zh-CN"/>
                </w:rPr>
                <w:t>Min-Max</w:t>
              </w:r>
            </w:ins>
          </w:p>
        </w:tc>
        <w:tc>
          <w:tcPr>
            <w:tcW w:w="1271"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jc w:val="right"/>
              <w:rPr>
                <w:ins w:id="214" w:author="srabhi" w:date="2015-07-20T15:05:00Z"/>
                <w:rFonts w:ascii="Arial" w:hAnsi="Arial" w:cs="Arial"/>
                <w:color w:val="000000"/>
                <w:sz w:val="20"/>
                <w:szCs w:val="20"/>
                <w:lang w:eastAsia="zh-CN"/>
              </w:rPr>
            </w:pPr>
            <w:ins w:id="215" w:author="srabhi" w:date="2015-07-20T15:05:00Z">
              <w:r w:rsidRPr="00092D4B" w:rsidDel="00472A40">
                <w:rPr>
                  <w:rFonts w:ascii="Arial" w:hAnsi="Arial" w:cs="Arial"/>
                  <w:color w:val="000000"/>
                  <w:sz w:val="20"/>
                  <w:szCs w:val="20"/>
                  <w:lang w:eastAsia="zh-CN"/>
                </w:rPr>
                <w:t> 18-73</w:t>
              </w:r>
            </w:ins>
          </w:p>
        </w:tc>
        <w:tc>
          <w:tcPr>
            <w:tcW w:w="1286"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jc w:val="right"/>
              <w:rPr>
                <w:ins w:id="216" w:author="srabhi" w:date="2015-07-20T15:05:00Z"/>
                <w:rFonts w:ascii="Arial" w:hAnsi="Arial" w:cs="Arial"/>
                <w:color w:val="000000"/>
                <w:sz w:val="20"/>
                <w:szCs w:val="20"/>
                <w:lang w:eastAsia="zh-CN"/>
              </w:rPr>
            </w:pPr>
            <w:ins w:id="217" w:author="srabhi" w:date="2015-07-20T15:05:00Z">
              <w:r w:rsidRPr="00092D4B" w:rsidDel="00472A40">
                <w:rPr>
                  <w:rFonts w:ascii="Arial" w:hAnsi="Arial" w:cs="Arial"/>
                  <w:color w:val="000000"/>
                  <w:sz w:val="20"/>
                  <w:szCs w:val="20"/>
                  <w:lang w:eastAsia="zh-CN"/>
                </w:rPr>
                <w:t>18-72 </w:t>
              </w:r>
            </w:ins>
          </w:p>
        </w:tc>
      </w:tr>
      <w:tr w:rsidR="009910DD" w:rsidRPr="00240276" w:rsidDel="00472A40" w:rsidTr="00AF3745">
        <w:trPr>
          <w:trHeight w:val="225"/>
          <w:ins w:id="218"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rPr>
                <w:ins w:id="219" w:author="srabhi" w:date="2015-07-20T15:05:00Z"/>
                <w:rFonts w:ascii="Arial" w:hAnsi="Arial" w:cs="Arial"/>
                <w:color w:val="000000"/>
                <w:sz w:val="20"/>
                <w:szCs w:val="20"/>
                <w:lang w:eastAsia="zh-CN"/>
              </w:rPr>
            </w:pPr>
            <w:ins w:id="220" w:author="srabhi" w:date="2015-07-20T15:05:00Z">
              <w:r w:rsidRPr="00092D4B" w:rsidDel="00472A40">
                <w:rPr>
                  <w:rFonts w:ascii="Arial" w:hAnsi="Arial" w:cs="Arial"/>
                  <w:color w:val="000000"/>
                  <w:sz w:val="20"/>
                  <w:szCs w:val="20"/>
                  <w:lang w:eastAsia="zh-CN"/>
                </w:rPr>
                <w:t xml:space="preserve">Pre-index DMT use </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221" w:author="srabhi" w:date="2015-07-20T15:05:00Z"/>
                <w:rFonts w:ascii="Arial" w:hAnsi="Arial" w:cs="Arial"/>
                <w:color w:val="000000"/>
                <w:sz w:val="20"/>
                <w:szCs w:val="20"/>
                <w:lang w:eastAsia="zh-CN"/>
              </w:rPr>
            </w:pPr>
            <w:ins w:id="222"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223" w:author="srabhi" w:date="2015-07-20T15:05:00Z"/>
                <w:rFonts w:ascii="Arial" w:hAnsi="Arial" w:cs="Arial"/>
                <w:color w:val="000000"/>
                <w:sz w:val="20"/>
                <w:szCs w:val="20"/>
                <w:lang w:eastAsia="zh-CN"/>
              </w:rPr>
            </w:pPr>
            <w:ins w:id="224" w:author="srabhi" w:date="2015-07-20T15:05:00Z">
              <w:r w:rsidRPr="00092D4B" w:rsidDel="00472A40">
                <w:rPr>
                  <w:rFonts w:ascii="Arial" w:hAnsi="Arial" w:cs="Arial"/>
                  <w:color w:val="000000"/>
                  <w:sz w:val="20"/>
                  <w:szCs w:val="20"/>
                  <w:lang w:eastAsia="zh-CN"/>
                </w:rPr>
                <w:t>1180</w:t>
              </w:r>
            </w:ins>
          </w:p>
        </w:tc>
        <w:tc>
          <w:tcPr>
            <w:tcW w:w="1286"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225" w:author="srabhi" w:date="2015-07-20T15:05:00Z"/>
                <w:rFonts w:ascii="Arial" w:hAnsi="Arial" w:cs="Arial"/>
                <w:color w:val="000000"/>
                <w:sz w:val="20"/>
                <w:szCs w:val="20"/>
                <w:lang w:eastAsia="zh-CN"/>
              </w:rPr>
            </w:pPr>
            <w:ins w:id="226" w:author="srabhi" w:date="2015-07-20T15:05:00Z">
              <w:r w:rsidRPr="00092D4B" w:rsidDel="00472A40">
                <w:rPr>
                  <w:rFonts w:ascii="Arial" w:hAnsi="Arial" w:cs="Arial"/>
                  <w:color w:val="000000"/>
                  <w:sz w:val="20"/>
                  <w:szCs w:val="20"/>
                  <w:lang w:eastAsia="zh-CN"/>
                </w:rPr>
                <w:t>1187</w:t>
              </w:r>
            </w:ins>
          </w:p>
        </w:tc>
      </w:tr>
      <w:tr w:rsidR="009910DD" w:rsidRPr="00240276" w:rsidDel="00472A40" w:rsidTr="00AF3745">
        <w:trPr>
          <w:trHeight w:val="225"/>
          <w:ins w:id="227" w:author="srabhi" w:date="2015-07-20T15:05:00Z"/>
        </w:trPr>
        <w:tc>
          <w:tcPr>
            <w:tcW w:w="8809" w:type="dxa"/>
            <w:gridSpan w:val="4"/>
            <w:tcBorders>
              <w:top w:val="nil"/>
              <w:left w:val="single" w:sz="4" w:space="0" w:color="auto"/>
              <w:bottom w:val="single" w:sz="4" w:space="0" w:color="auto"/>
              <w:right w:val="single" w:sz="4" w:space="0" w:color="auto"/>
            </w:tcBorders>
            <w:shd w:val="clear" w:color="auto" w:fill="auto"/>
            <w:noWrap/>
            <w:vAlign w:val="center"/>
            <w:hideMark/>
          </w:tcPr>
          <w:p w:rsidR="009910DD" w:rsidRPr="00092D4B" w:rsidDel="00472A40" w:rsidRDefault="009910DD" w:rsidP="00AF3745">
            <w:pPr>
              <w:spacing w:line="240" w:lineRule="auto"/>
              <w:rPr>
                <w:ins w:id="228" w:author="srabhi" w:date="2015-07-20T15:05:00Z"/>
                <w:rFonts w:ascii="Arial" w:hAnsi="Arial" w:cs="Arial"/>
                <w:color w:val="000000"/>
                <w:sz w:val="20"/>
                <w:szCs w:val="20"/>
                <w:lang w:eastAsia="zh-CN"/>
              </w:rPr>
            </w:pPr>
            <w:ins w:id="229" w:author="srabhi" w:date="2015-07-20T15:05:00Z">
              <w:r w:rsidRPr="00092D4B" w:rsidDel="00472A40">
                <w:rPr>
                  <w:rFonts w:ascii="Arial" w:hAnsi="Arial" w:cs="Arial"/>
                  <w:b/>
                  <w:color w:val="000000"/>
                  <w:sz w:val="20"/>
                  <w:szCs w:val="20"/>
                  <w:lang w:eastAsia="zh-CN"/>
                </w:rPr>
                <w:t>Region</w:t>
              </w:r>
            </w:ins>
          </w:p>
        </w:tc>
      </w:tr>
      <w:tr w:rsidR="009910DD" w:rsidRPr="00240276" w:rsidDel="00472A40" w:rsidTr="00AF3745">
        <w:trPr>
          <w:trHeight w:val="225"/>
          <w:ins w:id="230"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rPr>
                <w:ins w:id="231" w:author="srabhi" w:date="2015-07-20T15:05:00Z"/>
                <w:rFonts w:ascii="Arial" w:hAnsi="Arial" w:cs="Arial"/>
                <w:color w:val="000000"/>
                <w:sz w:val="20"/>
                <w:szCs w:val="20"/>
                <w:lang w:eastAsia="zh-CN"/>
              </w:rPr>
            </w:pPr>
            <w:ins w:id="232" w:author="srabhi" w:date="2015-07-20T15:05:00Z">
              <w:r w:rsidRPr="00092D4B" w:rsidDel="00472A40">
                <w:rPr>
                  <w:rFonts w:ascii="Arial" w:hAnsi="Arial" w:cs="Arial"/>
                  <w:color w:val="000000"/>
                  <w:sz w:val="20"/>
                  <w:szCs w:val="20"/>
                  <w:lang w:eastAsia="zh-CN"/>
                </w:rPr>
                <w:t>Northeast</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233" w:author="srabhi" w:date="2015-07-20T15:05:00Z"/>
                <w:rFonts w:ascii="Arial" w:hAnsi="Arial" w:cs="Arial"/>
                <w:color w:val="000000"/>
                <w:sz w:val="20"/>
                <w:szCs w:val="20"/>
                <w:lang w:eastAsia="zh-CN"/>
              </w:rPr>
            </w:pPr>
            <w:ins w:id="234"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235" w:author="srabhi" w:date="2015-07-20T15:05:00Z"/>
                <w:rFonts w:ascii="Arial" w:hAnsi="Arial" w:cs="Arial"/>
                <w:color w:val="000000"/>
                <w:sz w:val="20"/>
                <w:szCs w:val="20"/>
                <w:lang w:eastAsia="zh-CN"/>
              </w:rPr>
            </w:pPr>
            <w:ins w:id="236" w:author="srabhi" w:date="2015-07-20T15:05:00Z">
              <w:r w:rsidRPr="00092D4B" w:rsidDel="00472A40">
                <w:rPr>
                  <w:rFonts w:ascii="Arial" w:hAnsi="Arial" w:cs="Arial"/>
                  <w:color w:val="000000"/>
                  <w:sz w:val="20"/>
                  <w:szCs w:val="20"/>
                  <w:lang w:eastAsia="zh-CN"/>
                </w:rPr>
                <w:t>483</w:t>
              </w:r>
            </w:ins>
          </w:p>
        </w:tc>
        <w:tc>
          <w:tcPr>
            <w:tcW w:w="1286"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237" w:author="srabhi" w:date="2015-07-20T15:05:00Z"/>
                <w:rFonts w:ascii="Arial" w:hAnsi="Arial" w:cs="Arial"/>
                <w:color w:val="000000"/>
                <w:sz w:val="20"/>
                <w:szCs w:val="20"/>
                <w:lang w:eastAsia="zh-CN"/>
              </w:rPr>
            </w:pPr>
            <w:ins w:id="238" w:author="srabhi" w:date="2015-07-20T15:05:00Z">
              <w:r w:rsidRPr="00092D4B" w:rsidDel="00472A40">
                <w:rPr>
                  <w:rFonts w:ascii="Arial" w:hAnsi="Arial" w:cs="Arial"/>
                  <w:color w:val="000000"/>
                  <w:sz w:val="20"/>
                  <w:szCs w:val="20"/>
                  <w:lang w:eastAsia="zh-CN"/>
                </w:rPr>
                <w:t>479</w:t>
              </w:r>
            </w:ins>
          </w:p>
        </w:tc>
      </w:tr>
      <w:tr w:rsidR="009910DD" w:rsidRPr="00240276" w:rsidDel="00472A40" w:rsidTr="00AF3745">
        <w:trPr>
          <w:trHeight w:val="225"/>
          <w:ins w:id="239"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rPr>
                <w:ins w:id="240" w:author="srabhi" w:date="2015-07-20T15:05:00Z"/>
                <w:rFonts w:ascii="Arial" w:hAnsi="Arial" w:cs="Arial"/>
                <w:color w:val="000000"/>
                <w:sz w:val="20"/>
                <w:szCs w:val="20"/>
                <w:lang w:eastAsia="zh-CN"/>
              </w:rPr>
            </w:pPr>
            <w:ins w:id="241" w:author="srabhi" w:date="2015-07-20T15:05:00Z">
              <w:r w:rsidRPr="00092D4B" w:rsidDel="00472A40">
                <w:rPr>
                  <w:rFonts w:ascii="Arial" w:hAnsi="Arial" w:cs="Arial"/>
                  <w:color w:val="000000"/>
                  <w:sz w:val="20"/>
                  <w:szCs w:val="20"/>
                  <w:lang w:eastAsia="zh-CN"/>
                </w:rPr>
                <w:t>Midwest</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242" w:author="srabhi" w:date="2015-07-20T15:05:00Z"/>
                <w:rFonts w:ascii="Arial" w:hAnsi="Arial" w:cs="Arial"/>
                <w:color w:val="000000"/>
                <w:sz w:val="20"/>
                <w:szCs w:val="20"/>
                <w:lang w:eastAsia="zh-CN"/>
              </w:rPr>
            </w:pPr>
            <w:ins w:id="243"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244" w:author="srabhi" w:date="2015-07-20T15:05:00Z"/>
                <w:rFonts w:ascii="Arial" w:hAnsi="Arial" w:cs="Arial"/>
                <w:color w:val="000000"/>
                <w:sz w:val="20"/>
                <w:szCs w:val="20"/>
                <w:lang w:eastAsia="zh-CN"/>
              </w:rPr>
            </w:pPr>
            <w:ins w:id="245" w:author="srabhi" w:date="2015-07-20T15:05:00Z">
              <w:r w:rsidRPr="00092D4B" w:rsidDel="00472A40">
                <w:rPr>
                  <w:rFonts w:ascii="Arial" w:hAnsi="Arial" w:cs="Arial"/>
                  <w:color w:val="000000"/>
                  <w:sz w:val="20"/>
                  <w:szCs w:val="20"/>
                  <w:lang w:eastAsia="zh-CN"/>
                </w:rPr>
                <w:t>556</w:t>
              </w:r>
            </w:ins>
          </w:p>
        </w:tc>
        <w:tc>
          <w:tcPr>
            <w:tcW w:w="1286"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246" w:author="srabhi" w:date="2015-07-20T15:05:00Z"/>
                <w:rFonts w:ascii="Arial" w:hAnsi="Arial" w:cs="Arial"/>
                <w:color w:val="000000"/>
                <w:sz w:val="20"/>
                <w:szCs w:val="20"/>
                <w:lang w:eastAsia="zh-CN"/>
              </w:rPr>
            </w:pPr>
            <w:ins w:id="247" w:author="srabhi" w:date="2015-07-20T15:05:00Z">
              <w:r w:rsidRPr="00092D4B" w:rsidDel="00472A40">
                <w:rPr>
                  <w:rFonts w:ascii="Arial" w:hAnsi="Arial" w:cs="Arial"/>
                  <w:color w:val="000000"/>
                  <w:sz w:val="20"/>
                  <w:szCs w:val="20"/>
                  <w:lang w:eastAsia="zh-CN"/>
                </w:rPr>
                <w:t>584</w:t>
              </w:r>
            </w:ins>
          </w:p>
        </w:tc>
      </w:tr>
      <w:tr w:rsidR="009910DD" w:rsidRPr="00240276" w:rsidDel="00472A40" w:rsidTr="00AF3745">
        <w:trPr>
          <w:trHeight w:val="225"/>
          <w:ins w:id="248"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rPr>
                <w:ins w:id="249" w:author="srabhi" w:date="2015-07-20T15:05:00Z"/>
                <w:rFonts w:ascii="Arial" w:hAnsi="Arial" w:cs="Arial"/>
                <w:color w:val="000000"/>
                <w:sz w:val="20"/>
                <w:szCs w:val="20"/>
                <w:lang w:eastAsia="zh-CN"/>
              </w:rPr>
            </w:pPr>
            <w:ins w:id="250" w:author="srabhi" w:date="2015-07-20T15:05:00Z">
              <w:r w:rsidRPr="00092D4B" w:rsidDel="00472A40">
                <w:rPr>
                  <w:rFonts w:ascii="Arial" w:hAnsi="Arial" w:cs="Arial"/>
                  <w:color w:val="000000"/>
                  <w:sz w:val="20"/>
                  <w:szCs w:val="20"/>
                  <w:lang w:eastAsia="zh-CN"/>
                </w:rPr>
                <w:t>South</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251" w:author="srabhi" w:date="2015-07-20T15:05:00Z"/>
                <w:rFonts w:ascii="Arial" w:hAnsi="Arial" w:cs="Arial"/>
                <w:color w:val="000000"/>
                <w:sz w:val="20"/>
                <w:szCs w:val="20"/>
                <w:lang w:eastAsia="zh-CN"/>
              </w:rPr>
            </w:pPr>
            <w:ins w:id="252"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253" w:author="srabhi" w:date="2015-07-20T15:05:00Z"/>
                <w:rFonts w:ascii="Arial" w:hAnsi="Arial" w:cs="Arial"/>
                <w:color w:val="000000"/>
                <w:sz w:val="20"/>
                <w:szCs w:val="20"/>
                <w:lang w:eastAsia="zh-CN"/>
              </w:rPr>
            </w:pPr>
            <w:ins w:id="254" w:author="srabhi" w:date="2015-07-20T15:05:00Z">
              <w:r w:rsidRPr="00092D4B" w:rsidDel="00472A40">
                <w:rPr>
                  <w:rFonts w:ascii="Arial" w:hAnsi="Arial" w:cs="Arial"/>
                  <w:color w:val="000000"/>
                  <w:sz w:val="20"/>
                  <w:szCs w:val="20"/>
                  <w:lang w:eastAsia="zh-CN"/>
                </w:rPr>
                <w:t>506</w:t>
              </w:r>
            </w:ins>
          </w:p>
        </w:tc>
        <w:tc>
          <w:tcPr>
            <w:tcW w:w="1286"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255" w:author="srabhi" w:date="2015-07-20T15:05:00Z"/>
                <w:rFonts w:ascii="Arial" w:hAnsi="Arial" w:cs="Arial"/>
                <w:color w:val="000000"/>
                <w:sz w:val="20"/>
                <w:szCs w:val="20"/>
                <w:lang w:eastAsia="zh-CN"/>
              </w:rPr>
            </w:pPr>
            <w:ins w:id="256" w:author="srabhi" w:date="2015-07-20T15:05:00Z">
              <w:r w:rsidRPr="00092D4B" w:rsidDel="00472A40">
                <w:rPr>
                  <w:rFonts w:ascii="Arial" w:hAnsi="Arial" w:cs="Arial"/>
                  <w:color w:val="000000"/>
                  <w:sz w:val="20"/>
                  <w:szCs w:val="20"/>
                  <w:lang w:eastAsia="zh-CN"/>
                </w:rPr>
                <w:t>485</w:t>
              </w:r>
            </w:ins>
          </w:p>
        </w:tc>
      </w:tr>
      <w:tr w:rsidR="009910DD" w:rsidRPr="00240276" w:rsidDel="00472A40" w:rsidTr="00AF3745">
        <w:trPr>
          <w:trHeight w:val="225"/>
          <w:ins w:id="257" w:author="srabhi" w:date="2015-07-20T15:05:00Z"/>
        </w:trPr>
        <w:tc>
          <w:tcPr>
            <w:tcW w:w="8809" w:type="dxa"/>
            <w:gridSpan w:val="4"/>
            <w:tcBorders>
              <w:top w:val="nil"/>
              <w:left w:val="single" w:sz="4" w:space="0" w:color="auto"/>
              <w:bottom w:val="single" w:sz="4" w:space="0" w:color="auto"/>
              <w:right w:val="single" w:sz="4" w:space="0" w:color="auto"/>
            </w:tcBorders>
            <w:shd w:val="clear" w:color="auto" w:fill="auto"/>
            <w:noWrap/>
            <w:vAlign w:val="center"/>
            <w:hideMark/>
          </w:tcPr>
          <w:p w:rsidR="009910DD" w:rsidRPr="00092D4B" w:rsidDel="00472A40" w:rsidRDefault="009910DD" w:rsidP="00AF3745">
            <w:pPr>
              <w:spacing w:line="240" w:lineRule="auto"/>
              <w:rPr>
                <w:ins w:id="258" w:author="srabhi" w:date="2015-07-20T15:05:00Z"/>
                <w:rFonts w:ascii="Arial" w:hAnsi="Arial" w:cs="Arial"/>
                <w:color w:val="000000"/>
                <w:sz w:val="20"/>
                <w:szCs w:val="20"/>
                <w:lang w:eastAsia="zh-CN"/>
              </w:rPr>
            </w:pPr>
            <w:ins w:id="259" w:author="srabhi" w:date="2015-07-20T15:05:00Z">
              <w:r w:rsidRPr="00092D4B" w:rsidDel="00472A40">
                <w:rPr>
                  <w:rFonts w:ascii="Arial" w:hAnsi="Arial" w:cs="Arial"/>
                  <w:b/>
                  <w:color w:val="000000"/>
                  <w:sz w:val="20"/>
                  <w:szCs w:val="20"/>
                  <w:lang w:eastAsia="zh-CN"/>
                </w:rPr>
                <w:t>Index Payer type</w:t>
              </w:r>
            </w:ins>
          </w:p>
        </w:tc>
      </w:tr>
      <w:tr w:rsidR="009910DD" w:rsidRPr="00240276" w:rsidDel="00472A40" w:rsidTr="00AF3745">
        <w:trPr>
          <w:trHeight w:val="225"/>
          <w:ins w:id="260"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rPr>
                <w:ins w:id="261" w:author="srabhi" w:date="2015-07-20T15:05:00Z"/>
                <w:rFonts w:ascii="Arial" w:hAnsi="Arial" w:cs="Arial"/>
                <w:color w:val="000000"/>
                <w:sz w:val="20"/>
                <w:szCs w:val="20"/>
                <w:lang w:eastAsia="zh-CN"/>
              </w:rPr>
            </w:pPr>
            <w:ins w:id="262" w:author="srabhi" w:date="2015-07-20T15:05:00Z">
              <w:r w:rsidRPr="00092D4B" w:rsidDel="00472A40">
                <w:rPr>
                  <w:rFonts w:ascii="Arial" w:hAnsi="Arial" w:cs="Arial"/>
                  <w:color w:val="000000"/>
                  <w:sz w:val="20"/>
                  <w:szCs w:val="20"/>
                  <w:lang w:eastAsia="zh-CN"/>
                </w:rPr>
                <w:t>Commercial</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263" w:author="srabhi" w:date="2015-07-20T15:05:00Z"/>
                <w:rFonts w:ascii="Arial" w:hAnsi="Arial" w:cs="Arial"/>
                <w:color w:val="000000"/>
                <w:sz w:val="20"/>
                <w:szCs w:val="20"/>
                <w:lang w:eastAsia="zh-CN"/>
              </w:rPr>
            </w:pPr>
            <w:ins w:id="264"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265" w:author="srabhi" w:date="2015-07-20T15:05:00Z"/>
                <w:rFonts w:ascii="Arial" w:hAnsi="Arial" w:cs="Arial"/>
                <w:color w:val="000000"/>
                <w:sz w:val="20"/>
                <w:szCs w:val="20"/>
                <w:lang w:eastAsia="zh-CN"/>
              </w:rPr>
            </w:pPr>
            <w:ins w:id="266" w:author="srabhi" w:date="2015-07-20T15:05:00Z">
              <w:r w:rsidRPr="00092D4B" w:rsidDel="00472A40">
                <w:rPr>
                  <w:rFonts w:ascii="Arial" w:hAnsi="Arial" w:cs="Arial"/>
                  <w:color w:val="000000"/>
                  <w:sz w:val="20"/>
                  <w:szCs w:val="20"/>
                  <w:lang w:eastAsia="zh-CN"/>
                </w:rPr>
                <w:t>1129</w:t>
              </w:r>
            </w:ins>
          </w:p>
        </w:tc>
        <w:tc>
          <w:tcPr>
            <w:tcW w:w="1286"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267" w:author="srabhi" w:date="2015-07-20T15:05:00Z"/>
                <w:rFonts w:ascii="Arial" w:hAnsi="Arial" w:cs="Arial"/>
                <w:color w:val="000000"/>
                <w:sz w:val="20"/>
                <w:szCs w:val="20"/>
                <w:lang w:eastAsia="zh-CN"/>
              </w:rPr>
            </w:pPr>
            <w:ins w:id="268" w:author="srabhi" w:date="2015-07-20T15:05:00Z">
              <w:r w:rsidRPr="00092D4B" w:rsidDel="00472A40">
                <w:rPr>
                  <w:rFonts w:ascii="Arial" w:hAnsi="Arial" w:cs="Arial"/>
                  <w:color w:val="000000"/>
                  <w:sz w:val="20"/>
                  <w:szCs w:val="20"/>
                  <w:lang w:eastAsia="zh-CN"/>
                </w:rPr>
                <w:t>1106</w:t>
              </w:r>
            </w:ins>
          </w:p>
        </w:tc>
      </w:tr>
      <w:tr w:rsidR="009910DD" w:rsidRPr="00240276" w:rsidDel="00472A40" w:rsidTr="00AF3745">
        <w:trPr>
          <w:trHeight w:val="225"/>
          <w:ins w:id="269"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rPr>
                <w:ins w:id="270" w:author="srabhi" w:date="2015-07-20T15:05:00Z"/>
                <w:rFonts w:ascii="Arial" w:hAnsi="Arial" w:cs="Arial"/>
                <w:color w:val="000000"/>
                <w:sz w:val="20"/>
                <w:szCs w:val="20"/>
                <w:lang w:eastAsia="zh-CN"/>
              </w:rPr>
            </w:pPr>
            <w:ins w:id="271" w:author="srabhi" w:date="2015-07-20T15:05:00Z">
              <w:r w:rsidRPr="00092D4B" w:rsidDel="00472A40">
                <w:rPr>
                  <w:rFonts w:ascii="Arial" w:hAnsi="Arial" w:cs="Arial"/>
                  <w:color w:val="000000"/>
                  <w:sz w:val="20"/>
                  <w:szCs w:val="20"/>
                  <w:lang w:eastAsia="zh-CN"/>
                </w:rPr>
                <w:t>Self-insured</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272" w:author="srabhi" w:date="2015-07-20T15:05:00Z"/>
                <w:rFonts w:ascii="Arial" w:hAnsi="Arial" w:cs="Arial"/>
                <w:color w:val="000000"/>
                <w:sz w:val="20"/>
                <w:szCs w:val="20"/>
                <w:lang w:eastAsia="zh-CN"/>
              </w:rPr>
            </w:pPr>
            <w:ins w:id="273"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274" w:author="srabhi" w:date="2015-07-20T15:05:00Z"/>
                <w:rFonts w:ascii="Arial" w:hAnsi="Arial" w:cs="Arial"/>
                <w:color w:val="000000"/>
                <w:sz w:val="20"/>
                <w:szCs w:val="20"/>
                <w:lang w:eastAsia="zh-CN"/>
              </w:rPr>
            </w:pPr>
            <w:ins w:id="275" w:author="srabhi" w:date="2015-07-20T15:05:00Z">
              <w:r w:rsidRPr="00092D4B" w:rsidDel="00472A40">
                <w:rPr>
                  <w:rFonts w:ascii="Arial" w:hAnsi="Arial" w:cs="Arial"/>
                  <w:color w:val="000000"/>
                  <w:sz w:val="20"/>
                  <w:szCs w:val="20"/>
                  <w:lang w:eastAsia="zh-CN"/>
                </w:rPr>
                <w:t>520</w:t>
              </w:r>
            </w:ins>
          </w:p>
        </w:tc>
        <w:tc>
          <w:tcPr>
            <w:tcW w:w="1286"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276" w:author="srabhi" w:date="2015-07-20T15:05:00Z"/>
                <w:rFonts w:ascii="Arial" w:hAnsi="Arial" w:cs="Arial"/>
                <w:color w:val="000000"/>
                <w:sz w:val="20"/>
                <w:szCs w:val="20"/>
                <w:lang w:eastAsia="zh-CN"/>
              </w:rPr>
            </w:pPr>
            <w:ins w:id="277" w:author="srabhi" w:date="2015-07-20T15:05:00Z">
              <w:r w:rsidRPr="00092D4B" w:rsidDel="00472A40">
                <w:rPr>
                  <w:rFonts w:ascii="Arial" w:hAnsi="Arial" w:cs="Arial"/>
                  <w:color w:val="000000"/>
                  <w:sz w:val="20"/>
                  <w:szCs w:val="20"/>
                  <w:lang w:eastAsia="zh-CN"/>
                </w:rPr>
                <w:t>545</w:t>
              </w:r>
            </w:ins>
          </w:p>
        </w:tc>
      </w:tr>
      <w:tr w:rsidR="009910DD" w:rsidRPr="00240276" w:rsidDel="00472A40" w:rsidTr="00AF3745">
        <w:trPr>
          <w:trHeight w:val="225"/>
          <w:ins w:id="278" w:author="srabhi" w:date="2015-07-20T15:05:00Z"/>
        </w:trPr>
        <w:tc>
          <w:tcPr>
            <w:tcW w:w="8809" w:type="dxa"/>
            <w:gridSpan w:val="4"/>
            <w:tcBorders>
              <w:top w:val="nil"/>
              <w:left w:val="single" w:sz="4" w:space="0" w:color="auto"/>
              <w:bottom w:val="single" w:sz="4" w:space="0" w:color="auto"/>
              <w:right w:val="single" w:sz="4" w:space="0" w:color="auto"/>
            </w:tcBorders>
            <w:shd w:val="clear" w:color="auto" w:fill="auto"/>
            <w:noWrap/>
            <w:vAlign w:val="center"/>
            <w:hideMark/>
          </w:tcPr>
          <w:p w:rsidR="009910DD" w:rsidRPr="00092D4B" w:rsidDel="00472A40" w:rsidRDefault="009910DD" w:rsidP="00AF3745">
            <w:pPr>
              <w:spacing w:line="240" w:lineRule="auto"/>
              <w:rPr>
                <w:ins w:id="279" w:author="srabhi" w:date="2015-07-20T15:05:00Z"/>
                <w:rFonts w:ascii="Arial" w:hAnsi="Arial" w:cs="Arial"/>
                <w:color w:val="000000"/>
                <w:sz w:val="20"/>
                <w:szCs w:val="20"/>
                <w:lang w:eastAsia="zh-CN"/>
              </w:rPr>
            </w:pPr>
            <w:ins w:id="280" w:author="srabhi" w:date="2015-07-20T15:05:00Z">
              <w:r w:rsidRPr="00092D4B" w:rsidDel="00472A40">
                <w:rPr>
                  <w:rFonts w:ascii="Arial" w:hAnsi="Arial" w:cs="Arial"/>
                  <w:b/>
                  <w:color w:val="000000"/>
                  <w:sz w:val="20"/>
                  <w:szCs w:val="20"/>
                  <w:lang w:eastAsia="zh-CN"/>
                </w:rPr>
                <w:t>Index Provider type</w:t>
              </w:r>
            </w:ins>
          </w:p>
        </w:tc>
      </w:tr>
      <w:tr w:rsidR="009910DD" w:rsidRPr="00240276" w:rsidDel="00472A40" w:rsidTr="00AF3745">
        <w:trPr>
          <w:trHeight w:val="225"/>
          <w:ins w:id="281"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rPr>
                <w:ins w:id="282" w:author="srabhi" w:date="2015-07-20T15:05:00Z"/>
                <w:rFonts w:ascii="Arial" w:hAnsi="Arial" w:cs="Arial"/>
                <w:color w:val="000000"/>
                <w:sz w:val="20"/>
                <w:szCs w:val="20"/>
                <w:lang w:eastAsia="zh-CN"/>
              </w:rPr>
            </w:pPr>
            <w:ins w:id="283" w:author="srabhi" w:date="2015-07-20T15:05:00Z">
              <w:r w:rsidRPr="00092D4B" w:rsidDel="00472A40">
                <w:rPr>
                  <w:rFonts w:ascii="Arial" w:hAnsi="Arial" w:cs="Arial"/>
                  <w:color w:val="000000"/>
                  <w:sz w:val="20"/>
                  <w:szCs w:val="20"/>
                  <w:lang w:eastAsia="zh-CN"/>
                </w:rPr>
                <w:t>Health Maintenance Organization</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284" w:author="srabhi" w:date="2015-07-20T15:05:00Z"/>
                <w:rFonts w:ascii="Arial" w:hAnsi="Arial" w:cs="Arial"/>
                <w:color w:val="000000"/>
                <w:sz w:val="20"/>
                <w:szCs w:val="20"/>
                <w:lang w:eastAsia="zh-CN"/>
              </w:rPr>
            </w:pPr>
            <w:ins w:id="285"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286" w:author="srabhi" w:date="2015-07-20T15:05:00Z"/>
                <w:rFonts w:ascii="Arial" w:hAnsi="Arial" w:cs="Arial"/>
                <w:color w:val="000000"/>
                <w:sz w:val="20"/>
                <w:szCs w:val="20"/>
                <w:lang w:eastAsia="zh-CN"/>
              </w:rPr>
            </w:pPr>
            <w:ins w:id="287" w:author="srabhi" w:date="2015-07-20T15:05:00Z">
              <w:r w:rsidRPr="00092D4B" w:rsidDel="00472A40">
                <w:rPr>
                  <w:rFonts w:ascii="Arial" w:hAnsi="Arial" w:cs="Arial"/>
                  <w:color w:val="000000"/>
                  <w:sz w:val="20"/>
                  <w:szCs w:val="20"/>
                  <w:lang w:eastAsia="zh-CN"/>
                </w:rPr>
                <w:t>157</w:t>
              </w:r>
            </w:ins>
          </w:p>
        </w:tc>
        <w:tc>
          <w:tcPr>
            <w:tcW w:w="1286"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288" w:author="srabhi" w:date="2015-07-20T15:05:00Z"/>
                <w:rFonts w:ascii="Arial" w:hAnsi="Arial" w:cs="Arial"/>
                <w:color w:val="000000"/>
                <w:sz w:val="20"/>
                <w:szCs w:val="20"/>
                <w:lang w:eastAsia="zh-CN"/>
              </w:rPr>
            </w:pPr>
            <w:ins w:id="289" w:author="srabhi" w:date="2015-07-20T15:05:00Z">
              <w:r w:rsidRPr="00092D4B" w:rsidDel="00472A40">
                <w:rPr>
                  <w:rFonts w:ascii="Arial" w:hAnsi="Arial" w:cs="Arial"/>
                  <w:color w:val="000000"/>
                  <w:sz w:val="20"/>
                  <w:szCs w:val="20"/>
                  <w:lang w:eastAsia="zh-CN"/>
                </w:rPr>
                <w:t>221</w:t>
              </w:r>
            </w:ins>
          </w:p>
        </w:tc>
      </w:tr>
      <w:tr w:rsidR="009910DD" w:rsidRPr="00240276" w:rsidDel="00472A40" w:rsidTr="00AF3745">
        <w:trPr>
          <w:trHeight w:val="225"/>
          <w:ins w:id="290"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rPr>
                <w:ins w:id="291" w:author="srabhi" w:date="2015-07-20T15:05:00Z"/>
                <w:rFonts w:ascii="Arial" w:hAnsi="Arial" w:cs="Arial"/>
                <w:color w:val="000000"/>
                <w:sz w:val="20"/>
                <w:szCs w:val="20"/>
                <w:lang w:eastAsia="zh-CN"/>
              </w:rPr>
            </w:pPr>
            <w:ins w:id="292" w:author="srabhi" w:date="2015-07-20T15:05:00Z">
              <w:r w:rsidRPr="00092D4B" w:rsidDel="00472A40">
                <w:rPr>
                  <w:rFonts w:ascii="Arial" w:hAnsi="Arial" w:cs="Arial"/>
                  <w:color w:val="000000"/>
                  <w:sz w:val="20"/>
                  <w:szCs w:val="20"/>
                  <w:lang w:eastAsia="zh-CN"/>
                </w:rPr>
                <w:t xml:space="preserve">Preferred </w:t>
              </w:r>
              <w:proofErr w:type="spellStart"/>
              <w:r w:rsidRPr="00092D4B" w:rsidDel="00472A40">
                <w:rPr>
                  <w:rFonts w:ascii="Arial" w:hAnsi="Arial" w:cs="Arial"/>
                  <w:color w:val="000000"/>
                  <w:sz w:val="20"/>
                  <w:szCs w:val="20"/>
                  <w:lang w:eastAsia="zh-CN"/>
                </w:rPr>
                <w:t>Provided</w:t>
              </w:r>
              <w:proofErr w:type="spellEnd"/>
              <w:r w:rsidRPr="00092D4B" w:rsidDel="00472A40">
                <w:rPr>
                  <w:rFonts w:ascii="Arial" w:hAnsi="Arial" w:cs="Arial"/>
                  <w:color w:val="000000"/>
                  <w:sz w:val="20"/>
                  <w:szCs w:val="20"/>
                  <w:lang w:eastAsia="zh-CN"/>
                </w:rPr>
                <w:t xml:space="preserve"> Organization</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293" w:author="srabhi" w:date="2015-07-20T15:05:00Z"/>
                <w:rFonts w:ascii="Arial" w:hAnsi="Arial" w:cs="Arial"/>
                <w:color w:val="000000"/>
                <w:sz w:val="20"/>
                <w:szCs w:val="20"/>
                <w:lang w:eastAsia="zh-CN"/>
              </w:rPr>
            </w:pPr>
            <w:ins w:id="294"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295" w:author="srabhi" w:date="2015-07-20T15:05:00Z"/>
                <w:rFonts w:ascii="Arial" w:hAnsi="Arial" w:cs="Arial"/>
                <w:color w:val="000000"/>
                <w:sz w:val="20"/>
                <w:szCs w:val="20"/>
                <w:lang w:eastAsia="zh-CN"/>
              </w:rPr>
            </w:pPr>
            <w:ins w:id="296" w:author="srabhi" w:date="2015-07-20T15:05:00Z">
              <w:r w:rsidRPr="00092D4B" w:rsidDel="00472A40">
                <w:rPr>
                  <w:rFonts w:ascii="Arial" w:hAnsi="Arial" w:cs="Arial"/>
                  <w:color w:val="000000"/>
                  <w:sz w:val="20"/>
                  <w:szCs w:val="20"/>
                  <w:lang w:eastAsia="zh-CN"/>
                </w:rPr>
                <w:t>1363</w:t>
              </w:r>
            </w:ins>
          </w:p>
        </w:tc>
        <w:tc>
          <w:tcPr>
            <w:tcW w:w="1286"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297" w:author="srabhi" w:date="2015-07-20T15:05:00Z"/>
                <w:rFonts w:ascii="Arial" w:hAnsi="Arial" w:cs="Arial"/>
                <w:color w:val="000000"/>
                <w:sz w:val="20"/>
                <w:szCs w:val="20"/>
                <w:lang w:eastAsia="zh-CN"/>
              </w:rPr>
            </w:pPr>
            <w:ins w:id="298" w:author="srabhi" w:date="2015-07-20T15:05:00Z">
              <w:r w:rsidRPr="00092D4B" w:rsidDel="00472A40">
                <w:rPr>
                  <w:rFonts w:ascii="Arial" w:hAnsi="Arial" w:cs="Arial"/>
                  <w:color w:val="000000"/>
                  <w:sz w:val="20"/>
                  <w:szCs w:val="20"/>
                  <w:lang w:eastAsia="zh-CN"/>
                </w:rPr>
                <w:t>1324</w:t>
              </w:r>
            </w:ins>
          </w:p>
        </w:tc>
      </w:tr>
      <w:tr w:rsidR="009910DD" w:rsidRPr="00240276" w:rsidDel="00472A40" w:rsidTr="00AF3745">
        <w:trPr>
          <w:trHeight w:val="225"/>
          <w:ins w:id="299"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rPr>
                <w:ins w:id="300" w:author="srabhi" w:date="2015-07-20T15:05:00Z"/>
                <w:rFonts w:ascii="Arial" w:hAnsi="Arial" w:cs="Arial"/>
                <w:color w:val="000000"/>
                <w:sz w:val="20"/>
                <w:szCs w:val="20"/>
                <w:lang w:eastAsia="zh-CN"/>
              </w:rPr>
            </w:pPr>
            <w:ins w:id="301" w:author="srabhi" w:date="2015-07-20T15:05:00Z">
              <w:r w:rsidRPr="00092D4B" w:rsidDel="00472A40">
                <w:rPr>
                  <w:rFonts w:ascii="Arial" w:hAnsi="Arial" w:cs="Arial"/>
                  <w:color w:val="000000"/>
                  <w:sz w:val="20"/>
                  <w:szCs w:val="20"/>
                  <w:lang w:eastAsia="zh-CN"/>
                </w:rPr>
                <w:t>Point of Service</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302" w:author="srabhi" w:date="2015-07-20T15:05:00Z"/>
                <w:rFonts w:ascii="Arial" w:hAnsi="Arial" w:cs="Arial"/>
                <w:color w:val="000000"/>
                <w:sz w:val="20"/>
                <w:szCs w:val="20"/>
                <w:lang w:eastAsia="zh-CN"/>
              </w:rPr>
            </w:pPr>
            <w:ins w:id="303"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304" w:author="srabhi" w:date="2015-07-20T15:05:00Z"/>
                <w:rFonts w:ascii="Arial" w:hAnsi="Arial" w:cs="Arial"/>
                <w:color w:val="000000"/>
                <w:sz w:val="20"/>
                <w:szCs w:val="20"/>
                <w:lang w:eastAsia="zh-CN"/>
              </w:rPr>
            </w:pPr>
            <w:ins w:id="305" w:author="srabhi" w:date="2015-07-20T15:05:00Z">
              <w:r w:rsidRPr="00092D4B" w:rsidDel="00472A40">
                <w:rPr>
                  <w:rFonts w:ascii="Arial" w:hAnsi="Arial" w:cs="Arial"/>
                  <w:color w:val="000000"/>
                  <w:sz w:val="20"/>
                  <w:szCs w:val="20"/>
                  <w:lang w:eastAsia="zh-CN"/>
                </w:rPr>
                <w:t>83</w:t>
              </w:r>
            </w:ins>
          </w:p>
        </w:tc>
        <w:tc>
          <w:tcPr>
            <w:tcW w:w="1286"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306" w:author="srabhi" w:date="2015-07-20T15:05:00Z"/>
                <w:rFonts w:ascii="Arial" w:hAnsi="Arial" w:cs="Arial"/>
                <w:color w:val="000000"/>
                <w:sz w:val="20"/>
                <w:szCs w:val="20"/>
                <w:lang w:eastAsia="zh-CN"/>
              </w:rPr>
            </w:pPr>
            <w:ins w:id="307" w:author="srabhi" w:date="2015-07-20T15:05:00Z">
              <w:r w:rsidRPr="00092D4B" w:rsidDel="00472A40">
                <w:rPr>
                  <w:rFonts w:ascii="Arial" w:hAnsi="Arial" w:cs="Arial"/>
                  <w:color w:val="000000"/>
                  <w:sz w:val="20"/>
                  <w:szCs w:val="20"/>
                  <w:lang w:eastAsia="zh-CN"/>
                </w:rPr>
                <w:t>79</w:t>
              </w:r>
            </w:ins>
          </w:p>
        </w:tc>
      </w:tr>
      <w:tr w:rsidR="009910DD" w:rsidRPr="00240276" w:rsidDel="00472A40" w:rsidTr="00AF3745">
        <w:trPr>
          <w:trHeight w:val="225"/>
          <w:ins w:id="308" w:author="srabhi" w:date="2015-07-20T15:05:00Z"/>
        </w:trPr>
        <w:tc>
          <w:tcPr>
            <w:tcW w:w="8809" w:type="dxa"/>
            <w:gridSpan w:val="4"/>
            <w:tcBorders>
              <w:top w:val="nil"/>
              <w:left w:val="single" w:sz="4" w:space="0" w:color="auto"/>
              <w:bottom w:val="single" w:sz="4" w:space="0" w:color="auto"/>
              <w:right w:val="single" w:sz="4" w:space="0" w:color="auto"/>
            </w:tcBorders>
            <w:shd w:val="clear" w:color="auto" w:fill="auto"/>
            <w:noWrap/>
            <w:vAlign w:val="center"/>
            <w:hideMark/>
          </w:tcPr>
          <w:p w:rsidR="009910DD" w:rsidRPr="00092D4B" w:rsidDel="00472A40" w:rsidRDefault="009910DD" w:rsidP="00AF3745">
            <w:pPr>
              <w:spacing w:line="240" w:lineRule="auto"/>
              <w:rPr>
                <w:ins w:id="309" w:author="srabhi" w:date="2015-07-20T15:05:00Z"/>
                <w:rFonts w:ascii="Arial" w:hAnsi="Arial" w:cs="Arial"/>
                <w:color w:val="000000"/>
                <w:sz w:val="20"/>
                <w:szCs w:val="20"/>
                <w:lang w:eastAsia="zh-CN"/>
              </w:rPr>
            </w:pPr>
            <w:ins w:id="310" w:author="srabhi" w:date="2015-07-20T15:05:00Z">
              <w:r w:rsidRPr="00092D4B" w:rsidDel="00472A40">
                <w:rPr>
                  <w:rFonts w:ascii="Arial" w:hAnsi="Arial" w:cs="Arial"/>
                  <w:b/>
                  <w:color w:val="000000"/>
                  <w:sz w:val="20"/>
                  <w:szCs w:val="20"/>
                  <w:lang w:eastAsia="zh-CN"/>
                </w:rPr>
                <w:t>Index Prescribing physician specialty</w:t>
              </w:r>
            </w:ins>
          </w:p>
        </w:tc>
      </w:tr>
      <w:tr w:rsidR="009910DD" w:rsidRPr="00240276" w:rsidDel="00472A40" w:rsidTr="00AF3745">
        <w:trPr>
          <w:trHeight w:val="225"/>
          <w:ins w:id="311"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rPr>
                <w:ins w:id="312" w:author="srabhi" w:date="2015-07-20T15:05:00Z"/>
                <w:rFonts w:ascii="Arial" w:hAnsi="Arial" w:cs="Arial"/>
                <w:color w:val="000000"/>
                <w:sz w:val="20"/>
                <w:szCs w:val="20"/>
                <w:lang w:eastAsia="zh-CN"/>
              </w:rPr>
            </w:pPr>
            <w:ins w:id="313" w:author="srabhi" w:date="2015-07-20T15:05:00Z">
              <w:r w:rsidRPr="00092D4B" w:rsidDel="00472A40">
                <w:rPr>
                  <w:rFonts w:ascii="Arial" w:hAnsi="Arial" w:cs="Arial"/>
                  <w:color w:val="000000"/>
                  <w:sz w:val="20"/>
                  <w:szCs w:val="20"/>
                  <w:lang w:eastAsia="zh-CN"/>
                </w:rPr>
                <w:t xml:space="preserve">General practice/Family practice </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314" w:author="srabhi" w:date="2015-07-20T15:05:00Z"/>
                <w:rFonts w:ascii="Arial" w:hAnsi="Arial" w:cs="Arial"/>
                <w:color w:val="000000"/>
                <w:sz w:val="20"/>
                <w:szCs w:val="20"/>
                <w:lang w:eastAsia="zh-CN"/>
              </w:rPr>
            </w:pPr>
            <w:ins w:id="315"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316" w:author="srabhi" w:date="2015-07-20T15:05:00Z"/>
                <w:rFonts w:ascii="Arial" w:hAnsi="Arial" w:cs="Arial"/>
                <w:color w:val="000000"/>
                <w:sz w:val="20"/>
                <w:szCs w:val="20"/>
                <w:lang w:eastAsia="zh-CN"/>
              </w:rPr>
            </w:pPr>
            <w:ins w:id="317" w:author="srabhi" w:date="2015-07-20T15:05:00Z">
              <w:r w:rsidRPr="00092D4B" w:rsidDel="00472A40">
                <w:rPr>
                  <w:rFonts w:ascii="Arial" w:hAnsi="Arial" w:cs="Arial"/>
                  <w:color w:val="000000"/>
                  <w:sz w:val="20"/>
                  <w:szCs w:val="20"/>
                  <w:lang w:eastAsia="zh-CN"/>
                </w:rPr>
                <w:t>104</w:t>
              </w:r>
            </w:ins>
          </w:p>
        </w:tc>
        <w:tc>
          <w:tcPr>
            <w:tcW w:w="1286"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318" w:author="srabhi" w:date="2015-07-20T15:05:00Z"/>
                <w:rFonts w:ascii="Arial" w:hAnsi="Arial" w:cs="Arial"/>
                <w:color w:val="000000"/>
                <w:sz w:val="20"/>
                <w:szCs w:val="20"/>
                <w:lang w:eastAsia="zh-CN"/>
              </w:rPr>
            </w:pPr>
            <w:ins w:id="319" w:author="srabhi" w:date="2015-07-20T15:05:00Z">
              <w:r w:rsidRPr="00092D4B" w:rsidDel="00472A40">
                <w:rPr>
                  <w:rFonts w:ascii="Arial" w:hAnsi="Arial" w:cs="Arial"/>
                  <w:color w:val="000000"/>
                  <w:sz w:val="20"/>
                  <w:szCs w:val="20"/>
                  <w:lang w:eastAsia="zh-CN"/>
                </w:rPr>
                <w:t>84</w:t>
              </w:r>
            </w:ins>
          </w:p>
        </w:tc>
      </w:tr>
      <w:tr w:rsidR="009910DD" w:rsidRPr="00240276" w:rsidDel="00472A40" w:rsidTr="00AF3745">
        <w:trPr>
          <w:trHeight w:val="225"/>
          <w:ins w:id="320"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rPr>
                <w:ins w:id="321" w:author="srabhi" w:date="2015-07-20T15:05:00Z"/>
                <w:rFonts w:ascii="Arial" w:hAnsi="Arial" w:cs="Arial"/>
                <w:color w:val="000000"/>
                <w:sz w:val="20"/>
                <w:szCs w:val="20"/>
                <w:lang w:eastAsia="zh-CN"/>
              </w:rPr>
            </w:pPr>
            <w:ins w:id="322" w:author="srabhi" w:date="2015-07-20T15:05:00Z">
              <w:r w:rsidRPr="00092D4B" w:rsidDel="00472A40">
                <w:rPr>
                  <w:rFonts w:ascii="Arial" w:hAnsi="Arial" w:cs="Arial"/>
                  <w:color w:val="000000"/>
                  <w:sz w:val="20"/>
                  <w:szCs w:val="20"/>
                  <w:lang w:eastAsia="zh-CN"/>
                </w:rPr>
                <w:t>Internal medicine</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323" w:author="srabhi" w:date="2015-07-20T15:05:00Z"/>
                <w:rFonts w:ascii="Arial" w:hAnsi="Arial" w:cs="Arial"/>
                <w:color w:val="000000"/>
                <w:sz w:val="20"/>
                <w:szCs w:val="20"/>
                <w:lang w:eastAsia="zh-CN"/>
              </w:rPr>
            </w:pPr>
            <w:ins w:id="324"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325" w:author="srabhi" w:date="2015-07-20T15:05:00Z"/>
                <w:rFonts w:ascii="Arial" w:hAnsi="Arial" w:cs="Arial"/>
                <w:color w:val="000000"/>
                <w:sz w:val="20"/>
                <w:szCs w:val="20"/>
                <w:lang w:eastAsia="zh-CN"/>
              </w:rPr>
            </w:pPr>
            <w:ins w:id="326" w:author="srabhi" w:date="2015-07-20T15:05:00Z">
              <w:r w:rsidRPr="00092D4B" w:rsidDel="00472A40">
                <w:rPr>
                  <w:rFonts w:ascii="Arial" w:hAnsi="Arial" w:cs="Arial"/>
                  <w:color w:val="000000"/>
                  <w:sz w:val="20"/>
                  <w:szCs w:val="20"/>
                  <w:lang w:eastAsia="zh-CN"/>
                </w:rPr>
                <w:t>63</w:t>
              </w:r>
            </w:ins>
          </w:p>
        </w:tc>
        <w:tc>
          <w:tcPr>
            <w:tcW w:w="1286"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327" w:author="srabhi" w:date="2015-07-20T15:05:00Z"/>
                <w:rFonts w:ascii="Arial" w:hAnsi="Arial" w:cs="Arial"/>
                <w:color w:val="000000"/>
                <w:sz w:val="20"/>
                <w:szCs w:val="20"/>
                <w:lang w:eastAsia="zh-CN"/>
              </w:rPr>
            </w:pPr>
            <w:ins w:id="328" w:author="srabhi" w:date="2015-07-20T15:05:00Z">
              <w:r w:rsidRPr="00092D4B" w:rsidDel="00472A40">
                <w:rPr>
                  <w:rFonts w:ascii="Arial" w:hAnsi="Arial" w:cs="Arial"/>
                  <w:color w:val="000000"/>
                  <w:sz w:val="20"/>
                  <w:szCs w:val="20"/>
                  <w:lang w:eastAsia="zh-CN"/>
                </w:rPr>
                <w:t>75</w:t>
              </w:r>
            </w:ins>
          </w:p>
        </w:tc>
      </w:tr>
      <w:tr w:rsidR="009910DD" w:rsidRPr="00240276" w:rsidDel="00472A40" w:rsidTr="00AF3745">
        <w:trPr>
          <w:trHeight w:val="225"/>
          <w:ins w:id="329"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rPr>
                <w:ins w:id="330" w:author="srabhi" w:date="2015-07-20T15:05:00Z"/>
                <w:rFonts w:ascii="Arial" w:hAnsi="Arial" w:cs="Arial"/>
                <w:color w:val="000000"/>
                <w:sz w:val="20"/>
                <w:szCs w:val="20"/>
                <w:lang w:eastAsia="zh-CN"/>
              </w:rPr>
            </w:pPr>
            <w:ins w:id="331" w:author="srabhi" w:date="2015-07-20T15:05:00Z">
              <w:r w:rsidRPr="00092D4B" w:rsidDel="00472A40">
                <w:rPr>
                  <w:rFonts w:ascii="Arial" w:hAnsi="Arial" w:cs="Arial"/>
                  <w:color w:val="000000"/>
                  <w:sz w:val="20"/>
                  <w:szCs w:val="20"/>
                  <w:lang w:eastAsia="zh-CN"/>
                </w:rPr>
                <w:t>Neurology</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332" w:author="srabhi" w:date="2015-07-20T15:05:00Z"/>
                <w:rFonts w:ascii="Arial" w:hAnsi="Arial" w:cs="Arial"/>
                <w:color w:val="000000"/>
                <w:sz w:val="20"/>
                <w:szCs w:val="20"/>
                <w:lang w:eastAsia="zh-CN"/>
              </w:rPr>
            </w:pPr>
            <w:ins w:id="333"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334" w:author="srabhi" w:date="2015-07-20T15:05:00Z"/>
                <w:rFonts w:ascii="Arial" w:hAnsi="Arial" w:cs="Arial"/>
                <w:color w:val="000000"/>
                <w:sz w:val="20"/>
                <w:szCs w:val="20"/>
                <w:lang w:eastAsia="zh-CN"/>
              </w:rPr>
            </w:pPr>
            <w:ins w:id="335" w:author="srabhi" w:date="2015-07-20T15:05:00Z">
              <w:r w:rsidRPr="00092D4B" w:rsidDel="00472A40">
                <w:rPr>
                  <w:rFonts w:ascii="Arial" w:hAnsi="Arial" w:cs="Arial"/>
                  <w:color w:val="000000"/>
                  <w:sz w:val="20"/>
                  <w:szCs w:val="20"/>
                  <w:lang w:eastAsia="zh-CN"/>
                </w:rPr>
                <w:t>832</w:t>
              </w:r>
            </w:ins>
          </w:p>
        </w:tc>
        <w:tc>
          <w:tcPr>
            <w:tcW w:w="1286"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336" w:author="srabhi" w:date="2015-07-20T15:05:00Z"/>
                <w:rFonts w:ascii="Arial" w:hAnsi="Arial" w:cs="Arial"/>
                <w:color w:val="000000"/>
                <w:sz w:val="20"/>
                <w:szCs w:val="20"/>
                <w:lang w:eastAsia="zh-CN"/>
              </w:rPr>
            </w:pPr>
            <w:ins w:id="337" w:author="srabhi" w:date="2015-07-20T15:05:00Z">
              <w:r w:rsidRPr="00092D4B" w:rsidDel="00472A40">
                <w:rPr>
                  <w:rFonts w:ascii="Arial" w:hAnsi="Arial" w:cs="Arial"/>
                  <w:color w:val="000000"/>
                  <w:sz w:val="20"/>
                  <w:szCs w:val="20"/>
                  <w:lang w:eastAsia="zh-CN"/>
                </w:rPr>
                <w:t>837</w:t>
              </w:r>
            </w:ins>
          </w:p>
        </w:tc>
      </w:tr>
      <w:tr w:rsidR="009910DD" w:rsidRPr="00240276" w:rsidDel="00472A40" w:rsidTr="00AF3745">
        <w:trPr>
          <w:trHeight w:val="225"/>
          <w:ins w:id="338"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rPr>
                <w:ins w:id="339" w:author="srabhi" w:date="2015-07-20T15:05:00Z"/>
                <w:rFonts w:ascii="Arial" w:hAnsi="Arial" w:cs="Arial"/>
                <w:color w:val="000000"/>
                <w:sz w:val="20"/>
                <w:szCs w:val="20"/>
                <w:lang w:eastAsia="zh-CN"/>
              </w:rPr>
            </w:pPr>
            <w:ins w:id="340" w:author="srabhi" w:date="2015-07-20T15:05:00Z">
              <w:r w:rsidRPr="00092D4B" w:rsidDel="00472A40">
                <w:rPr>
                  <w:rFonts w:ascii="Arial" w:hAnsi="Arial" w:cs="Arial"/>
                  <w:color w:val="000000"/>
                  <w:sz w:val="20"/>
                  <w:szCs w:val="20"/>
                  <w:lang w:eastAsia="zh-CN"/>
                </w:rPr>
                <w:t>Other</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341" w:author="srabhi" w:date="2015-07-20T15:05:00Z"/>
                <w:rFonts w:ascii="Arial" w:hAnsi="Arial" w:cs="Arial"/>
                <w:color w:val="000000"/>
                <w:sz w:val="20"/>
                <w:szCs w:val="20"/>
                <w:lang w:eastAsia="zh-CN"/>
              </w:rPr>
            </w:pPr>
            <w:ins w:id="342"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343" w:author="srabhi" w:date="2015-07-20T15:05:00Z"/>
                <w:rFonts w:ascii="Arial" w:hAnsi="Arial" w:cs="Arial"/>
                <w:color w:val="000000"/>
                <w:sz w:val="20"/>
                <w:szCs w:val="20"/>
                <w:lang w:eastAsia="zh-CN"/>
              </w:rPr>
            </w:pPr>
            <w:ins w:id="344" w:author="srabhi" w:date="2015-07-20T15:05:00Z">
              <w:r w:rsidRPr="00092D4B" w:rsidDel="00472A40">
                <w:rPr>
                  <w:rFonts w:ascii="Arial" w:hAnsi="Arial" w:cs="Arial"/>
                  <w:color w:val="000000"/>
                  <w:sz w:val="20"/>
                  <w:szCs w:val="20"/>
                  <w:lang w:eastAsia="zh-CN"/>
                </w:rPr>
                <w:t>635</w:t>
              </w:r>
            </w:ins>
          </w:p>
        </w:tc>
        <w:tc>
          <w:tcPr>
            <w:tcW w:w="1286"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345" w:author="srabhi" w:date="2015-07-20T15:05:00Z"/>
                <w:rFonts w:ascii="Arial" w:hAnsi="Arial" w:cs="Arial"/>
                <w:color w:val="000000"/>
                <w:sz w:val="20"/>
                <w:szCs w:val="20"/>
                <w:lang w:eastAsia="zh-CN"/>
              </w:rPr>
            </w:pPr>
            <w:ins w:id="346" w:author="srabhi" w:date="2015-07-20T15:05:00Z">
              <w:r w:rsidRPr="00092D4B" w:rsidDel="00472A40">
                <w:rPr>
                  <w:rFonts w:ascii="Arial" w:hAnsi="Arial" w:cs="Arial"/>
                  <w:color w:val="000000"/>
                  <w:sz w:val="20"/>
                  <w:szCs w:val="20"/>
                  <w:lang w:eastAsia="zh-CN"/>
                </w:rPr>
                <w:t>630</w:t>
              </w:r>
            </w:ins>
          </w:p>
        </w:tc>
      </w:tr>
      <w:tr w:rsidR="009910DD" w:rsidRPr="00240276" w:rsidDel="00472A40" w:rsidTr="00AF3745">
        <w:trPr>
          <w:trHeight w:val="225"/>
          <w:ins w:id="347" w:author="srabhi" w:date="2015-07-20T15:05:00Z"/>
        </w:trPr>
        <w:tc>
          <w:tcPr>
            <w:tcW w:w="8809" w:type="dxa"/>
            <w:gridSpan w:val="4"/>
            <w:tcBorders>
              <w:top w:val="nil"/>
              <w:left w:val="single" w:sz="4" w:space="0" w:color="auto"/>
              <w:bottom w:val="single" w:sz="4" w:space="0" w:color="auto"/>
              <w:right w:val="single" w:sz="4" w:space="0" w:color="auto"/>
            </w:tcBorders>
            <w:shd w:val="clear" w:color="auto" w:fill="auto"/>
            <w:noWrap/>
            <w:vAlign w:val="center"/>
            <w:hideMark/>
          </w:tcPr>
          <w:p w:rsidR="009910DD" w:rsidRPr="00092D4B" w:rsidDel="00472A40" w:rsidRDefault="009910DD" w:rsidP="00AF3745">
            <w:pPr>
              <w:spacing w:line="240" w:lineRule="auto"/>
              <w:rPr>
                <w:ins w:id="348" w:author="srabhi" w:date="2015-07-20T15:05:00Z"/>
                <w:rFonts w:ascii="Arial" w:hAnsi="Arial" w:cs="Arial"/>
                <w:color w:val="000000"/>
                <w:sz w:val="20"/>
                <w:szCs w:val="20"/>
                <w:lang w:eastAsia="zh-CN"/>
              </w:rPr>
            </w:pPr>
            <w:ins w:id="349" w:author="srabhi" w:date="2015-07-20T15:05:00Z">
              <w:r w:rsidRPr="00092D4B" w:rsidDel="00472A40">
                <w:rPr>
                  <w:rFonts w:ascii="Arial" w:hAnsi="Arial" w:cs="Arial"/>
                  <w:b/>
                  <w:color w:val="000000"/>
                  <w:sz w:val="20"/>
                  <w:szCs w:val="20"/>
                  <w:lang w:eastAsia="zh-CN"/>
                </w:rPr>
                <w:t>Pre-index symptoms /</w:t>
              </w:r>
              <w:proofErr w:type="spellStart"/>
              <w:r w:rsidRPr="00092D4B" w:rsidDel="00472A40">
                <w:rPr>
                  <w:rFonts w:ascii="Arial" w:hAnsi="Arial" w:cs="Arial"/>
                  <w:b/>
                  <w:color w:val="000000"/>
                  <w:sz w:val="20"/>
                  <w:szCs w:val="20"/>
                  <w:lang w:eastAsia="zh-CN"/>
                </w:rPr>
                <w:t>comorbidities</w:t>
              </w:r>
              <w:proofErr w:type="spellEnd"/>
            </w:ins>
          </w:p>
        </w:tc>
      </w:tr>
      <w:tr w:rsidR="009910DD" w:rsidRPr="00240276" w:rsidDel="00472A40" w:rsidTr="00AF3745">
        <w:trPr>
          <w:trHeight w:val="225"/>
          <w:ins w:id="350"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rPr>
                <w:ins w:id="351" w:author="srabhi" w:date="2015-07-20T15:05:00Z"/>
                <w:rFonts w:ascii="Arial" w:hAnsi="Arial" w:cs="Arial"/>
                <w:color w:val="000000"/>
                <w:sz w:val="20"/>
                <w:szCs w:val="20"/>
                <w:lang w:eastAsia="zh-CN"/>
              </w:rPr>
            </w:pPr>
            <w:ins w:id="352" w:author="srabhi" w:date="2015-07-20T15:05:00Z">
              <w:r w:rsidRPr="00092D4B" w:rsidDel="00472A40">
                <w:rPr>
                  <w:rFonts w:ascii="Arial" w:hAnsi="Arial" w:cs="Arial"/>
                  <w:color w:val="000000"/>
                  <w:sz w:val="20"/>
                  <w:szCs w:val="20"/>
                  <w:lang w:eastAsia="zh-CN"/>
                </w:rPr>
                <w:t>Numbness</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353" w:author="srabhi" w:date="2015-07-20T15:05:00Z"/>
                <w:rFonts w:ascii="Arial" w:hAnsi="Arial" w:cs="Arial"/>
                <w:color w:val="000000"/>
                <w:sz w:val="20"/>
                <w:szCs w:val="20"/>
                <w:lang w:eastAsia="zh-CN"/>
              </w:rPr>
            </w:pPr>
            <w:ins w:id="354"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355" w:author="srabhi" w:date="2015-07-20T15:05:00Z"/>
                <w:rFonts w:ascii="Arial" w:hAnsi="Arial" w:cs="Arial"/>
                <w:color w:val="000000"/>
                <w:sz w:val="20"/>
                <w:szCs w:val="20"/>
                <w:lang w:eastAsia="zh-CN"/>
              </w:rPr>
            </w:pPr>
            <w:ins w:id="356" w:author="srabhi" w:date="2015-07-20T15:05:00Z">
              <w:r w:rsidRPr="00092D4B" w:rsidDel="00472A40">
                <w:rPr>
                  <w:rFonts w:ascii="Arial" w:hAnsi="Arial" w:cs="Arial"/>
                  <w:color w:val="000000"/>
                  <w:sz w:val="20"/>
                  <w:szCs w:val="20"/>
                  <w:lang w:eastAsia="zh-CN"/>
                </w:rPr>
                <w:t>373</w:t>
              </w:r>
            </w:ins>
          </w:p>
        </w:tc>
        <w:tc>
          <w:tcPr>
            <w:tcW w:w="1286"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357" w:author="srabhi" w:date="2015-07-20T15:05:00Z"/>
                <w:rFonts w:ascii="Arial" w:hAnsi="Arial" w:cs="Arial"/>
                <w:color w:val="000000"/>
                <w:sz w:val="20"/>
                <w:szCs w:val="20"/>
                <w:lang w:eastAsia="zh-CN"/>
              </w:rPr>
            </w:pPr>
            <w:ins w:id="358" w:author="srabhi" w:date="2015-07-20T15:05:00Z">
              <w:r w:rsidRPr="00092D4B" w:rsidDel="00472A40">
                <w:rPr>
                  <w:rFonts w:ascii="Arial" w:hAnsi="Arial" w:cs="Arial"/>
                  <w:color w:val="000000"/>
                  <w:sz w:val="20"/>
                  <w:szCs w:val="20"/>
                  <w:lang w:eastAsia="zh-CN"/>
                </w:rPr>
                <w:t>368</w:t>
              </w:r>
            </w:ins>
          </w:p>
        </w:tc>
      </w:tr>
      <w:tr w:rsidR="009910DD" w:rsidRPr="00240276" w:rsidDel="00472A40" w:rsidTr="00AF3745">
        <w:trPr>
          <w:trHeight w:val="225"/>
          <w:ins w:id="359"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rPr>
                <w:ins w:id="360" w:author="srabhi" w:date="2015-07-20T15:05:00Z"/>
                <w:rFonts w:ascii="Arial" w:hAnsi="Arial" w:cs="Arial"/>
                <w:color w:val="000000"/>
                <w:sz w:val="20"/>
                <w:szCs w:val="20"/>
                <w:lang w:eastAsia="zh-CN"/>
              </w:rPr>
            </w:pPr>
            <w:ins w:id="361" w:author="srabhi" w:date="2015-07-20T15:05:00Z">
              <w:r w:rsidRPr="00092D4B" w:rsidDel="00472A40">
                <w:rPr>
                  <w:rFonts w:ascii="Arial" w:hAnsi="Arial" w:cs="Arial"/>
                  <w:color w:val="000000"/>
                  <w:sz w:val="20"/>
                  <w:szCs w:val="20"/>
                  <w:lang w:eastAsia="zh-CN"/>
                </w:rPr>
                <w:t>Walking (Gait), Balance, and Coordination Problems</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362" w:author="srabhi" w:date="2015-07-20T15:05:00Z"/>
                <w:rFonts w:ascii="Arial" w:hAnsi="Arial" w:cs="Arial"/>
                <w:color w:val="000000"/>
                <w:sz w:val="20"/>
                <w:szCs w:val="20"/>
                <w:lang w:eastAsia="zh-CN"/>
              </w:rPr>
            </w:pPr>
            <w:ins w:id="363"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364" w:author="srabhi" w:date="2015-07-20T15:05:00Z"/>
                <w:rFonts w:ascii="Arial" w:hAnsi="Arial" w:cs="Arial"/>
                <w:color w:val="000000"/>
                <w:sz w:val="20"/>
                <w:szCs w:val="20"/>
                <w:lang w:eastAsia="zh-CN"/>
              </w:rPr>
            </w:pPr>
            <w:ins w:id="365" w:author="srabhi" w:date="2015-07-20T15:05:00Z">
              <w:r w:rsidRPr="00092D4B" w:rsidDel="00472A40">
                <w:rPr>
                  <w:rFonts w:ascii="Arial" w:hAnsi="Arial" w:cs="Arial"/>
                  <w:color w:val="000000"/>
                  <w:sz w:val="20"/>
                  <w:szCs w:val="20"/>
                  <w:lang w:eastAsia="zh-CN"/>
                </w:rPr>
                <w:t>365</w:t>
              </w:r>
            </w:ins>
          </w:p>
        </w:tc>
        <w:tc>
          <w:tcPr>
            <w:tcW w:w="1286"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366" w:author="srabhi" w:date="2015-07-20T15:05:00Z"/>
                <w:rFonts w:ascii="Arial" w:hAnsi="Arial" w:cs="Arial"/>
                <w:color w:val="000000"/>
                <w:sz w:val="20"/>
                <w:szCs w:val="20"/>
                <w:lang w:eastAsia="zh-CN"/>
              </w:rPr>
            </w:pPr>
            <w:ins w:id="367" w:author="srabhi" w:date="2015-07-20T15:05:00Z">
              <w:r w:rsidRPr="00092D4B" w:rsidDel="00472A40">
                <w:rPr>
                  <w:rFonts w:ascii="Arial" w:hAnsi="Arial" w:cs="Arial"/>
                  <w:color w:val="000000"/>
                  <w:sz w:val="20"/>
                  <w:szCs w:val="20"/>
                  <w:lang w:eastAsia="zh-CN"/>
                </w:rPr>
                <w:t>355</w:t>
              </w:r>
            </w:ins>
          </w:p>
        </w:tc>
      </w:tr>
      <w:tr w:rsidR="009910DD" w:rsidRPr="00240276" w:rsidDel="00472A40" w:rsidTr="00AF3745">
        <w:trPr>
          <w:trHeight w:val="225"/>
          <w:ins w:id="368"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rPr>
                <w:ins w:id="369" w:author="srabhi" w:date="2015-07-20T15:05:00Z"/>
                <w:rFonts w:ascii="Arial" w:hAnsi="Arial" w:cs="Arial"/>
                <w:color w:val="000000"/>
                <w:sz w:val="20"/>
                <w:szCs w:val="20"/>
                <w:lang w:eastAsia="zh-CN"/>
              </w:rPr>
            </w:pPr>
            <w:ins w:id="370" w:author="srabhi" w:date="2015-07-20T15:05:00Z">
              <w:r w:rsidRPr="00092D4B" w:rsidDel="00472A40">
                <w:rPr>
                  <w:rFonts w:ascii="Arial" w:hAnsi="Arial" w:cs="Arial"/>
                  <w:color w:val="000000"/>
                  <w:sz w:val="20"/>
                  <w:szCs w:val="20"/>
                  <w:lang w:eastAsia="zh-CN"/>
                </w:rPr>
                <w:t>Dizziness and Vertigo</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371" w:author="srabhi" w:date="2015-07-20T15:05:00Z"/>
                <w:rFonts w:ascii="Arial" w:hAnsi="Arial" w:cs="Arial"/>
                <w:color w:val="000000"/>
                <w:sz w:val="20"/>
                <w:szCs w:val="20"/>
                <w:lang w:eastAsia="zh-CN"/>
              </w:rPr>
            </w:pPr>
            <w:ins w:id="372"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373" w:author="srabhi" w:date="2015-07-20T15:05:00Z"/>
                <w:rFonts w:ascii="Arial" w:hAnsi="Arial" w:cs="Arial"/>
                <w:color w:val="000000"/>
                <w:sz w:val="20"/>
                <w:szCs w:val="20"/>
                <w:lang w:eastAsia="zh-CN"/>
              </w:rPr>
            </w:pPr>
            <w:ins w:id="374" w:author="srabhi" w:date="2015-07-20T15:05:00Z">
              <w:r w:rsidRPr="00092D4B" w:rsidDel="00472A40">
                <w:rPr>
                  <w:rFonts w:ascii="Arial" w:hAnsi="Arial" w:cs="Arial"/>
                  <w:color w:val="000000"/>
                  <w:sz w:val="20"/>
                  <w:szCs w:val="20"/>
                  <w:lang w:eastAsia="zh-CN"/>
                </w:rPr>
                <w:t>182</w:t>
              </w:r>
            </w:ins>
          </w:p>
        </w:tc>
        <w:tc>
          <w:tcPr>
            <w:tcW w:w="1286"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375" w:author="srabhi" w:date="2015-07-20T15:05:00Z"/>
                <w:rFonts w:ascii="Arial" w:hAnsi="Arial" w:cs="Arial"/>
                <w:color w:val="000000"/>
                <w:sz w:val="20"/>
                <w:szCs w:val="20"/>
                <w:lang w:eastAsia="zh-CN"/>
              </w:rPr>
            </w:pPr>
            <w:ins w:id="376" w:author="srabhi" w:date="2015-07-20T15:05:00Z">
              <w:r w:rsidRPr="00092D4B" w:rsidDel="00472A40">
                <w:rPr>
                  <w:rFonts w:ascii="Arial" w:hAnsi="Arial" w:cs="Arial"/>
                  <w:color w:val="000000"/>
                  <w:sz w:val="20"/>
                  <w:szCs w:val="20"/>
                  <w:lang w:eastAsia="zh-CN"/>
                </w:rPr>
                <w:t>174</w:t>
              </w:r>
            </w:ins>
          </w:p>
        </w:tc>
      </w:tr>
      <w:tr w:rsidR="009910DD" w:rsidRPr="00240276" w:rsidDel="00472A40" w:rsidTr="00AF3745">
        <w:trPr>
          <w:trHeight w:val="225"/>
          <w:ins w:id="377"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rPr>
                <w:ins w:id="378" w:author="srabhi" w:date="2015-07-20T15:05:00Z"/>
                <w:rFonts w:ascii="Arial" w:hAnsi="Arial" w:cs="Arial"/>
                <w:color w:val="000000"/>
                <w:sz w:val="20"/>
                <w:szCs w:val="20"/>
                <w:lang w:eastAsia="zh-CN"/>
              </w:rPr>
            </w:pPr>
            <w:ins w:id="379" w:author="srabhi" w:date="2015-07-20T15:05:00Z">
              <w:r w:rsidRPr="00092D4B" w:rsidDel="00472A40">
                <w:rPr>
                  <w:rFonts w:ascii="Arial" w:hAnsi="Arial" w:cs="Arial"/>
                  <w:color w:val="000000"/>
                  <w:sz w:val="20"/>
                  <w:szCs w:val="20"/>
                  <w:lang w:eastAsia="zh-CN"/>
                </w:rPr>
                <w:t>Muscle weakness/spasm/spasticity</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380" w:author="srabhi" w:date="2015-07-20T15:05:00Z"/>
                <w:rFonts w:ascii="Arial" w:hAnsi="Arial" w:cs="Arial"/>
                <w:color w:val="000000"/>
                <w:sz w:val="20"/>
                <w:szCs w:val="20"/>
                <w:lang w:eastAsia="zh-CN"/>
              </w:rPr>
            </w:pPr>
            <w:ins w:id="381"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382" w:author="srabhi" w:date="2015-07-20T15:05:00Z"/>
                <w:rFonts w:ascii="Arial" w:hAnsi="Arial" w:cs="Arial"/>
                <w:color w:val="000000"/>
                <w:sz w:val="20"/>
                <w:szCs w:val="20"/>
                <w:lang w:eastAsia="zh-CN"/>
              </w:rPr>
            </w:pPr>
            <w:ins w:id="383" w:author="srabhi" w:date="2015-07-20T15:05:00Z">
              <w:r w:rsidRPr="00092D4B" w:rsidDel="00472A40">
                <w:rPr>
                  <w:rFonts w:ascii="Arial" w:hAnsi="Arial" w:cs="Arial"/>
                  <w:color w:val="000000"/>
                  <w:sz w:val="20"/>
                  <w:szCs w:val="20"/>
                  <w:lang w:eastAsia="zh-CN"/>
                </w:rPr>
                <w:t>282</w:t>
              </w:r>
            </w:ins>
          </w:p>
        </w:tc>
        <w:tc>
          <w:tcPr>
            <w:tcW w:w="1286"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384" w:author="srabhi" w:date="2015-07-20T15:05:00Z"/>
                <w:rFonts w:ascii="Arial" w:hAnsi="Arial" w:cs="Arial"/>
                <w:color w:val="000000"/>
                <w:sz w:val="20"/>
                <w:szCs w:val="20"/>
                <w:lang w:eastAsia="zh-CN"/>
              </w:rPr>
            </w:pPr>
            <w:ins w:id="385" w:author="srabhi" w:date="2015-07-20T15:05:00Z">
              <w:r w:rsidRPr="00092D4B" w:rsidDel="00472A40">
                <w:rPr>
                  <w:rFonts w:ascii="Arial" w:hAnsi="Arial" w:cs="Arial"/>
                  <w:color w:val="000000"/>
                  <w:sz w:val="20"/>
                  <w:szCs w:val="20"/>
                  <w:lang w:eastAsia="zh-CN"/>
                </w:rPr>
                <w:t>264</w:t>
              </w:r>
            </w:ins>
          </w:p>
        </w:tc>
      </w:tr>
      <w:tr w:rsidR="009910DD" w:rsidRPr="00240276" w:rsidDel="00472A40" w:rsidTr="00AF3745">
        <w:trPr>
          <w:trHeight w:val="225"/>
          <w:ins w:id="386"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rPr>
                <w:ins w:id="387" w:author="srabhi" w:date="2015-07-20T15:05:00Z"/>
                <w:rFonts w:ascii="Arial" w:hAnsi="Arial" w:cs="Arial"/>
                <w:color w:val="000000"/>
                <w:sz w:val="20"/>
                <w:szCs w:val="20"/>
                <w:lang w:eastAsia="zh-CN"/>
              </w:rPr>
            </w:pPr>
            <w:ins w:id="388" w:author="srabhi" w:date="2015-07-20T15:05:00Z">
              <w:r w:rsidRPr="00092D4B" w:rsidDel="00472A40">
                <w:rPr>
                  <w:rFonts w:ascii="Arial" w:hAnsi="Arial" w:cs="Arial"/>
                  <w:color w:val="000000"/>
                  <w:sz w:val="20"/>
                  <w:szCs w:val="20"/>
                  <w:lang w:eastAsia="zh-CN"/>
                </w:rPr>
                <w:t>Fatigue</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389" w:author="srabhi" w:date="2015-07-20T15:05:00Z"/>
                <w:rFonts w:ascii="Arial" w:hAnsi="Arial" w:cs="Arial"/>
                <w:color w:val="000000"/>
                <w:sz w:val="20"/>
                <w:szCs w:val="20"/>
                <w:lang w:eastAsia="zh-CN"/>
              </w:rPr>
            </w:pPr>
            <w:ins w:id="390"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391" w:author="srabhi" w:date="2015-07-20T15:05:00Z"/>
                <w:rFonts w:ascii="Arial" w:hAnsi="Arial" w:cs="Arial"/>
                <w:color w:val="000000"/>
                <w:sz w:val="20"/>
                <w:szCs w:val="20"/>
                <w:lang w:eastAsia="zh-CN"/>
              </w:rPr>
            </w:pPr>
            <w:ins w:id="392" w:author="srabhi" w:date="2015-07-20T15:05:00Z">
              <w:r w:rsidRPr="00092D4B" w:rsidDel="00472A40">
                <w:rPr>
                  <w:rFonts w:ascii="Arial" w:hAnsi="Arial" w:cs="Arial"/>
                  <w:color w:val="000000"/>
                  <w:sz w:val="20"/>
                  <w:szCs w:val="20"/>
                  <w:lang w:eastAsia="zh-CN"/>
                </w:rPr>
                <w:t>527</w:t>
              </w:r>
            </w:ins>
          </w:p>
        </w:tc>
        <w:tc>
          <w:tcPr>
            <w:tcW w:w="1286"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393" w:author="srabhi" w:date="2015-07-20T15:05:00Z"/>
                <w:rFonts w:ascii="Arial" w:hAnsi="Arial" w:cs="Arial"/>
                <w:color w:val="000000"/>
                <w:sz w:val="20"/>
                <w:szCs w:val="20"/>
                <w:lang w:eastAsia="zh-CN"/>
              </w:rPr>
            </w:pPr>
            <w:ins w:id="394" w:author="srabhi" w:date="2015-07-20T15:05:00Z">
              <w:r w:rsidRPr="00092D4B" w:rsidDel="00472A40">
                <w:rPr>
                  <w:rFonts w:ascii="Arial" w:hAnsi="Arial" w:cs="Arial"/>
                  <w:color w:val="000000"/>
                  <w:sz w:val="20"/>
                  <w:szCs w:val="20"/>
                  <w:lang w:eastAsia="zh-CN"/>
                </w:rPr>
                <w:t>524</w:t>
              </w:r>
            </w:ins>
          </w:p>
        </w:tc>
      </w:tr>
      <w:tr w:rsidR="009910DD" w:rsidRPr="00240276" w:rsidDel="00472A40" w:rsidTr="00AF3745">
        <w:trPr>
          <w:trHeight w:val="225"/>
          <w:ins w:id="395"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rPr>
                <w:ins w:id="396" w:author="srabhi" w:date="2015-07-20T15:05:00Z"/>
                <w:rFonts w:ascii="Arial" w:hAnsi="Arial" w:cs="Arial"/>
                <w:color w:val="000000"/>
                <w:sz w:val="20"/>
                <w:szCs w:val="20"/>
                <w:lang w:eastAsia="zh-CN"/>
              </w:rPr>
            </w:pPr>
            <w:ins w:id="397" w:author="srabhi" w:date="2015-07-20T15:05:00Z">
              <w:r w:rsidRPr="00092D4B" w:rsidDel="00472A40">
                <w:rPr>
                  <w:rFonts w:ascii="Arial" w:hAnsi="Arial" w:cs="Arial"/>
                  <w:color w:val="000000"/>
                  <w:sz w:val="20"/>
                  <w:szCs w:val="20"/>
                  <w:lang w:eastAsia="zh-CN"/>
                </w:rPr>
                <w:t>Bladder Dysfunction</w:t>
              </w:r>
            </w:ins>
          </w:p>
        </w:tc>
        <w:tc>
          <w:tcPr>
            <w:tcW w:w="1275" w:type="dxa"/>
            <w:tcBorders>
              <w:top w:val="nil"/>
              <w:left w:val="nil"/>
              <w:bottom w:val="single" w:sz="4" w:space="0" w:color="auto"/>
              <w:right w:val="single" w:sz="4" w:space="0" w:color="auto"/>
            </w:tcBorders>
            <w:shd w:val="clear" w:color="auto" w:fill="auto"/>
            <w:noWrap/>
            <w:hideMark/>
          </w:tcPr>
          <w:p w:rsidR="009910DD" w:rsidRPr="00092D4B" w:rsidDel="00472A40" w:rsidRDefault="009910DD" w:rsidP="00AF3745">
            <w:pPr>
              <w:spacing w:line="240" w:lineRule="auto"/>
              <w:rPr>
                <w:ins w:id="398" w:author="srabhi" w:date="2015-07-20T15:05:00Z"/>
                <w:rFonts w:ascii="Arial" w:hAnsi="Arial" w:cs="Arial"/>
                <w:color w:val="000000"/>
                <w:sz w:val="20"/>
                <w:szCs w:val="20"/>
                <w:lang w:eastAsia="zh-CN"/>
              </w:rPr>
            </w:pPr>
            <w:ins w:id="399"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400" w:author="srabhi" w:date="2015-07-20T15:05:00Z"/>
                <w:rFonts w:ascii="Arial" w:hAnsi="Arial" w:cs="Arial"/>
                <w:color w:val="000000"/>
                <w:sz w:val="20"/>
                <w:szCs w:val="20"/>
                <w:lang w:eastAsia="zh-CN"/>
              </w:rPr>
            </w:pPr>
            <w:ins w:id="401" w:author="srabhi" w:date="2015-07-20T15:05:00Z">
              <w:r w:rsidRPr="00092D4B" w:rsidDel="00472A40">
                <w:rPr>
                  <w:rFonts w:ascii="Arial" w:hAnsi="Arial" w:cs="Arial"/>
                  <w:color w:val="000000"/>
                  <w:sz w:val="20"/>
                  <w:szCs w:val="20"/>
                  <w:lang w:eastAsia="zh-CN"/>
                </w:rPr>
                <w:t>230</w:t>
              </w:r>
            </w:ins>
          </w:p>
        </w:tc>
        <w:tc>
          <w:tcPr>
            <w:tcW w:w="1286" w:type="dxa"/>
            <w:tcBorders>
              <w:top w:val="nil"/>
              <w:left w:val="nil"/>
              <w:bottom w:val="single" w:sz="4" w:space="0" w:color="auto"/>
              <w:right w:val="single" w:sz="4" w:space="0" w:color="auto"/>
            </w:tcBorders>
            <w:shd w:val="clear" w:color="auto" w:fill="auto"/>
            <w:noWrap/>
            <w:vAlign w:val="bottom"/>
            <w:hideMark/>
          </w:tcPr>
          <w:p w:rsidR="009910DD" w:rsidRPr="00092D4B" w:rsidDel="00472A40" w:rsidRDefault="009910DD" w:rsidP="00AF3745">
            <w:pPr>
              <w:spacing w:line="240" w:lineRule="auto"/>
              <w:jc w:val="right"/>
              <w:rPr>
                <w:ins w:id="402" w:author="srabhi" w:date="2015-07-20T15:05:00Z"/>
                <w:rFonts w:ascii="Arial" w:hAnsi="Arial" w:cs="Arial"/>
                <w:color w:val="000000"/>
                <w:sz w:val="20"/>
                <w:szCs w:val="20"/>
                <w:lang w:eastAsia="zh-CN"/>
              </w:rPr>
            </w:pPr>
            <w:ins w:id="403" w:author="srabhi" w:date="2015-07-20T15:05:00Z">
              <w:r w:rsidRPr="00092D4B" w:rsidDel="00472A40">
                <w:rPr>
                  <w:rFonts w:ascii="Arial" w:hAnsi="Arial" w:cs="Arial"/>
                  <w:color w:val="000000"/>
                  <w:sz w:val="20"/>
                  <w:szCs w:val="20"/>
                  <w:lang w:eastAsia="zh-CN"/>
                </w:rPr>
                <w:t>207</w:t>
              </w:r>
            </w:ins>
          </w:p>
        </w:tc>
      </w:tr>
      <w:tr w:rsidR="009910DD" w:rsidRPr="00240276" w:rsidDel="00472A40" w:rsidTr="009910DD">
        <w:tblPrEx>
          <w:tblW w:w="8809" w:type="dxa"/>
          <w:tblInd w:w="93" w:type="dxa"/>
          <w:tblPrExChange w:id="404" w:author="srabhi" w:date="2015-07-20T15:07:00Z">
            <w:tblPrEx>
              <w:tblW w:w="8809" w:type="dxa"/>
              <w:tblInd w:w="93" w:type="dxa"/>
            </w:tblPrEx>
          </w:tblPrExChange>
        </w:tblPrEx>
        <w:trPr>
          <w:trHeight w:val="225"/>
          <w:ins w:id="405" w:author="srabhi" w:date="2015-07-20T15:05:00Z"/>
          <w:trPrChange w:id="406" w:author="srabhi" w:date="2015-07-20T15:07:00Z">
            <w:trPr>
              <w:gridAfter w:val="0"/>
              <w:trHeight w:val="225"/>
            </w:trPr>
          </w:trPrChange>
        </w:trPr>
        <w:tc>
          <w:tcPr>
            <w:tcW w:w="4977" w:type="dxa"/>
            <w:tcBorders>
              <w:top w:val="nil"/>
              <w:left w:val="single" w:sz="4" w:space="0" w:color="auto"/>
              <w:bottom w:val="single" w:sz="4" w:space="0" w:color="auto"/>
              <w:right w:val="single" w:sz="4" w:space="0" w:color="auto"/>
            </w:tcBorders>
            <w:shd w:val="clear" w:color="auto" w:fill="auto"/>
            <w:noWrap/>
            <w:vAlign w:val="bottom"/>
            <w:hideMark/>
            <w:tcPrChange w:id="407" w:author="srabhi" w:date="2015-07-20T15:07:00Z">
              <w:tcPr>
                <w:tcW w:w="4977"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rsidR="009910DD" w:rsidRPr="00092D4B" w:rsidDel="00472A40" w:rsidRDefault="009910DD" w:rsidP="00AF3745">
            <w:pPr>
              <w:spacing w:line="240" w:lineRule="auto"/>
              <w:rPr>
                <w:ins w:id="408" w:author="srabhi" w:date="2015-07-20T15:05:00Z"/>
                <w:rFonts w:ascii="Arial" w:hAnsi="Arial" w:cs="Arial"/>
                <w:color w:val="000000"/>
                <w:sz w:val="20"/>
                <w:szCs w:val="20"/>
                <w:lang w:eastAsia="zh-CN"/>
              </w:rPr>
            </w:pPr>
            <w:ins w:id="409" w:author="srabhi" w:date="2015-07-20T15:05:00Z">
              <w:r w:rsidRPr="00092D4B" w:rsidDel="00472A40">
                <w:rPr>
                  <w:rFonts w:ascii="Arial" w:hAnsi="Arial" w:cs="Arial"/>
                  <w:color w:val="000000"/>
                  <w:sz w:val="20"/>
                  <w:szCs w:val="20"/>
                  <w:lang w:eastAsia="zh-CN"/>
                </w:rPr>
                <w:t>Bowel Dysfunction</w:t>
              </w:r>
            </w:ins>
          </w:p>
        </w:tc>
        <w:tc>
          <w:tcPr>
            <w:tcW w:w="1275" w:type="dxa"/>
            <w:tcBorders>
              <w:top w:val="nil"/>
              <w:left w:val="nil"/>
              <w:bottom w:val="single" w:sz="4" w:space="0" w:color="auto"/>
              <w:right w:val="single" w:sz="4" w:space="0" w:color="auto"/>
            </w:tcBorders>
            <w:shd w:val="clear" w:color="auto" w:fill="auto"/>
            <w:noWrap/>
            <w:hideMark/>
            <w:tcPrChange w:id="410" w:author="srabhi" w:date="2015-07-20T15:07:00Z">
              <w:tcPr>
                <w:tcW w:w="1275" w:type="dxa"/>
                <w:gridSpan w:val="2"/>
                <w:tcBorders>
                  <w:top w:val="nil"/>
                  <w:left w:val="nil"/>
                  <w:bottom w:val="single" w:sz="4" w:space="0" w:color="auto"/>
                  <w:right w:val="single" w:sz="4" w:space="0" w:color="auto"/>
                </w:tcBorders>
                <w:shd w:val="clear" w:color="auto" w:fill="auto"/>
                <w:noWrap/>
                <w:hideMark/>
              </w:tcPr>
            </w:tcPrChange>
          </w:tcPr>
          <w:p w:rsidR="009910DD" w:rsidRPr="00092D4B" w:rsidDel="00472A40" w:rsidRDefault="009910DD" w:rsidP="00AF3745">
            <w:pPr>
              <w:spacing w:line="240" w:lineRule="auto"/>
              <w:rPr>
                <w:ins w:id="411" w:author="srabhi" w:date="2015-07-20T15:05:00Z"/>
                <w:rFonts w:ascii="Arial" w:hAnsi="Arial" w:cs="Arial"/>
                <w:color w:val="000000"/>
                <w:sz w:val="20"/>
                <w:szCs w:val="20"/>
                <w:lang w:eastAsia="zh-CN"/>
              </w:rPr>
            </w:pPr>
            <w:ins w:id="412"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Change w:id="413" w:author="srabhi" w:date="2015-07-20T15:07:00Z">
              <w:tcPr>
                <w:tcW w:w="1271" w:type="dxa"/>
                <w:gridSpan w:val="2"/>
                <w:tcBorders>
                  <w:top w:val="nil"/>
                  <w:left w:val="nil"/>
                  <w:bottom w:val="single" w:sz="4" w:space="0" w:color="auto"/>
                  <w:right w:val="single" w:sz="4" w:space="0" w:color="auto"/>
                </w:tcBorders>
                <w:shd w:val="clear" w:color="auto" w:fill="auto"/>
                <w:noWrap/>
                <w:vAlign w:val="bottom"/>
                <w:hideMark/>
              </w:tcPr>
            </w:tcPrChange>
          </w:tcPr>
          <w:p w:rsidR="009910DD" w:rsidRPr="00092D4B" w:rsidDel="00472A40" w:rsidRDefault="009910DD" w:rsidP="00AF3745">
            <w:pPr>
              <w:spacing w:line="240" w:lineRule="auto"/>
              <w:jc w:val="right"/>
              <w:rPr>
                <w:ins w:id="414" w:author="srabhi" w:date="2015-07-20T15:05:00Z"/>
                <w:rFonts w:ascii="Arial" w:hAnsi="Arial" w:cs="Arial"/>
                <w:color w:val="000000"/>
                <w:sz w:val="20"/>
                <w:szCs w:val="20"/>
                <w:lang w:eastAsia="zh-CN"/>
              </w:rPr>
            </w:pPr>
            <w:ins w:id="415" w:author="srabhi" w:date="2015-07-20T15:05:00Z">
              <w:r w:rsidRPr="00092D4B" w:rsidDel="00472A40">
                <w:rPr>
                  <w:rFonts w:ascii="Arial" w:hAnsi="Arial" w:cs="Arial"/>
                  <w:color w:val="000000"/>
                  <w:sz w:val="20"/>
                  <w:szCs w:val="20"/>
                  <w:lang w:eastAsia="zh-CN"/>
                </w:rPr>
                <w:t>188</w:t>
              </w:r>
            </w:ins>
          </w:p>
        </w:tc>
        <w:tc>
          <w:tcPr>
            <w:tcW w:w="1286" w:type="dxa"/>
            <w:tcBorders>
              <w:top w:val="nil"/>
              <w:left w:val="nil"/>
              <w:bottom w:val="single" w:sz="4" w:space="0" w:color="auto"/>
              <w:right w:val="single" w:sz="4" w:space="0" w:color="auto"/>
            </w:tcBorders>
            <w:shd w:val="clear" w:color="auto" w:fill="auto"/>
            <w:noWrap/>
            <w:vAlign w:val="bottom"/>
            <w:hideMark/>
            <w:tcPrChange w:id="416" w:author="srabhi" w:date="2015-07-20T15:07:00Z">
              <w:tcPr>
                <w:tcW w:w="1286" w:type="dxa"/>
                <w:gridSpan w:val="2"/>
                <w:tcBorders>
                  <w:top w:val="nil"/>
                  <w:left w:val="nil"/>
                  <w:bottom w:val="single" w:sz="4" w:space="0" w:color="auto"/>
                  <w:right w:val="single" w:sz="4" w:space="0" w:color="auto"/>
                </w:tcBorders>
                <w:shd w:val="clear" w:color="auto" w:fill="auto"/>
                <w:noWrap/>
                <w:vAlign w:val="bottom"/>
                <w:hideMark/>
              </w:tcPr>
            </w:tcPrChange>
          </w:tcPr>
          <w:p w:rsidR="009910DD" w:rsidRPr="00092D4B" w:rsidDel="00472A40" w:rsidRDefault="009910DD" w:rsidP="00AF3745">
            <w:pPr>
              <w:spacing w:line="240" w:lineRule="auto"/>
              <w:jc w:val="right"/>
              <w:rPr>
                <w:ins w:id="417" w:author="srabhi" w:date="2015-07-20T15:05:00Z"/>
                <w:rFonts w:ascii="Arial" w:hAnsi="Arial" w:cs="Arial"/>
                <w:color w:val="000000"/>
                <w:sz w:val="20"/>
                <w:szCs w:val="20"/>
                <w:lang w:eastAsia="zh-CN"/>
              </w:rPr>
            </w:pPr>
            <w:ins w:id="418" w:author="srabhi" w:date="2015-07-20T15:05:00Z">
              <w:r w:rsidRPr="00092D4B" w:rsidDel="00472A40">
                <w:rPr>
                  <w:rFonts w:ascii="Arial" w:hAnsi="Arial" w:cs="Arial"/>
                  <w:color w:val="000000"/>
                  <w:sz w:val="20"/>
                  <w:szCs w:val="20"/>
                  <w:lang w:eastAsia="zh-CN"/>
                </w:rPr>
                <w:t>160</w:t>
              </w:r>
            </w:ins>
          </w:p>
        </w:tc>
      </w:tr>
      <w:tr w:rsidR="009910DD" w:rsidRPr="00240276" w:rsidDel="00472A40" w:rsidTr="00C92388">
        <w:tblPrEx>
          <w:tblW w:w="8809" w:type="dxa"/>
          <w:tblInd w:w="93" w:type="dxa"/>
          <w:tblPrExChange w:id="419" w:author="srabhi" w:date="2015-07-21T10:08:00Z">
            <w:tblPrEx>
              <w:tblW w:w="8809" w:type="dxa"/>
              <w:tblInd w:w="93" w:type="dxa"/>
            </w:tblPrEx>
          </w:tblPrExChange>
        </w:tblPrEx>
        <w:trPr>
          <w:trHeight w:val="225"/>
          <w:ins w:id="420" w:author="srabhi" w:date="2015-07-20T15:05:00Z"/>
          <w:trPrChange w:id="421" w:author="srabhi" w:date="2015-07-21T10:08:00Z">
            <w:trPr>
              <w:gridBefore w:val="1"/>
              <w:trHeight w:val="225"/>
            </w:trPr>
          </w:trPrChange>
        </w:trPr>
        <w:tc>
          <w:tcPr>
            <w:tcW w:w="4977" w:type="dxa"/>
            <w:tcBorders>
              <w:top w:val="nil"/>
              <w:left w:val="single" w:sz="4" w:space="0" w:color="auto"/>
              <w:bottom w:val="single" w:sz="4" w:space="0" w:color="auto"/>
              <w:right w:val="single" w:sz="4" w:space="0" w:color="auto"/>
            </w:tcBorders>
            <w:shd w:val="clear" w:color="auto" w:fill="auto"/>
            <w:noWrap/>
            <w:vAlign w:val="bottom"/>
            <w:hideMark/>
            <w:tcPrChange w:id="422" w:author="srabhi" w:date="2015-07-21T10:08:00Z">
              <w:tcPr>
                <w:tcW w:w="4977"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rsidR="009910DD" w:rsidRPr="00092D4B" w:rsidDel="00472A40" w:rsidRDefault="009910DD" w:rsidP="00AF3745">
            <w:pPr>
              <w:spacing w:line="240" w:lineRule="auto"/>
              <w:rPr>
                <w:ins w:id="423" w:author="srabhi" w:date="2015-07-20T15:05:00Z"/>
                <w:rFonts w:ascii="Arial" w:hAnsi="Arial" w:cs="Arial"/>
                <w:color w:val="000000"/>
                <w:sz w:val="20"/>
                <w:szCs w:val="20"/>
                <w:lang w:eastAsia="zh-CN"/>
              </w:rPr>
            </w:pPr>
            <w:ins w:id="424" w:author="srabhi" w:date="2015-07-20T15:05:00Z">
              <w:r w:rsidRPr="00092D4B" w:rsidDel="00472A40">
                <w:rPr>
                  <w:rFonts w:ascii="Arial" w:hAnsi="Arial" w:cs="Arial"/>
                  <w:color w:val="000000"/>
                  <w:sz w:val="20"/>
                  <w:szCs w:val="20"/>
                  <w:lang w:eastAsia="zh-CN"/>
                </w:rPr>
                <w:t>Visual Symptoms</w:t>
              </w:r>
            </w:ins>
          </w:p>
        </w:tc>
        <w:tc>
          <w:tcPr>
            <w:tcW w:w="1275" w:type="dxa"/>
            <w:tcBorders>
              <w:top w:val="nil"/>
              <w:left w:val="nil"/>
              <w:bottom w:val="single" w:sz="4" w:space="0" w:color="auto"/>
              <w:right w:val="single" w:sz="4" w:space="0" w:color="auto"/>
            </w:tcBorders>
            <w:shd w:val="clear" w:color="auto" w:fill="auto"/>
            <w:noWrap/>
            <w:hideMark/>
            <w:tcPrChange w:id="425" w:author="srabhi" w:date="2015-07-21T10:08:00Z">
              <w:tcPr>
                <w:tcW w:w="1275" w:type="dxa"/>
                <w:gridSpan w:val="2"/>
                <w:tcBorders>
                  <w:top w:val="nil"/>
                  <w:left w:val="nil"/>
                  <w:bottom w:val="single" w:sz="4" w:space="0" w:color="auto"/>
                  <w:right w:val="single" w:sz="4" w:space="0" w:color="auto"/>
                </w:tcBorders>
                <w:shd w:val="clear" w:color="auto" w:fill="auto"/>
                <w:noWrap/>
                <w:hideMark/>
              </w:tcPr>
            </w:tcPrChange>
          </w:tcPr>
          <w:p w:rsidR="009910DD" w:rsidRPr="00092D4B" w:rsidDel="00472A40" w:rsidRDefault="009910DD" w:rsidP="00AF3745">
            <w:pPr>
              <w:spacing w:line="240" w:lineRule="auto"/>
              <w:rPr>
                <w:ins w:id="426" w:author="srabhi" w:date="2015-07-20T15:05:00Z"/>
                <w:rFonts w:ascii="Arial" w:hAnsi="Arial" w:cs="Arial"/>
                <w:color w:val="000000"/>
                <w:sz w:val="20"/>
                <w:szCs w:val="20"/>
                <w:lang w:eastAsia="zh-CN"/>
              </w:rPr>
            </w:pPr>
            <w:ins w:id="427"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Change w:id="428" w:author="srabhi" w:date="2015-07-21T10:08:00Z">
              <w:tcPr>
                <w:tcW w:w="1271" w:type="dxa"/>
                <w:gridSpan w:val="2"/>
                <w:tcBorders>
                  <w:top w:val="nil"/>
                  <w:left w:val="nil"/>
                  <w:bottom w:val="single" w:sz="4" w:space="0" w:color="auto"/>
                  <w:right w:val="single" w:sz="4" w:space="0" w:color="auto"/>
                </w:tcBorders>
                <w:shd w:val="clear" w:color="auto" w:fill="auto"/>
                <w:noWrap/>
                <w:vAlign w:val="bottom"/>
                <w:hideMark/>
              </w:tcPr>
            </w:tcPrChange>
          </w:tcPr>
          <w:p w:rsidR="009910DD" w:rsidRPr="00092D4B" w:rsidDel="00472A40" w:rsidRDefault="009910DD" w:rsidP="00AF3745">
            <w:pPr>
              <w:spacing w:line="240" w:lineRule="auto"/>
              <w:jc w:val="right"/>
              <w:rPr>
                <w:ins w:id="429" w:author="srabhi" w:date="2015-07-20T15:05:00Z"/>
                <w:rFonts w:ascii="Arial" w:hAnsi="Arial" w:cs="Arial"/>
                <w:color w:val="000000"/>
                <w:sz w:val="20"/>
                <w:szCs w:val="20"/>
                <w:lang w:eastAsia="zh-CN"/>
              </w:rPr>
            </w:pPr>
            <w:ins w:id="430" w:author="srabhi" w:date="2015-07-20T15:05:00Z">
              <w:r w:rsidRPr="00092D4B" w:rsidDel="00472A40">
                <w:rPr>
                  <w:rFonts w:ascii="Arial" w:hAnsi="Arial" w:cs="Arial"/>
                  <w:color w:val="000000"/>
                  <w:sz w:val="20"/>
                  <w:szCs w:val="20"/>
                  <w:lang w:eastAsia="zh-CN"/>
                </w:rPr>
                <w:t>243</w:t>
              </w:r>
            </w:ins>
          </w:p>
        </w:tc>
        <w:tc>
          <w:tcPr>
            <w:tcW w:w="1286" w:type="dxa"/>
            <w:tcBorders>
              <w:top w:val="nil"/>
              <w:left w:val="nil"/>
              <w:bottom w:val="single" w:sz="4" w:space="0" w:color="auto"/>
              <w:right w:val="single" w:sz="4" w:space="0" w:color="auto"/>
            </w:tcBorders>
            <w:shd w:val="clear" w:color="auto" w:fill="auto"/>
            <w:noWrap/>
            <w:vAlign w:val="bottom"/>
            <w:hideMark/>
            <w:tcPrChange w:id="431" w:author="srabhi" w:date="2015-07-21T10:08:00Z">
              <w:tcPr>
                <w:tcW w:w="1286" w:type="dxa"/>
                <w:gridSpan w:val="2"/>
                <w:tcBorders>
                  <w:top w:val="nil"/>
                  <w:left w:val="nil"/>
                  <w:bottom w:val="single" w:sz="4" w:space="0" w:color="auto"/>
                  <w:right w:val="single" w:sz="4" w:space="0" w:color="auto"/>
                </w:tcBorders>
                <w:shd w:val="clear" w:color="auto" w:fill="auto"/>
                <w:noWrap/>
                <w:vAlign w:val="bottom"/>
                <w:hideMark/>
              </w:tcPr>
            </w:tcPrChange>
          </w:tcPr>
          <w:p w:rsidR="009910DD" w:rsidRPr="00092D4B" w:rsidDel="00472A40" w:rsidRDefault="009910DD" w:rsidP="00AF3745">
            <w:pPr>
              <w:spacing w:line="240" w:lineRule="auto"/>
              <w:jc w:val="right"/>
              <w:rPr>
                <w:ins w:id="432" w:author="srabhi" w:date="2015-07-20T15:05:00Z"/>
                <w:rFonts w:ascii="Arial" w:hAnsi="Arial" w:cs="Arial"/>
                <w:color w:val="000000"/>
                <w:sz w:val="20"/>
                <w:szCs w:val="20"/>
                <w:lang w:eastAsia="zh-CN"/>
              </w:rPr>
            </w:pPr>
            <w:ins w:id="433" w:author="srabhi" w:date="2015-07-20T15:05:00Z">
              <w:r w:rsidRPr="00092D4B" w:rsidDel="00472A40">
                <w:rPr>
                  <w:rFonts w:ascii="Arial" w:hAnsi="Arial" w:cs="Arial"/>
                  <w:color w:val="000000"/>
                  <w:sz w:val="20"/>
                  <w:szCs w:val="20"/>
                  <w:lang w:eastAsia="zh-CN"/>
                </w:rPr>
                <w:t>237</w:t>
              </w:r>
            </w:ins>
          </w:p>
        </w:tc>
      </w:tr>
      <w:tr w:rsidR="00C92388" w:rsidRPr="00240276" w:rsidDel="00472A40" w:rsidTr="00B27556">
        <w:tblPrEx>
          <w:tblW w:w="8809" w:type="dxa"/>
          <w:tblInd w:w="93" w:type="dxa"/>
          <w:tblPrExChange w:id="434" w:author="srabhi" w:date="2015-07-20T15:40:00Z">
            <w:tblPrEx>
              <w:tblW w:w="8809" w:type="dxa"/>
              <w:tblInd w:w="93" w:type="dxa"/>
            </w:tblPrEx>
          </w:tblPrExChange>
        </w:tblPrEx>
        <w:trPr>
          <w:trHeight w:val="225"/>
          <w:ins w:id="435" w:author="srabhi" w:date="2015-07-20T15:05:00Z"/>
          <w:trPrChange w:id="436" w:author="srabhi" w:date="2015-07-20T15:40:00Z">
            <w:trPr>
              <w:gridAfter w:val="0"/>
              <w:trHeight w:val="225"/>
            </w:trPr>
          </w:trPrChange>
        </w:trPr>
        <w:tc>
          <w:tcPr>
            <w:tcW w:w="4977" w:type="dxa"/>
            <w:tcBorders>
              <w:top w:val="nil"/>
              <w:left w:val="single" w:sz="4" w:space="0" w:color="auto"/>
              <w:bottom w:val="single" w:sz="4" w:space="0" w:color="auto"/>
              <w:right w:val="single" w:sz="4" w:space="0" w:color="auto"/>
            </w:tcBorders>
            <w:shd w:val="clear" w:color="auto" w:fill="auto"/>
            <w:noWrap/>
            <w:vAlign w:val="bottom"/>
            <w:hideMark/>
            <w:tcPrChange w:id="437" w:author="srabhi" w:date="2015-07-20T15:40:00Z">
              <w:tcPr>
                <w:tcW w:w="4977"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rsidR="00C92388" w:rsidRPr="00092D4B" w:rsidDel="00472A40" w:rsidRDefault="00C92388" w:rsidP="00AF3745">
            <w:pPr>
              <w:spacing w:line="240" w:lineRule="auto"/>
              <w:rPr>
                <w:ins w:id="438" w:author="srabhi" w:date="2015-07-20T15:05:00Z"/>
                <w:rFonts w:ascii="Arial" w:hAnsi="Arial" w:cs="Arial"/>
                <w:color w:val="000000"/>
                <w:sz w:val="20"/>
                <w:szCs w:val="20"/>
                <w:lang w:eastAsia="zh-CN"/>
              </w:rPr>
            </w:pPr>
            <w:ins w:id="439" w:author="srabhi" w:date="2015-07-20T15:05:00Z">
              <w:r w:rsidRPr="00092D4B" w:rsidDel="00472A40">
                <w:rPr>
                  <w:rFonts w:ascii="Arial" w:hAnsi="Arial" w:cs="Arial"/>
                  <w:color w:val="000000"/>
                  <w:sz w:val="20"/>
                  <w:szCs w:val="20"/>
                  <w:lang w:eastAsia="zh-CN"/>
                </w:rPr>
                <w:t>Pain</w:t>
              </w:r>
            </w:ins>
          </w:p>
        </w:tc>
        <w:tc>
          <w:tcPr>
            <w:tcW w:w="1275" w:type="dxa"/>
            <w:tcBorders>
              <w:top w:val="nil"/>
              <w:left w:val="nil"/>
              <w:bottom w:val="single" w:sz="4" w:space="0" w:color="auto"/>
              <w:right w:val="single" w:sz="4" w:space="0" w:color="auto"/>
            </w:tcBorders>
            <w:shd w:val="clear" w:color="auto" w:fill="auto"/>
            <w:noWrap/>
            <w:hideMark/>
            <w:tcPrChange w:id="440" w:author="srabhi" w:date="2015-07-20T15:40:00Z">
              <w:tcPr>
                <w:tcW w:w="1275" w:type="dxa"/>
                <w:gridSpan w:val="2"/>
                <w:tcBorders>
                  <w:top w:val="nil"/>
                  <w:left w:val="nil"/>
                  <w:bottom w:val="single" w:sz="4" w:space="0" w:color="auto"/>
                  <w:right w:val="single" w:sz="4" w:space="0" w:color="auto"/>
                </w:tcBorders>
                <w:shd w:val="clear" w:color="auto" w:fill="auto"/>
                <w:noWrap/>
                <w:hideMark/>
              </w:tcPr>
            </w:tcPrChange>
          </w:tcPr>
          <w:p w:rsidR="00C92388" w:rsidRPr="00092D4B" w:rsidDel="00472A40" w:rsidRDefault="00C92388" w:rsidP="00AF3745">
            <w:pPr>
              <w:spacing w:line="240" w:lineRule="auto"/>
              <w:rPr>
                <w:ins w:id="441" w:author="srabhi" w:date="2015-07-20T15:05:00Z"/>
                <w:rFonts w:ascii="Arial" w:hAnsi="Arial" w:cs="Arial"/>
                <w:color w:val="000000"/>
                <w:sz w:val="20"/>
                <w:szCs w:val="20"/>
                <w:lang w:eastAsia="zh-CN"/>
              </w:rPr>
            </w:pPr>
            <w:ins w:id="442"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Change w:id="443" w:author="srabhi" w:date="2015-07-20T15:40:00Z">
              <w:tcPr>
                <w:tcW w:w="1271" w:type="dxa"/>
                <w:gridSpan w:val="2"/>
                <w:tcBorders>
                  <w:top w:val="nil"/>
                  <w:left w:val="nil"/>
                  <w:bottom w:val="single" w:sz="4" w:space="0" w:color="auto"/>
                  <w:right w:val="single" w:sz="4" w:space="0" w:color="auto"/>
                </w:tcBorders>
                <w:shd w:val="clear" w:color="auto" w:fill="auto"/>
                <w:noWrap/>
                <w:vAlign w:val="bottom"/>
                <w:hideMark/>
              </w:tcPr>
            </w:tcPrChange>
          </w:tcPr>
          <w:p w:rsidR="00C92388" w:rsidRPr="00092D4B" w:rsidDel="00472A40" w:rsidRDefault="00C92388" w:rsidP="00AF3745">
            <w:pPr>
              <w:spacing w:line="240" w:lineRule="auto"/>
              <w:jc w:val="right"/>
              <w:rPr>
                <w:ins w:id="444" w:author="srabhi" w:date="2015-07-20T15:05:00Z"/>
                <w:rFonts w:ascii="Arial" w:hAnsi="Arial" w:cs="Arial"/>
                <w:color w:val="000000"/>
                <w:sz w:val="20"/>
                <w:szCs w:val="20"/>
                <w:lang w:eastAsia="zh-CN"/>
              </w:rPr>
            </w:pPr>
            <w:ins w:id="445" w:author="srabhi" w:date="2015-07-20T15:05:00Z">
              <w:r w:rsidRPr="00092D4B" w:rsidDel="00472A40">
                <w:rPr>
                  <w:rFonts w:ascii="Arial" w:hAnsi="Arial" w:cs="Arial"/>
                  <w:color w:val="000000"/>
                  <w:sz w:val="20"/>
                  <w:szCs w:val="20"/>
                  <w:lang w:eastAsia="zh-CN"/>
                </w:rPr>
                <w:t>114</w:t>
              </w:r>
            </w:ins>
          </w:p>
        </w:tc>
        <w:tc>
          <w:tcPr>
            <w:tcW w:w="1286" w:type="dxa"/>
            <w:tcBorders>
              <w:top w:val="nil"/>
              <w:left w:val="nil"/>
              <w:bottom w:val="single" w:sz="4" w:space="0" w:color="auto"/>
              <w:right w:val="single" w:sz="4" w:space="0" w:color="auto"/>
            </w:tcBorders>
            <w:shd w:val="clear" w:color="auto" w:fill="auto"/>
            <w:noWrap/>
            <w:vAlign w:val="bottom"/>
            <w:hideMark/>
            <w:tcPrChange w:id="446" w:author="srabhi" w:date="2015-07-20T15:40:00Z">
              <w:tcPr>
                <w:tcW w:w="1286" w:type="dxa"/>
                <w:gridSpan w:val="2"/>
                <w:tcBorders>
                  <w:top w:val="nil"/>
                  <w:left w:val="nil"/>
                  <w:bottom w:val="single" w:sz="4" w:space="0" w:color="auto"/>
                  <w:right w:val="single" w:sz="4" w:space="0" w:color="auto"/>
                </w:tcBorders>
                <w:shd w:val="clear" w:color="auto" w:fill="auto"/>
                <w:noWrap/>
                <w:vAlign w:val="bottom"/>
                <w:hideMark/>
              </w:tcPr>
            </w:tcPrChange>
          </w:tcPr>
          <w:p w:rsidR="00C92388" w:rsidRPr="00092D4B" w:rsidDel="00472A40" w:rsidRDefault="00C92388" w:rsidP="00AF3745">
            <w:pPr>
              <w:spacing w:line="240" w:lineRule="auto"/>
              <w:jc w:val="right"/>
              <w:rPr>
                <w:ins w:id="447" w:author="srabhi" w:date="2015-07-20T15:05:00Z"/>
                <w:rFonts w:ascii="Arial" w:hAnsi="Arial" w:cs="Arial"/>
                <w:color w:val="000000"/>
                <w:sz w:val="20"/>
                <w:szCs w:val="20"/>
                <w:lang w:eastAsia="zh-CN"/>
              </w:rPr>
            </w:pPr>
            <w:ins w:id="448" w:author="srabhi" w:date="2015-07-20T15:05:00Z">
              <w:r w:rsidRPr="00092D4B" w:rsidDel="00472A40">
                <w:rPr>
                  <w:rFonts w:ascii="Arial" w:hAnsi="Arial" w:cs="Arial"/>
                  <w:color w:val="000000"/>
                  <w:sz w:val="20"/>
                  <w:szCs w:val="20"/>
                  <w:lang w:eastAsia="zh-CN"/>
                </w:rPr>
                <w:t>98</w:t>
              </w:r>
            </w:ins>
          </w:p>
        </w:tc>
      </w:tr>
      <w:tr w:rsidR="00C92388" w:rsidRPr="00240276" w:rsidDel="00472A40" w:rsidTr="00AF3745">
        <w:trPr>
          <w:trHeight w:val="225"/>
          <w:ins w:id="449"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rPr>
                <w:ins w:id="450" w:author="srabhi" w:date="2015-07-20T15:05:00Z"/>
                <w:rFonts w:ascii="Arial" w:hAnsi="Arial" w:cs="Arial"/>
                <w:color w:val="000000"/>
                <w:sz w:val="20"/>
                <w:szCs w:val="20"/>
                <w:lang w:eastAsia="zh-CN"/>
              </w:rPr>
            </w:pPr>
            <w:ins w:id="451" w:author="srabhi" w:date="2015-07-20T15:05:00Z">
              <w:r w:rsidRPr="00092D4B" w:rsidDel="00472A40">
                <w:rPr>
                  <w:rFonts w:ascii="Arial" w:hAnsi="Arial" w:cs="Arial"/>
                  <w:color w:val="000000"/>
                  <w:sz w:val="20"/>
                  <w:szCs w:val="20"/>
                  <w:lang w:eastAsia="zh-CN"/>
                </w:rPr>
                <w:t>Seizures</w:t>
              </w:r>
            </w:ins>
          </w:p>
        </w:tc>
        <w:tc>
          <w:tcPr>
            <w:tcW w:w="1275" w:type="dxa"/>
            <w:tcBorders>
              <w:top w:val="nil"/>
              <w:left w:val="nil"/>
              <w:bottom w:val="single" w:sz="4" w:space="0" w:color="auto"/>
              <w:right w:val="single" w:sz="4" w:space="0" w:color="auto"/>
            </w:tcBorders>
            <w:shd w:val="clear" w:color="auto" w:fill="auto"/>
            <w:noWrap/>
            <w:hideMark/>
          </w:tcPr>
          <w:p w:rsidR="00C92388" w:rsidRPr="00092D4B" w:rsidDel="00472A40" w:rsidRDefault="00C92388" w:rsidP="00AF3745">
            <w:pPr>
              <w:spacing w:line="240" w:lineRule="auto"/>
              <w:rPr>
                <w:ins w:id="452" w:author="srabhi" w:date="2015-07-20T15:05:00Z"/>
                <w:rFonts w:ascii="Arial" w:hAnsi="Arial" w:cs="Arial"/>
                <w:color w:val="000000"/>
                <w:sz w:val="20"/>
                <w:szCs w:val="20"/>
                <w:lang w:eastAsia="zh-CN"/>
              </w:rPr>
            </w:pPr>
            <w:ins w:id="453"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454" w:author="srabhi" w:date="2015-07-20T15:05:00Z"/>
                <w:rFonts w:ascii="Arial" w:hAnsi="Arial" w:cs="Arial"/>
                <w:color w:val="000000"/>
                <w:sz w:val="20"/>
                <w:szCs w:val="20"/>
                <w:lang w:eastAsia="zh-CN"/>
              </w:rPr>
            </w:pPr>
            <w:ins w:id="455" w:author="srabhi" w:date="2015-07-20T15:05:00Z">
              <w:r w:rsidRPr="00092D4B" w:rsidDel="00472A40">
                <w:rPr>
                  <w:rFonts w:ascii="Arial" w:hAnsi="Arial" w:cs="Arial"/>
                  <w:color w:val="000000"/>
                  <w:sz w:val="20"/>
                  <w:szCs w:val="20"/>
                  <w:lang w:eastAsia="zh-CN"/>
                </w:rPr>
                <w:t>48</w:t>
              </w:r>
            </w:ins>
          </w:p>
        </w:tc>
        <w:tc>
          <w:tcPr>
            <w:tcW w:w="1286"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456" w:author="srabhi" w:date="2015-07-20T15:05:00Z"/>
                <w:rFonts w:ascii="Arial" w:hAnsi="Arial" w:cs="Arial"/>
                <w:color w:val="000000"/>
                <w:sz w:val="20"/>
                <w:szCs w:val="20"/>
                <w:lang w:eastAsia="zh-CN"/>
              </w:rPr>
            </w:pPr>
            <w:ins w:id="457" w:author="srabhi" w:date="2015-07-20T15:05:00Z">
              <w:r w:rsidRPr="00092D4B" w:rsidDel="00472A40">
                <w:rPr>
                  <w:rFonts w:ascii="Arial" w:hAnsi="Arial" w:cs="Arial"/>
                  <w:color w:val="000000"/>
                  <w:sz w:val="20"/>
                  <w:szCs w:val="20"/>
                  <w:lang w:eastAsia="zh-CN"/>
                </w:rPr>
                <w:t>66</w:t>
              </w:r>
            </w:ins>
          </w:p>
        </w:tc>
      </w:tr>
      <w:tr w:rsidR="00C92388" w:rsidRPr="00240276" w:rsidDel="00472A40" w:rsidTr="00AF3745">
        <w:trPr>
          <w:trHeight w:val="225"/>
          <w:ins w:id="458"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rPr>
                <w:ins w:id="459" w:author="srabhi" w:date="2015-07-20T15:05:00Z"/>
                <w:rFonts w:ascii="Arial" w:hAnsi="Arial" w:cs="Arial"/>
                <w:color w:val="000000"/>
                <w:sz w:val="20"/>
                <w:szCs w:val="20"/>
                <w:lang w:eastAsia="zh-CN"/>
              </w:rPr>
            </w:pPr>
            <w:ins w:id="460" w:author="srabhi" w:date="2015-07-20T15:05:00Z">
              <w:r w:rsidRPr="00092D4B" w:rsidDel="00472A40">
                <w:rPr>
                  <w:rFonts w:ascii="Arial" w:hAnsi="Arial" w:cs="Arial"/>
                  <w:color w:val="000000"/>
                  <w:sz w:val="20"/>
                  <w:szCs w:val="20"/>
                  <w:lang w:eastAsia="zh-CN"/>
                </w:rPr>
                <w:t>Tremor</w:t>
              </w:r>
            </w:ins>
          </w:p>
        </w:tc>
        <w:tc>
          <w:tcPr>
            <w:tcW w:w="1275" w:type="dxa"/>
            <w:tcBorders>
              <w:top w:val="nil"/>
              <w:left w:val="nil"/>
              <w:bottom w:val="single" w:sz="4" w:space="0" w:color="auto"/>
              <w:right w:val="single" w:sz="4" w:space="0" w:color="auto"/>
            </w:tcBorders>
            <w:shd w:val="clear" w:color="auto" w:fill="auto"/>
            <w:noWrap/>
            <w:hideMark/>
          </w:tcPr>
          <w:p w:rsidR="00C92388" w:rsidRPr="00092D4B" w:rsidDel="00472A40" w:rsidRDefault="00C92388" w:rsidP="00AF3745">
            <w:pPr>
              <w:spacing w:line="240" w:lineRule="auto"/>
              <w:rPr>
                <w:ins w:id="461" w:author="srabhi" w:date="2015-07-20T15:05:00Z"/>
                <w:rFonts w:ascii="Arial" w:hAnsi="Arial" w:cs="Arial"/>
                <w:color w:val="000000"/>
                <w:sz w:val="20"/>
                <w:szCs w:val="20"/>
                <w:lang w:eastAsia="zh-CN"/>
              </w:rPr>
            </w:pPr>
            <w:ins w:id="462"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463" w:author="srabhi" w:date="2015-07-20T15:05:00Z"/>
                <w:rFonts w:ascii="Arial" w:hAnsi="Arial" w:cs="Arial"/>
                <w:color w:val="000000"/>
                <w:sz w:val="20"/>
                <w:szCs w:val="20"/>
                <w:lang w:eastAsia="zh-CN"/>
              </w:rPr>
            </w:pPr>
            <w:ins w:id="464" w:author="srabhi" w:date="2015-07-20T15:05:00Z">
              <w:r w:rsidRPr="00092D4B" w:rsidDel="00472A40">
                <w:rPr>
                  <w:rFonts w:ascii="Arial" w:hAnsi="Arial" w:cs="Arial"/>
                  <w:color w:val="000000"/>
                  <w:sz w:val="20"/>
                  <w:szCs w:val="20"/>
                  <w:lang w:eastAsia="zh-CN"/>
                </w:rPr>
                <w:t>90</w:t>
              </w:r>
            </w:ins>
          </w:p>
        </w:tc>
        <w:tc>
          <w:tcPr>
            <w:tcW w:w="1286"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465" w:author="srabhi" w:date="2015-07-20T15:05:00Z"/>
                <w:rFonts w:ascii="Arial" w:hAnsi="Arial" w:cs="Arial"/>
                <w:color w:val="000000"/>
                <w:sz w:val="20"/>
                <w:szCs w:val="20"/>
                <w:lang w:eastAsia="zh-CN"/>
              </w:rPr>
            </w:pPr>
            <w:ins w:id="466" w:author="srabhi" w:date="2015-07-20T15:05:00Z">
              <w:r w:rsidRPr="00092D4B" w:rsidDel="00472A40">
                <w:rPr>
                  <w:rFonts w:ascii="Arial" w:hAnsi="Arial" w:cs="Arial"/>
                  <w:color w:val="000000"/>
                  <w:sz w:val="20"/>
                  <w:szCs w:val="20"/>
                  <w:lang w:eastAsia="zh-CN"/>
                </w:rPr>
                <w:t>93</w:t>
              </w:r>
            </w:ins>
          </w:p>
        </w:tc>
      </w:tr>
      <w:tr w:rsidR="00C92388" w:rsidRPr="00240276" w:rsidDel="00472A40" w:rsidTr="00AF3745">
        <w:trPr>
          <w:trHeight w:val="225"/>
          <w:ins w:id="467"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rPr>
                <w:ins w:id="468" w:author="srabhi" w:date="2015-07-20T15:05:00Z"/>
                <w:rFonts w:ascii="Arial" w:hAnsi="Arial" w:cs="Arial"/>
                <w:color w:val="000000"/>
                <w:sz w:val="20"/>
                <w:szCs w:val="20"/>
                <w:lang w:eastAsia="zh-CN"/>
              </w:rPr>
            </w:pPr>
            <w:ins w:id="469" w:author="srabhi" w:date="2015-07-20T15:05:00Z">
              <w:r w:rsidRPr="00092D4B" w:rsidDel="00472A40">
                <w:rPr>
                  <w:rFonts w:ascii="Arial" w:hAnsi="Arial" w:cs="Arial"/>
                  <w:color w:val="000000"/>
                  <w:sz w:val="20"/>
                  <w:szCs w:val="20"/>
                  <w:lang w:eastAsia="zh-CN"/>
                </w:rPr>
                <w:t>Respiration/breathing problems</w:t>
              </w:r>
            </w:ins>
          </w:p>
        </w:tc>
        <w:tc>
          <w:tcPr>
            <w:tcW w:w="1275" w:type="dxa"/>
            <w:tcBorders>
              <w:top w:val="nil"/>
              <w:left w:val="nil"/>
              <w:bottom w:val="single" w:sz="4" w:space="0" w:color="auto"/>
              <w:right w:val="single" w:sz="4" w:space="0" w:color="auto"/>
            </w:tcBorders>
            <w:shd w:val="clear" w:color="auto" w:fill="auto"/>
            <w:noWrap/>
            <w:hideMark/>
          </w:tcPr>
          <w:p w:rsidR="00C92388" w:rsidRPr="00092D4B" w:rsidDel="00472A40" w:rsidRDefault="00C92388" w:rsidP="00AF3745">
            <w:pPr>
              <w:spacing w:line="240" w:lineRule="auto"/>
              <w:rPr>
                <w:ins w:id="470" w:author="srabhi" w:date="2015-07-20T15:05:00Z"/>
                <w:rFonts w:ascii="Arial" w:hAnsi="Arial" w:cs="Arial"/>
                <w:color w:val="000000"/>
                <w:sz w:val="20"/>
                <w:szCs w:val="20"/>
                <w:lang w:eastAsia="zh-CN"/>
              </w:rPr>
            </w:pPr>
            <w:ins w:id="471"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472" w:author="srabhi" w:date="2015-07-20T15:05:00Z"/>
                <w:rFonts w:ascii="Arial" w:hAnsi="Arial" w:cs="Arial"/>
                <w:color w:val="000000"/>
                <w:sz w:val="20"/>
                <w:szCs w:val="20"/>
                <w:lang w:eastAsia="zh-CN"/>
              </w:rPr>
            </w:pPr>
            <w:ins w:id="473" w:author="srabhi" w:date="2015-07-20T15:05:00Z">
              <w:r w:rsidRPr="00092D4B" w:rsidDel="00472A40">
                <w:rPr>
                  <w:rFonts w:ascii="Arial" w:hAnsi="Arial" w:cs="Arial"/>
                  <w:color w:val="000000"/>
                  <w:sz w:val="20"/>
                  <w:szCs w:val="20"/>
                  <w:lang w:eastAsia="zh-CN"/>
                </w:rPr>
                <w:t>161</w:t>
              </w:r>
            </w:ins>
          </w:p>
        </w:tc>
        <w:tc>
          <w:tcPr>
            <w:tcW w:w="1286"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474" w:author="srabhi" w:date="2015-07-20T15:05:00Z"/>
                <w:rFonts w:ascii="Arial" w:hAnsi="Arial" w:cs="Arial"/>
                <w:color w:val="000000"/>
                <w:sz w:val="20"/>
                <w:szCs w:val="20"/>
                <w:lang w:eastAsia="zh-CN"/>
              </w:rPr>
            </w:pPr>
            <w:ins w:id="475" w:author="srabhi" w:date="2015-07-20T15:05:00Z">
              <w:r w:rsidRPr="00092D4B" w:rsidDel="00472A40">
                <w:rPr>
                  <w:rFonts w:ascii="Arial" w:hAnsi="Arial" w:cs="Arial"/>
                  <w:color w:val="000000"/>
                  <w:sz w:val="20"/>
                  <w:szCs w:val="20"/>
                  <w:lang w:eastAsia="zh-CN"/>
                </w:rPr>
                <w:t>159</w:t>
              </w:r>
            </w:ins>
          </w:p>
        </w:tc>
      </w:tr>
      <w:tr w:rsidR="00C92388" w:rsidRPr="00240276" w:rsidDel="00472A40" w:rsidTr="00AF3745">
        <w:trPr>
          <w:trHeight w:val="225"/>
          <w:ins w:id="476"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rPr>
                <w:ins w:id="477" w:author="srabhi" w:date="2015-07-20T15:05:00Z"/>
                <w:rFonts w:ascii="Arial" w:hAnsi="Arial" w:cs="Arial"/>
                <w:color w:val="000000"/>
                <w:sz w:val="20"/>
                <w:szCs w:val="20"/>
                <w:lang w:eastAsia="zh-CN"/>
              </w:rPr>
            </w:pPr>
            <w:ins w:id="478" w:author="srabhi" w:date="2015-07-20T15:05:00Z">
              <w:r w:rsidRPr="00092D4B" w:rsidDel="00472A40">
                <w:rPr>
                  <w:rFonts w:ascii="Arial" w:hAnsi="Arial" w:cs="Arial"/>
                  <w:color w:val="000000"/>
                  <w:sz w:val="20"/>
                  <w:szCs w:val="20"/>
                  <w:lang w:eastAsia="zh-CN"/>
                </w:rPr>
                <w:t xml:space="preserve">Depression </w:t>
              </w:r>
              <w:proofErr w:type="spellStart"/>
              <w:r w:rsidRPr="00092D4B" w:rsidDel="00472A40">
                <w:rPr>
                  <w:rFonts w:ascii="Arial" w:hAnsi="Arial" w:cs="Arial"/>
                  <w:color w:val="000000"/>
                  <w:sz w:val="20"/>
                  <w:szCs w:val="20"/>
                  <w:lang w:eastAsia="zh-CN"/>
                </w:rPr>
                <w:t>Comorbidity</w:t>
              </w:r>
              <w:proofErr w:type="spellEnd"/>
            </w:ins>
          </w:p>
        </w:tc>
        <w:tc>
          <w:tcPr>
            <w:tcW w:w="1275" w:type="dxa"/>
            <w:tcBorders>
              <w:top w:val="nil"/>
              <w:left w:val="nil"/>
              <w:bottom w:val="single" w:sz="4" w:space="0" w:color="auto"/>
              <w:right w:val="single" w:sz="4" w:space="0" w:color="auto"/>
            </w:tcBorders>
            <w:shd w:val="clear" w:color="auto" w:fill="auto"/>
            <w:noWrap/>
            <w:hideMark/>
          </w:tcPr>
          <w:p w:rsidR="00C92388" w:rsidRPr="00092D4B" w:rsidDel="00472A40" w:rsidRDefault="00C92388" w:rsidP="00AF3745">
            <w:pPr>
              <w:spacing w:line="240" w:lineRule="auto"/>
              <w:rPr>
                <w:ins w:id="479" w:author="srabhi" w:date="2015-07-20T15:05:00Z"/>
                <w:rFonts w:ascii="Arial" w:hAnsi="Arial" w:cs="Arial"/>
                <w:color w:val="000000"/>
                <w:sz w:val="20"/>
                <w:szCs w:val="20"/>
                <w:lang w:eastAsia="zh-CN"/>
              </w:rPr>
            </w:pPr>
            <w:ins w:id="480"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481" w:author="srabhi" w:date="2015-07-20T15:05:00Z"/>
                <w:rFonts w:ascii="Arial" w:hAnsi="Arial" w:cs="Arial"/>
                <w:color w:val="000000"/>
                <w:sz w:val="20"/>
                <w:szCs w:val="20"/>
                <w:lang w:eastAsia="zh-CN"/>
              </w:rPr>
            </w:pPr>
            <w:ins w:id="482" w:author="srabhi" w:date="2015-07-20T15:05:00Z">
              <w:r w:rsidRPr="00092D4B" w:rsidDel="00472A40">
                <w:rPr>
                  <w:rFonts w:ascii="Arial" w:hAnsi="Arial" w:cs="Arial"/>
                  <w:color w:val="000000"/>
                  <w:sz w:val="20"/>
                  <w:szCs w:val="20"/>
                  <w:lang w:eastAsia="zh-CN"/>
                </w:rPr>
                <w:t>371</w:t>
              </w:r>
            </w:ins>
          </w:p>
        </w:tc>
        <w:tc>
          <w:tcPr>
            <w:tcW w:w="1286"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483" w:author="srabhi" w:date="2015-07-20T15:05:00Z"/>
                <w:rFonts w:ascii="Arial" w:hAnsi="Arial" w:cs="Arial"/>
                <w:color w:val="000000"/>
                <w:sz w:val="20"/>
                <w:szCs w:val="20"/>
                <w:lang w:eastAsia="zh-CN"/>
              </w:rPr>
            </w:pPr>
            <w:ins w:id="484" w:author="srabhi" w:date="2015-07-20T15:05:00Z">
              <w:r w:rsidRPr="00092D4B" w:rsidDel="00472A40">
                <w:rPr>
                  <w:rFonts w:ascii="Arial" w:hAnsi="Arial" w:cs="Arial"/>
                  <w:color w:val="000000"/>
                  <w:sz w:val="20"/>
                  <w:szCs w:val="20"/>
                  <w:lang w:eastAsia="zh-CN"/>
                </w:rPr>
                <w:t>351</w:t>
              </w:r>
            </w:ins>
          </w:p>
        </w:tc>
      </w:tr>
      <w:tr w:rsidR="00C92388" w:rsidRPr="00240276" w:rsidDel="00472A40" w:rsidTr="00AF3745">
        <w:trPr>
          <w:trHeight w:val="225"/>
          <w:ins w:id="485"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rPr>
                <w:ins w:id="486" w:author="srabhi" w:date="2015-07-20T15:05:00Z"/>
                <w:rFonts w:ascii="Arial" w:hAnsi="Arial" w:cs="Arial"/>
                <w:color w:val="000000"/>
                <w:sz w:val="20"/>
                <w:szCs w:val="20"/>
                <w:lang w:eastAsia="zh-CN"/>
              </w:rPr>
            </w:pPr>
            <w:ins w:id="487" w:author="srabhi" w:date="2015-07-20T15:05:00Z">
              <w:r w:rsidRPr="00092D4B" w:rsidDel="00472A40">
                <w:rPr>
                  <w:rFonts w:ascii="Arial" w:hAnsi="Arial" w:cs="Arial"/>
                  <w:color w:val="000000"/>
                  <w:sz w:val="20"/>
                  <w:szCs w:val="20"/>
                  <w:lang w:eastAsia="zh-CN"/>
                </w:rPr>
                <w:t>Diabetes mellitus</w:t>
              </w:r>
            </w:ins>
          </w:p>
        </w:tc>
        <w:tc>
          <w:tcPr>
            <w:tcW w:w="1275" w:type="dxa"/>
            <w:tcBorders>
              <w:top w:val="nil"/>
              <w:left w:val="nil"/>
              <w:bottom w:val="single" w:sz="4" w:space="0" w:color="auto"/>
              <w:right w:val="single" w:sz="4" w:space="0" w:color="auto"/>
            </w:tcBorders>
            <w:shd w:val="clear" w:color="auto" w:fill="auto"/>
            <w:noWrap/>
            <w:hideMark/>
          </w:tcPr>
          <w:p w:rsidR="00C92388" w:rsidRPr="00092D4B" w:rsidDel="00472A40" w:rsidRDefault="00C92388" w:rsidP="00AF3745">
            <w:pPr>
              <w:spacing w:line="240" w:lineRule="auto"/>
              <w:rPr>
                <w:ins w:id="488" w:author="srabhi" w:date="2015-07-20T15:05:00Z"/>
                <w:rFonts w:ascii="Arial" w:hAnsi="Arial" w:cs="Arial"/>
                <w:color w:val="000000"/>
                <w:sz w:val="20"/>
                <w:szCs w:val="20"/>
                <w:lang w:eastAsia="zh-CN"/>
              </w:rPr>
            </w:pPr>
            <w:ins w:id="489"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490" w:author="srabhi" w:date="2015-07-20T15:05:00Z"/>
                <w:rFonts w:ascii="Arial" w:hAnsi="Arial" w:cs="Arial"/>
                <w:color w:val="000000"/>
                <w:sz w:val="20"/>
                <w:szCs w:val="20"/>
                <w:lang w:eastAsia="zh-CN"/>
              </w:rPr>
            </w:pPr>
            <w:ins w:id="491" w:author="srabhi" w:date="2015-07-20T15:05:00Z">
              <w:r w:rsidRPr="00092D4B" w:rsidDel="00472A40">
                <w:rPr>
                  <w:rFonts w:ascii="Arial" w:hAnsi="Arial" w:cs="Arial"/>
                  <w:color w:val="000000"/>
                  <w:sz w:val="20"/>
                  <w:szCs w:val="20"/>
                  <w:lang w:eastAsia="zh-CN"/>
                </w:rPr>
                <w:t>117</w:t>
              </w:r>
            </w:ins>
          </w:p>
        </w:tc>
        <w:tc>
          <w:tcPr>
            <w:tcW w:w="1286"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492" w:author="srabhi" w:date="2015-07-20T15:05:00Z"/>
                <w:rFonts w:ascii="Arial" w:hAnsi="Arial" w:cs="Arial"/>
                <w:color w:val="000000"/>
                <w:sz w:val="20"/>
                <w:szCs w:val="20"/>
                <w:lang w:eastAsia="zh-CN"/>
              </w:rPr>
            </w:pPr>
            <w:ins w:id="493" w:author="srabhi" w:date="2015-07-20T15:05:00Z">
              <w:r w:rsidRPr="00092D4B" w:rsidDel="00472A40">
                <w:rPr>
                  <w:rFonts w:ascii="Arial" w:hAnsi="Arial" w:cs="Arial"/>
                  <w:color w:val="000000"/>
                  <w:sz w:val="20"/>
                  <w:szCs w:val="20"/>
                  <w:lang w:eastAsia="zh-CN"/>
                </w:rPr>
                <w:t>111</w:t>
              </w:r>
            </w:ins>
          </w:p>
        </w:tc>
      </w:tr>
      <w:tr w:rsidR="00C92388" w:rsidRPr="00240276" w:rsidDel="00472A40" w:rsidTr="00AF3745">
        <w:trPr>
          <w:trHeight w:val="225"/>
          <w:ins w:id="494"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rPr>
                <w:ins w:id="495" w:author="srabhi" w:date="2015-07-20T15:05:00Z"/>
                <w:rFonts w:ascii="Arial" w:hAnsi="Arial" w:cs="Arial"/>
                <w:color w:val="000000"/>
                <w:sz w:val="20"/>
                <w:szCs w:val="20"/>
                <w:lang w:eastAsia="zh-CN"/>
              </w:rPr>
            </w:pPr>
            <w:proofErr w:type="spellStart"/>
            <w:ins w:id="496" w:author="srabhi" w:date="2015-07-20T15:05:00Z">
              <w:r w:rsidRPr="00092D4B" w:rsidDel="00472A40">
                <w:rPr>
                  <w:rFonts w:ascii="Arial" w:hAnsi="Arial" w:cs="Arial"/>
                  <w:color w:val="000000"/>
                  <w:sz w:val="20"/>
                  <w:szCs w:val="20"/>
                  <w:lang w:eastAsia="zh-CN"/>
                </w:rPr>
                <w:t>Dyslipidemia</w:t>
              </w:r>
              <w:proofErr w:type="spellEnd"/>
            </w:ins>
          </w:p>
        </w:tc>
        <w:tc>
          <w:tcPr>
            <w:tcW w:w="1275" w:type="dxa"/>
            <w:tcBorders>
              <w:top w:val="nil"/>
              <w:left w:val="nil"/>
              <w:bottom w:val="single" w:sz="4" w:space="0" w:color="auto"/>
              <w:right w:val="single" w:sz="4" w:space="0" w:color="auto"/>
            </w:tcBorders>
            <w:shd w:val="clear" w:color="auto" w:fill="auto"/>
            <w:noWrap/>
            <w:hideMark/>
          </w:tcPr>
          <w:p w:rsidR="00C92388" w:rsidRPr="00092D4B" w:rsidDel="00472A40" w:rsidRDefault="00C92388" w:rsidP="00AF3745">
            <w:pPr>
              <w:spacing w:line="240" w:lineRule="auto"/>
              <w:rPr>
                <w:ins w:id="497" w:author="srabhi" w:date="2015-07-20T15:05:00Z"/>
                <w:rFonts w:ascii="Arial" w:hAnsi="Arial" w:cs="Arial"/>
                <w:color w:val="000000"/>
                <w:sz w:val="20"/>
                <w:szCs w:val="20"/>
                <w:lang w:eastAsia="zh-CN"/>
              </w:rPr>
            </w:pPr>
            <w:ins w:id="498"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499" w:author="srabhi" w:date="2015-07-20T15:05:00Z"/>
                <w:rFonts w:ascii="Arial" w:hAnsi="Arial" w:cs="Arial"/>
                <w:color w:val="000000"/>
                <w:sz w:val="20"/>
                <w:szCs w:val="20"/>
                <w:lang w:eastAsia="zh-CN"/>
              </w:rPr>
            </w:pPr>
            <w:ins w:id="500" w:author="srabhi" w:date="2015-07-20T15:05:00Z">
              <w:r w:rsidRPr="00092D4B" w:rsidDel="00472A40">
                <w:rPr>
                  <w:rFonts w:ascii="Arial" w:hAnsi="Arial" w:cs="Arial"/>
                  <w:color w:val="000000"/>
                  <w:sz w:val="20"/>
                  <w:szCs w:val="20"/>
                  <w:lang w:eastAsia="zh-CN"/>
                </w:rPr>
                <w:t>405</w:t>
              </w:r>
            </w:ins>
          </w:p>
        </w:tc>
        <w:tc>
          <w:tcPr>
            <w:tcW w:w="1286"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501" w:author="srabhi" w:date="2015-07-20T15:05:00Z"/>
                <w:rFonts w:ascii="Arial" w:hAnsi="Arial" w:cs="Arial"/>
                <w:color w:val="000000"/>
                <w:sz w:val="20"/>
                <w:szCs w:val="20"/>
                <w:lang w:eastAsia="zh-CN"/>
              </w:rPr>
            </w:pPr>
            <w:ins w:id="502" w:author="srabhi" w:date="2015-07-20T15:05:00Z">
              <w:r w:rsidRPr="00092D4B" w:rsidDel="00472A40">
                <w:rPr>
                  <w:rFonts w:ascii="Arial" w:hAnsi="Arial" w:cs="Arial"/>
                  <w:color w:val="000000"/>
                  <w:sz w:val="20"/>
                  <w:szCs w:val="20"/>
                  <w:lang w:eastAsia="zh-CN"/>
                </w:rPr>
                <w:t>415</w:t>
              </w:r>
            </w:ins>
          </w:p>
        </w:tc>
      </w:tr>
      <w:tr w:rsidR="00C92388" w:rsidRPr="00240276" w:rsidDel="00472A40" w:rsidTr="00AF3745">
        <w:trPr>
          <w:trHeight w:val="225"/>
          <w:ins w:id="503"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rPr>
                <w:ins w:id="504" w:author="srabhi" w:date="2015-07-20T15:05:00Z"/>
                <w:rFonts w:ascii="Arial" w:hAnsi="Arial" w:cs="Arial"/>
                <w:color w:val="000000"/>
                <w:sz w:val="20"/>
                <w:szCs w:val="20"/>
                <w:lang w:eastAsia="zh-CN"/>
              </w:rPr>
            </w:pPr>
            <w:ins w:id="505" w:author="srabhi" w:date="2015-07-20T15:05:00Z">
              <w:r w:rsidRPr="00092D4B" w:rsidDel="00472A40">
                <w:rPr>
                  <w:rFonts w:ascii="Arial" w:hAnsi="Arial" w:cs="Arial"/>
                  <w:color w:val="000000"/>
                  <w:sz w:val="20"/>
                  <w:szCs w:val="20"/>
                  <w:lang w:eastAsia="zh-CN"/>
                </w:rPr>
                <w:t>History of CVD</w:t>
              </w:r>
            </w:ins>
          </w:p>
        </w:tc>
        <w:tc>
          <w:tcPr>
            <w:tcW w:w="1275" w:type="dxa"/>
            <w:tcBorders>
              <w:top w:val="nil"/>
              <w:left w:val="nil"/>
              <w:bottom w:val="single" w:sz="4" w:space="0" w:color="auto"/>
              <w:right w:val="single" w:sz="4" w:space="0" w:color="auto"/>
            </w:tcBorders>
            <w:shd w:val="clear" w:color="auto" w:fill="auto"/>
            <w:noWrap/>
            <w:hideMark/>
          </w:tcPr>
          <w:p w:rsidR="00C92388" w:rsidRPr="00092D4B" w:rsidDel="00472A40" w:rsidRDefault="00C92388" w:rsidP="00AF3745">
            <w:pPr>
              <w:spacing w:line="240" w:lineRule="auto"/>
              <w:rPr>
                <w:ins w:id="506" w:author="srabhi" w:date="2015-07-20T15:05:00Z"/>
                <w:rFonts w:ascii="Arial" w:hAnsi="Arial" w:cs="Arial"/>
                <w:color w:val="000000"/>
                <w:sz w:val="20"/>
                <w:szCs w:val="20"/>
                <w:lang w:eastAsia="zh-CN"/>
              </w:rPr>
            </w:pPr>
            <w:ins w:id="507"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508" w:author="srabhi" w:date="2015-07-20T15:05:00Z"/>
                <w:rFonts w:ascii="Arial" w:hAnsi="Arial" w:cs="Arial"/>
                <w:color w:val="000000"/>
                <w:sz w:val="20"/>
                <w:szCs w:val="20"/>
                <w:lang w:eastAsia="zh-CN"/>
              </w:rPr>
            </w:pPr>
            <w:ins w:id="509" w:author="srabhi" w:date="2015-07-20T15:05:00Z">
              <w:r w:rsidRPr="00092D4B" w:rsidDel="00472A40">
                <w:rPr>
                  <w:rFonts w:ascii="Arial" w:hAnsi="Arial" w:cs="Arial"/>
                  <w:color w:val="000000"/>
                  <w:sz w:val="20"/>
                  <w:szCs w:val="20"/>
                  <w:lang w:eastAsia="zh-CN"/>
                </w:rPr>
                <w:t>88</w:t>
              </w:r>
            </w:ins>
          </w:p>
        </w:tc>
        <w:tc>
          <w:tcPr>
            <w:tcW w:w="1286"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510" w:author="srabhi" w:date="2015-07-20T15:05:00Z"/>
                <w:rFonts w:ascii="Arial" w:hAnsi="Arial" w:cs="Arial"/>
                <w:color w:val="000000"/>
                <w:sz w:val="20"/>
                <w:szCs w:val="20"/>
                <w:lang w:eastAsia="zh-CN"/>
              </w:rPr>
            </w:pPr>
            <w:ins w:id="511" w:author="srabhi" w:date="2015-07-20T15:05:00Z">
              <w:r w:rsidRPr="00092D4B" w:rsidDel="00472A40">
                <w:rPr>
                  <w:rFonts w:ascii="Arial" w:hAnsi="Arial" w:cs="Arial"/>
                  <w:color w:val="000000"/>
                  <w:sz w:val="20"/>
                  <w:szCs w:val="20"/>
                  <w:lang w:eastAsia="zh-CN"/>
                </w:rPr>
                <w:t>106</w:t>
              </w:r>
            </w:ins>
          </w:p>
        </w:tc>
      </w:tr>
      <w:tr w:rsidR="00C92388" w:rsidRPr="00240276" w:rsidDel="00472A40" w:rsidTr="00AF3745">
        <w:trPr>
          <w:trHeight w:val="225"/>
          <w:ins w:id="512"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rPr>
                <w:ins w:id="513" w:author="srabhi" w:date="2015-07-20T15:05:00Z"/>
                <w:rFonts w:ascii="Arial" w:hAnsi="Arial" w:cs="Arial"/>
                <w:color w:val="000000"/>
                <w:sz w:val="20"/>
                <w:szCs w:val="20"/>
                <w:lang w:eastAsia="zh-CN"/>
              </w:rPr>
            </w:pPr>
            <w:ins w:id="514" w:author="srabhi" w:date="2015-07-20T15:05:00Z">
              <w:r w:rsidRPr="00092D4B" w:rsidDel="00472A40">
                <w:rPr>
                  <w:rFonts w:ascii="Arial" w:hAnsi="Arial" w:cs="Arial"/>
                  <w:color w:val="000000"/>
                  <w:sz w:val="20"/>
                  <w:szCs w:val="20"/>
                  <w:lang w:eastAsia="zh-CN"/>
                </w:rPr>
                <w:t>Obesity</w:t>
              </w:r>
            </w:ins>
          </w:p>
        </w:tc>
        <w:tc>
          <w:tcPr>
            <w:tcW w:w="1275" w:type="dxa"/>
            <w:tcBorders>
              <w:top w:val="nil"/>
              <w:left w:val="nil"/>
              <w:bottom w:val="single" w:sz="4" w:space="0" w:color="auto"/>
              <w:right w:val="single" w:sz="4" w:space="0" w:color="auto"/>
            </w:tcBorders>
            <w:shd w:val="clear" w:color="auto" w:fill="auto"/>
            <w:noWrap/>
            <w:hideMark/>
          </w:tcPr>
          <w:p w:rsidR="00C92388" w:rsidRPr="00092D4B" w:rsidDel="00472A40" w:rsidRDefault="00C92388" w:rsidP="00AF3745">
            <w:pPr>
              <w:spacing w:line="240" w:lineRule="auto"/>
              <w:rPr>
                <w:ins w:id="515" w:author="srabhi" w:date="2015-07-20T15:05:00Z"/>
                <w:rFonts w:ascii="Arial" w:hAnsi="Arial" w:cs="Arial"/>
                <w:color w:val="000000"/>
                <w:sz w:val="20"/>
                <w:szCs w:val="20"/>
                <w:lang w:eastAsia="zh-CN"/>
              </w:rPr>
            </w:pPr>
            <w:ins w:id="516"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517" w:author="srabhi" w:date="2015-07-20T15:05:00Z"/>
                <w:rFonts w:ascii="Arial" w:hAnsi="Arial" w:cs="Arial"/>
                <w:color w:val="000000"/>
                <w:sz w:val="20"/>
                <w:szCs w:val="20"/>
                <w:lang w:eastAsia="zh-CN"/>
              </w:rPr>
            </w:pPr>
            <w:ins w:id="518" w:author="srabhi" w:date="2015-07-20T15:05:00Z">
              <w:r w:rsidRPr="00092D4B" w:rsidDel="00472A40">
                <w:rPr>
                  <w:rFonts w:ascii="Arial" w:hAnsi="Arial" w:cs="Arial"/>
                  <w:color w:val="000000"/>
                  <w:sz w:val="20"/>
                  <w:szCs w:val="20"/>
                  <w:lang w:eastAsia="zh-CN"/>
                </w:rPr>
                <w:t>102</w:t>
              </w:r>
            </w:ins>
          </w:p>
        </w:tc>
        <w:tc>
          <w:tcPr>
            <w:tcW w:w="1286"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519" w:author="srabhi" w:date="2015-07-20T15:05:00Z"/>
                <w:rFonts w:ascii="Arial" w:hAnsi="Arial" w:cs="Arial"/>
                <w:color w:val="000000"/>
                <w:sz w:val="20"/>
                <w:szCs w:val="20"/>
                <w:lang w:eastAsia="zh-CN"/>
              </w:rPr>
            </w:pPr>
            <w:ins w:id="520" w:author="srabhi" w:date="2015-07-20T15:05:00Z">
              <w:r w:rsidRPr="00092D4B" w:rsidDel="00472A40">
                <w:rPr>
                  <w:rFonts w:ascii="Arial" w:hAnsi="Arial" w:cs="Arial"/>
                  <w:color w:val="000000"/>
                  <w:sz w:val="20"/>
                  <w:szCs w:val="20"/>
                  <w:lang w:eastAsia="zh-CN"/>
                </w:rPr>
                <w:t>81</w:t>
              </w:r>
            </w:ins>
          </w:p>
        </w:tc>
      </w:tr>
      <w:tr w:rsidR="00C92388" w:rsidRPr="00240276" w:rsidDel="00472A40" w:rsidTr="00AF3745">
        <w:trPr>
          <w:trHeight w:val="225"/>
          <w:ins w:id="521"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rPr>
                <w:ins w:id="522" w:author="srabhi" w:date="2015-07-20T15:05:00Z"/>
                <w:rFonts w:ascii="Arial" w:hAnsi="Arial" w:cs="Arial"/>
                <w:color w:val="000000"/>
                <w:sz w:val="20"/>
                <w:szCs w:val="20"/>
                <w:lang w:eastAsia="zh-CN"/>
              </w:rPr>
            </w:pPr>
            <w:ins w:id="523" w:author="srabhi" w:date="2015-07-20T15:05:00Z">
              <w:r w:rsidRPr="00092D4B" w:rsidDel="00472A40">
                <w:rPr>
                  <w:rFonts w:ascii="Arial" w:hAnsi="Arial" w:cs="Arial"/>
                  <w:color w:val="000000"/>
                  <w:sz w:val="20"/>
                  <w:szCs w:val="20"/>
                  <w:lang w:eastAsia="zh-CN"/>
                </w:rPr>
                <w:t>Tobacco use (including disorder)</w:t>
              </w:r>
            </w:ins>
          </w:p>
        </w:tc>
        <w:tc>
          <w:tcPr>
            <w:tcW w:w="1275" w:type="dxa"/>
            <w:tcBorders>
              <w:top w:val="nil"/>
              <w:left w:val="nil"/>
              <w:bottom w:val="single" w:sz="4" w:space="0" w:color="auto"/>
              <w:right w:val="single" w:sz="4" w:space="0" w:color="auto"/>
            </w:tcBorders>
            <w:shd w:val="clear" w:color="auto" w:fill="auto"/>
            <w:noWrap/>
            <w:hideMark/>
          </w:tcPr>
          <w:p w:rsidR="00C92388" w:rsidRPr="00092D4B" w:rsidDel="00472A40" w:rsidRDefault="00C92388" w:rsidP="00AF3745">
            <w:pPr>
              <w:spacing w:line="240" w:lineRule="auto"/>
              <w:rPr>
                <w:ins w:id="524" w:author="srabhi" w:date="2015-07-20T15:05:00Z"/>
                <w:rFonts w:ascii="Arial" w:hAnsi="Arial" w:cs="Arial"/>
                <w:color w:val="000000"/>
                <w:sz w:val="20"/>
                <w:szCs w:val="20"/>
                <w:lang w:eastAsia="zh-CN"/>
              </w:rPr>
            </w:pPr>
            <w:ins w:id="525"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526" w:author="srabhi" w:date="2015-07-20T15:05:00Z"/>
                <w:rFonts w:ascii="Arial" w:hAnsi="Arial" w:cs="Arial"/>
                <w:color w:val="000000"/>
                <w:sz w:val="20"/>
                <w:szCs w:val="20"/>
                <w:lang w:eastAsia="zh-CN"/>
              </w:rPr>
            </w:pPr>
            <w:ins w:id="527" w:author="srabhi" w:date="2015-07-20T15:05:00Z">
              <w:r w:rsidRPr="00092D4B" w:rsidDel="00472A40">
                <w:rPr>
                  <w:rFonts w:ascii="Arial" w:hAnsi="Arial" w:cs="Arial"/>
                  <w:color w:val="000000"/>
                  <w:sz w:val="20"/>
                  <w:szCs w:val="20"/>
                  <w:lang w:eastAsia="zh-CN"/>
                </w:rPr>
                <w:t>148</w:t>
              </w:r>
            </w:ins>
          </w:p>
        </w:tc>
        <w:tc>
          <w:tcPr>
            <w:tcW w:w="1286"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528" w:author="srabhi" w:date="2015-07-20T15:05:00Z"/>
                <w:rFonts w:ascii="Arial" w:hAnsi="Arial" w:cs="Arial"/>
                <w:color w:val="000000"/>
                <w:sz w:val="20"/>
                <w:szCs w:val="20"/>
                <w:lang w:eastAsia="zh-CN"/>
              </w:rPr>
            </w:pPr>
            <w:ins w:id="529" w:author="srabhi" w:date="2015-07-20T15:05:00Z">
              <w:r w:rsidRPr="00092D4B" w:rsidDel="00472A40">
                <w:rPr>
                  <w:rFonts w:ascii="Arial" w:hAnsi="Arial" w:cs="Arial"/>
                  <w:color w:val="000000"/>
                  <w:sz w:val="20"/>
                  <w:szCs w:val="20"/>
                  <w:lang w:eastAsia="zh-CN"/>
                </w:rPr>
                <w:t>142</w:t>
              </w:r>
            </w:ins>
          </w:p>
        </w:tc>
      </w:tr>
      <w:tr w:rsidR="00C92388" w:rsidRPr="00240276" w:rsidDel="00472A40" w:rsidTr="00AF3745">
        <w:trPr>
          <w:trHeight w:val="225"/>
          <w:ins w:id="530" w:author="srabhi" w:date="2015-07-20T15:05:00Z"/>
        </w:trPr>
        <w:tc>
          <w:tcPr>
            <w:tcW w:w="8809" w:type="dxa"/>
            <w:gridSpan w:val="4"/>
            <w:tcBorders>
              <w:top w:val="nil"/>
              <w:left w:val="single" w:sz="4" w:space="0" w:color="auto"/>
              <w:bottom w:val="single" w:sz="4" w:space="0" w:color="auto"/>
              <w:right w:val="single" w:sz="4" w:space="0" w:color="auto"/>
            </w:tcBorders>
            <w:shd w:val="clear" w:color="auto" w:fill="auto"/>
            <w:noWrap/>
            <w:vAlign w:val="center"/>
            <w:hideMark/>
          </w:tcPr>
          <w:p w:rsidR="00C92388" w:rsidRPr="00092D4B" w:rsidDel="00472A40" w:rsidRDefault="00C92388" w:rsidP="00AF3745">
            <w:pPr>
              <w:spacing w:line="240" w:lineRule="auto"/>
              <w:rPr>
                <w:ins w:id="531" w:author="srabhi" w:date="2015-07-20T15:05:00Z"/>
                <w:rFonts w:ascii="Arial" w:hAnsi="Arial" w:cs="Arial"/>
                <w:color w:val="000000"/>
                <w:sz w:val="20"/>
                <w:szCs w:val="20"/>
                <w:lang w:eastAsia="zh-CN"/>
              </w:rPr>
            </w:pPr>
            <w:ins w:id="532" w:author="srabhi" w:date="2015-07-20T15:05:00Z">
              <w:r w:rsidRPr="00092D4B" w:rsidDel="00472A40">
                <w:rPr>
                  <w:rFonts w:ascii="Arial" w:hAnsi="Arial" w:cs="Arial"/>
                  <w:b/>
                  <w:color w:val="000000"/>
                  <w:sz w:val="20"/>
                  <w:szCs w:val="20"/>
                  <w:lang w:eastAsia="zh-CN"/>
                </w:rPr>
                <w:t>Pre-index</w:t>
              </w:r>
            </w:ins>
          </w:p>
        </w:tc>
      </w:tr>
      <w:tr w:rsidR="00C92388" w:rsidRPr="00240276" w:rsidDel="00472A40" w:rsidTr="00AF3745">
        <w:trPr>
          <w:trHeight w:val="225"/>
          <w:ins w:id="533"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rPr>
                <w:ins w:id="534" w:author="srabhi" w:date="2015-07-20T15:05:00Z"/>
                <w:rFonts w:ascii="Arial" w:hAnsi="Arial" w:cs="Arial"/>
                <w:color w:val="000000"/>
                <w:sz w:val="20"/>
                <w:szCs w:val="20"/>
                <w:lang w:eastAsia="zh-CN"/>
              </w:rPr>
            </w:pPr>
            <w:proofErr w:type="spellStart"/>
            <w:ins w:id="535" w:author="srabhi" w:date="2015-07-20T15:05:00Z">
              <w:r w:rsidRPr="00092D4B" w:rsidDel="00472A40">
                <w:rPr>
                  <w:rFonts w:ascii="Arial" w:hAnsi="Arial" w:cs="Arial"/>
                  <w:color w:val="000000"/>
                  <w:sz w:val="20"/>
                  <w:szCs w:val="20"/>
                  <w:lang w:eastAsia="zh-CN"/>
                </w:rPr>
                <w:t>Ampyra</w:t>
              </w:r>
              <w:proofErr w:type="spellEnd"/>
              <w:r w:rsidRPr="00092D4B" w:rsidDel="00472A40">
                <w:rPr>
                  <w:rFonts w:ascii="Arial" w:hAnsi="Arial" w:cs="Arial"/>
                  <w:color w:val="000000"/>
                  <w:sz w:val="20"/>
                  <w:szCs w:val="20"/>
                  <w:lang w:eastAsia="zh-CN"/>
                </w:rPr>
                <w:t xml:space="preserve"> use</w:t>
              </w:r>
            </w:ins>
          </w:p>
        </w:tc>
        <w:tc>
          <w:tcPr>
            <w:tcW w:w="1275" w:type="dxa"/>
            <w:tcBorders>
              <w:top w:val="nil"/>
              <w:left w:val="nil"/>
              <w:bottom w:val="single" w:sz="4" w:space="0" w:color="auto"/>
              <w:right w:val="single" w:sz="4" w:space="0" w:color="auto"/>
            </w:tcBorders>
            <w:shd w:val="clear" w:color="auto" w:fill="auto"/>
            <w:noWrap/>
            <w:hideMark/>
          </w:tcPr>
          <w:p w:rsidR="00C92388" w:rsidRPr="00092D4B" w:rsidDel="00472A40" w:rsidRDefault="00C92388" w:rsidP="00AF3745">
            <w:pPr>
              <w:spacing w:line="240" w:lineRule="auto"/>
              <w:rPr>
                <w:ins w:id="536" w:author="srabhi" w:date="2015-07-20T15:05:00Z"/>
                <w:rFonts w:ascii="Arial" w:hAnsi="Arial" w:cs="Arial"/>
                <w:color w:val="000000"/>
                <w:sz w:val="20"/>
                <w:szCs w:val="20"/>
                <w:lang w:eastAsia="zh-CN"/>
              </w:rPr>
            </w:pPr>
            <w:ins w:id="537"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538" w:author="srabhi" w:date="2015-07-20T15:05:00Z"/>
                <w:rFonts w:ascii="Arial" w:hAnsi="Arial" w:cs="Arial"/>
                <w:color w:val="000000"/>
                <w:sz w:val="20"/>
                <w:szCs w:val="20"/>
                <w:lang w:eastAsia="zh-CN"/>
              </w:rPr>
            </w:pPr>
            <w:ins w:id="539" w:author="srabhi" w:date="2015-07-20T15:05:00Z">
              <w:r w:rsidRPr="00092D4B" w:rsidDel="00472A40">
                <w:rPr>
                  <w:rFonts w:ascii="Arial" w:hAnsi="Arial" w:cs="Arial"/>
                  <w:color w:val="000000"/>
                  <w:sz w:val="20"/>
                  <w:szCs w:val="20"/>
                  <w:lang w:eastAsia="zh-CN"/>
                </w:rPr>
                <w:t>166</w:t>
              </w:r>
            </w:ins>
          </w:p>
        </w:tc>
        <w:tc>
          <w:tcPr>
            <w:tcW w:w="1286"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540" w:author="srabhi" w:date="2015-07-20T15:05:00Z"/>
                <w:rFonts w:ascii="Arial" w:hAnsi="Arial" w:cs="Arial"/>
                <w:color w:val="000000"/>
                <w:sz w:val="20"/>
                <w:szCs w:val="20"/>
                <w:lang w:eastAsia="zh-CN"/>
              </w:rPr>
            </w:pPr>
            <w:ins w:id="541" w:author="srabhi" w:date="2015-07-20T15:05:00Z">
              <w:r w:rsidRPr="00092D4B" w:rsidDel="00472A40">
                <w:rPr>
                  <w:rFonts w:ascii="Arial" w:hAnsi="Arial" w:cs="Arial"/>
                  <w:color w:val="000000"/>
                  <w:sz w:val="20"/>
                  <w:szCs w:val="20"/>
                  <w:lang w:eastAsia="zh-CN"/>
                </w:rPr>
                <w:t>149</w:t>
              </w:r>
            </w:ins>
          </w:p>
        </w:tc>
      </w:tr>
      <w:tr w:rsidR="00C92388" w:rsidRPr="00240276" w:rsidDel="00472A40" w:rsidTr="00AF3745">
        <w:trPr>
          <w:trHeight w:val="225"/>
          <w:ins w:id="542"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rPr>
                <w:ins w:id="543" w:author="srabhi" w:date="2015-07-20T15:05:00Z"/>
                <w:rFonts w:ascii="Arial" w:hAnsi="Arial" w:cs="Arial"/>
                <w:color w:val="000000"/>
                <w:sz w:val="20"/>
                <w:szCs w:val="20"/>
                <w:lang w:eastAsia="zh-CN"/>
              </w:rPr>
            </w:pPr>
            <w:ins w:id="544" w:author="srabhi" w:date="2015-07-20T15:05:00Z">
              <w:r w:rsidRPr="00092D4B" w:rsidDel="00472A40">
                <w:rPr>
                  <w:rFonts w:ascii="Arial" w:hAnsi="Arial" w:cs="Arial"/>
                  <w:color w:val="000000"/>
                  <w:sz w:val="20"/>
                  <w:szCs w:val="20"/>
                  <w:lang w:eastAsia="zh-CN"/>
                </w:rPr>
                <w:t>MRI use</w:t>
              </w:r>
            </w:ins>
          </w:p>
        </w:tc>
        <w:tc>
          <w:tcPr>
            <w:tcW w:w="1275" w:type="dxa"/>
            <w:tcBorders>
              <w:top w:val="nil"/>
              <w:left w:val="nil"/>
              <w:bottom w:val="single" w:sz="4" w:space="0" w:color="auto"/>
              <w:right w:val="single" w:sz="4" w:space="0" w:color="auto"/>
            </w:tcBorders>
            <w:shd w:val="clear" w:color="auto" w:fill="auto"/>
            <w:noWrap/>
            <w:hideMark/>
          </w:tcPr>
          <w:p w:rsidR="00C92388" w:rsidRPr="00092D4B" w:rsidDel="00472A40" w:rsidRDefault="00C92388" w:rsidP="00AF3745">
            <w:pPr>
              <w:spacing w:line="240" w:lineRule="auto"/>
              <w:rPr>
                <w:ins w:id="545" w:author="srabhi" w:date="2015-07-20T15:05:00Z"/>
                <w:rFonts w:ascii="Arial" w:hAnsi="Arial" w:cs="Arial"/>
                <w:color w:val="000000"/>
                <w:sz w:val="20"/>
                <w:szCs w:val="20"/>
                <w:lang w:eastAsia="zh-CN"/>
              </w:rPr>
            </w:pPr>
            <w:ins w:id="546"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547" w:author="srabhi" w:date="2015-07-20T15:05:00Z"/>
                <w:rFonts w:ascii="Arial" w:hAnsi="Arial" w:cs="Arial"/>
                <w:color w:val="000000"/>
                <w:sz w:val="20"/>
                <w:szCs w:val="20"/>
                <w:lang w:eastAsia="zh-CN"/>
              </w:rPr>
            </w:pPr>
            <w:ins w:id="548" w:author="srabhi" w:date="2015-07-20T15:05:00Z">
              <w:r w:rsidRPr="00092D4B" w:rsidDel="00472A40">
                <w:rPr>
                  <w:rFonts w:ascii="Arial" w:hAnsi="Arial" w:cs="Arial"/>
                  <w:color w:val="000000"/>
                  <w:sz w:val="20"/>
                  <w:szCs w:val="20"/>
                  <w:lang w:eastAsia="zh-CN"/>
                </w:rPr>
                <w:t>1263</w:t>
              </w:r>
            </w:ins>
          </w:p>
        </w:tc>
        <w:tc>
          <w:tcPr>
            <w:tcW w:w="1286"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549" w:author="srabhi" w:date="2015-07-20T15:05:00Z"/>
                <w:rFonts w:ascii="Arial" w:hAnsi="Arial" w:cs="Arial"/>
                <w:color w:val="000000"/>
                <w:sz w:val="20"/>
                <w:szCs w:val="20"/>
                <w:lang w:eastAsia="zh-CN"/>
              </w:rPr>
            </w:pPr>
            <w:ins w:id="550" w:author="srabhi" w:date="2015-07-20T15:05:00Z">
              <w:r w:rsidRPr="00092D4B" w:rsidDel="00472A40">
                <w:rPr>
                  <w:rFonts w:ascii="Arial" w:hAnsi="Arial" w:cs="Arial"/>
                  <w:color w:val="000000"/>
                  <w:sz w:val="20"/>
                  <w:szCs w:val="20"/>
                  <w:lang w:eastAsia="zh-CN"/>
                </w:rPr>
                <w:t>1270</w:t>
              </w:r>
            </w:ins>
          </w:p>
        </w:tc>
      </w:tr>
      <w:tr w:rsidR="00C92388" w:rsidRPr="00240276" w:rsidDel="00472A40" w:rsidTr="00AF3745">
        <w:trPr>
          <w:trHeight w:val="225"/>
          <w:ins w:id="551"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rPr>
                <w:ins w:id="552" w:author="srabhi" w:date="2015-07-20T15:05:00Z"/>
                <w:rFonts w:ascii="Arial" w:hAnsi="Arial" w:cs="Arial"/>
                <w:color w:val="000000"/>
                <w:sz w:val="20"/>
                <w:szCs w:val="20"/>
                <w:lang w:eastAsia="zh-CN"/>
              </w:rPr>
            </w:pPr>
            <w:ins w:id="553" w:author="srabhi" w:date="2015-07-20T15:05:00Z">
              <w:r w:rsidRPr="00092D4B" w:rsidDel="00472A40">
                <w:rPr>
                  <w:rFonts w:ascii="Arial" w:hAnsi="Arial" w:cs="Arial"/>
                  <w:color w:val="000000"/>
                  <w:sz w:val="20"/>
                  <w:szCs w:val="20"/>
                  <w:lang w:eastAsia="zh-CN"/>
                </w:rPr>
                <w:t>Corticosteroid use within 90 days pre-index</w:t>
              </w:r>
            </w:ins>
          </w:p>
        </w:tc>
        <w:tc>
          <w:tcPr>
            <w:tcW w:w="1275" w:type="dxa"/>
            <w:tcBorders>
              <w:top w:val="nil"/>
              <w:left w:val="nil"/>
              <w:bottom w:val="single" w:sz="4" w:space="0" w:color="auto"/>
              <w:right w:val="single" w:sz="4" w:space="0" w:color="auto"/>
            </w:tcBorders>
            <w:shd w:val="clear" w:color="auto" w:fill="auto"/>
            <w:noWrap/>
            <w:hideMark/>
          </w:tcPr>
          <w:p w:rsidR="00C92388" w:rsidRPr="00092D4B" w:rsidDel="00472A40" w:rsidRDefault="00C92388" w:rsidP="00AF3745">
            <w:pPr>
              <w:spacing w:line="240" w:lineRule="auto"/>
              <w:rPr>
                <w:ins w:id="554" w:author="srabhi" w:date="2015-07-20T15:05:00Z"/>
                <w:rFonts w:ascii="Arial" w:hAnsi="Arial" w:cs="Arial"/>
                <w:color w:val="000000"/>
                <w:sz w:val="20"/>
                <w:szCs w:val="20"/>
                <w:lang w:eastAsia="zh-CN"/>
              </w:rPr>
            </w:pPr>
            <w:ins w:id="555"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556" w:author="srabhi" w:date="2015-07-20T15:05:00Z"/>
                <w:rFonts w:ascii="Arial" w:hAnsi="Arial" w:cs="Arial"/>
                <w:color w:val="000000"/>
                <w:sz w:val="20"/>
                <w:szCs w:val="20"/>
                <w:lang w:eastAsia="zh-CN"/>
              </w:rPr>
            </w:pPr>
            <w:ins w:id="557" w:author="srabhi" w:date="2015-07-20T15:05:00Z">
              <w:r w:rsidRPr="00092D4B" w:rsidDel="00472A40">
                <w:rPr>
                  <w:rFonts w:ascii="Arial" w:hAnsi="Arial" w:cs="Arial"/>
                  <w:color w:val="000000"/>
                  <w:sz w:val="20"/>
                  <w:szCs w:val="20"/>
                  <w:lang w:eastAsia="zh-CN"/>
                </w:rPr>
                <w:t>442</w:t>
              </w:r>
            </w:ins>
          </w:p>
        </w:tc>
        <w:tc>
          <w:tcPr>
            <w:tcW w:w="1286"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558" w:author="srabhi" w:date="2015-07-20T15:05:00Z"/>
                <w:rFonts w:ascii="Arial" w:hAnsi="Arial" w:cs="Arial"/>
                <w:color w:val="000000"/>
                <w:sz w:val="20"/>
                <w:szCs w:val="20"/>
                <w:lang w:eastAsia="zh-CN"/>
              </w:rPr>
            </w:pPr>
            <w:ins w:id="559" w:author="srabhi" w:date="2015-07-20T15:05:00Z">
              <w:r w:rsidRPr="00092D4B" w:rsidDel="00472A40">
                <w:rPr>
                  <w:rFonts w:ascii="Arial" w:hAnsi="Arial" w:cs="Arial"/>
                  <w:color w:val="000000"/>
                  <w:sz w:val="20"/>
                  <w:szCs w:val="20"/>
                  <w:lang w:eastAsia="zh-CN"/>
                </w:rPr>
                <w:t>423</w:t>
              </w:r>
            </w:ins>
          </w:p>
        </w:tc>
      </w:tr>
      <w:tr w:rsidR="00C92388" w:rsidRPr="00240276" w:rsidDel="00472A40" w:rsidTr="00AF3745">
        <w:trPr>
          <w:trHeight w:val="225"/>
          <w:ins w:id="560"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rPr>
                <w:ins w:id="561" w:author="srabhi" w:date="2015-07-20T15:05:00Z"/>
                <w:rFonts w:ascii="Arial" w:hAnsi="Arial" w:cs="Arial"/>
                <w:color w:val="000000"/>
                <w:sz w:val="20"/>
                <w:szCs w:val="20"/>
                <w:lang w:eastAsia="zh-CN"/>
              </w:rPr>
            </w:pPr>
            <w:ins w:id="562" w:author="srabhi" w:date="2015-07-20T15:05:00Z">
              <w:r w:rsidRPr="00092D4B" w:rsidDel="00472A40">
                <w:rPr>
                  <w:rFonts w:ascii="Arial" w:hAnsi="Arial" w:cs="Arial"/>
                  <w:color w:val="000000"/>
                  <w:sz w:val="20"/>
                  <w:szCs w:val="20"/>
                  <w:lang w:eastAsia="zh-CN"/>
                </w:rPr>
                <w:t>Oral corticosteroid use</w:t>
              </w:r>
            </w:ins>
          </w:p>
        </w:tc>
        <w:tc>
          <w:tcPr>
            <w:tcW w:w="1275" w:type="dxa"/>
            <w:tcBorders>
              <w:top w:val="nil"/>
              <w:left w:val="nil"/>
              <w:bottom w:val="single" w:sz="4" w:space="0" w:color="auto"/>
              <w:right w:val="single" w:sz="4" w:space="0" w:color="auto"/>
            </w:tcBorders>
            <w:shd w:val="clear" w:color="auto" w:fill="auto"/>
            <w:noWrap/>
            <w:hideMark/>
          </w:tcPr>
          <w:p w:rsidR="00C92388" w:rsidRPr="00092D4B" w:rsidDel="00472A40" w:rsidRDefault="00C92388" w:rsidP="00AF3745">
            <w:pPr>
              <w:spacing w:line="240" w:lineRule="auto"/>
              <w:rPr>
                <w:ins w:id="563" w:author="srabhi" w:date="2015-07-20T15:05:00Z"/>
                <w:rFonts w:ascii="Arial" w:hAnsi="Arial" w:cs="Arial"/>
                <w:color w:val="000000"/>
                <w:sz w:val="20"/>
                <w:szCs w:val="20"/>
                <w:lang w:eastAsia="zh-CN"/>
              </w:rPr>
            </w:pPr>
            <w:ins w:id="564"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565" w:author="srabhi" w:date="2015-07-20T15:05:00Z"/>
                <w:rFonts w:ascii="Arial" w:hAnsi="Arial" w:cs="Arial"/>
                <w:color w:val="000000"/>
                <w:sz w:val="20"/>
                <w:szCs w:val="20"/>
                <w:lang w:eastAsia="zh-CN"/>
              </w:rPr>
            </w:pPr>
            <w:ins w:id="566" w:author="srabhi" w:date="2015-07-20T15:05:00Z">
              <w:r w:rsidRPr="00092D4B" w:rsidDel="00472A40">
                <w:rPr>
                  <w:rFonts w:ascii="Arial" w:hAnsi="Arial" w:cs="Arial"/>
                  <w:color w:val="000000"/>
                  <w:sz w:val="20"/>
                  <w:szCs w:val="20"/>
                  <w:lang w:eastAsia="zh-CN"/>
                </w:rPr>
                <w:t>590</w:t>
              </w:r>
            </w:ins>
          </w:p>
        </w:tc>
        <w:tc>
          <w:tcPr>
            <w:tcW w:w="1286"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567" w:author="srabhi" w:date="2015-07-20T15:05:00Z"/>
                <w:rFonts w:ascii="Arial" w:hAnsi="Arial" w:cs="Arial"/>
                <w:color w:val="000000"/>
                <w:sz w:val="20"/>
                <w:szCs w:val="20"/>
                <w:lang w:eastAsia="zh-CN"/>
              </w:rPr>
            </w:pPr>
            <w:ins w:id="568" w:author="srabhi" w:date="2015-07-20T15:05:00Z">
              <w:r w:rsidRPr="00092D4B" w:rsidDel="00472A40">
                <w:rPr>
                  <w:rFonts w:ascii="Arial" w:hAnsi="Arial" w:cs="Arial"/>
                  <w:color w:val="000000"/>
                  <w:sz w:val="20"/>
                  <w:szCs w:val="20"/>
                  <w:lang w:eastAsia="zh-CN"/>
                </w:rPr>
                <w:t>531</w:t>
              </w:r>
            </w:ins>
          </w:p>
        </w:tc>
      </w:tr>
      <w:tr w:rsidR="00C92388" w:rsidRPr="00240276" w:rsidDel="00472A40" w:rsidTr="00AF3745">
        <w:trPr>
          <w:trHeight w:val="225"/>
          <w:ins w:id="569"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rPr>
                <w:ins w:id="570" w:author="srabhi" w:date="2015-07-20T15:05:00Z"/>
                <w:rFonts w:ascii="Arial" w:hAnsi="Arial" w:cs="Arial"/>
                <w:color w:val="000000"/>
                <w:sz w:val="20"/>
                <w:szCs w:val="20"/>
                <w:lang w:eastAsia="zh-CN"/>
              </w:rPr>
            </w:pPr>
            <w:ins w:id="571" w:author="srabhi" w:date="2015-07-20T15:05:00Z">
              <w:r w:rsidRPr="00092D4B" w:rsidDel="00472A40">
                <w:rPr>
                  <w:rFonts w:ascii="Arial" w:hAnsi="Arial" w:cs="Arial"/>
                  <w:color w:val="000000"/>
                  <w:sz w:val="20"/>
                  <w:szCs w:val="20"/>
                  <w:lang w:eastAsia="zh-CN"/>
                </w:rPr>
                <w:t>Iv corticosteroid use</w:t>
              </w:r>
            </w:ins>
          </w:p>
        </w:tc>
        <w:tc>
          <w:tcPr>
            <w:tcW w:w="1275" w:type="dxa"/>
            <w:tcBorders>
              <w:top w:val="nil"/>
              <w:left w:val="nil"/>
              <w:bottom w:val="single" w:sz="4" w:space="0" w:color="auto"/>
              <w:right w:val="single" w:sz="4" w:space="0" w:color="auto"/>
            </w:tcBorders>
            <w:shd w:val="clear" w:color="auto" w:fill="auto"/>
            <w:noWrap/>
            <w:hideMark/>
          </w:tcPr>
          <w:p w:rsidR="00C92388" w:rsidRPr="00092D4B" w:rsidDel="00472A40" w:rsidRDefault="00C92388" w:rsidP="00AF3745">
            <w:pPr>
              <w:spacing w:line="240" w:lineRule="auto"/>
              <w:rPr>
                <w:ins w:id="572" w:author="srabhi" w:date="2015-07-20T15:05:00Z"/>
                <w:rFonts w:ascii="Arial" w:hAnsi="Arial" w:cs="Arial"/>
                <w:color w:val="000000"/>
                <w:sz w:val="20"/>
                <w:szCs w:val="20"/>
                <w:lang w:eastAsia="zh-CN"/>
              </w:rPr>
            </w:pPr>
            <w:ins w:id="573"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574" w:author="srabhi" w:date="2015-07-20T15:05:00Z"/>
                <w:rFonts w:ascii="Arial" w:hAnsi="Arial" w:cs="Arial"/>
                <w:color w:val="000000"/>
                <w:sz w:val="20"/>
                <w:szCs w:val="20"/>
                <w:lang w:eastAsia="zh-CN"/>
              </w:rPr>
            </w:pPr>
            <w:ins w:id="575" w:author="srabhi" w:date="2015-07-20T15:05:00Z">
              <w:r w:rsidRPr="00092D4B" w:rsidDel="00472A40">
                <w:rPr>
                  <w:rFonts w:ascii="Arial" w:hAnsi="Arial" w:cs="Arial"/>
                  <w:color w:val="000000"/>
                  <w:sz w:val="20"/>
                  <w:szCs w:val="20"/>
                  <w:lang w:eastAsia="zh-CN"/>
                </w:rPr>
                <w:t>569</w:t>
              </w:r>
            </w:ins>
          </w:p>
        </w:tc>
        <w:tc>
          <w:tcPr>
            <w:tcW w:w="1286" w:type="dxa"/>
            <w:tcBorders>
              <w:top w:val="nil"/>
              <w:left w:val="nil"/>
              <w:bottom w:val="single" w:sz="4" w:space="0" w:color="auto"/>
              <w:right w:val="single" w:sz="4" w:space="0" w:color="auto"/>
            </w:tcBorders>
            <w:shd w:val="clear" w:color="auto" w:fill="auto"/>
            <w:noWrap/>
            <w:vAlign w:val="bottom"/>
            <w:hideMark/>
          </w:tcPr>
          <w:p w:rsidR="00C92388" w:rsidRPr="00092D4B" w:rsidDel="00472A40" w:rsidRDefault="00C92388" w:rsidP="00AF3745">
            <w:pPr>
              <w:spacing w:line="240" w:lineRule="auto"/>
              <w:jc w:val="right"/>
              <w:rPr>
                <w:ins w:id="576" w:author="srabhi" w:date="2015-07-20T15:05:00Z"/>
                <w:rFonts w:ascii="Arial" w:hAnsi="Arial" w:cs="Arial"/>
                <w:color w:val="000000"/>
                <w:sz w:val="20"/>
                <w:szCs w:val="20"/>
                <w:lang w:eastAsia="zh-CN"/>
              </w:rPr>
            </w:pPr>
            <w:ins w:id="577" w:author="srabhi" w:date="2015-07-20T15:05:00Z">
              <w:r w:rsidRPr="00092D4B" w:rsidDel="00472A40">
                <w:rPr>
                  <w:rFonts w:ascii="Arial" w:hAnsi="Arial" w:cs="Arial"/>
                  <w:color w:val="000000"/>
                  <w:sz w:val="20"/>
                  <w:szCs w:val="20"/>
                  <w:lang w:eastAsia="zh-CN"/>
                </w:rPr>
                <w:t>573</w:t>
              </w:r>
            </w:ins>
          </w:p>
        </w:tc>
      </w:tr>
      <w:tr w:rsidR="00C92388" w:rsidRPr="00240276" w:rsidDel="00472A40" w:rsidTr="002A1D84">
        <w:tblPrEx>
          <w:tblW w:w="8809" w:type="dxa"/>
          <w:tblInd w:w="93" w:type="dxa"/>
          <w:tblPrExChange w:id="578" w:author="srabhi" w:date="2015-07-21T10:15:00Z">
            <w:tblPrEx>
              <w:tblW w:w="8809" w:type="dxa"/>
              <w:tblInd w:w="93" w:type="dxa"/>
            </w:tblPrEx>
          </w:tblPrExChange>
        </w:tblPrEx>
        <w:trPr>
          <w:trHeight w:val="225"/>
          <w:ins w:id="579" w:author="srabhi" w:date="2015-07-20T15:05:00Z"/>
          <w:trPrChange w:id="580" w:author="srabhi" w:date="2015-07-21T10:15:00Z">
            <w:trPr>
              <w:gridBefore w:val="1"/>
              <w:trHeight w:val="225"/>
            </w:trPr>
          </w:trPrChange>
        </w:trPr>
        <w:tc>
          <w:tcPr>
            <w:tcW w:w="4977" w:type="dxa"/>
            <w:tcBorders>
              <w:top w:val="nil"/>
              <w:left w:val="single" w:sz="4" w:space="0" w:color="auto"/>
              <w:bottom w:val="single" w:sz="4" w:space="0" w:color="auto"/>
              <w:right w:val="single" w:sz="4" w:space="0" w:color="auto"/>
            </w:tcBorders>
            <w:shd w:val="clear" w:color="auto" w:fill="auto"/>
            <w:noWrap/>
            <w:vAlign w:val="bottom"/>
            <w:hideMark/>
            <w:tcPrChange w:id="581" w:author="srabhi" w:date="2015-07-21T10:15:00Z">
              <w:tcPr>
                <w:tcW w:w="4977"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rsidR="00C92388" w:rsidRPr="00092D4B" w:rsidDel="00472A40" w:rsidRDefault="00C92388" w:rsidP="00AF3745">
            <w:pPr>
              <w:spacing w:line="240" w:lineRule="auto"/>
              <w:rPr>
                <w:ins w:id="582" w:author="srabhi" w:date="2015-07-20T15:05:00Z"/>
                <w:rFonts w:ascii="Arial" w:hAnsi="Arial" w:cs="Arial"/>
                <w:color w:val="000000"/>
                <w:sz w:val="20"/>
                <w:szCs w:val="20"/>
                <w:lang w:eastAsia="zh-CN"/>
              </w:rPr>
            </w:pPr>
            <w:ins w:id="583" w:author="srabhi" w:date="2015-07-20T15:05:00Z">
              <w:r w:rsidRPr="00092D4B" w:rsidDel="00472A40">
                <w:rPr>
                  <w:rFonts w:ascii="Arial" w:hAnsi="Arial" w:cs="Arial"/>
                  <w:color w:val="000000"/>
                  <w:sz w:val="20"/>
                  <w:szCs w:val="20"/>
                  <w:lang w:eastAsia="zh-CN"/>
                </w:rPr>
                <w:t>Presence of pre-index relapse</w:t>
              </w:r>
            </w:ins>
          </w:p>
        </w:tc>
        <w:tc>
          <w:tcPr>
            <w:tcW w:w="1275" w:type="dxa"/>
            <w:tcBorders>
              <w:top w:val="nil"/>
              <w:left w:val="nil"/>
              <w:bottom w:val="single" w:sz="4" w:space="0" w:color="auto"/>
              <w:right w:val="single" w:sz="4" w:space="0" w:color="auto"/>
            </w:tcBorders>
            <w:shd w:val="clear" w:color="auto" w:fill="auto"/>
            <w:noWrap/>
            <w:hideMark/>
            <w:tcPrChange w:id="584" w:author="srabhi" w:date="2015-07-21T10:15:00Z">
              <w:tcPr>
                <w:tcW w:w="1275" w:type="dxa"/>
                <w:gridSpan w:val="2"/>
                <w:tcBorders>
                  <w:top w:val="nil"/>
                  <w:left w:val="nil"/>
                  <w:bottom w:val="single" w:sz="4" w:space="0" w:color="auto"/>
                  <w:right w:val="single" w:sz="4" w:space="0" w:color="auto"/>
                </w:tcBorders>
                <w:shd w:val="clear" w:color="auto" w:fill="auto"/>
                <w:noWrap/>
                <w:hideMark/>
              </w:tcPr>
            </w:tcPrChange>
          </w:tcPr>
          <w:p w:rsidR="00C92388" w:rsidRPr="00092D4B" w:rsidDel="00472A40" w:rsidRDefault="00C92388" w:rsidP="00AF3745">
            <w:pPr>
              <w:spacing w:line="240" w:lineRule="auto"/>
              <w:rPr>
                <w:ins w:id="585" w:author="srabhi" w:date="2015-07-20T15:05:00Z"/>
                <w:rFonts w:ascii="Arial" w:hAnsi="Arial" w:cs="Arial"/>
                <w:color w:val="000000"/>
                <w:sz w:val="20"/>
                <w:szCs w:val="20"/>
                <w:lang w:eastAsia="zh-CN"/>
              </w:rPr>
            </w:pPr>
            <w:ins w:id="586"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Change w:id="587" w:author="srabhi" w:date="2015-07-21T10:15:00Z">
              <w:tcPr>
                <w:tcW w:w="1271" w:type="dxa"/>
                <w:gridSpan w:val="2"/>
                <w:tcBorders>
                  <w:top w:val="nil"/>
                  <w:left w:val="nil"/>
                  <w:bottom w:val="single" w:sz="4" w:space="0" w:color="auto"/>
                  <w:right w:val="single" w:sz="4" w:space="0" w:color="auto"/>
                </w:tcBorders>
                <w:shd w:val="clear" w:color="auto" w:fill="auto"/>
                <w:noWrap/>
                <w:vAlign w:val="bottom"/>
                <w:hideMark/>
              </w:tcPr>
            </w:tcPrChange>
          </w:tcPr>
          <w:p w:rsidR="00C92388" w:rsidRPr="00092D4B" w:rsidDel="00472A40" w:rsidRDefault="00C92388" w:rsidP="00AF3745">
            <w:pPr>
              <w:spacing w:line="240" w:lineRule="auto"/>
              <w:jc w:val="right"/>
              <w:rPr>
                <w:ins w:id="588" w:author="srabhi" w:date="2015-07-20T15:05:00Z"/>
                <w:rFonts w:ascii="Arial" w:hAnsi="Arial" w:cs="Arial"/>
                <w:color w:val="000000"/>
                <w:sz w:val="20"/>
                <w:szCs w:val="20"/>
                <w:lang w:eastAsia="zh-CN"/>
              </w:rPr>
            </w:pPr>
            <w:ins w:id="589" w:author="srabhi" w:date="2015-07-20T15:05:00Z">
              <w:r w:rsidRPr="00092D4B" w:rsidDel="00472A40">
                <w:rPr>
                  <w:rFonts w:ascii="Arial" w:hAnsi="Arial" w:cs="Arial"/>
                  <w:color w:val="000000"/>
                  <w:sz w:val="20"/>
                  <w:szCs w:val="20"/>
                  <w:lang w:eastAsia="zh-CN"/>
                </w:rPr>
                <w:t>627</w:t>
              </w:r>
            </w:ins>
          </w:p>
        </w:tc>
        <w:tc>
          <w:tcPr>
            <w:tcW w:w="1286" w:type="dxa"/>
            <w:tcBorders>
              <w:top w:val="nil"/>
              <w:left w:val="nil"/>
              <w:bottom w:val="single" w:sz="4" w:space="0" w:color="auto"/>
              <w:right w:val="single" w:sz="4" w:space="0" w:color="auto"/>
            </w:tcBorders>
            <w:shd w:val="clear" w:color="auto" w:fill="auto"/>
            <w:noWrap/>
            <w:vAlign w:val="bottom"/>
            <w:hideMark/>
            <w:tcPrChange w:id="590" w:author="srabhi" w:date="2015-07-21T10:15:00Z">
              <w:tcPr>
                <w:tcW w:w="1286" w:type="dxa"/>
                <w:gridSpan w:val="2"/>
                <w:tcBorders>
                  <w:top w:val="nil"/>
                  <w:left w:val="nil"/>
                  <w:bottom w:val="single" w:sz="4" w:space="0" w:color="auto"/>
                  <w:right w:val="single" w:sz="4" w:space="0" w:color="auto"/>
                </w:tcBorders>
                <w:shd w:val="clear" w:color="auto" w:fill="auto"/>
                <w:noWrap/>
                <w:vAlign w:val="bottom"/>
                <w:hideMark/>
              </w:tcPr>
            </w:tcPrChange>
          </w:tcPr>
          <w:p w:rsidR="00C92388" w:rsidRPr="00092D4B" w:rsidDel="00472A40" w:rsidRDefault="00C92388" w:rsidP="00AF3745">
            <w:pPr>
              <w:spacing w:line="240" w:lineRule="auto"/>
              <w:jc w:val="right"/>
              <w:rPr>
                <w:ins w:id="591" w:author="srabhi" w:date="2015-07-20T15:05:00Z"/>
                <w:rFonts w:ascii="Arial" w:hAnsi="Arial" w:cs="Arial"/>
                <w:color w:val="000000"/>
                <w:sz w:val="20"/>
                <w:szCs w:val="20"/>
                <w:lang w:eastAsia="zh-CN"/>
              </w:rPr>
            </w:pPr>
            <w:ins w:id="592" w:author="srabhi" w:date="2015-07-20T15:05:00Z">
              <w:r w:rsidRPr="00092D4B" w:rsidDel="00472A40">
                <w:rPr>
                  <w:rFonts w:ascii="Arial" w:hAnsi="Arial" w:cs="Arial"/>
                  <w:color w:val="000000"/>
                  <w:sz w:val="20"/>
                  <w:szCs w:val="20"/>
                  <w:lang w:eastAsia="zh-CN"/>
                </w:rPr>
                <w:t>627</w:t>
              </w:r>
            </w:ins>
          </w:p>
        </w:tc>
      </w:tr>
      <w:tr w:rsidR="002A1D84" w:rsidRPr="00240276" w:rsidDel="00472A40" w:rsidTr="002A1D84">
        <w:tblPrEx>
          <w:tblW w:w="8809" w:type="dxa"/>
          <w:tblInd w:w="93" w:type="dxa"/>
          <w:tblPrExChange w:id="593" w:author="srabhi" w:date="2015-07-21T10:15:00Z">
            <w:tblPrEx>
              <w:tblW w:w="8809" w:type="dxa"/>
              <w:tblInd w:w="93" w:type="dxa"/>
            </w:tblPrEx>
          </w:tblPrExChange>
        </w:tblPrEx>
        <w:trPr>
          <w:trHeight w:val="225"/>
          <w:ins w:id="594" w:author="srabhi" w:date="2015-07-21T10:15:00Z"/>
          <w:trPrChange w:id="595" w:author="srabhi" w:date="2015-07-21T10:15:00Z">
            <w:trPr>
              <w:gridBefore w:val="1"/>
              <w:trHeight w:val="225"/>
            </w:trPr>
          </w:trPrChange>
        </w:trPr>
        <w:tc>
          <w:tcPr>
            <w:tcW w:w="4977" w:type="dxa"/>
            <w:tcBorders>
              <w:top w:val="single" w:sz="4" w:space="0" w:color="auto"/>
              <w:left w:val="single" w:sz="4" w:space="0" w:color="auto"/>
              <w:bottom w:val="single" w:sz="4" w:space="0" w:color="auto"/>
              <w:right w:val="single" w:sz="4" w:space="0" w:color="auto"/>
            </w:tcBorders>
            <w:shd w:val="clear" w:color="auto" w:fill="auto"/>
            <w:noWrap/>
            <w:hideMark/>
            <w:tcPrChange w:id="596" w:author="srabhi" w:date="2015-07-21T10:15:00Z">
              <w:tcPr>
                <w:tcW w:w="4977"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rsidR="002A1D84" w:rsidRPr="00092D4B" w:rsidDel="00472A40" w:rsidRDefault="002A1D84" w:rsidP="00AF3745">
            <w:pPr>
              <w:spacing w:line="240" w:lineRule="auto"/>
              <w:rPr>
                <w:ins w:id="597" w:author="srabhi" w:date="2015-07-21T10:15:00Z"/>
                <w:rFonts w:ascii="Arial" w:hAnsi="Arial" w:cs="Arial"/>
                <w:color w:val="000000"/>
                <w:sz w:val="20"/>
                <w:szCs w:val="20"/>
                <w:lang w:eastAsia="zh-CN"/>
              </w:rPr>
            </w:pPr>
            <w:ins w:id="598" w:author="srabhi" w:date="2015-07-21T10:15:00Z">
              <w:r w:rsidRPr="003810CD" w:rsidDel="00472A40">
                <w:rPr>
                  <w:rFonts w:ascii="Arial" w:hAnsi="Arial" w:cs="Arial"/>
                  <w:b/>
                  <w:bCs/>
                  <w:color w:val="000000"/>
                  <w:sz w:val="21"/>
                  <w:szCs w:val="20"/>
                  <w:lang w:eastAsia="zh-CN"/>
                </w:rPr>
                <w:lastRenderedPageBreak/>
                <w:t>Variable</w:t>
              </w:r>
            </w:ins>
          </w:p>
        </w:tc>
        <w:tc>
          <w:tcPr>
            <w:tcW w:w="1275" w:type="dxa"/>
            <w:tcBorders>
              <w:top w:val="single" w:sz="4" w:space="0" w:color="auto"/>
              <w:left w:val="nil"/>
              <w:bottom w:val="single" w:sz="4" w:space="0" w:color="auto"/>
              <w:right w:val="single" w:sz="4" w:space="0" w:color="auto"/>
            </w:tcBorders>
            <w:shd w:val="clear" w:color="auto" w:fill="auto"/>
            <w:noWrap/>
            <w:hideMark/>
            <w:tcPrChange w:id="599" w:author="srabhi" w:date="2015-07-21T10:15:00Z">
              <w:tcPr>
                <w:tcW w:w="1275" w:type="dxa"/>
                <w:gridSpan w:val="2"/>
                <w:tcBorders>
                  <w:top w:val="nil"/>
                  <w:left w:val="nil"/>
                  <w:bottom w:val="single" w:sz="4" w:space="0" w:color="auto"/>
                  <w:right w:val="single" w:sz="4" w:space="0" w:color="auto"/>
                </w:tcBorders>
                <w:shd w:val="clear" w:color="auto" w:fill="auto"/>
                <w:noWrap/>
                <w:hideMark/>
              </w:tcPr>
            </w:tcPrChange>
          </w:tcPr>
          <w:p w:rsidR="002A1D84" w:rsidRPr="00092D4B" w:rsidDel="00472A40" w:rsidRDefault="002A1D84" w:rsidP="00AF3745">
            <w:pPr>
              <w:spacing w:line="240" w:lineRule="auto"/>
              <w:rPr>
                <w:ins w:id="600" w:author="srabhi" w:date="2015-07-21T10:15:00Z"/>
                <w:rFonts w:ascii="Arial" w:hAnsi="Arial" w:cs="Arial"/>
                <w:color w:val="000000"/>
                <w:sz w:val="20"/>
                <w:szCs w:val="20"/>
                <w:lang w:eastAsia="zh-CN"/>
              </w:rPr>
            </w:pPr>
            <w:ins w:id="601" w:author="srabhi" w:date="2015-07-21T10:15:00Z">
              <w:r w:rsidRPr="00092D4B" w:rsidDel="00472A40">
                <w:rPr>
                  <w:rFonts w:ascii="Arial" w:hAnsi="Arial" w:cs="Arial"/>
                  <w:color w:val="000000"/>
                  <w:sz w:val="20"/>
                  <w:szCs w:val="20"/>
                  <w:lang w:eastAsia="zh-CN"/>
                </w:rPr>
                <w:t> </w:t>
              </w:r>
            </w:ins>
          </w:p>
        </w:tc>
        <w:tc>
          <w:tcPr>
            <w:tcW w:w="1271" w:type="dxa"/>
            <w:tcBorders>
              <w:top w:val="single" w:sz="4" w:space="0" w:color="auto"/>
              <w:left w:val="nil"/>
              <w:bottom w:val="single" w:sz="4" w:space="0" w:color="auto"/>
              <w:right w:val="single" w:sz="4" w:space="0" w:color="auto"/>
            </w:tcBorders>
            <w:shd w:val="clear" w:color="auto" w:fill="auto"/>
            <w:noWrap/>
            <w:hideMark/>
            <w:tcPrChange w:id="602" w:author="srabhi" w:date="2015-07-21T10:15:00Z">
              <w:tcPr>
                <w:tcW w:w="1271" w:type="dxa"/>
                <w:gridSpan w:val="2"/>
                <w:tcBorders>
                  <w:top w:val="nil"/>
                  <w:left w:val="nil"/>
                  <w:bottom w:val="single" w:sz="4" w:space="0" w:color="auto"/>
                  <w:right w:val="single" w:sz="4" w:space="0" w:color="auto"/>
                </w:tcBorders>
                <w:shd w:val="clear" w:color="auto" w:fill="auto"/>
                <w:noWrap/>
                <w:vAlign w:val="bottom"/>
                <w:hideMark/>
              </w:tcPr>
            </w:tcPrChange>
          </w:tcPr>
          <w:p w:rsidR="002A1D84" w:rsidRPr="00092D4B" w:rsidDel="00472A40" w:rsidRDefault="002A1D84" w:rsidP="004B4BD8">
            <w:pPr>
              <w:spacing w:line="240" w:lineRule="auto"/>
              <w:jc w:val="center"/>
              <w:rPr>
                <w:ins w:id="603" w:author="srabhi" w:date="2015-07-21T10:15:00Z"/>
                <w:rFonts w:ascii="Arial" w:hAnsi="Arial" w:cs="Arial"/>
                <w:b/>
                <w:bCs/>
                <w:color w:val="000000"/>
                <w:sz w:val="20"/>
                <w:szCs w:val="20"/>
                <w:lang w:eastAsia="zh-CN"/>
              </w:rPr>
            </w:pPr>
            <w:ins w:id="604" w:author="srabhi" w:date="2015-07-21T10:15:00Z">
              <w:r w:rsidRPr="00092D4B" w:rsidDel="00472A40">
                <w:rPr>
                  <w:rFonts w:ascii="Arial" w:hAnsi="Arial" w:cs="Arial"/>
                  <w:b/>
                  <w:bCs/>
                  <w:color w:val="000000"/>
                  <w:sz w:val="20"/>
                  <w:szCs w:val="20"/>
                  <w:lang w:eastAsia="zh-CN"/>
                </w:rPr>
                <w:t>Treatment</w:t>
              </w:r>
            </w:ins>
          </w:p>
          <w:p w:rsidR="002A1D84" w:rsidRPr="00092D4B" w:rsidDel="00472A40" w:rsidRDefault="002A1D84" w:rsidP="00AF3745">
            <w:pPr>
              <w:spacing w:line="240" w:lineRule="auto"/>
              <w:jc w:val="right"/>
              <w:rPr>
                <w:ins w:id="605" w:author="srabhi" w:date="2015-07-21T10:15:00Z"/>
                <w:rFonts w:ascii="Arial" w:hAnsi="Arial" w:cs="Arial"/>
                <w:color w:val="000000"/>
                <w:sz w:val="20"/>
                <w:szCs w:val="20"/>
                <w:lang w:eastAsia="zh-CN"/>
              </w:rPr>
            </w:pPr>
            <w:ins w:id="606" w:author="srabhi" w:date="2015-07-21T10:15:00Z">
              <w:r w:rsidRPr="00092D4B" w:rsidDel="00472A40">
                <w:rPr>
                  <w:rFonts w:ascii="Arial" w:hAnsi="Arial" w:cs="Arial"/>
                  <w:b/>
                  <w:bCs/>
                  <w:color w:val="000000"/>
                  <w:sz w:val="20"/>
                  <w:szCs w:val="20"/>
                  <w:lang w:eastAsia="zh-CN"/>
                </w:rPr>
                <w:t>A</w:t>
              </w:r>
            </w:ins>
          </w:p>
        </w:tc>
        <w:tc>
          <w:tcPr>
            <w:tcW w:w="1286" w:type="dxa"/>
            <w:tcBorders>
              <w:top w:val="single" w:sz="4" w:space="0" w:color="auto"/>
              <w:left w:val="nil"/>
              <w:bottom w:val="single" w:sz="4" w:space="0" w:color="auto"/>
              <w:right w:val="single" w:sz="4" w:space="0" w:color="auto"/>
            </w:tcBorders>
            <w:shd w:val="clear" w:color="auto" w:fill="auto"/>
            <w:noWrap/>
            <w:hideMark/>
            <w:tcPrChange w:id="607" w:author="srabhi" w:date="2015-07-21T10:15:00Z">
              <w:tcPr>
                <w:tcW w:w="1286" w:type="dxa"/>
                <w:gridSpan w:val="2"/>
                <w:tcBorders>
                  <w:top w:val="nil"/>
                  <w:left w:val="nil"/>
                  <w:bottom w:val="single" w:sz="4" w:space="0" w:color="auto"/>
                  <w:right w:val="single" w:sz="4" w:space="0" w:color="auto"/>
                </w:tcBorders>
                <w:shd w:val="clear" w:color="auto" w:fill="auto"/>
                <w:noWrap/>
                <w:vAlign w:val="bottom"/>
                <w:hideMark/>
              </w:tcPr>
            </w:tcPrChange>
          </w:tcPr>
          <w:p w:rsidR="002A1D84" w:rsidRPr="00092D4B" w:rsidDel="00472A40" w:rsidRDefault="002A1D84" w:rsidP="004B4BD8">
            <w:pPr>
              <w:spacing w:line="240" w:lineRule="auto"/>
              <w:jc w:val="center"/>
              <w:rPr>
                <w:ins w:id="608" w:author="srabhi" w:date="2015-07-21T10:15:00Z"/>
                <w:rFonts w:ascii="Arial" w:hAnsi="Arial" w:cs="Arial"/>
                <w:b/>
                <w:bCs/>
                <w:color w:val="000000"/>
                <w:sz w:val="20"/>
                <w:szCs w:val="20"/>
                <w:lang w:eastAsia="zh-CN"/>
              </w:rPr>
            </w:pPr>
            <w:ins w:id="609" w:author="srabhi" w:date="2015-07-21T10:15:00Z">
              <w:r w:rsidRPr="00092D4B" w:rsidDel="00472A40">
                <w:rPr>
                  <w:rFonts w:ascii="Arial" w:hAnsi="Arial" w:cs="Arial"/>
                  <w:b/>
                  <w:bCs/>
                  <w:color w:val="000000"/>
                  <w:sz w:val="20"/>
                  <w:szCs w:val="20"/>
                  <w:lang w:eastAsia="zh-CN"/>
                </w:rPr>
                <w:t>Treatment</w:t>
              </w:r>
            </w:ins>
          </w:p>
          <w:p w:rsidR="002A1D84" w:rsidRPr="00092D4B" w:rsidDel="00472A40" w:rsidRDefault="002A1D84" w:rsidP="00AF3745">
            <w:pPr>
              <w:spacing w:line="240" w:lineRule="auto"/>
              <w:jc w:val="right"/>
              <w:rPr>
                <w:ins w:id="610" w:author="srabhi" w:date="2015-07-21T10:15:00Z"/>
                <w:rFonts w:ascii="Arial" w:hAnsi="Arial" w:cs="Arial"/>
                <w:color w:val="000000"/>
                <w:sz w:val="20"/>
                <w:szCs w:val="20"/>
                <w:lang w:eastAsia="zh-CN"/>
              </w:rPr>
            </w:pPr>
            <w:ins w:id="611" w:author="srabhi" w:date="2015-07-21T10:15:00Z">
              <w:r w:rsidRPr="00092D4B" w:rsidDel="00472A40">
                <w:rPr>
                  <w:rFonts w:ascii="Arial" w:hAnsi="Arial" w:cs="Arial"/>
                  <w:b/>
                  <w:bCs/>
                  <w:color w:val="000000"/>
                  <w:sz w:val="20"/>
                  <w:szCs w:val="20"/>
                  <w:lang w:eastAsia="zh-CN"/>
                </w:rPr>
                <w:t>B</w:t>
              </w:r>
            </w:ins>
          </w:p>
        </w:tc>
      </w:tr>
      <w:tr w:rsidR="002A1D84" w:rsidRPr="00240276" w:rsidDel="00472A40" w:rsidTr="00AF3745">
        <w:trPr>
          <w:trHeight w:val="225"/>
          <w:ins w:id="612"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2A1D84" w:rsidRPr="00092D4B" w:rsidDel="00472A40" w:rsidRDefault="002A1D84" w:rsidP="00AF3745">
            <w:pPr>
              <w:spacing w:line="240" w:lineRule="auto"/>
              <w:rPr>
                <w:ins w:id="613" w:author="srabhi" w:date="2015-07-20T15:05:00Z"/>
                <w:rFonts w:ascii="Arial" w:hAnsi="Arial" w:cs="Arial"/>
                <w:color w:val="000000"/>
                <w:sz w:val="20"/>
                <w:szCs w:val="20"/>
                <w:lang w:eastAsia="zh-CN"/>
              </w:rPr>
            </w:pPr>
            <w:ins w:id="614" w:author="srabhi" w:date="2015-07-20T15:05:00Z">
              <w:r w:rsidRPr="00092D4B" w:rsidDel="00472A40">
                <w:rPr>
                  <w:rFonts w:ascii="Arial" w:hAnsi="Arial" w:cs="Arial"/>
                  <w:color w:val="000000"/>
                  <w:sz w:val="20"/>
                  <w:szCs w:val="20"/>
                  <w:lang w:eastAsia="zh-CN"/>
                </w:rPr>
                <w:t>No. of unique pre-index medications</w:t>
              </w:r>
            </w:ins>
          </w:p>
        </w:tc>
        <w:tc>
          <w:tcPr>
            <w:tcW w:w="1275" w:type="dxa"/>
            <w:tcBorders>
              <w:top w:val="nil"/>
              <w:left w:val="nil"/>
              <w:bottom w:val="single" w:sz="4" w:space="0" w:color="auto"/>
              <w:right w:val="single" w:sz="4" w:space="0" w:color="auto"/>
            </w:tcBorders>
            <w:shd w:val="clear" w:color="auto" w:fill="auto"/>
            <w:noWrap/>
            <w:hideMark/>
          </w:tcPr>
          <w:p w:rsidR="002A1D84" w:rsidRPr="00092D4B" w:rsidDel="00472A40" w:rsidRDefault="002A1D84" w:rsidP="00AF3745">
            <w:pPr>
              <w:spacing w:line="240" w:lineRule="auto"/>
              <w:rPr>
                <w:ins w:id="615" w:author="srabhi" w:date="2015-07-20T15:05:00Z"/>
                <w:rFonts w:ascii="Arial" w:hAnsi="Arial" w:cs="Arial"/>
                <w:color w:val="000000"/>
                <w:sz w:val="20"/>
                <w:szCs w:val="20"/>
                <w:lang w:eastAsia="zh-CN"/>
              </w:rPr>
            </w:pPr>
            <w:ins w:id="616"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2A1D84" w:rsidRPr="00092D4B" w:rsidDel="00472A40" w:rsidRDefault="002A1D84" w:rsidP="00AF3745">
            <w:pPr>
              <w:spacing w:line="240" w:lineRule="auto"/>
              <w:jc w:val="right"/>
              <w:rPr>
                <w:ins w:id="617" w:author="srabhi" w:date="2015-07-20T15:05:00Z"/>
                <w:rFonts w:ascii="Arial" w:hAnsi="Arial" w:cs="Arial"/>
                <w:color w:val="000000"/>
                <w:sz w:val="20"/>
                <w:szCs w:val="20"/>
                <w:lang w:eastAsia="zh-CN"/>
              </w:rPr>
            </w:pPr>
            <w:ins w:id="618" w:author="srabhi" w:date="2015-07-20T15:05:00Z">
              <w:r w:rsidRPr="00092D4B" w:rsidDel="00472A40">
                <w:rPr>
                  <w:rFonts w:ascii="Arial" w:hAnsi="Arial" w:cs="Arial"/>
                  <w:color w:val="000000"/>
                  <w:sz w:val="20"/>
                  <w:szCs w:val="20"/>
                  <w:lang w:eastAsia="zh-CN"/>
                </w:rPr>
                <w:t>872</w:t>
              </w:r>
            </w:ins>
          </w:p>
        </w:tc>
        <w:tc>
          <w:tcPr>
            <w:tcW w:w="1286" w:type="dxa"/>
            <w:tcBorders>
              <w:top w:val="nil"/>
              <w:left w:val="nil"/>
              <w:bottom w:val="single" w:sz="4" w:space="0" w:color="auto"/>
              <w:right w:val="single" w:sz="4" w:space="0" w:color="auto"/>
            </w:tcBorders>
            <w:shd w:val="clear" w:color="auto" w:fill="auto"/>
            <w:noWrap/>
            <w:vAlign w:val="bottom"/>
            <w:hideMark/>
          </w:tcPr>
          <w:p w:rsidR="002A1D84" w:rsidRPr="00092D4B" w:rsidDel="00472A40" w:rsidRDefault="002A1D84" w:rsidP="00AF3745">
            <w:pPr>
              <w:spacing w:line="240" w:lineRule="auto"/>
              <w:jc w:val="right"/>
              <w:rPr>
                <w:ins w:id="619" w:author="srabhi" w:date="2015-07-20T15:05:00Z"/>
                <w:rFonts w:ascii="Arial" w:hAnsi="Arial" w:cs="Arial"/>
                <w:color w:val="000000"/>
                <w:sz w:val="20"/>
                <w:szCs w:val="20"/>
                <w:lang w:eastAsia="zh-CN"/>
              </w:rPr>
            </w:pPr>
            <w:ins w:id="620" w:author="srabhi" w:date="2015-07-20T15:05:00Z">
              <w:r w:rsidRPr="00092D4B" w:rsidDel="00472A40">
                <w:rPr>
                  <w:rFonts w:ascii="Arial" w:hAnsi="Arial" w:cs="Arial"/>
                  <w:color w:val="000000"/>
                  <w:sz w:val="20"/>
                  <w:szCs w:val="20"/>
                  <w:lang w:eastAsia="zh-CN"/>
                </w:rPr>
                <w:t>843</w:t>
              </w:r>
            </w:ins>
          </w:p>
        </w:tc>
      </w:tr>
      <w:tr w:rsidR="002A1D84" w:rsidRPr="00240276" w:rsidDel="00472A40" w:rsidTr="007B0E45">
        <w:tblPrEx>
          <w:tblW w:w="8809" w:type="dxa"/>
          <w:tblInd w:w="93" w:type="dxa"/>
          <w:tblPrExChange w:id="621" w:author="srabhi" w:date="2015-07-21T09:38:00Z">
            <w:tblPrEx>
              <w:tblW w:w="8809" w:type="dxa"/>
              <w:tblInd w:w="93" w:type="dxa"/>
            </w:tblPrEx>
          </w:tblPrExChange>
        </w:tblPrEx>
        <w:trPr>
          <w:trHeight w:val="225"/>
          <w:ins w:id="622" w:author="srabhi" w:date="2015-07-20T15:05:00Z"/>
          <w:trPrChange w:id="623" w:author="srabhi" w:date="2015-07-21T09:38:00Z">
            <w:trPr>
              <w:gridBefore w:val="1"/>
              <w:trHeight w:val="225"/>
            </w:trPr>
          </w:trPrChange>
        </w:trPr>
        <w:tc>
          <w:tcPr>
            <w:tcW w:w="4977" w:type="dxa"/>
            <w:tcBorders>
              <w:top w:val="nil"/>
              <w:left w:val="single" w:sz="4" w:space="0" w:color="auto"/>
              <w:bottom w:val="single" w:sz="4" w:space="0" w:color="auto"/>
              <w:right w:val="single" w:sz="4" w:space="0" w:color="auto"/>
            </w:tcBorders>
            <w:shd w:val="clear" w:color="auto" w:fill="auto"/>
            <w:noWrap/>
            <w:vAlign w:val="bottom"/>
            <w:hideMark/>
            <w:tcPrChange w:id="624" w:author="srabhi" w:date="2015-07-21T09:38:00Z">
              <w:tcPr>
                <w:tcW w:w="4977"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rsidR="002A1D84" w:rsidRPr="00092D4B" w:rsidDel="00472A40" w:rsidRDefault="002A1D84" w:rsidP="00AF3745">
            <w:pPr>
              <w:spacing w:line="240" w:lineRule="auto"/>
              <w:rPr>
                <w:ins w:id="625" w:author="srabhi" w:date="2015-07-20T15:05:00Z"/>
                <w:rFonts w:ascii="Arial" w:hAnsi="Arial" w:cs="Arial"/>
                <w:color w:val="000000"/>
                <w:sz w:val="20"/>
                <w:szCs w:val="20"/>
                <w:lang w:eastAsia="zh-CN"/>
              </w:rPr>
            </w:pPr>
            <w:ins w:id="626" w:author="srabhi" w:date="2015-07-20T15:05:00Z">
              <w:r w:rsidRPr="00092D4B" w:rsidDel="00472A40">
                <w:rPr>
                  <w:rFonts w:ascii="Arial" w:hAnsi="Arial" w:cs="Arial"/>
                  <w:color w:val="000000"/>
                  <w:sz w:val="20"/>
                  <w:szCs w:val="20"/>
                  <w:lang w:eastAsia="zh-CN"/>
                </w:rPr>
                <w:t>No. of pre-index OP visits for MS diagnosis</w:t>
              </w:r>
            </w:ins>
          </w:p>
        </w:tc>
        <w:tc>
          <w:tcPr>
            <w:tcW w:w="1275" w:type="dxa"/>
            <w:tcBorders>
              <w:top w:val="nil"/>
              <w:left w:val="nil"/>
              <w:bottom w:val="single" w:sz="4" w:space="0" w:color="auto"/>
              <w:right w:val="single" w:sz="4" w:space="0" w:color="auto"/>
            </w:tcBorders>
            <w:shd w:val="clear" w:color="auto" w:fill="auto"/>
            <w:noWrap/>
            <w:hideMark/>
            <w:tcPrChange w:id="627" w:author="srabhi" w:date="2015-07-21T09:38:00Z">
              <w:tcPr>
                <w:tcW w:w="1275" w:type="dxa"/>
                <w:gridSpan w:val="2"/>
                <w:tcBorders>
                  <w:top w:val="nil"/>
                  <w:left w:val="nil"/>
                  <w:bottom w:val="single" w:sz="4" w:space="0" w:color="auto"/>
                  <w:right w:val="single" w:sz="4" w:space="0" w:color="auto"/>
                </w:tcBorders>
                <w:shd w:val="clear" w:color="auto" w:fill="auto"/>
                <w:noWrap/>
                <w:hideMark/>
              </w:tcPr>
            </w:tcPrChange>
          </w:tcPr>
          <w:p w:rsidR="002A1D84" w:rsidRPr="00092D4B" w:rsidDel="00472A40" w:rsidRDefault="002A1D84" w:rsidP="00AF3745">
            <w:pPr>
              <w:spacing w:line="240" w:lineRule="auto"/>
              <w:rPr>
                <w:ins w:id="628" w:author="srabhi" w:date="2015-07-20T15:05:00Z"/>
                <w:rFonts w:ascii="Arial" w:hAnsi="Arial" w:cs="Arial"/>
                <w:color w:val="000000"/>
                <w:sz w:val="20"/>
                <w:szCs w:val="20"/>
                <w:lang w:eastAsia="zh-CN"/>
              </w:rPr>
            </w:pPr>
            <w:ins w:id="629"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Change w:id="630" w:author="srabhi" w:date="2015-07-21T09:38:00Z">
              <w:tcPr>
                <w:tcW w:w="1271" w:type="dxa"/>
                <w:gridSpan w:val="2"/>
                <w:tcBorders>
                  <w:top w:val="nil"/>
                  <w:left w:val="nil"/>
                  <w:bottom w:val="single" w:sz="4" w:space="0" w:color="auto"/>
                  <w:right w:val="single" w:sz="4" w:space="0" w:color="auto"/>
                </w:tcBorders>
                <w:shd w:val="clear" w:color="auto" w:fill="auto"/>
                <w:noWrap/>
                <w:vAlign w:val="bottom"/>
                <w:hideMark/>
              </w:tcPr>
            </w:tcPrChange>
          </w:tcPr>
          <w:p w:rsidR="002A1D84" w:rsidRPr="00092D4B" w:rsidDel="00472A40" w:rsidRDefault="002A1D84" w:rsidP="00AF3745">
            <w:pPr>
              <w:spacing w:line="240" w:lineRule="auto"/>
              <w:jc w:val="right"/>
              <w:rPr>
                <w:ins w:id="631" w:author="srabhi" w:date="2015-07-20T15:05:00Z"/>
                <w:rFonts w:ascii="Arial" w:hAnsi="Arial" w:cs="Arial"/>
                <w:color w:val="000000"/>
                <w:sz w:val="20"/>
                <w:szCs w:val="20"/>
                <w:lang w:eastAsia="zh-CN"/>
              </w:rPr>
            </w:pPr>
            <w:ins w:id="632" w:author="srabhi" w:date="2015-07-20T15:05:00Z">
              <w:r w:rsidRPr="00092D4B" w:rsidDel="00472A40">
                <w:rPr>
                  <w:rFonts w:ascii="Arial" w:hAnsi="Arial" w:cs="Arial"/>
                  <w:color w:val="000000"/>
                  <w:sz w:val="20"/>
                  <w:szCs w:val="20"/>
                  <w:lang w:eastAsia="zh-CN"/>
                </w:rPr>
                <w:t>826</w:t>
              </w:r>
            </w:ins>
          </w:p>
        </w:tc>
        <w:tc>
          <w:tcPr>
            <w:tcW w:w="1286" w:type="dxa"/>
            <w:tcBorders>
              <w:top w:val="nil"/>
              <w:left w:val="nil"/>
              <w:bottom w:val="single" w:sz="4" w:space="0" w:color="auto"/>
              <w:right w:val="single" w:sz="4" w:space="0" w:color="auto"/>
            </w:tcBorders>
            <w:shd w:val="clear" w:color="auto" w:fill="auto"/>
            <w:noWrap/>
            <w:vAlign w:val="bottom"/>
            <w:hideMark/>
            <w:tcPrChange w:id="633" w:author="srabhi" w:date="2015-07-21T09:38:00Z">
              <w:tcPr>
                <w:tcW w:w="1286" w:type="dxa"/>
                <w:gridSpan w:val="2"/>
                <w:tcBorders>
                  <w:top w:val="nil"/>
                  <w:left w:val="nil"/>
                  <w:bottom w:val="single" w:sz="4" w:space="0" w:color="auto"/>
                  <w:right w:val="single" w:sz="4" w:space="0" w:color="auto"/>
                </w:tcBorders>
                <w:shd w:val="clear" w:color="auto" w:fill="auto"/>
                <w:noWrap/>
                <w:vAlign w:val="bottom"/>
                <w:hideMark/>
              </w:tcPr>
            </w:tcPrChange>
          </w:tcPr>
          <w:p w:rsidR="002A1D84" w:rsidRPr="00092D4B" w:rsidDel="00472A40" w:rsidRDefault="002A1D84" w:rsidP="00AF3745">
            <w:pPr>
              <w:spacing w:line="240" w:lineRule="auto"/>
              <w:jc w:val="right"/>
              <w:rPr>
                <w:ins w:id="634" w:author="srabhi" w:date="2015-07-20T15:05:00Z"/>
                <w:rFonts w:ascii="Arial" w:hAnsi="Arial" w:cs="Arial"/>
                <w:color w:val="000000"/>
                <w:sz w:val="20"/>
                <w:szCs w:val="20"/>
                <w:lang w:eastAsia="zh-CN"/>
              </w:rPr>
            </w:pPr>
            <w:ins w:id="635" w:author="srabhi" w:date="2015-07-20T15:05:00Z">
              <w:r w:rsidRPr="00092D4B" w:rsidDel="00472A40">
                <w:rPr>
                  <w:rFonts w:ascii="Arial" w:hAnsi="Arial" w:cs="Arial"/>
                  <w:color w:val="000000"/>
                  <w:sz w:val="20"/>
                  <w:szCs w:val="20"/>
                  <w:lang w:eastAsia="zh-CN"/>
                </w:rPr>
                <w:t>1012</w:t>
              </w:r>
            </w:ins>
          </w:p>
        </w:tc>
      </w:tr>
      <w:tr w:rsidR="002A1D84" w:rsidRPr="00240276" w:rsidDel="00472A40" w:rsidTr="00AF3745">
        <w:trPr>
          <w:trHeight w:val="225"/>
          <w:ins w:id="636"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2A1D84" w:rsidRPr="00092D4B" w:rsidDel="00472A40" w:rsidRDefault="002A1D84" w:rsidP="00AF3745">
            <w:pPr>
              <w:spacing w:line="240" w:lineRule="auto"/>
              <w:rPr>
                <w:ins w:id="637" w:author="srabhi" w:date="2015-07-20T15:05:00Z"/>
                <w:rFonts w:ascii="Arial" w:hAnsi="Arial" w:cs="Arial"/>
                <w:color w:val="000000"/>
                <w:sz w:val="20"/>
                <w:szCs w:val="20"/>
                <w:lang w:eastAsia="zh-CN"/>
              </w:rPr>
            </w:pPr>
            <w:ins w:id="638" w:author="srabhi" w:date="2015-07-20T15:05:00Z">
              <w:r>
                <w:rPr>
                  <w:rFonts w:ascii="Arial" w:hAnsi="Arial" w:cs="Arial"/>
                  <w:color w:val="000000"/>
                  <w:sz w:val="20"/>
                  <w:szCs w:val="20"/>
                  <w:lang w:eastAsia="zh-CN"/>
                </w:rPr>
                <w:t>Total non-</w:t>
              </w:r>
            </w:ins>
            <w:ins w:id="639" w:author="srabhi" w:date="2015-07-20T16:43:00Z">
              <w:r>
                <w:rPr>
                  <w:rFonts w:ascii="Arial" w:hAnsi="Arial" w:cs="Arial"/>
                  <w:color w:val="000000"/>
                  <w:sz w:val="20"/>
                  <w:szCs w:val="20"/>
                  <w:lang w:eastAsia="zh-CN"/>
                </w:rPr>
                <w:t>MS</w:t>
              </w:r>
            </w:ins>
            <w:ins w:id="640" w:author="srabhi" w:date="2015-07-20T15:05:00Z">
              <w:r w:rsidRPr="00092D4B" w:rsidDel="00472A40">
                <w:rPr>
                  <w:rFonts w:ascii="Arial" w:hAnsi="Arial" w:cs="Arial"/>
                  <w:color w:val="000000"/>
                  <w:sz w:val="20"/>
                  <w:szCs w:val="20"/>
                  <w:lang w:eastAsia="zh-CN"/>
                </w:rPr>
                <w:t xml:space="preserve"> pre-index costs</w:t>
              </w:r>
            </w:ins>
          </w:p>
        </w:tc>
        <w:tc>
          <w:tcPr>
            <w:tcW w:w="1275" w:type="dxa"/>
            <w:tcBorders>
              <w:top w:val="nil"/>
              <w:left w:val="nil"/>
              <w:bottom w:val="single" w:sz="4" w:space="0" w:color="auto"/>
              <w:right w:val="single" w:sz="4" w:space="0" w:color="auto"/>
            </w:tcBorders>
            <w:shd w:val="clear" w:color="auto" w:fill="auto"/>
            <w:noWrap/>
            <w:hideMark/>
          </w:tcPr>
          <w:p w:rsidR="002A1D84" w:rsidRPr="00092D4B" w:rsidDel="00472A40" w:rsidRDefault="002A1D84" w:rsidP="00AF3745">
            <w:pPr>
              <w:spacing w:line="240" w:lineRule="auto"/>
              <w:rPr>
                <w:ins w:id="641" w:author="srabhi" w:date="2015-07-20T15:05:00Z"/>
                <w:rFonts w:ascii="Arial" w:hAnsi="Arial" w:cs="Arial"/>
                <w:color w:val="000000"/>
                <w:sz w:val="20"/>
                <w:szCs w:val="20"/>
                <w:lang w:eastAsia="zh-CN"/>
              </w:rPr>
            </w:pPr>
            <w:ins w:id="642"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2A1D84" w:rsidRPr="00092D4B" w:rsidDel="00472A40" w:rsidRDefault="002A1D84" w:rsidP="00AF3745">
            <w:pPr>
              <w:spacing w:line="240" w:lineRule="auto"/>
              <w:jc w:val="right"/>
              <w:rPr>
                <w:ins w:id="643" w:author="srabhi" w:date="2015-07-20T15:05:00Z"/>
                <w:rFonts w:ascii="Arial" w:hAnsi="Arial" w:cs="Arial"/>
                <w:color w:val="000000"/>
                <w:sz w:val="20"/>
                <w:szCs w:val="20"/>
                <w:lang w:eastAsia="zh-CN"/>
              </w:rPr>
            </w:pPr>
            <w:ins w:id="644" w:author="srabhi" w:date="2015-07-20T15:05:00Z">
              <w:r w:rsidRPr="00092D4B" w:rsidDel="00472A40">
                <w:rPr>
                  <w:rFonts w:ascii="Arial" w:hAnsi="Arial" w:cs="Arial"/>
                  <w:color w:val="000000"/>
                  <w:sz w:val="20"/>
                  <w:szCs w:val="20"/>
                  <w:lang w:eastAsia="zh-CN"/>
                </w:rPr>
                <w:t>841</w:t>
              </w:r>
            </w:ins>
          </w:p>
        </w:tc>
        <w:tc>
          <w:tcPr>
            <w:tcW w:w="1286" w:type="dxa"/>
            <w:tcBorders>
              <w:top w:val="nil"/>
              <w:left w:val="nil"/>
              <w:bottom w:val="single" w:sz="4" w:space="0" w:color="auto"/>
              <w:right w:val="single" w:sz="4" w:space="0" w:color="auto"/>
            </w:tcBorders>
            <w:shd w:val="clear" w:color="auto" w:fill="auto"/>
            <w:noWrap/>
            <w:vAlign w:val="bottom"/>
            <w:hideMark/>
          </w:tcPr>
          <w:p w:rsidR="002A1D84" w:rsidRPr="00092D4B" w:rsidDel="00472A40" w:rsidRDefault="002A1D84" w:rsidP="00AF3745">
            <w:pPr>
              <w:spacing w:line="240" w:lineRule="auto"/>
              <w:jc w:val="right"/>
              <w:rPr>
                <w:ins w:id="645" w:author="srabhi" w:date="2015-07-20T15:05:00Z"/>
                <w:rFonts w:ascii="Arial" w:hAnsi="Arial" w:cs="Arial"/>
                <w:color w:val="000000"/>
                <w:sz w:val="20"/>
                <w:szCs w:val="20"/>
                <w:lang w:eastAsia="zh-CN"/>
              </w:rPr>
            </w:pPr>
            <w:ins w:id="646" w:author="srabhi" w:date="2015-07-20T15:05:00Z">
              <w:r w:rsidRPr="00092D4B" w:rsidDel="00472A40">
                <w:rPr>
                  <w:rFonts w:ascii="Arial" w:hAnsi="Arial" w:cs="Arial"/>
                  <w:color w:val="000000"/>
                  <w:sz w:val="20"/>
                  <w:szCs w:val="20"/>
                  <w:lang w:eastAsia="zh-CN"/>
                </w:rPr>
                <w:t>833</w:t>
              </w:r>
            </w:ins>
          </w:p>
        </w:tc>
      </w:tr>
      <w:tr w:rsidR="002A1D84" w:rsidRPr="00240276" w:rsidDel="00472A40" w:rsidTr="00AF3745">
        <w:trPr>
          <w:trHeight w:val="225"/>
          <w:ins w:id="647"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2A1D84" w:rsidRPr="00092D4B" w:rsidDel="00472A40" w:rsidRDefault="002A1D84" w:rsidP="00AF3745">
            <w:pPr>
              <w:spacing w:line="240" w:lineRule="auto"/>
              <w:rPr>
                <w:ins w:id="648" w:author="srabhi" w:date="2015-07-20T15:05:00Z"/>
                <w:rFonts w:ascii="Arial" w:hAnsi="Arial" w:cs="Arial"/>
                <w:color w:val="000000"/>
                <w:sz w:val="20"/>
                <w:szCs w:val="20"/>
                <w:lang w:eastAsia="zh-CN"/>
              </w:rPr>
            </w:pPr>
            <w:ins w:id="649" w:author="srabhi" w:date="2015-07-20T15:05:00Z">
              <w:r w:rsidRPr="00092D4B" w:rsidDel="00472A40">
                <w:rPr>
                  <w:rFonts w:ascii="Arial" w:hAnsi="Arial" w:cs="Arial"/>
                  <w:color w:val="000000"/>
                  <w:sz w:val="20"/>
                  <w:szCs w:val="20"/>
                  <w:lang w:eastAsia="zh-CN"/>
                </w:rPr>
                <w:t>MS-related total pre-index costs</w:t>
              </w:r>
            </w:ins>
          </w:p>
        </w:tc>
        <w:tc>
          <w:tcPr>
            <w:tcW w:w="1275" w:type="dxa"/>
            <w:tcBorders>
              <w:top w:val="nil"/>
              <w:left w:val="nil"/>
              <w:bottom w:val="single" w:sz="4" w:space="0" w:color="auto"/>
              <w:right w:val="single" w:sz="4" w:space="0" w:color="auto"/>
            </w:tcBorders>
            <w:shd w:val="clear" w:color="auto" w:fill="auto"/>
            <w:noWrap/>
            <w:hideMark/>
          </w:tcPr>
          <w:p w:rsidR="002A1D84" w:rsidRPr="00092D4B" w:rsidDel="00472A40" w:rsidRDefault="002A1D84" w:rsidP="00AF3745">
            <w:pPr>
              <w:spacing w:line="240" w:lineRule="auto"/>
              <w:rPr>
                <w:ins w:id="650" w:author="srabhi" w:date="2015-07-20T15:05:00Z"/>
                <w:rFonts w:ascii="Arial" w:hAnsi="Arial" w:cs="Arial"/>
                <w:color w:val="000000"/>
                <w:sz w:val="20"/>
                <w:szCs w:val="20"/>
                <w:lang w:eastAsia="zh-CN"/>
              </w:rPr>
            </w:pPr>
            <w:ins w:id="651"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2A1D84" w:rsidRPr="00092D4B" w:rsidDel="00472A40" w:rsidRDefault="002A1D84" w:rsidP="00AF3745">
            <w:pPr>
              <w:spacing w:line="240" w:lineRule="auto"/>
              <w:jc w:val="right"/>
              <w:rPr>
                <w:ins w:id="652" w:author="srabhi" w:date="2015-07-20T15:05:00Z"/>
                <w:rFonts w:ascii="Arial" w:hAnsi="Arial" w:cs="Arial"/>
                <w:color w:val="000000"/>
                <w:sz w:val="20"/>
                <w:szCs w:val="20"/>
                <w:lang w:eastAsia="zh-CN"/>
              </w:rPr>
            </w:pPr>
            <w:ins w:id="653" w:author="srabhi" w:date="2015-07-20T15:05:00Z">
              <w:r w:rsidRPr="00092D4B" w:rsidDel="00472A40">
                <w:rPr>
                  <w:rFonts w:ascii="Arial" w:hAnsi="Arial" w:cs="Arial"/>
                  <w:color w:val="000000"/>
                  <w:sz w:val="20"/>
                  <w:szCs w:val="20"/>
                  <w:lang w:eastAsia="zh-CN"/>
                </w:rPr>
                <w:t>902</w:t>
              </w:r>
            </w:ins>
          </w:p>
        </w:tc>
        <w:tc>
          <w:tcPr>
            <w:tcW w:w="1286" w:type="dxa"/>
            <w:tcBorders>
              <w:top w:val="nil"/>
              <w:left w:val="nil"/>
              <w:bottom w:val="single" w:sz="4" w:space="0" w:color="auto"/>
              <w:right w:val="single" w:sz="4" w:space="0" w:color="auto"/>
            </w:tcBorders>
            <w:shd w:val="clear" w:color="auto" w:fill="auto"/>
            <w:noWrap/>
            <w:vAlign w:val="bottom"/>
            <w:hideMark/>
          </w:tcPr>
          <w:p w:rsidR="002A1D84" w:rsidRPr="00092D4B" w:rsidDel="00472A40" w:rsidRDefault="002A1D84" w:rsidP="00AF3745">
            <w:pPr>
              <w:spacing w:line="240" w:lineRule="auto"/>
              <w:jc w:val="right"/>
              <w:rPr>
                <w:ins w:id="654" w:author="srabhi" w:date="2015-07-20T15:05:00Z"/>
                <w:rFonts w:ascii="Arial" w:hAnsi="Arial" w:cs="Arial"/>
                <w:color w:val="000000"/>
                <w:sz w:val="20"/>
                <w:szCs w:val="20"/>
                <w:lang w:eastAsia="zh-CN"/>
              </w:rPr>
            </w:pPr>
            <w:ins w:id="655" w:author="srabhi" w:date="2015-07-20T15:05:00Z">
              <w:r w:rsidRPr="00092D4B" w:rsidDel="00472A40">
                <w:rPr>
                  <w:rFonts w:ascii="Arial" w:hAnsi="Arial" w:cs="Arial"/>
                  <w:color w:val="000000"/>
                  <w:sz w:val="20"/>
                  <w:szCs w:val="20"/>
                  <w:lang w:eastAsia="zh-CN"/>
                </w:rPr>
                <w:t>772</w:t>
              </w:r>
            </w:ins>
          </w:p>
        </w:tc>
      </w:tr>
      <w:tr w:rsidR="002A1D84" w:rsidRPr="00240276" w:rsidDel="00472A40" w:rsidTr="00AF3745">
        <w:trPr>
          <w:trHeight w:val="225"/>
          <w:ins w:id="656"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2A1D84" w:rsidRPr="00092D4B" w:rsidDel="00472A40" w:rsidRDefault="002A1D84" w:rsidP="00AF3745">
            <w:pPr>
              <w:spacing w:line="240" w:lineRule="auto"/>
              <w:rPr>
                <w:ins w:id="657" w:author="srabhi" w:date="2015-07-20T15:05:00Z"/>
                <w:rFonts w:ascii="Arial" w:hAnsi="Arial" w:cs="Arial"/>
                <w:color w:val="000000"/>
                <w:sz w:val="20"/>
                <w:szCs w:val="20"/>
                <w:lang w:eastAsia="zh-CN"/>
              </w:rPr>
            </w:pPr>
            <w:proofErr w:type="spellStart"/>
            <w:ins w:id="658" w:author="srabhi" w:date="2015-07-20T15:05:00Z">
              <w:r w:rsidRPr="00092D4B" w:rsidDel="00472A40">
                <w:rPr>
                  <w:rFonts w:ascii="Arial" w:hAnsi="Arial" w:cs="Arial"/>
                  <w:color w:val="000000"/>
                  <w:sz w:val="20"/>
                  <w:szCs w:val="20"/>
                  <w:lang w:eastAsia="zh-CN"/>
                </w:rPr>
                <w:t>Charlson</w:t>
              </w:r>
              <w:proofErr w:type="spellEnd"/>
              <w:r w:rsidRPr="00092D4B" w:rsidDel="00472A40">
                <w:rPr>
                  <w:rFonts w:ascii="Arial" w:hAnsi="Arial" w:cs="Arial"/>
                  <w:color w:val="000000"/>
                  <w:sz w:val="20"/>
                  <w:szCs w:val="20"/>
                  <w:lang w:eastAsia="zh-CN"/>
                </w:rPr>
                <w:t xml:space="preserve"> Co-morbidity Index = 1</w:t>
              </w:r>
            </w:ins>
          </w:p>
        </w:tc>
        <w:tc>
          <w:tcPr>
            <w:tcW w:w="1275" w:type="dxa"/>
            <w:tcBorders>
              <w:top w:val="nil"/>
              <w:left w:val="nil"/>
              <w:bottom w:val="single" w:sz="4" w:space="0" w:color="auto"/>
              <w:right w:val="single" w:sz="4" w:space="0" w:color="auto"/>
            </w:tcBorders>
            <w:shd w:val="clear" w:color="auto" w:fill="auto"/>
            <w:noWrap/>
            <w:hideMark/>
          </w:tcPr>
          <w:p w:rsidR="002A1D84" w:rsidRPr="00092D4B" w:rsidDel="00472A40" w:rsidRDefault="002A1D84" w:rsidP="00AF3745">
            <w:pPr>
              <w:spacing w:line="240" w:lineRule="auto"/>
              <w:rPr>
                <w:ins w:id="659" w:author="srabhi" w:date="2015-07-20T15:05:00Z"/>
                <w:rFonts w:ascii="Arial" w:hAnsi="Arial" w:cs="Arial"/>
                <w:color w:val="000000"/>
                <w:sz w:val="20"/>
                <w:szCs w:val="20"/>
                <w:lang w:eastAsia="zh-CN"/>
              </w:rPr>
            </w:pPr>
            <w:ins w:id="660"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2A1D84" w:rsidRPr="00092D4B" w:rsidDel="00472A40" w:rsidRDefault="002A1D84" w:rsidP="00AF3745">
            <w:pPr>
              <w:spacing w:line="240" w:lineRule="auto"/>
              <w:jc w:val="right"/>
              <w:rPr>
                <w:ins w:id="661" w:author="srabhi" w:date="2015-07-20T15:05:00Z"/>
                <w:rFonts w:ascii="Arial" w:hAnsi="Arial" w:cs="Arial"/>
                <w:color w:val="000000"/>
                <w:sz w:val="20"/>
                <w:szCs w:val="20"/>
                <w:lang w:eastAsia="zh-CN"/>
              </w:rPr>
            </w:pPr>
            <w:ins w:id="662" w:author="srabhi" w:date="2015-07-20T15:05:00Z">
              <w:r w:rsidRPr="00092D4B" w:rsidDel="00472A40">
                <w:rPr>
                  <w:rFonts w:ascii="Arial" w:hAnsi="Arial" w:cs="Arial"/>
                  <w:color w:val="000000"/>
                  <w:sz w:val="20"/>
                  <w:szCs w:val="20"/>
                  <w:lang w:eastAsia="zh-CN"/>
                </w:rPr>
                <w:t>263</w:t>
              </w:r>
            </w:ins>
          </w:p>
        </w:tc>
        <w:tc>
          <w:tcPr>
            <w:tcW w:w="1286" w:type="dxa"/>
            <w:tcBorders>
              <w:top w:val="nil"/>
              <w:left w:val="nil"/>
              <w:bottom w:val="single" w:sz="4" w:space="0" w:color="auto"/>
              <w:right w:val="single" w:sz="4" w:space="0" w:color="auto"/>
            </w:tcBorders>
            <w:shd w:val="clear" w:color="auto" w:fill="auto"/>
            <w:noWrap/>
            <w:vAlign w:val="bottom"/>
            <w:hideMark/>
          </w:tcPr>
          <w:p w:rsidR="002A1D84" w:rsidRPr="00092D4B" w:rsidDel="00472A40" w:rsidRDefault="002A1D84" w:rsidP="00AF3745">
            <w:pPr>
              <w:spacing w:line="240" w:lineRule="auto"/>
              <w:jc w:val="right"/>
              <w:rPr>
                <w:ins w:id="663" w:author="srabhi" w:date="2015-07-20T15:05:00Z"/>
                <w:rFonts w:ascii="Arial" w:hAnsi="Arial" w:cs="Arial"/>
                <w:color w:val="000000"/>
                <w:sz w:val="20"/>
                <w:szCs w:val="20"/>
                <w:lang w:eastAsia="zh-CN"/>
              </w:rPr>
            </w:pPr>
            <w:ins w:id="664" w:author="srabhi" w:date="2015-07-20T15:05:00Z">
              <w:r w:rsidRPr="00092D4B" w:rsidDel="00472A40">
                <w:rPr>
                  <w:rFonts w:ascii="Arial" w:hAnsi="Arial" w:cs="Arial"/>
                  <w:color w:val="000000"/>
                  <w:sz w:val="20"/>
                  <w:szCs w:val="20"/>
                  <w:lang w:eastAsia="zh-CN"/>
                </w:rPr>
                <w:t>264</w:t>
              </w:r>
            </w:ins>
          </w:p>
        </w:tc>
      </w:tr>
      <w:tr w:rsidR="002A1D84" w:rsidRPr="00240276" w:rsidDel="00472A40" w:rsidTr="00AF3745">
        <w:trPr>
          <w:trHeight w:val="225"/>
          <w:ins w:id="665"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2A1D84" w:rsidRPr="00092D4B" w:rsidDel="00472A40" w:rsidRDefault="002A1D84" w:rsidP="00AF3745">
            <w:pPr>
              <w:spacing w:line="240" w:lineRule="auto"/>
              <w:rPr>
                <w:ins w:id="666" w:author="srabhi" w:date="2015-07-20T15:05:00Z"/>
                <w:rFonts w:ascii="Arial" w:hAnsi="Arial" w:cs="Arial"/>
                <w:color w:val="000000"/>
                <w:sz w:val="20"/>
                <w:szCs w:val="20"/>
                <w:lang w:eastAsia="zh-CN"/>
              </w:rPr>
            </w:pPr>
            <w:proofErr w:type="spellStart"/>
            <w:ins w:id="667" w:author="srabhi" w:date="2015-07-20T15:05:00Z">
              <w:r w:rsidRPr="00092D4B" w:rsidDel="00472A40">
                <w:rPr>
                  <w:rFonts w:ascii="Arial" w:hAnsi="Arial" w:cs="Arial"/>
                  <w:color w:val="000000"/>
                  <w:sz w:val="20"/>
                  <w:szCs w:val="20"/>
                  <w:lang w:eastAsia="zh-CN"/>
                </w:rPr>
                <w:t>Charlson</w:t>
              </w:r>
              <w:proofErr w:type="spellEnd"/>
              <w:r w:rsidRPr="00092D4B" w:rsidDel="00472A40">
                <w:rPr>
                  <w:rFonts w:ascii="Arial" w:hAnsi="Arial" w:cs="Arial"/>
                  <w:color w:val="000000"/>
                  <w:sz w:val="20"/>
                  <w:szCs w:val="20"/>
                  <w:lang w:eastAsia="zh-CN"/>
                </w:rPr>
                <w:t xml:space="preserve"> Co-morbidity Index = 2+</w:t>
              </w:r>
            </w:ins>
          </w:p>
        </w:tc>
        <w:tc>
          <w:tcPr>
            <w:tcW w:w="1275" w:type="dxa"/>
            <w:tcBorders>
              <w:top w:val="nil"/>
              <w:left w:val="nil"/>
              <w:bottom w:val="single" w:sz="4" w:space="0" w:color="auto"/>
              <w:right w:val="single" w:sz="4" w:space="0" w:color="auto"/>
            </w:tcBorders>
            <w:shd w:val="clear" w:color="auto" w:fill="auto"/>
            <w:noWrap/>
            <w:hideMark/>
          </w:tcPr>
          <w:p w:rsidR="002A1D84" w:rsidRPr="00092D4B" w:rsidDel="00472A40" w:rsidRDefault="002A1D84" w:rsidP="00AF3745">
            <w:pPr>
              <w:spacing w:line="240" w:lineRule="auto"/>
              <w:rPr>
                <w:ins w:id="668" w:author="srabhi" w:date="2015-07-20T15:05:00Z"/>
                <w:rFonts w:ascii="Arial" w:hAnsi="Arial" w:cs="Arial"/>
                <w:color w:val="000000"/>
                <w:sz w:val="20"/>
                <w:szCs w:val="20"/>
                <w:lang w:eastAsia="zh-CN"/>
              </w:rPr>
            </w:pPr>
            <w:ins w:id="669" w:author="srabhi" w:date="2015-07-20T15:05:00Z">
              <w:r w:rsidRPr="00092D4B" w:rsidDel="00472A40">
                <w:rPr>
                  <w:rFonts w:ascii="Arial" w:hAnsi="Arial" w:cs="Arial"/>
                  <w:color w:val="000000"/>
                  <w:sz w:val="20"/>
                  <w:szCs w:val="20"/>
                  <w:lang w:eastAsia="zh-CN"/>
                </w:rPr>
                <w:t>N</w:t>
              </w:r>
            </w:ins>
          </w:p>
        </w:tc>
        <w:tc>
          <w:tcPr>
            <w:tcW w:w="1271" w:type="dxa"/>
            <w:tcBorders>
              <w:top w:val="nil"/>
              <w:left w:val="nil"/>
              <w:bottom w:val="single" w:sz="4" w:space="0" w:color="auto"/>
              <w:right w:val="single" w:sz="4" w:space="0" w:color="auto"/>
            </w:tcBorders>
            <w:shd w:val="clear" w:color="auto" w:fill="auto"/>
            <w:noWrap/>
            <w:vAlign w:val="bottom"/>
            <w:hideMark/>
          </w:tcPr>
          <w:p w:rsidR="002A1D84" w:rsidRPr="00092D4B" w:rsidDel="00472A40" w:rsidRDefault="002A1D84" w:rsidP="00AF3745">
            <w:pPr>
              <w:spacing w:line="240" w:lineRule="auto"/>
              <w:jc w:val="right"/>
              <w:rPr>
                <w:ins w:id="670" w:author="srabhi" w:date="2015-07-20T15:05:00Z"/>
                <w:rFonts w:ascii="Arial" w:hAnsi="Arial" w:cs="Arial"/>
                <w:color w:val="000000"/>
                <w:sz w:val="20"/>
                <w:szCs w:val="20"/>
                <w:lang w:eastAsia="zh-CN"/>
              </w:rPr>
            </w:pPr>
            <w:ins w:id="671" w:author="srabhi" w:date="2015-07-20T15:05:00Z">
              <w:r w:rsidRPr="00092D4B" w:rsidDel="00472A40">
                <w:rPr>
                  <w:rFonts w:ascii="Arial" w:hAnsi="Arial" w:cs="Arial"/>
                  <w:color w:val="000000"/>
                  <w:sz w:val="20"/>
                  <w:szCs w:val="20"/>
                  <w:lang w:eastAsia="zh-CN"/>
                </w:rPr>
                <w:t>235</w:t>
              </w:r>
            </w:ins>
          </w:p>
        </w:tc>
        <w:tc>
          <w:tcPr>
            <w:tcW w:w="1286" w:type="dxa"/>
            <w:tcBorders>
              <w:top w:val="nil"/>
              <w:left w:val="nil"/>
              <w:bottom w:val="single" w:sz="4" w:space="0" w:color="auto"/>
              <w:right w:val="single" w:sz="4" w:space="0" w:color="auto"/>
            </w:tcBorders>
            <w:shd w:val="clear" w:color="auto" w:fill="auto"/>
            <w:noWrap/>
            <w:vAlign w:val="bottom"/>
            <w:hideMark/>
          </w:tcPr>
          <w:p w:rsidR="002A1D84" w:rsidRPr="00092D4B" w:rsidDel="00472A40" w:rsidRDefault="002A1D84" w:rsidP="00AF3745">
            <w:pPr>
              <w:spacing w:line="240" w:lineRule="auto"/>
              <w:jc w:val="right"/>
              <w:rPr>
                <w:ins w:id="672" w:author="srabhi" w:date="2015-07-20T15:05:00Z"/>
                <w:rFonts w:ascii="Arial" w:hAnsi="Arial" w:cs="Arial"/>
                <w:color w:val="000000"/>
                <w:sz w:val="20"/>
                <w:szCs w:val="20"/>
                <w:lang w:eastAsia="zh-CN"/>
              </w:rPr>
            </w:pPr>
            <w:ins w:id="673" w:author="srabhi" w:date="2015-07-20T15:05:00Z">
              <w:r w:rsidRPr="00092D4B" w:rsidDel="00472A40">
                <w:rPr>
                  <w:rFonts w:ascii="Arial" w:hAnsi="Arial" w:cs="Arial"/>
                  <w:color w:val="000000"/>
                  <w:sz w:val="20"/>
                  <w:szCs w:val="20"/>
                  <w:lang w:eastAsia="zh-CN"/>
                </w:rPr>
                <w:t>231</w:t>
              </w:r>
            </w:ins>
          </w:p>
        </w:tc>
      </w:tr>
    </w:tbl>
    <w:p w:rsidR="0008563E" w:rsidRDefault="00B27556" w:rsidP="0008563E">
      <w:pPr>
        <w:adjustRightInd w:val="0"/>
        <w:snapToGrid w:val="0"/>
        <w:spacing w:line="276" w:lineRule="auto"/>
        <w:jc w:val="both"/>
        <w:rPr>
          <w:del w:id="674" w:author="srabhi" w:date="2015-07-20T15:15:00Z"/>
          <w:rFonts w:ascii="Arial" w:hAnsi="Arial" w:cs="Arial"/>
          <w:sz w:val="21"/>
          <w:szCs w:val="21"/>
        </w:rPr>
        <w:pPrChange w:id="675" w:author="srabhi" w:date="2015-07-20T15:41:00Z">
          <w:pPr>
            <w:adjustRightInd w:val="0"/>
            <w:snapToGrid w:val="0"/>
            <w:jc w:val="both"/>
          </w:pPr>
        </w:pPrChange>
      </w:pPr>
      <w:ins w:id="676" w:author="srabhi" w:date="2015-07-20T15:37:00Z">
        <w:r>
          <w:rPr>
            <w:rFonts w:ascii="Arial" w:hAnsi="Arial" w:cs="Arial"/>
            <w:sz w:val="21"/>
            <w:szCs w:val="21"/>
          </w:rPr>
          <w:t>SD, standard deviation; DMT,</w:t>
        </w:r>
      </w:ins>
      <w:ins w:id="677" w:author="srabhi" w:date="2015-07-20T16:08:00Z">
        <w:r w:rsidR="007F5E89" w:rsidRPr="007F5E89">
          <w:rPr>
            <w:rFonts w:ascii="Arial" w:hAnsi="Arial" w:cs="Arial"/>
            <w:sz w:val="22"/>
            <w:szCs w:val="22"/>
          </w:rPr>
          <w:t xml:space="preserve"> </w:t>
        </w:r>
        <w:proofErr w:type="spellStart"/>
        <w:r w:rsidR="0008563E" w:rsidRPr="0008563E">
          <w:rPr>
            <w:rStyle w:val="Strong"/>
            <w:rFonts w:ascii="Arial" w:hAnsi="Arial" w:cs="Arial"/>
            <w:b w:val="0"/>
            <w:sz w:val="21"/>
            <w:szCs w:val="21"/>
            <w:rPrChange w:id="678" w:author="srabhi" w:date="2015-07-20T16:09:00Z">
              <w:rPr>
                <w:rStyle w:val="Strong"/>
                <w:rFonts w:ascii="Arial" w:hAnsi="Arial" w:cs="Arial"/>
                <w:sz w:val="22"/>
                <w:szCs w:val="22"/>
              </w:rPr>
            </w:rPrChange>
          </w:rPr>
          <w:t>Dimethyltryptamine</w:t>
        </w:r>
      </w:ins>
      <w:proofErr w:type="spellEnd"/>
      <w:ins w:id="679" w:author="srabhi" w:date="2015-07-20T15:37:00Z">
        <w:r>
          <w:rPr>
            <w:rFonts w:ascii="Arial" w:hAnsi="Arial" w:cs="Arial"/>
            <w:sz w:val="21"/>
            <w:szCs w:val="21"/>
          </w:rPr>
          <w:t>; CVD, C</w:t>
        </w:r>
      </w:ins>
      <w:ins w:id="680" w:author="srabhi" w:date="2015-07-20T15:38:00Z">
        <w:r>
          <w:rPr>
            <w:rFonts w:ascii="Arial" w:hAnsi="Arial" w:cs="Arial"/>
            <w:sz w:val="21"/>
            <w:szCs w:val="21"/>
          </w:rPr>
          <w:t>ardiovascular disease; MRI,</w:t>
        </w:r>
      </w:ins>
      <w:ins w:id="681" w:author="srabhi" w:date="2015-07-20T15:39:00Z">
        <w:r w:rsidRPr="00B27556">
          <w:rPr>
            <w:rFonts w:ascii="Arial" w:hAnsi="Arial" w:cs="Arial"/>
            <w:b/>
            <w:bCs/>
            <w:sz w:val="22"/>
          </w:rPr>
          <w:t xml:space="preserve"> </w:t>
        </w:r>
      </w:ins>
      <w:ins w:id="682" w:author="srabhi" w:date="2015-07-20T16:09:00Z">
        <w:r w:rsidR="007F5E89">
          <w:rPr>
            <w:rFonts w:ascii="Arial" w:hAnsi="Arial" w:cs="Arial"/>
            <w:bCs/>
            <w:sz w:val="21"/>
            <w:szCs w:val="21"/>
          </w:rPr>
          <w:t>m</w:t>
        </w:r>
      </w:ins>
      <w:ins w:id="683" w:author="srabhi" w:date="2015-07-20T15:39:00Z">
        <w:r w:rsidR="0008563E" w:rsidRPr="0008563E">
          <w:rPr>
            <w:rFonts w:ascii="Arial" w:hAnsi="Arial" w:cs="Arial"/>
            <w:bCs/>
            <w:sz w:val="21"/>
            <w:szCs w:val="21"/>
            <w:rPrChange w:id="684" w:author="srabhi" w:date="2015-07-20T15:39:00Z">
              <w:rPr>
                <w:rFonts w:ascii="Arial" w:hAnsi="Arial" w:cs="Arial"/>
                <w:b/>
                <w:bCs/>
                <w:sz w:val="21"/>
                <w:szCs w:val="21"/>
              </w:rPr>
            </w:rPrChange>
          </w:rPr>
          <w:t>agnetic resonance imaging</w:t>
        </w:r>
      </w:ins>
      <w:ins w:id="685" w:author="srabhi" w:date="2015-07-20T15:38:00Z">
        <w:r w:rsidRPr="00B27556">
          <w:rPr>
            <w:rFonts w:ascii="Arial" w:hAnsi="Arial" w:cs="Arial"/>
            <w:sz w:val="21"/>
            <w:szCs w:val="21"/>
          </w:rPr>
          <w:t xml:space="preserve"> </w:t>
        </w:r>
        <w:r>
          <w:rPr>
            <w:rFonts w:ascii="Arial" w:hAnsi="Arial" w:cs="Arial"/>
            <w:sz w:val="21"/>
            <w:szCs w:val="21"/>
          </w:rPr>
          <w:t>; OP, outpatient; MS, multiple sclerosis.</w:t>
        </w:r>
      </w:ins>
    </w:p>
    <w:p w:rsidR="0008563E" w:rsidRDefault="0008563E" w:rsidP="0008563E">
      <w:pPr>
        <w:pStyle w:val="Heading2"/>
        <w:spacing w:line="276" w:lineRule="auto"/>
        <w:rPr>
          <w:del w:id="686" w:author="srabhi" w:date="2015-07-20T15:14:00Z"/>
          <w:sz w:val="21"/>
          <w:szCs w:val="21"/>
        </w:rPr>
        <w:pPrChange w:id="687" w:author="srabhi" w:date="2015-07-20T15:41:00Z">
          <w:pPr>
            <w:adjustRightInd w:val="0"/>
            <w:snapToGrid w:val="0"/>
            <w:jc w:val="both"/>
          </w:pPr>
        </w:pPrChange>
      </w:pPr>
    </w:p>
    <w:p w:rsidR="0008563E" w:rsidRPr="0008563E" w:rsidRDefault="0008563E" w:rsidP="0008563E">
      <w:pPr>
        <w:spacing w:line="276" w:lineRule="auto"/>
        <w:rPr>
          <w:ins w:id="688" w:author="srabhi" w:date="2015-07-20T15:14:00Z"/>
          <w:rPrChange w:id="689" w:author="srabhi" w:date="2015-07-20T15:14:00Z">
            <w:rPr>
              <w:ins w:id="690" w:author="srabhi" w:date="2015-07-20T15:14:00Z"/>
              <w:rFonts w:ascii="Arial" w:hAnsi="Arial" w:cs="Arial"/>
              <w:sz w:val="21"/>
              <w:szCs w:val="21"/>
            </w:rPr>
          </w:rPrChange>
        </w:rPr>
        <w:pPrChange w:id="691" w:author="srabhi" w:date="2015-07-20T15:41:00Z">
          <w:pPr>
            <w:adjustRightInd w:val="0"/>
            <w:snapToGrid w:val="0"/>
            <w:jc w:val="both"/>
          </w:pPr>
        </w:pPrChange>
      </w:pPr>
    </w:p>
    <w:p w:rsidR="0008563E" w:rsidRDefault="0008563E" w:rsidP="0008563E">
      <w:pPr>
        <w:pStyle w:val="Heading2"/>
        <w:rPr>
          <w:ins w:id="692" w:author="srabhi" w:date="2015-07-21T09:29:00Z"/>
        </w:rPr>
        <w:pPrChange w:id="693" w:author="srabhi" w:date="2015-07-20T14:40:00Z">
          <w:pPr>
            <w:adjustRightInd w:val="0"/>
            <w:snapToGrid w:val="0"/>
            <w:jc w:val="both"/>
          </w:pPr>
        </w:pPrChange>
      </w:pPr>
    </w:p>
    <w:p w:rsidR="0008563E" w:rsidRDefault="003B547D" w:rsidP="0008563E">
      <w:pPr>
        <w:pStyle w:val="Heading2"/>
        <w:pPrChange w:id="694" w:author="srabhi" w:date="2015-07-20T14:40:00Z">
          <w:pPr>
            <w:adjustRightInd w:val="0"/>
            <w:snapToGrid w:val="0"/>
            <w:jc w:val="both"/>
          </w:pPr>
        </w:pPrChange>
      </w:pPr>
      <w:r w:rsidRPr="00472A40">
        <w:t>Relapse</w:t>
      </w:r>
    </w:p>
    <w:p w:rsidR="0008563E" w:rsidRDefault="00EA0A8C" w:rsidP="0008563E">
      <w:pPr>
        <w:adjustRightInd w:val="0"/>
        <w:snapToGrid w:val="0"/>
        <w:jc w:val="both"/>
        <w:rPr>
          <w:ins w:id="695" w:author="srabhi" w:date="2015-07-21T10:13:00Z"/>
          <w:rFonts w:ascii="Arial" w:hAnsi="Arial" w:cs="Arial"/>
          <w:sz w:val="21"/>
          <w:szCs w:val="21"/>
        </w:rPr>
        <w:pPrChange w:id="696" w:author="srabhi" w:date="2015-07-21T09:40:00Z">
          <w:pPr>
            <w:pStyle w:val="NoSpacing"/>
          </w:pPr>
        </w:pPrChange>
      </w:pPr>
      <w:r w:rsidRPr="00240276">
        <w:rPr>
          <w:rFonts w:ascii="Arial" w:hAnsi="Arial" w:cs="Arial"/>
          <w:sz w:val="21"/>
          <w:szCs w:val="21"/>
        </w:rPr>
        <w:t>Table 2 reports results for both in-sample and out-of-sample model accuracy and the amount of over-fitting for each model</w:t>
      </w:r>
      <w:r w:rsidR="00F95E02" w:rsidRPr="00240276">
        <w:rPr>
          <w:rFonts w:ascii="Arial" w:hAnsi="Arial" w:cs="Arial"/>
          <w:sz w:val="21"/>
          <w:szCs w:val="21"/>
        </w:rPr>
        <w:t xml:space="preserve"> with relapse as the predicted variable</w:t>
      </w:r>
      <w:r w:rsidRPr="00240276">
        <w:rPr>
          <w:rFonts w:ascii="Arial" w:hAnsi="Arial" w:cs="Arial"/>
          <w:sz w:val="21"/>
          <w:szCs w:val="21"/>
        </w:rPr>
        <w:t xml:space="preserve">. </w:t>
      </w:r>
      <w:r w:rsidR="003B547D" w:rsidRPr="00240276">
        <w:rPr>
          <w:rFonts w:ascii="Arial" w:hAnsi="Arial" w:cs="Arial"/>
          <w:sz w:val="21"/>
          <w:szCs w:val="21"/>
        </w:rPr>
        <w:t xml:space="preserve">For the model </w:t>
      </w:r>
      <w:r w:rsidR="000D05B6" w:rsidRPr="00240276">
        <w:rPr>
          <w:rFonts w:ascii="Arial" w:hAnsi="Arial" w:cs="Arial"/>
          <w:sz w:val="21"/>
          <w:szCs w:val="21"/>
        </w:rPr>
        <w:t xml:space="preserve">using </w:t>
      </w:r>
      <w:r w:rsidRPr="00240276">
        <w:rPr>
          <w:rFonts w:ascii="Arial" w:hAnsi="Arial" w:cs="Arial"/>
          <w:sz w:val="21"/>
          <w:szCs w:val="21"/>
        </w:rPr>
        <w:t xml:space="preserve">1,674 cases each for training and test data, the AUC on training data </w:t>
      </w:r>
      <w:r w:rsidR="003B547D" w:rsidRPr="00240276">
        <w:rPr>
          <w:rFonts w:ascii="Arial" w:hAnsi="Arial" w:cs="Arial"/>
          <w:sz w:val="21"/>
          <w:szCs w:val="21"/>
        </w:rPr>
        <w:t>wa</w:t>
      </w:r>
      <w:r w:rsidRPr="00240276">
        <w:rPr>
          <w:rFonts w:ascii="Arial" w:hAnsi="Arial" w:cs="Arial"/>
          <w:sz w:val="21"/>
          <w:szCs w:val="21"/>
        </w:rPr>
        <w:t>s 74.4 for the standard logistic regression and 68.0 for the test data, representing over-fitting o</w:t>
      </w:r>
      <w:r w:rsidR="003B547D" w:rsidRPr="00240276">
        <w:rPr>
          <w:rFonts w:ascii="Arial" w:hAnsi="Arial" w:cs="Arial"/>
          <w:sz w:val="21"/>
          <w:szCs w:val="21"/>
        </w:rPr>
        <w:t>f 9.9%. The stepwise procedure wa</w:t>
      </w:r>
      <w:r w:rsidRPr="00240276">
        <w:rPr>
          <w:rFonts w:ascii="Arial" w:hAnsi="Arial" w:cs="Arial"/>
          <w:sz w:val="21"/>
          <w:szCs w:val="21"/>
        </w:rPr>
        <w:t xml:space="preserve">s successful in achieving a modest reduction in over-fitting to </w:t>
      </w:r>
      <w:r w:rsidR="00FC2745" w:rsidRPr="00240276">
        <w:rPr>
          <w:rFonts w:ascii="Arial" w:hAnsi="Arial" w:cs="Arial"/>
          <w:sz w:val="21"/>
          <w:szCs w:val="21"/>
        </w:rPr>
        <w:t>8.0%.  The LASSO further reduced</w:t>
      </w:r>
      <w:r w:rsidRPr="00240276">
        <w:rPr>
          <w:rFonts w:ascii="Arial" w:hAnsi="Arial" w:cs="Arial"/>
          <w:sz w:val="21"/>
          <w:szCs w:val="21"/>
        </w:rPr>
        <w:t xml:space="preserve"> over-fitting to 3.9%. The improvement associated with the LASSO </w:t>
      </w:r>
      <w:r w:rsidR="00FC2745" w:rsidRPr="00240276">
        <w:rPr>
          <w:rFonts w:ascii="Arial" w:hAnsi="Arial" w:cs="Arial"/>
          <w:sz w:val="21"/>
          <w:szCs w:val="21"/>
        </w:rPr>
        <w:t xml:space="preserve">was due to </w:t>
      </w:r>
      <w:r w:rsidRPr="00240276">
        <w:rPr>
          <w:rFonts w:ascii="Arial" w:hAnsi="Arial" w:cs="Arial"/>
          <w:sz w:val="21"/>
          <w:szCs w:val="21"/>
        </w:rPr>
        <w:t>both a lower</w:t>
      </w:r>
      <w:r w:rsidR="00FC2745" w:rsidRPr="00240276">
        <w:rPr>
          <w:rFonts w:ascii="Arial" w:hAnsi="Arial" w:cs="Arial"/>
          <w:sz w:val="21"/>
          <w:szCs w:val="21"/>
        </w:rPr>
        <w:t xml:space="preserve"> AUC on training data and </w:t>
      </w:r>
      <w:r w:rsidRPr="00240276">
        <w:rPr>
          <w:rFonts w:ascii="Arial" w:hAnsi="Arial" w:cs="Arial"/>
          <w:sz w:val="21"/>
          <w:szCs w:val="21"/>
        </w:rPr>
        <w:t>increase</w:t>
      </w:r>
      <w:r w:rsidR="00FC2745" w:rsidRPr="00240276">
        <w:rPr>
          <w:rFonts w:ascii="Arial" w:hAnsi="Arial" w:cs="Arial"/>
          <w:sz w:val="21"/>
          <w:szCs w:val="21"/>
        </w:rPr>
        <w:t xml:space="preserve">d </w:t>
      </w:r>
      <w:r w:rsidRPr="00240276">
        <w:rPr>
          <w:rFonts w:ascii="Arial" w:hAnsi="Arial" w:cs="Arial"/>
          <w:sz w:val="21"/>
          <w:szCs w:val="21"/>
        </w:rPr>
        <w:t>classification accuracy on test data. This latter point is important since i</w:t>
      </w:r>
      <w:r w:rsidR="00FC2745" w:rsidRPr="00240276">
        <w:rPr>
          <w:rFonts w:ascii="Arial" w:hAnsi="Arial" w:cs="Arial"/>
          <w:sz w:val="21"/>
          <w:szCs w:val="21"/>
        </w:rPr>
        <w:t>t highlights that LASSO produced</w:t>
      </w:r>
      <w:r w:rsidRPr="00240276">
        <w:rPr>
          <w:rFonts w:ascii="Arial" w:hAnsi="Arial" w:cs="Arial"/>
          <w:sz w:val="21"/>
          <w:szCs w:val="21"/>
        </w:rPr>
        <w:t xml:space="preserve"> the most accurate results on out-of-sample data which in many contexts is the single most important consideration. The AUC on test data </w:t>
      </w:r>
      <w:r w:rsidR="003B547D" w:rsidRPr="00240276">
        <w:rPr>
          <w:rFonts w:ascii="Arial" w:hAnsi="Arial" w:cs="Arial"/>
          <w:sz w:val="21"/>
          <w:szCs w:val="21"/>
        </w:rPr>
        <w:t>wa</w:t>
      </w:r>
      <w:r w:rsidRPr="00240276">
        <w:rPr>
          <w:rFonts w:ascii="Arial" w:hAnsi="Arial" w:cs="Arial"/>
          <w:sz w:val="21"/>
          <w:szCs w:val="21"/>
        </w:rPr>
        <w:t>s 68.0 for both the standard and stepwise logistic regressions and 69.5 for the LASSO.</w:t>
      </w:r>
    </w:p>
    <w:p w:rsidR="00000000" w:rsidRDefault="00A645C4">
      <w:pPr>
        <w:adjustRightInd w:val="0"/>
        <w:snapToGrid w:val="0"/>
        <w:jc w:val="both"/>
        <w:rPr>
          <w:ins w:id="697" w:author="srabhi" w:date="2015-07-21T09:42:00Z"/>
          <w:rFonts w:ascii="Arial" w:hAnsi="Arial" w:cs="Arial"/>
          <w:sz w:val="21"/>
          <w:szCs w:val="21"/>
        </w:rPr>
        <w:pPrChange w:id="698" w:author="srabhi" w:date="2015-07-21T09:40:00Z">
          <w:pPr>
            <w:pStyle w:val="NoSpacing"/>
          </w:pPr>
        </w:pPrChange>
      </w:pPr>
    </w:p>
    <w:p w:rsidR="0008563E" w:rsidRPr="0008563E" w:rsidRDefault="007B0E45">
      <w:pPr>
        <w:pStyle w:val="NoSpacing"/>
        <w:rPr>
          <w:ins w:id="699" w:author="srabhi" w:date="2015-07-21T09:40:00Z"/>
          <w:sz w:val="21"/>
          <w:szCs w:val="21"/>
          <w:rPrChange w:id="700" w:author="srabhi" w:date="2015-07-21T09:42:00Z">
            <w:rPr>
              <w:ins w:id="701" w:author="srabhi" w:date="2015-07-21T09:40:00Z"/>
              <w:rFonts w:ascii="Arial" w:hAnsi="Arial" w:cs="Arial"/>
              <w:sz w:val="21"/>
              <w:szCs w:val="21"/>
            </w:rPr>
          </w:rPrChange>
        </w:rPr>
      </w:pPr>
      <w:proofErr w:type="gramStart"/>
      <w:ins w:id="702" w:author="srabhi" w:date="2015-07-21T09:42:00Z">
        <w:r w:rsidRPr="00372273">
          <w:rPr>
            <w:rStyle w:val="Heading2Char"/>
            <w:sz w:val="21"/>
            <w:szCs w:val="21"/>
          </w:rPr>
          <w:t>Table 2.</w:t>
        </w:r>
        <w:proofErr w:type="gramEnd"/>
        <w:r w:rsidRPr="00372273">
          <w:rPr>
            <w:rStyle w:val="Heading2Char"/>
            <w:sz w:val="21"/>
            <w:szCs w:val="21"/>
          </w:rPr>
          <w:t xml:space="preserve"> Accuracy and </w:t>
        </w:r>
        <w:proofErr w:type="spellStart"/>
        <w:r w:rsidRPr="00372273">
          <w:rPr>
            <w:rStyle w:val="Heading2Char"/>
            <w:sz w:val="21"/>
            <w:szCs w:val="21"/>
          </w:rPr>
          <w:t>overfitting</w:t>
        </w:r>
        <w:proofErr w:type="spellEnd"/>
        <w:r w:rsidRPr="00372273">
          <w:rPr>
            <w:rStyle w:val="Heading2Char"/>
            <w:sz w:val="21"/>
            <w:szCs w:val="21"/>
          </w:rPr>
          <w:t xml:space="preserve"> by model type (relapse).</w:t>
        </w:r>
      </w:ins>
    </w:p>
    <w:tbl>
      <w:tblPr>
        <w:tblpPr w:leftFromText="180" w:rightFromText="180" w:vertAnchor="text" w:horzAnchor="page" w:tblpX="874" w:tblpY="267"/>
        <w:tblW w:w="10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33"/>
        <w:gridCol w:w="990"/>
        <w:gridCol w:w="990"/>
        <w:gridCol w:w="991"/>
        <w:gridCol w:w="990"/>
        <w:gridCol w:w="990"/>
        <w:gridCol w:w="1132"/>
        <w:gridCol w:w="1416"/>
        <w:gridCol w:w="1415"/>
        <w:tblGridChange w:id="703">
          <w:tblGrid>
            <w:gridCol w:w="1133"/>
            <w:gridCol w:w="990"/>
            <w:gridCol w:w="990"/>
            <w:gridCol w:w="991"/>
            <w:gridCol w:w="990"/>
            <w:gridCol w:w="990"/>
            <w:gridCol w:w="1132"/>
            <w:gridCol w:w="1416"/>
            <w:gridCol w:w="1415"/>
          </w:tblGrid>
        </w:tblGridChange>
      </w:tblGrid>
      <w:tr w:rsidR="00C92388" w:rsidRPr="00240276" w:rsidTr="00C92388">
        <w:trPr>
          <w:trHeight w:val="53"/>
          <w:ins w:id="704" w:author="srabhi" w:date="2015-07-21T10:09:00Z"/>
        </w:trPr>
        <w:tc>
          <w:tcPr>
            <w:tcW w:w="1133" w:type="dxa"/>
            <w:shd w:val="clear" w:color="auto" w:fill="auto"/>
            <w:hideMark/>
          </w:tcPr>
          <w:p w:rsidR="00C92388" w:rsidRPr="00240276" w:rsidRDefault="00C92388" w:rsidP="00C92388">
            <w:pPr>
              <w:pStyle w:val="Heading1"/>
              <w:jc w:val="center"/>
              <w:rPr>
                <w:ins w:id="705" w:author="srabhi" w:date="2015-07-21T10:09:00Z"/>
                <w:sz w:val="21"/>
                <w:szCs w:val="21"/>
              </w:rPr>
            </w:pPr>
            <w:ins w:id="706" w:author="srabhi" w:date="2015-07-21T10:09:00Z">
              <w:r w:rsidRPr="00240276">
                <w:rPr>
                  <w:sz w:val="21"/>
                  <w:szCs w:val="21"/>
                </w:rPr>
                <w:t>Model</w:t>
              </w:r>
            </w:ins>
          </w:p>
        </w:tc>
        <w:tc>
          <w:tcPr>
            <w:tcW w:w="990" w:type="dxa"/>
            <w:shd w:val="clear" w:color="auto" w:fill="auto"/>
            <w:hideMark/>
          </w:tcPr>
          <w:p w:rsidR="00C92388" w:rsidRPr="00240276" w:rsidRDefault="00C92388" w:rsidP="00C92388">
            <w:pPr>
              <w:pStyle w:val="Heading1"/>
              <w:jc w:val="center"/>
              <w:rPr>
                <w:ins w:id="707" w:author="srabhi" w:date="2015-07-21T10:09:00Z"/>
                <w:sz w:val="21"/>
                <w:szCs w:val="21"/>
              </w:rPr>
            </w:pPr>
            <w:ins w:id="708" w:author="srabhi" w:date="2015-07-21T10:09:00Z">
              <w:r w:rsidRPr="00240276">
                <w:rPr>
                  <w:sz w:val="21"/>
                  <w:szCs w:val="21"/>
                </w:rPr>
                <w:t>N for training sample</w:t>
              </w:r>
            </w:ins>
          </w:p>
        </w:tc>
        <w:tc>
          <w:tcPr>
            <w:tcW w:w="990" w:type="dxa"/>
            <w:shd w:val="clear" w:color="auto" w:fill="auto"/>
            <w:hideMark/>
          </w:tcPr>
          <w:p w:rsidR="00C92388" w:rsidRPr="00240276" w:rsidRDefault="00C92388" w:rsidP="00C92388">
            <w:pPr>
              <w:pStyle w:val="Heading1"/>
              <w:jc w:val="center"/>
              <w:rPr>
                <w:ins w:id="709" w:author="srabhi" w:date="2015-07-21T10:09:00Z"/>
                <w:sz w:val="21"/>
                <w:szCs w:val="21"/>
              </w:rPr>
            </w:pPr>
            <w:ins w:id="710" w:author="srabhi" w:date="2015-07-21T10:09:00Z">
              <w:r w:rsidRPr="00240276">
                <w:rPr>
                  <w:sz w:val="21"/>
                  <w:szCs w:val="21"/>
                </w:rPr>
                <w:t>N for test sample</w:t>
              </w:r>
            </w:ins>
          </w:p>
        </w:tc>
        <w:tc>
          <w:tcPr>
            <w:tcW w:w="991" w:type="dxa"/>
            <w:shd w:val="clear" w:color="auto" w:fill="auto"/>
            <w:hideMark/>
          </w:tcPr>
          <w:p w:rsidR="00C92388" w:rsidRPr="00240276" w:rsidRDefault="00C92388" w:rsidP="00C92388">
            <w:pPr>
              <w:pStyle w:val="Heading1"/>
              <w:jc w:val="center"/>
              <w:rPr>
                <w:ins w:id="711" w:author="srabhi" w:date="2015-07-21T10:09:00Z"/>
                <w:sz w:val="21"/>
                <w:szCs w:val="21"/>
              </w:rPr>
            </w:pPr>
            <w:ins w:id="712" w:author="srabhi" w:date="2015-07-21T10:09:00Z">
              <w:r w:rsidRPr="00240276">
                <w:rPr>
                  <w:sz w:val="21"/>
                  <w:szCs w:val="21"/>
                </w:rPr>
                <w:t>AUC for training sample</w:t>
              </w:r>
            </w:ins>
          </w:p>
        </w:tc>
        <w:tc>
          <w:tcPr>
            <w:tcW w:w="990" w:type="dxa"/>
            <w:shd w:val="clear" w:color="auto" w:fill="auto"/>
            <w:hideMark/>
          </w:tcPr>
          <w:p w:rsidR="00C92388" w:rsidRPr="00240276" w:rsidRDefault="00C92388" w:rsidP="00C92388">
            <w:pPr>
              <w:pStyle w:val="Heading1"/>
              <w:jc w:val="center"/>
              <w:rPr>
                <w:ins w:id="713" w:author="srabhi" w:date="2015-07-21T10:09:00Z"/>
                <w:sz w:val="21"/>
                <w:szCs w:val="21"/>
              </w:rPr>
            </w:pPr>
            <w:ins w:id="714" w:author="srabhi" w:date="2015-07-21T10:09:00Z">
              <w:r w:rsidRPr="00240276">
                <w:rPr>
                  <w:sz w:val="21"/>
                  <w:szCs w:val="21"/>
                </w:rPr>
                <w:t>SD for AUC on training sample</w:t>
              </w:r>
            </w:ins>
          </w:p>
        </w:tc>
        <w:tc>
          <w:tcPr>
            <w:tcW w:w="990" w:type="dxa"/>
            <w:shd w:val="clear" w:color="auto" w:fill="auto"/>
            <w:hideMark/>
          </w:tcPr>
          <w:p w:rsidR="00C92388" w:rsidRPr="00240276" w:rsidRDefault="00C92388" w:rsidP="00C92388">
            <w:pPr>
              <w:pStyle w:val="Heading1"/>
              <w:jc w:val="center"/>
              <w:rPr>
                <w:ins w:id="715" w:author="srabhi" w:date="2015-07-21T10:09:00Z"/>
                <w:sz w:val="21"/>
                <w:szCs w:val="21"/>
              </w:rPr>
            </w:pPr>
            <w:ins w:id="716" w:author="srabhi" w:date="2015-07-21T10:09:00Z">
              <w:r w:rsidRPr="00240276">
                <w:rPr>
                  <w:sz w:val="21"/>
                  <w:szCs w:val="21"/>
                </w:rPr>
                <w:t>AUC for test sample</w:t>
              </w:r>
            </w:ins>
          </w:p>
        </w:tc>
        <w:tc>
          <w:tcPr>
            <w:tcW w:w="1132" w:type="dxa"/>
            <w:shd w:val="clear" w:color="auto" w:fill="auto"/>
            <w:hideMark/>
          </w:tcPr>
          <w:p w:rsidR="00C92388" w:rsidRPr="00240276" w:rsidRDefault="00C92388" w:rsidP="00C92388">
            <w:pPr>
              <w:pStyle w:val="Heading1"/>
              <w:jc w:val="center"/>
              <w:rPr>
                <w:ins w:id="717" w:author="srabhi" w:date="2015-07-21T10:09:00Z"/>
                <w:sz w:val="21"/>
                <w:szCs w:val="21"/>
              </w:rPr>
            </w:pPr>
            <w:ins w:id="718" w:author="srabhi" w:date="2015-07-21T10:09:00Z">
              <w:r w:rsidRPr="00240276">
                <w:rPr>
                  <w:sz w:val="21"/>
                  <w:szCs w:val="21"/>
                </w:rPr>
                <w:t>SD for AUC on test sample</w:t>
              </w:r>
            </w:ins>
          </w:p>
        </w:tc>
        <w:tc>
          <w:tcPr>
            <w:tcW w:w="1416" w:type="dxa"/>
            <w:shd w:val="clear" w:color="auto" w:fill="auto"/>
            <w:hideMark/>
          </w:tcPr>
          <w:p w:rsidR="00C92388" w:rsidRPr="00240276" w:rsidRDefault="00C92388" w:rsidP="00C92388">
            <w:pPr>
              <w:pStyle w:val="Heading1"/>
              <w:contextualSpacing/>
              <w:jc w:val="center"/>
              <w:rPr>
                <w:ins w:id="719" w:author="srabhi" w:date="2015-07-21T10:09:00Z"/>
                <w:sz w:val="21"/>
                <w:szCs w:val="21"/>
              </w:rPr>
            </w:pPr>
          </w:p>
          <w:p w:rsidR="00C92388" w:rsidRPr="00240276" w:rsidRDefault="00C92388" w:rsidP="00C92388">
            <w:pPr>
              <w:pStyle w:val="Heading1"/>
              <w:contextualSpacing/>
              <w:jc w:val="center"/>
              <w:rPr>
                <w:ins w:id="720" w:author="srabhi" w:date="2015-07-21T10:09:00Z"/>
                <w:sz w:val="21"/>
                <w:szCs w:val="21"/>
              </w:rPr>
            </w:pPr>
            <w:proofErr w:type="spellStart"/>
            <w:ins w:id="721" w:author="srabhi" w:date="2015-07-21T10:09:00Z">
              <w:r w:rsidRPr="00240276">
                <w:rPr>
                  <w:sz w:val="21"/>
                  <w:szCs w:val="21"/>
                </w:rPr>
                <w:t>Overfitting</w:t>
              </w:r>
              <w:proofErr w:type="spellEnd"/>
            </w:ins>
          </w:p>
          <w:p w:rsidR="00C92388" w:rsidRPr="00240276" w:rsidRDefault="00C92388" w:rsidP="00C92388">
            <w:pPr>
              <w:pStyle w:val="Heading1"/>
              <w:contextualSpacing/>
              <w:jc w:val="center"/>
              <w:rPr>
                <w:ins w:id="722" w:author="srabhi" w:date="2015-07-21T10:09:00Z"/>
                <w:sz w:val="21"/>
                <w:szCs w:val="21"/>
              </w:rPr>
            </w:pPr>
            <w:ins w:id="723" w:author="srabhi" w:date="2015-07-21T10:09:00Z">
              <w:r w:rsidRPr="00240276">
                <w:rPr>
                  <w:sz w:val="21"/>
                  <w:szCs w:val="21"/>
                </w:rPr>
                <w:t>(</w:t>
              </w:r>
              <w:proofErr w:type="gramStart"/>
              <w:r w:rsidRPr="00240276">
                <w:rPr>
                  <w:sz w:val="21"/>
                  <w:szCs w:val="21"/>
                </w:rPr>
                <w:t>absolute</w:t>
              </w:r>
              <w:proofErr w:type="gramEnd"/>
              <w:r w:rsidRPr="00240276">
                <w:rPr>
                  <w:sz w:val="21"/>
                  <w:szCs w:val="21"/>
                </w:rPr>
                <w:t xml:space="preserve"> difference)</w:t>
              </w:r>
            </w:ins>
          </w:p>
        </w:tc>
        <w:tc>
          <w:tcPr>
            <w:tcW w:w="1415" w:type="dxa"/>
            <w:shd w:val="clear" w:color="auto" w:fill="auto"/>
            <w:hideMark/>
          </w:tcPr>
          <w:p w:rsidR="00C92388" w:rsidRPr="00240276" w:rsidRDefault="00C92388" w:rsidP="00C92388">
            <w:pPr>
              <w:pStyle w:val="Heading1"/>
              <w:contextualSpacing/>
              <w:jc w:val="center"/>
              <w:rPr>
                <w:ins w:id="724" w:author="srabhi" w:date="2015-07-21T10:09:00Z"/>
                <w:sz w:val="21"/>
                <w:szCs w:val="21"/>
              </w:rPr>
            </w:pPr>
          </w:p>
          <w:p w:rsidR="00C92388" w:rsidRPr="00240276" w:rsidRDefault="00C92388" w:rsidP="00C92388">
            <w:pPr>
              <w:pStyle w:val="Heading1"/>
              <w:contextualSpacing/>
              <w:jc w:val="center"/>
              <w:rPr>
                <w:ins w:id="725" w:author="srabhi" w:date="2015-07-21T10:09:00Z"/>
                <w:sz w:val="21"/>
                <w:szCs w:val="21"/>
              </w:rPr>
            </w:pPr>
            <w:proofErr w:type="spellStart"/>
            <w:ins w:id="726" w:author="srabhi" w:date="2015-07-21T10:09:00Z">
              <w:r w:rsidRPr="00240276">
                <w:rPr>
                  <w:sz w:val="21"/>
                  <w:szCs w:val="21"/>
                </w:rPr>
                <w:t>Overfitting</w:t>
              </w:r>
              <w:proofErr w:type="spellEnd"/>
            </w:ins>
          </w:p>
          <w:p w:rsidR="00C92388" w:rsidRPr="00240276" w:rsidRDefault="00C92388" w:rsidP="00C92388">
            <w:pPr>
              <w:pStyle w:val="Heading1"/>
              <w:contextualSpacing/>
              <w:jc w:val="center"/>
              <w:rPr>
                <w:ins w:id="727" w:author="srabhi" w:date="2015-07-21T10:09:00Z"/>
                <w:sz w:val="21"/>
                <w:szCs w:val="21"/>
              </w:rPr>
            </w:pPr>
            <w:ins w:id="728" w:author="srabhi" w:date="2015-07-21T10:09:00Z">
              <w:r w:rsidRPr="00240276">
                <w:rPr>
                  <w:sz w:val="21"/>
                  <w:szCs w:val="21"/>
                </w:rPr>
                <w:t>(% difference)</w:t>
              </w:r>
            </w:ins>
          </w:p>
        </w:tc>
      </w:tr>
      <w:tr w:rsidR="002A1D84" w:rsidRPr="00240276" w:rsidTr="00C92388">
        <w:trPr>
          <w:trHeight w:val="22"/>
          <w:ins w:id="729" w:author="srabhi" w:date="2015-07-21T10:09:00Z"/>
        </w:trPr>
        <w:tc>
          <w:tcPr>
            <w:tcW w:w="1133" w:type="dxa"/>
            <w:shd w:val="clear" w:color="auto" w:fill="auto"/>
            <w:noWrap/>
            <w:vAlign w:val="center"/>
            <w:hideMark/>
          </w:tcPr>
          <w:p w:rsidR="00C92388" w:rsidRPr="00240276" w:rsidRDefault="00C92388" w:rsidP="00C92388">
            <w:pPr>
              <w:pStyle w:val="Heading1"/>
              <w:rPr>
                <w:ins w:id="730" w:author="srabhi" w:date="2015-07-21T10:09:00Z"/>
                <w:sz w:val="21"/>
                <w:szCs w:val="21"/>
              </w:rPr>
            </w:pPr>
            <w:ins w:id="731" w:author="srabhi" w:date="2015-07-21T10:09:00Z">
              <w:r w:rsidRPr="00240276">
                <w:rPr>
                  <w:sz w:val="21"/>
                  <w:szCs w:val="21"/>
                </w:rPr>
                <w:t>Standard Logistic</w:t>
              </w:r>
            </w:ins>
          </w:p>
        </w:tc>
        <w:tc>
          <w:tcPr>
            <w:tcW w:w="990" w:type="dxa"/>
            <w:shd w:val="clear" w:color="auto" w:fill="auto"/>
            <w:noWrap/>
            <w:hideMark/>
          </w:tcPr>
          <w:p w:rsidR="00C92388" w:rsidRPr="00240276" w:rsidRDefault="00C92388" w:rsidP="00C92388">
            <w:pPr>
              <w:pStyle w:val="Heading1"/>
              <w:jc w:val="right"/>
              <w:rPr>
                <w:ins w:id="732" w:author="srabhi" w:date="2015-07-21T10:09:00Z"/>
                <w:b w:val="0"/>
                <w:sz w:val="21"/>
                <w:szCs w:val="21"/>
              </w:rPr>
            </w:pPr>
            <w:ins w:id="733" w:author="srabhi" w:date="2015-07-21T10:09:00Z">
              <w:r w:rsidRPr="00240276">
                <w:rPr>
                  <w:b w:val="0"/>
                  <w:sz w:val="21"/>
                  <w:szCs w:val="21"/>
                </w:rPr>
                <w:t>1,674</w:t>
              </w:r>
            </w:ins>
          </w:p>
        </w:tc>
        <w:tc>
          <w:tcPr>
            <w:tcW w:w="990" w:type="dxa"/>
            <w:shd w:val="clear" w:color="auto" w:fill="auto"/>
            <w:noWrap/>
            <w:hideMark/>
          </w:tcPr>
          <w:p w:rsidR="00C92388" w:rsidRPr="00240276" w:rsidRDefault="00C92388" w:rsidP="00C92388">
            <w:pPr>
              <w:pStyle w:val="Heading1"/>
              <w:jc w:val="right"/>
              <w:rPr>
                <w:ins w:id="734" w:author="srabhi" w:date="2015-07-21T10:09:00Z"/>
                <w:b w:val="0"/>
                <w:sz w:val="21"/>
                <w:szCs w:val="21"/>
              </w:rPr>
            </w:pPr>
            <w:ins w:id="735" w:author="srabhi" w:date="2015-07-21T10:09:00Z">
              <w:r w:rsidRPr="00240276">
                <w:rPr>
                  <w:b w:val="0"/>
                  <w:sz w:val="21"/>
                  <w:szCs w:val="21"/>
                </w:rPr>
                <w:t>1,674</w:t>
              </w:r>
            </w:ins>
          </w:p>
        </w:tc>
        <w:tc>
          <w:tcPr>
            <w:tcW w:w="991" w:type="dxa"/>
            <w:shd w:val="clear" w:color="auto" w:fill="auto"/>
            <w:noWrap/>
            <w:hideMark/>
          </w:tcPr>
          <w:p w:rsidR="00C92388" w:rsidRPr="00240276" w:rsidRDefault="00C92388" w:rsidP="00C92388">
            <w:pPr>
              <w:pStyle w:val="Heading1"/>
              <w:jc w:val="right"/>
              <w:rPr>
                <w:ins w:id="736" w:author="srabhi" w:date="2015-07-21T10:09:00Z"/>
                <w:b w:val="0"/>
                <w:sz w:val="21"/>
                <w:szCs w:val="21"/>
              </w:rPr>
            </w:pPr>
            <w:ins w:id="737" w:author="srabhi" w:date="2015-07-21T10:09:00Z">
              <w:r w:rsidRPr="00240276">
                <w:rPr>
                  <w:b w:val="0"/>
                  <w:sz w:val="21"/>
                  <w:szCs w:val="21"/>
                </w:rPr>
                <w:t>74.7%</w:t>
              </w:r>
            </w:ins>
          </w:p>
        </w:tc>
        <w:tc>
          <w:tcPr>
            <w:tcW w:w="990" w:type="dxa"/>
            <w:shd w:val="clear" w:color="auto" w:fill="auto"/>
            <w:noWrap/>
            <w:hideMark/>
          </w:tcPr>
          <w:p w:rsidR="00C92388" w:rsidRPr="00240276" w:rsidRDefault="00C92388" w:rsidP="00C92388">
            <w:pPr>
              <w:pStyle w:val="Heading1"/>
              <w:jc w:val="right"/>
              <w:rPr>
                <w:ins w:id="738" w:author="srabhi" w:date="2015-07-21T10:09:00Z"/>
                <w:b w:val="0"/>
                <w:sz w:val="21"/>
                <w:szCs w:val="21"/>
              </w:rPr>
            </w:pPr>
            <w:ins w:id="739" w:author="srabhi" w:date="2015-07-21T10:09:00Z">
              <w:r w:rsidRPr="00240276">
                <w:rPr>
                  <w:b w:val="0"/>
                  <w:sz w:val="21"/>
                  <w:szCs w:val="21"/>
                </w:rPr>
                <w:t>1.3%</w:t>
              </w:r>
            </w:ins>
          </w:p>
        </w:tc>
        <w:tc>
          <w:tcPr>
            <w:tcW w:w="990" w:type="dxa"/>
            <w:shd w:val="clear" w:color="auto" w:fill="auto"/>
            <w:noWrap/>
            <w:hideMark/>
          </w:tcPr>
          <w:p w:rsidR="00C92388" w:rsidRPr="00240276" w:rsidRDefault="00C92388" w:rsidP="00C92388">
            <w:pPr>
              <w:pStyle w:val="Heading1"/>
              <w:jc w:val="right"/>
              <w:rPr>
                <w:ins w:id="740" w:author="srabhi" w:date="2015-07-21T10:09:00Z"/>
                <w:b w:val="0"/>
                <w:sz w:val="21"/>
                <w:szCs w:val="21"/>
              </w:rPr>
            </w:pPr>
            <w:ins w:id="741" w:author="srabhi" w:date="2015-07-21T10:09:00Z">
              <w:r w:rsidRPr="00240276">
                <w:rPr>
                  <w:b w:val="0"/>
                  <w:sz w:val="21"/>
                  <w:szCs w:val="21"/>
                </w:rPr>
                <w:t>68.0%</w:t>
              </w:r>
            </w:ins>
          </w:p>
        </w:tc>
        <w:tc>
          <w:tcPr>
            <w:tcW w:w="1132" w:type="dxa"/>
            <w:shd w:val="clear" w:color="auto" w:fill="auto"/>
            <w:noWrap/>
            <w:hideMark/>
          </w:tcPr>
          <w:p w:rsidR="00C92388" w:rsidRPr="00240276" w:rsidRDefault="00C92388" w:rsidP="00C92388">
            <w:pPr>
              <w:pStyle w:val="Heading1"/>
              <w:jc w:val="right"/>
              <w:rPr>
                <w:ins w:id="742" w:author="srabhi" w:date="2015-07-21T10:09:00Z"/>
                <w:b w:val="0"/>
                <w:sz w:val="21"/>
                <w:szCs w:val="21"/>
              </w:rPr>
            </w:pPr>
            <w:ins w:id="743" w:author="srabhi" w:date="2015-07-21T10:09:00Z">
              <w:r w:rsidRPr="00240276">
                <w:rPr>
                  <w:b w:val="0"/>
                  <w:sz w:val="21"/>
                  <w:szCs w:val="21"/>
                </w:rPr>
                <w:t>1.5%</w:t>
              </w:r>
            </w:ins>
          </w:p>
        </w:tc>
        <w:tc>
          <w:tcPr>
            <w:tcW w:w="1416" w:type="dxa"/>
            <w:shd w:val="clear" w:color="auto" w:fill="auto"/>
            <w:noWrap/>
            <w:hideMark/>
          </w:tcPr>
          <w:p w:rsidR="00C92388" w:rsidRPr="00240276" w:rsidRDefault="00C92388" w:rsidP="00C92388">
            <w:pPr>
              <w:pStyle w:val="Heading1"/>
              <w:jc w:val="right"/>
              <w:rPr>
                <w:ins w:id="744" w:author="srabhi" w:date="2015-07-21T10:09:00Z"/>
                <w:b w:val="0"/>
                <w:sz w:val="21"/>
                <w:szCs w:val="21"/>
              </w:rPr>
            </w:pPr>
            <w:ins w:id="745" w:author="srabhi" w:date="2015-07-21T10:09:00Z">
              <w:r w:rsidRPr="00240276">
                <w:rPr>
                  <w:b w:val="0"/>
                  <w:sz w:val="21"/>
                  <w:szCs w:val="21"/>
                </w:rPr>
                <w:t>6.7%</w:t>
              </w:r>
            </w:ins>
          </w:p>
        </w:tc>
        <w:tc>
          <w:tcPr>
            <w:tcW w:w="1415" w:type="dxa"/>
            <w:shd w:val="clear" w:color="auto" w:fill="auto"/>
            <w:noWrap/>
            <w:hideMark/>
          </w:tcPr>
          <w:p w:rsidR="00C92388" w:rsidRPr="00240276" w:rsidRDefault="00C92388" w:rsidP="00C92388">
            <w:pPr>
              <w:pStyle w:val="Heading1"/>
              <w:jc w:val="right"/>
              <w:rPr>
                <w:ins w:id="746" w:author="srabhi" w:date="2015-07-21T10:09:00Z"/>
                <w:b w:val="0"/>
                <w:sz w:val="21"/>
                <w:szCs w:val="21"/>
              </w:rPr>
            </w:pPr>
            <w:ins w:id="747" w:author="srabhi" w:date="2015-07-21T10:09:00Z">
              <w:r w:rsidRPr="00240276">
                <w:rPr>
                  <w:b w:val="0"/>
                  <w:sz w:val="21"/>
                  <w:szCs w:val="21"/>
                </w:rPr>
                <w:t>9.9</w:t>
              </w:r>
            </w:ins>
          </w:p>
        </w:tc>
      </w:tr>
      <w:tr w:rsidR="002A1D84" w:rsidRPr="00240276" w:rsidTr="00C92388">
        <w:trPr>
          <w:trHeight w:val="22"/>
          <w:ins w:id="748" w:author="srabhi" w:date="2015-07-21T10:09:00Z"/>
        </w:trPr>
        <w:tc>
          <w:tcPr>
            <w:tcW w:w="1133" w:type="dxa"/>
            <w:shd w:val="clear" w:color="auto" w:fill="auto"/>
            <w:noWrap/>
            <w:vAlign w:val="center"/>
            <w:hideMark/>
          </w:tcPr>
          <w:p w:rsidR="00C92388" w:rsidRPr="00240276" w:rsidRDefault="00C92388" w:rsidP="00C92388">
            <w:pPr>
              <w:pStyle w:val="Heading1"/>
              <w:rPr>
                <w:ins w:id="749" w:author="srabhi" w:date="2015-07-21T10:09:00Z"/>
                <w:sz w:val="21"/>
                <w:szCs w:val="21"/>
              </w:rPr>
            </w:pPr>
            <w:ins w:id="750" w:author="srabhi" w:date="2015-07-21T10:09:00Z">
              <w:r w:rsidRPr="00240276">
                <w:rPr>
                  <w:sz w:val="21"/>
                  <w:szCs w:val="21"/>
                </w:rPr>
                <w:t>Stepwise Logistic</w:t>
              </w:r>
            </w:ins>
          </w:p>
        </w:tc>
        <w:tc>
          <w:tcPr>
            <w:tcW w:w="990" w:type="dxa"/>
            <w:shd w:val="clear" w:color="auto" w:fill="auto"/>
            <w:noWrap/>
            <w:hideMark/>
          </w:tcPr>
          <w:p w:rsidR="00C92388" w:rsidRPr="00240276" w:rsidRDefault="00C92388" w:rsidP="00C92388">
            <w:pPr>
              <w:pStyle w:val="Heading1"/>
              <w:jc w:val="right"/>
              <w:rPr>
                <w:ins w:id="751" w:author="srabhi" w:date="2015-07-21T10:09:00Z"/>
                <w:b w:val="0"/>
                <w:sz w:val="21"/>
                <w:szCs w:val="21"/>
              </w:rPr>
            </w:pPr>
            <w:ins w:id="752" w:author="srabhi" w:date="2015-07-21T10:09:00Z">
              <w:r w:rsidRPr="00240276">
                <w:rPr>
                  <w:b w:val="0"/>
                  <w:sz w:val="21"/>
                  <w:szCs w:val="21"/>
                </w:rPr>
                <w:t>1,674</w:t>
              </w:r>
            </w:ins>
          </w:p>
        </w:tc>
        <w:tc>
          <w:tcPr>
            <w:tcW w:w="990" w:type="dxa"/>
            <w:shd w:val="clear" w:color="auto" w:fill="auto"/>
            <w:noWrap/>
            <w:hideMark/>
          </w:tcPr>
          <w:p w:rsidR="00C92388" w:rsidRPr="00240276" w:rsidRDefault="00C92388" w:rsidP="00C92388">
            <w:pPr>
              <w:pStyle w:val="Heading1"/>
              <w:jc w:val="right"/>
              <w:rPr>
                <w:ins w:id="753" w:author="srabhi" w:date="2015-07-21T10:09:00Z"/>
                <w:b w:val="0"/>
                <w:sz w:val="21"/>
                <w:szCs w:val="21"/>
              </w:rPr>
            </w:pPr>
            <w:ins w:id="754" w:author="srabhi" w:date="2015-07-21T10:09:00Z">
              <w:r w:rsidRPr="00240276">
                <w:rPr>
                  <w:b w:val="0"/>
                  <w:sz w:val="21"/>
                  <w:szCs w:val="21"/>
                </w:rPr>
                <w:t>1,674</w:t>
              </w:r>
            </w:ins>
          </w:p>
        </w:tc>
        <w:tc>
          <w:tcPr>
            <w:tcW w:w="991" w:type="dxa"/>
            <w:shd w:val="clear" w:color="auto" w:fill="auto"/>
            <w:noWrap/>
            <w:hideMark/>
          </w:tcPr>
          <w:p w:rsidR="00C92388" w:rsidRPr="00240276" w:rsidRDefault="00C92388" w:rsidP="00C92388">
            <w:pPr>
              <w:pStyle w:val="Heading1"/>
              <w:jc w:val="right"/>
              <w:rPr>
                <w:ins w:id="755" w:author="srabhi" w:date="2015-07-21T10:09:00Z"/>
                <w:b w:val="0"/>
                <w:sz w:val="21"/>
                <w:szCs w:val="21"/>
              </w:rPr>
            </w:pPr>
            <w:ins w:id="756" w:author="srabhi" w:date="2015-07-21T10:09:00Z">
              <w:r w:rsidRPr="00240276">
                <w:rPr>
                  <w:b w:val="0"/>
                  <w:sz w:val="21"/>
                  <w:szCs w:val="21"/>
                </w:rPr>
                <w:t>73.5%</w:t>
              </w:r>
            </w:ins>
          </w:p>
        </w:tc>
        <w:tc>
          <w:tcPr>
            <w:tcW w:w="990" w:type="dxa"/>
            <w:shd w:val="clear" w:color="auto" w:fill="auto"/>
            <w:noWrap/>
            <w:hideMark/>
          </w:tcPr>
          <w:p w:rsidR="00C92388" w:rsidRPr="00240276" w:rsidRDefault="00C92388" w:rsidP="00C92388">
            <w:pPr>
              <w:pStyle w:val="Heading1"/>
              <w:jc w:val="right"/>
              <w:rPr>
                <w:ins w:id="757" w:author="srabhi" w:date="2015-07-21T10:09:00Z"/>
                <w:b w:val="0"/>
                <w:sz w:val="21"/>
                <w:szCs w:val="21"/>
              </w:rPr>
            </w:pPr>
            <w:ins w:id="758" w:author="srabhi" w:date="2015-07-21T10:09:00Z">
              <w:r w:rsidRPr="00240276">
                <w:rPr>
                  <w:b w:val="0"/>
                  <w:sz w:val="21"/>
                  <w:szCs w:val="21"/>
                </w:rPr>
                <w:t>1.4%</w:t>
              </w:r>
            </w:ins>
          </w:p>
        </w:tc>
        <w:tc>
          <w:tcPr>
            <w:tcW w:w="990" w:type="dxa"/>
            <w:shd w:val="clear" w:color="auto" w:fill="auto"/>
            <w:noWrap/>
            <w:hideMark/>
          </w:tcPr>
          <w:p w:rsidR="00C92388" w:rsidRPr="00240276" w:rsidRDefault="00C92388" w:rsidP="00C92388">
            <w:pPr>
              <w:pStyle w:val="Heading1"/>
              <w:jc w:val="right"/>
              <w:rPr>
                <w:ins w:id="759" w:author="srabhi" w:date="2015-07-21T10:09:00Z"/>
                <w:b w:val="0"/>
                <w:sz w:val="21"/>
                <w:szCs w:val="21"/>
              </w:rPr>
            </w:pPr>
            <w:ins w:id="760" w:author="srabhi" w:date="2015-07-21T10:09:00Z">
              <w:r w:rsidRPr="00240276">
                <w:rPr>
                  <w:b w:val="0"/>
                  <w:sz w:val="21"/>
                  <w:szCs w:val="21"/>
                </w:rPr>
                <w:t>68.0%</w:t>
              </w:r>
            </w:ins>
          </w:p>
        </w:tc>
        <w:tc>
          <w:tcPr>
            <w:tcW w:w="1132" w:type="dxa"/>
            <w:shd w:val="clear" w:color="auto" w:fill="auto"/>
            <w:noWrap/>
            <w:hideMark/>
          </w:tcPr>
          <w:p w:rsidR="00C92388" w:rsidRPr="00240276" w:rsidRDefault="00C92388" w:rsidP="00C92388">
            <w:pPr>
              <w:pStyle w:val="Heading1"/>
              <w:jc w:val="right"/>
              <w:rPr>
                <w:ins w:id="761" w:author="srabhi" w:date="2015-07-21T10:09:00Z"/>
                <w:b w:val="0"/>
                <w:sz w:val="21"/>
                <w:szCs w:val="21"/>
              </w:rPr>
            </w:pPr>
            <w:ins w:id="762" w:author="srabhi" w:date="2015-07-21T10:09:00Z">
              <w:r w:rsidRPr="00240276">
                <w:rPr>
                  <w:b w:val="0"/>
                  <w:sz w:val="21"/>
                  <w:szCs w:val="21"/>
                </w:rPr>
                <w:t>1.4%</w:t>
              </w:r>
            </w:ins>
          </w:p>
        </w:tc>
        <w:tc>
          <w:tcPr>
            <w:tcW w:w="1416" w:type="dxa"/>
            <w:shd w:val="clear" w:color="auto" w:fill="auto"/>
            <w:noWrap/>
            <w:hideMark/>
          </w:tcPr>
          <w:p w:rsidR="00C92388" w:rsidRPr="00240276" w:rsidRDefault="00C92388" w:rsidP="00C92388">
            <w:pPr>
              <w:pStyle w:val="Heading1"/>
              <w:jc w:val="right"/>
              <w:rPr>
                <w:ins w:id="763" w:author="srabhi" w:date="2015-07-21T10:09:00Z"/>
                <w:b w:val="0"/>
                <w:sz w:val="21"/>
                <w:szCs w:val="21"/>
              </w:rPr>
            </w:pPr>
            <w:ins w:id="764" w:author="srabhi" w:date="2015-07-21T10:09:00Z">
              <w:r w:rsidRPr="00240276">
                <w:rPr>
                  <w:b w:val="0"/>
                  <w:sz w:val="21"/>
                  <w:szCs w:val="21"/>
                </w:rPr>
                <w:t>5.5%</w:t>
              </w:r>
            </w:ins>
          </w:p>
        </w:tc>
        <w:tc>
          <w:tcPr>
            <w:tcW w:w="1415" w:type="dxa"/>
            <w:shd w:val="clear" w:color="auto" w:fill="auto"/>
            <w:noWrap/>
            <w:hideMark/>
          </w:tcPr>
          <w:p w:rsidR="00C92388" w:rsidRPr="00240276" w:rsidRDefault="00C92388" w:rsidP="00C92388">
            <w:pPr>
              <w:pStyle w:val="Heading1"/>
              <w:jc w:val="right"/>
              <w:rPr>
                <w:ins w:id="765" w:author="srabhi" w:date="2015-07-21T10:09:00Z"/>
                <w:b w:val="0"/>
                <w:sz w:val="21"/>
                <w:szCs w:val="21"/>
              </w:rPr>
            </w:pPr>
            <w:ins w:id="766" w:author="srabhi" w:date="2015-07-21T10:09:00Z">
              <w:r w:rsidRPr="00240276">
                <w:rPr>
                  <w:b w:val="0"/>
                  <w:sz w:val="21"/>
                  <w:szCs w:val="21"/>
                </w:rPr>
                <w:t>8.0</w:t>
              </w:r>
            </w:ins>
          </w:p>
        </w:tc>
      </w:tr>
      <w:tr w:rsidR="002A1D84" w:rsidRPr="00240276" w:rsidTr="00C92388">
        <w:trPr>
          <w:trHeight w:val="22"/>
          <w:ins w:id="767" w:author="srabhi" w:date="2015-07-21T10:09:00Z"/>
        </w:trPr>
        <w:tc>
          <w:tcPr>
            <w:tcW w:w="1133" w:type="dxa"/>
            <w:shd w:val="clear" w:color="auto" w:fill="auto"/>
            <w:noWrap/>
            <w:vAlign w:val="center"/>
            <w:hideMark/>
          </w:tcPr>
          <w:p w:rsidR="00C92388" w:rsidRPr="00240276" w:rsidRDefault="00C92388" w:rsidP="00C92388">
            <w:pPr>
              <w:pStyle w:val="Heading1"/>
              <w:rPr>
                <w:ins w:id="768" w:author="srabhi" w:date="2015-07-21T10:09:00Z"/>
                <w:sz w:val="21"/>
                <w:szCs w:val="21"/>
              </w:rPr>
            </w:pPr>
            <w:ins w:id="769" w:author="srabhi" w:date="2015-07-21T10:09:00Z">
              <w:r w:rsidRPr="00240276">
                <w:rPr>
                  <w:sz w:val="21"/>
                  <w:szCs w:val="21"/>
                </w:rPr>
                <w:t>Lasso</w:t>
              </w:r>
            </w:ins>
          </w:p>
        </w:tc>
        <w:tc>
          <w:tcPr>
            <w:tcW w:w="990" w:type="dxa"/>
            <w:shd w:val="clear" w:color="auto" w:fill="auto"/>
            <w:noWrap/>
            <w:hideMark/>
          </w:tcPr>
          <w:p w:rsidR="00C92388" w:rsidRPr="00240276" w:rsidRDefault="00C92388" w:rsidP="00C92388">
            <w:pPr>
              <w:pStyle w:val="Heading1"/>
              <w:jc w:val="right"/>
              <w:rPr>
                <w:ins w:id="770" w:author="srabhi" w:date="2015-07-21T10:09:00Z"/>
                <w:b w:val="0"/>
                <w:sz w:val="21"/>
                <w:szCs w:val="21"/>
              </w:rPr>
            </w:pPr>
            <w:ins w:id="771" w:author="srabhi" w:date="2015-07-21T10:09:00Z">
              <w:r w:rsidRPr="00240276">
                <w:rPr>
                  <w:b w:val="0"/>
                  <w:sz w:val="21"/>
                  <w:szCs w:val="21"/>
                </w:rPr>
                <w:t>1,674</w:t>
              </w:r>
            </w:ins>
          </w:p>
        </w:tc>
        <w:tc>
          <w:tcPr>
            <w:tcW w:w="990" w:type="dxa"/>
            <w:shd w:val="clear" w:color="auto" w:fill="auto"/>
            <w:noWrap/>
            <w:hideMark/>
          </w:tcPr>
          <w:p w:rsidR="00C92388" w:rsidRPr="00240276" w:rsidRDefault="00C92388" w:rsidP="00C92388">
            <w:pPr>
              <w:pStyle w:val="Heading1"/>
              <w:jc w:val="right"/>
              <w:rPr>
                <w:ins w:id="772" w:author="srabhi" w:date="2015-07-21T10:09:00Z"/>
                <w:b w:val="0"/>
                <w:sz w:val="21"/>
                <w:szCs w:val="21"/>
              </w:rPr>
            </w:pPr>
            <w:ins w:id="773" w:author="srabhi" w:date="2015-07-21T10:09:00Z">
              <w:r w:rsidRPr="00240276">
                <w:rPr>
                  <w:b w:val="0"/>
                  <w:sz w:val="21"/>
                  <w:szCs w:val="21"/>
                </w:rPr>
                <w:t>1,674</w:t>
              </w:r>
            </w:ins>
          </w:p>
        </w:tc>
        <w:tc>
          <w:tcPr>
            <w:tcW w:w="991" w:type="dxa"/>
            <w:shd w:val="clear" w:color="auto" w:fill="auto"/>
            <w:noWrap/>
            <w:hideMark/>
          </w:tcPr>
          <w:p w:rsidR="00C92388" w:rsidRPr="00240276" w:rsidRDefault="00C92388" w:rsidP="00C92388">
            <w:pPr>
              <w:pStyle w:val="Heading1"/>
              <w:jc w:val="right"/>
              <w:rPr>
                <w:ins w:id="774" w:author="srabhi" w:date="2015-07-21T10:09:00Z"/>
                <w:b w:val="0"/>
                <w:sz w:val="21"/>
                <w:szCs w:val="21"/>
              </w:rPr>
            </w:pPr>
            <w:ins w:id="775" w:author="srabhi" w:date="2015-07-21T10:09:00Z">
              <w:r w:rsidRPr="00240276">
                <w:rPr>
                  <w:b w:val="0"/>
                  <w:sz w:val="21"/>
                  <w:szCs w:val="21"/>
                </w:rPr>
                <w:t>72.2%</w:t>
              </w:r>
            </w:ins>
          </w:p>
        </w:tc>
        <w:tc>
          <w:tcPr>
            <w:tcW w:w="990" w:type="dxa"/>
            <w:shd w:val="clear" w:color="auto" w:fill="auto"/>
            <w:noWrap/>
            <w:hideMark/>
          </w:tcPr>
          <w:p w:rsidR="00C92388" w:rsidRPr="00240276" w:rsidRDefault="00C92388" w:rsidP="00C92388">
            <w:pPr>
              <w:pStyle w:val="Heading1"/>
              <w:jc w:val="right"/>
              <w:rPr>
                <w:ins w:id="776" w:author="srabhi" w:date="2015-07-21T10:09:00Z"/>
                <w:b w:val="0"/>
                <w:sz w:val="21"/>
                <w:szCs w:val="21"/>
              </w:rPr>
            </w:pPr>
            <w:ins w:id="777" w:author="srabhi" w:date="2015-07-21T10:09:00Z">
              <w:r w:rsidRPr="00240276">
                <w:rPr>
                  <w:b w:val="0"/>
                  <w:sz w:val="21"/>
                  <w:szCs w:val="21"/>
                </w:rPr>
                <w:t>1.8%</w:t>
              </w:r>
            </w:ins>
          </w:p>
        </w:tc>
        <w:tc>
          <w:tcPr>
            <w:tcW w:w="990" w:type="dxa"/>
            <w:shd w:val="clear" w:color="auto" w:fill="auto"/>
            <w:noWrap/>
            <w:hideMark/>
          </w:tcPr>
          <w:p w:rsidR="00C92388" w:rsidRPr="00240276" w:rsidRDefault="00C92388" w:rsidP="00C92388">
            <w:pPr>
              <w:pStyle w:val="Heading1"/>
              <w:jc w:val="right"/>
              <w:rPr>
                <w:ins w:id="778" w:author="srabhi" w:date="2015-07-21T10:09:00Z"/>
                <w:b w:val="0"/>
                <w:sz w:val="21"/>
                <w:szCs w:val="21"/>
              </w:rPr>
            </w:pPr>
            <w:ins w:id="779" w:author="srabhi" w:date="2015-07-21T10:09:00Z">
              <w:r w:rsidRPr="00240276">
                <w:rPr>
                  <w:b w:val="0"/>
                  <w:sz w:val="21"/>
                  <w:szCs w:val="21"/>
                </w:rPr>
                <w:t>69.5%</w:t>
              </w:r>
            </w:ins>
          </w:p>
        </w:tc>
        <w:tc>
          <w:tcPr>
            <w:tcW w:w="1132" w:type="dxa"/>
            <w:shd w:val="clear" w:color="auto" w:fill="auto"/>
            <w:noWrap/>
            <w:hideMark/>
          </w:tcPr>
          <w:p w:rsidR="00C92388" w:rsidRPr="00240276" w:rsidRDefault="00C92388" w:rsidP="00C92388">
            <w:pPr>
              <w:pStyle w:val="Heading1"/>
              <w:jc w:val="right"/>
              <w:rPr>
                <w:ins w:id="780" w:author="srabhi" w:date="2015-07-21T10:09:00Z"/>
                <w:b w:val="0"/>
                <w:sz w:val="21"/>
                <w:szCs w:val="21"/>
              </w:rPr>
            </w:pPr>
            <w:ins w:id="781" w:author="srabhi" w:date="2015-07-21T10:09:00Z">
              <w:r w:rsidRPr="00240276">
                <w:rPr>
                  <w:b w:val="0"/>
                  <w:sz w:val="21"/>
                  <w:szCs w:val="21"/>
                </w:rPr>
                <w:t>1.5%</w:t>
              </w:r>
            </w:ins>
          </w:p>
        </w:tc>
        <w:tc>
          <w:tcPr>
            <w:tcW w:w="1416" w:type="dxa"/>
            <w:shd w:val="clear" w:color="auto" w:fill="auto"/>
            <w:noWrap/>
            <w:hideMark/>
          </w:tcPr>
          <w:p w:rsidR="00C92388" w:rsidRPr="00240276" w:rsidRDefault="00C92388" w:rsidP="00C92388">
            <w:pPr>
              <w:pStyle w:val="Heading1"/>
              <w:jc w:val="right"/>
              <w:rPr>
                <w:ins w:id="782" w:author="srabhi" w:date="2015-07-21T10:09:00Z"/>
                <w:b w:val="0"/>
                <w:sz w:val="21"/>
                <w:szCs w:val="21"/>
              </w:rPr>
            </w:pPr>
            <w:ins w:id="783" w:author="srabhi" w:date="2015-07-21T10:09:00Z">
              <w:r w:rsidRPr="00240276">
                <w:rPr>
                  <w:b w:val="0"/>
                  <w:sz w:val="21"/>
                  <w:szCs w:val="21"/>
                </w:rPr>
                <w:t>2.7%</w:t>
              </w:r>
            </w:ins>
          </w:p>
        </w:tc>
        <w:tc>
          <w:tcPr>
            <w:tcW w:w="1415" w:type="dxa"/>
            <w:shd w:val="clear" w:color="auto" w:fill="auto"/>
            <w:noWrap/>
            <w:hideMark/>
          </w:tcPr>
          <w:p w:rsidR="00C92388" w:rsidRPr="00240276" w:rsidRDefault="00C92388" w:rsidP="00C92388">
            <w:pPr>
              <w:pStyle w:val="Heading1"/>
              <w:jc w:val="right"/>
              <w:rPr>
                <w:ins w:id="784" w:author="srabhi" w:date="2015-07-21T10:09:00Z"/>
                <w:b w:val="0"/>
                <w:sz w:val="21"/>
                <w:szCs w:val="21"/>
              </w:rPr>
            </w:pPr>
            <w:ins w:id="785" w:author="srabhi" w:date="2015-07-21T10:09:00Z">
              <w:r w:rsidRPr="00240276">
                <w:rPr>
                  <w:b w:val="0"/>
                  <w:sz w:val="21"/>
                  <w:szCs w:val="21"/>
                </w:rPr>
                <w:t>3.9</w:t>
              </w:r>
            </w:ins>
          </w:p>
        </w:tc>
      </w:tr>
      <w:tr w:rsidR="002A1D84" w:rsidRPr="00240276" w:rsidTr="00825889">
        <w:tblPrEx>
          <w:tblW w:w="10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786" w:author="srabhi" w:date="2015-07-21T10:14:00Z">
            <w:tblPrEx>
              <w:tblW w:w="10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2"/>
          <w:ins w:id="787" w:author="srabhi" w:date="2015-07-21T10:14:00Z"/>
          <w:trPrChange w:id="788" w:author="srabhi" w:date="2015-07-21T10:14:00Z">
            <w:trPr>
              <w:trHeight w:val="22"/>
            </w:trPr>
          </w:trPrChange>
        </w:trPr>
        <w:tc>
          <w:tcPr>
            <w:tcW w:w="1133" w:type="dxa"/>
            <w:shd w:val="clear" w:color="auto" w:fill="auto"/>
            <w:noWrap/>
            <w:hideMark/>
            <w:tcPrChange w:id="789" w:author="srabhi" w:date="2015-07-21T10:14:00Z">
              <w:tcPr>
                <w:tcW w:w="1133" w:type="dxa"/>
                <w:shd w:val="clear" w:color="auto" w:fill="auto"/>
                <w:noWrap/>
                <w:vAlign w:val="center"/>
                <w:hideMark/>
              </w:tcPr>
            </w:tcPrChange>
          </w:tcPr>
          <w:p w:rsidR="002A1D84" w:rsidRPr="00240276" w:rsidRDefault="002A1D84" w:rsidP="002A1D84">
            <w:pPr>
              <w:pStyle w:val="Heading1"/>
              <w:rPr>
                <w:ins w:id="790" w:author="srabhi" w:date="2015-07-21T10:14:00Z"/>
                <w:sz w:val="21"/>
                <w:szCs w:val="21"/>
              </w:rPr>
            </w:pPr>
            <w:ins w:id="791" w:author="srabhi" w:date="2015-07-21T10:14:00Z">
              <w:r w:rsidRPr="00240276">
                <w:rPr>
                  <w:sz w:val="21"/>
                  <w:szCs w:val="21"/>
                </w:rPr>
                <w:lastRenderedPageBreak/>
                <w:t>Model</w:t>
              </w:r>
            </w:ins>
          </w:p>
        </w:tc>
        <w:tc>
          <w:tcPr>
            <w:tcW w:w="990" w:type="dxa"/>
            <w:shd w:val="clear" w:color="auto" w:fill="auto"/>
            <w:noWrap/>
            <w:hideMark/>
            <w:tcPrChange w:id="792" w:author="srabhi" w:date="2015-07-21T10:14:00Z">
              <w:tcPr>
                <w:tcW w:w="990" w:type="dxa"/>
                <w:shd w:val="clear" w:color="auto" w:fill="auto"/>
                <w:noWrap/>
                <w:hideMark/>
              </w:tcPr>
            </w:tcPrChange>
          </w:tcPr>
          <w:p w:rsidR="002A1D84" w:rsidRPr="00240276" w:rsidRDefault="002A1D84" w:rsidP="002A1D84">
            <w:pPr>
              <w:pStyle w:val="Heading1"/>
              <w:jc w:val="right"/>
              <w:rPr>
                <w:ins w:id="793" w:author="srabhi" w:date="2015-07-21T10:14:00Z"/>
                <w:b w:val="0"/>
                <w:sz w:val="21"/>
                <w:szCs w:val="21"/>
              </w:rPr>
            </w:pPr>
            <w:ins w:id="794" w:author="srabhi" w:date="2015-07-21T10:14:00Z">
              <w:r w:rsidRPr="00240276">
                <w:rPr>
                  <w:sz w:val="21"/>
                  <w:szCs w:val="21"/>
                </w:rPr>
                <w:t>N for training sample</w:t>
              </w:r>
            </w:ins>
          </w:p>
        </w:tc>
        <w:tc>
          <w:tcPr>
            <w:tcW w:w="990" w:type="dxa"/>
            <w:shd w:val="clear" w:color="auto" w:fill="auto"/>
            <w:noWrap/>
            <w:hideMark/>
            <w:tcPrChange w:id="795" w:author="srabhi" w:date="2015-07-21T10:14:00Z">
              <w:tcPr>
                <w:tcW w:w="990" w:type="dxa"/>
                <w:shd w:val="clear" w:color="auto" w:fill="auto"/>
                <w:noWrap/>
                <w:hideMark/>
              </w:tcPr>
            </w:tcPrChange>
          </w:tcPr>
          <w:p w:rsidR="002A1D84" w:rsidRPr="00240276" w:rsidRDefault="002A1D84" w:rsidP="002A1D84">
            <w:pPr>
              <w:pStyle w:val="Heading1"/>
              <w:jc w:val="right"/>
              <w:rPr>
                <w:ins w:id="796" w:author="srabhi" w:date="2015-07-21T10:14:00Z"/>
                <w:b w:val="0"/>
                <w:sz w:val="21"/>
                <w:szCs w:val="21"/>
              </w:rPr>
            </w:pPr>
            <w:ins w:id="797" w:author="srabhi" w:date="2015-07-21T10:14:00Z">
              <w:r w:rsidRPr="00240276">
                <w:rPr>
                  <w:sz w:val="21"/>
                  <w:szCs w:val="21"/>
                </w:rPr>
                <w:t>N for test sample</w:t>
              </w:r>
            </w:ins>
          </w:p>
        </w:tc>
        <w:tc>
          <w:tcPr>
            <w:tcW w:w="991" w:type="dxa"/>
            <w:shd w:val="clear" w:color="auto" w:fill="auto"/>
            <w:noWrap/>
            <w:hideMark/>
            <w:tcPrChange w:id="798" w:author="srabhi" w:date="2015-07-21T10:14:00Z">
              <w:tcPr>
                <w:tcW w:w="991" w:type="dxa"/>
                <w:shd w:val="clear" w:color="auto" w:fill="auto"/>
                <w:noWrap/>
                <w:hideMark/>
              </w:tcPr>
            </w:tcPrChange>
          </w:tcPr>
          <w:p w:rsidR="002A1D84" w:rsidRPr="00240276" w:rsidRDefault="002A1D84" w:rsidP="002A1D84">
            <w:pPr>
              <w:pStyle w:val="Heading1"/>
              <w:jc w:val="right"/>
              <w:rPr>
                <w:ins w:id="799" w:author="srabhi" w:date="2015-07-21T10:14:00Z"/>
                <w:b w:val="0"/>
                <w:sz w:val="21"/>
                <w:szCs w:val="21"/>
              </w:rPr>
            </w:pPr>
            <w:ins w:id="800" w:author="srabhi" w:date="2015-07-21T10:14:00Z">
              <w:r w:rsidRPr="00240276">
                <w:rPr>
                  <w:sz w:val="21"/>
                  <w:szCs w:val="21"/>
                </w:rPr>
                <w:t>AUC for training sample</w:t>
              </w:r>
            </w:ins>
          </w:p>
        </w:tc>
        <w:tc>
          <w:tcPr>
            <w:tcW w:w="990" w:type="dxa"/>
            <w:shd w:val="clear" w:color="auto" w:fill="auto"/>
            <w:noWrap/>
            <w:hideMark/>
            <w:tcPrChange w:id="801" w:author="srabhi" w:date="2015-07-21T10:14:00Z">
              <w:tcPr>
                <w:tcW w:w="990" w:type="dxa"/>
                <w:shd w:val="clear" w:color="auto" w:fill="auto"/>
                <w:noWrap/>
                <w:hideMark/>
              </w:tcPr>
            </w:tcPrChange>
          </w:tcPr>
          <w:p w:rsidR="002A1D84" w:rsidRPr="00240276" w:rsidRDefault="002A1D84" w:rsidP="002A1D84">
            <w:pPr>
              <w:pStyle w:val="Heading1"/>
              <w:jc w:val="right"/>
              <w:rPr>
                <w:ins w:id="802" w:author="srabhi" w:date="2015-07-21T10:14:00Z"/>
                <w:b w:val="0"/>
                <w:sz w:val="21"/>
                <w:szCs w:val="21"/>
              </w:rPr>
            </w:pPr>
            <w:ins w:id="803" w:author="srabhi" w:date="2015-07-21T10:14:00Z">
              <w:r w:rsidRPr="00240276">
                <w:rPr>
                  <w:sz w:val="21"/>
                  <w:szCs w:val="21"/>
                </w:rPr>
                <w:t>SD for AUC on training sample</w:t>
              </w:r>
            </w:ins>
          </w:p>
        </w:tc>
        <w:tc>
          <w:tcPr>
            <w:tcW w:w="990" w:type="dxa"/>
            <w:shd w:val="clear" w:color="auto" w:fill="auto"/>
            <w:noWrap/>
            <w:hideMark/>
            <w:tcPrChange w:id="804" w:author="srabhi" w:date="2015-07-21T10:14:00Z">
              <w:tcPr>
                <w:tcW w:w="990" w:type="dxa"/>
                <w:shd w:val="clear" w:color="auto" w:fill="auto"/>
                <w:noWrap/>
                <w:hideMark/>
              </w:tcPr>
            </w:tcPrChange>
          </w:tcPr>
          <w:p w:rsidR="002A1D84" w:rsidRPr="00240276" w:rsidRDefault="002A1D84" w:rsidP="002A1D84">
            <w:pPr>
              <w:pStyle w:val="Heading1"/>
              <w:jc w:val="right"/>
              <w:rPr>
                <w:ins w:id="805" w:author="srabhi" w:date="2015-07-21T10:14:00Z"/>
                <w:b w:val="0"/>
                <w:sz w:val="21"/>
                <w:szCs w:val="21"/>
              </w:rPr>
            </w:pPr>
            <w:ins w:id="806" w:author="srabhi" w:date="2015-07-21T10:14:00Z">
              <w:r w:rsidRPr="00240276">
                <w:rPr>
                  <w:sz w:val="21"/>
                  <w:szCs w:val="21"/>
                </w:rPr>
                <w:t>AUC for test sample</w:t>
              </w:r>
            </w:ins>
          </w:p>
        </w:tc>
        <w:tc>
          <w:tcPr>
            <w:tcW w:w="1132" w:type="dxa"/>
            <w:shd w:val="clear" w:color="auto" w:fill="auto"/>
            <w:noWrap/>
            <w:hideMark/>
            <w:tcPrChange w:id="807" w:author="srabhi" w:date="2015-07-21T10:14:00Z">
              <w:tcPr>
                <w:tcW w:w="1132" w:type="dxa"/>
                <w:shd w:val="clear" w:color="auto" w:fill="auto"/>
                <w:noWrap/>
                <w:hideMark/>
              </w:tcPr>
            </w:tcPrChange>
          </w:tcPr>
          <w:p w:rsidR="002A1D84" w:rsidRPr="00240276" w:rsidRDefault="002A1D84" w:rsidP="002A1D84">
            <w:pPr>
              <w:pStyle w:val="Heading1"/>
              <w:jc w:val="right"/>
              <w:rPr>
                <w:ins w:id="808" w:author="srabhi" w:date="2015-07-21T10:14:00Z"/>
                <w:b w:val="0"/>
                <w:sz w:val="21"/>
                <w:szCs w:val="21"/>
              </w:rPr>
            </w:pPr>
            <w:ins w:id="809" w:author="srabhi" w:date="2015-07-21T10:14:00Z">
              <w:r w:rsidRPr="00240276">
                <w:rPr>
                  <w:sz w:val="21"/>
                  <w:szCs w:val="21"/>
                </w:rPr>
                <w:t>SD for AUC on test sample</w:t>
              </w:r>
            </w:ins>
          </w:p>
        </w:tc>
        <w:tc>
          <w:tcPr>
            <w:tcW w:w="1416" w:type="dxa"/>
            <w:shd w:val="clear" w:color="auto" w:fill="auto"/>
            <w:noWrap/>
            <w:hideMark/>
            <w:tcPrChange w:id="810" w:author="srabhi" w:date="2015-07-21T10:14:00Z">
              <w:tcPr>
                <w:tcW w:w="1416" w:type="dxa"/>
                <w:shd w:val="clear" w:color="auto" w:fill="auto"/>
                <w:noWrap/>
                <w:hideMark/>
              </w:tcPr>
            </w:tcPrChange>
          </w:tcPr>
          <w:p w:rsidR="002A1D84" w:rsidRPr="00240276" w:rsidRDefault="002A1D84" w:rsidP="002A1D84">
            <w:pPr>
              <w:pStyle w:val="Heading1"/>
              <w:contextualSpacing/>
              <w:jc w:val="center"/>
              <w:rPr>
                <w:ins w:id="811" w:author="srabhi" w:date="2015-07-21T10:14:00Z"/>
                <w:sz w:val="21"/>
                <w:szCs w:val="21"/>
              </w:rPr>
            </w:pPr>
          </w:p>
          <w:p w:rsidR="002A1D84" w:rsidRPr="00240276" w:rsidRDefault="002A1D84" w:rsidP="002A1D84">
            <w:pPr>
              <w:pStyle w:val="Heading1"/>
              <w:contextualSpacing/>
              <w:jc w:val="center"/>
              <w:rPr>
                <w:ins w:id="812" w:author="srabhi" w:date="2015-07-21T10:14:00Z"/>
                <w:sz w:val="21"/>
                <w:szCs w:val="21"/>
              </w:rPr>
            </w:pPr>
            <w:proofErr w:type="spellStart"/>
            <w:ins w:id="813" w:author="srabhi" w:date="2015-07-21T10:14:00Z">
              <w:r w:rsidRPr="00240276">
                <w:rPr>
                  <w:sz w:val="21"/>
                  <w:szCs w:val="21"/>
                </w:rPr>
                <w:t>Overfitting</w:t>
              </w:r>
              <w:proofErr w:type="spellEnd"/>
            </w:ins>
          </w:p>
          <w:p w:rsidR="002A1D84" w:rsidRPr="00240276" w:rsidRDefault="002A1D84" w:rsidP="002A1D84">
            <w:pPr>
              <w:pStyle w:val="Heading1"/>
              <w:jc w:val="right"/>
              <w:rPr>
                <w:ins w:id="814" w:author="srabhi" w:date="2015-07-21T10:14:00Z"/>
                <w:b w:val="0"/>
                <w:sz w:val="21"/>
                <w:szCs w:val="21"/>
              </w:rPr>
            </w:pPr>
            <w:ins w:id="815" w:author="srabhi" w:date="2015-07-21T10:14:00Z">
              <w:r w:rsidRPr="00240276">
                <w:rPr>
                  <w:sz w:val="21"/>
                  <w:szCs w:val="21"/>
                </w:rPr>
                <w:t>(</w:t>
              </w:r>
              <w:proofErr w:type="gramStart"/>
              <w:r w:rsidRPr="00240276">
                <w:rPr>
                  <w:sz w:val="21"/>
                  <w:szCs w:val="21"/>
                </w:rPr>
                <w:t>absolute</w:t>
              </w:r>
              <w:proofErr w:type="gramEnd"/>
              <w:r w:rsidRPr="00240276">
                <w:rPr>
                  <w:sz w:val="21"/>
                  <w:szCs w:val="21"/>
                </w:rPr>
                <w:t xml:space="preserve"> difference)</w:t>
              </w:r>
            </w:ins>
          </w:p>
        </w:tc>
        <w:tc>
          <w:tcPr>
            <w:tcW w:w="1415" w:type="dxa"/>
            <w:shd w:val="clear" w:color="auto" w:fill="auto"/>
            <w:noWrap/>
            <w:hideMark/>
            <w:tcPrChange w:id="816" w:author="srabhi" w:date="2015-07-21T10:14:00Z">
              <w:tcPr>
                <w:tcW w:w="1415" w:type="dxa"/>
                <w:shd w:val="clear" w:color="auto" w:fill="auto"/>
                <w:noWrap/>
                <w:hideMark/>
              </w:tcPr>
            </w:tcPrChange>
          </w:tcPr>
          <w:p w:rsidR="002A1D84" w:rsidRPr="00240276" w:rsidRDefault="002A1D84" w:rsidP="002A1D84">
            <w:pPr>
              <w:pStyle w:val="Heading1"/>
              <w:contextualSpacing/>
              <w:jc w:val="center"/>
              <w:rPr>
                <w:ins w:id="817" w:author="srabhi" w:date="2015-07-21T10:14:00Z"/>
                <w:sz w:val="21"/>
                <w:szCs w:val="21"/>
              </w:rPr>
            </w:pPr>
          </w:p>
          <w:p w:rsidR="002A1D84" w:rsidRPr="00240276" w:rsidRDefault="002A1D84" w:rsidP="002A1D84">
            <w:pPr>
              <w:pStyle w:val="Heading1"/>
              <w:contextualSpacing/>
              <w:jc w:val="center"/>
              <w:rPr>
                <w:ins w:id="818" w:author="srabhi" w:date="2015-07-21T10:14:00Z"/>
                <w:sz w:val="21"/>
                <w:szCs w:val="21"/>
              </w:rPr>
            </w:pPr>
            <w:proofErr w:type="spellStart"/>
            <w:ins w:id="819" w:author="srabhi" w:date="2015-07-21T10:14:00Z">
              <w:r w:rsidRPr="00240276">
                <w:rPr>
                  <w:sz w:val="21"/>
                  <w:szCs w:val="21"/>
                </w:rPr>
                <w:t>Overfitting</w:t>
              </w:r>
              <w:proofErr w:type="spellEnd"/>
            </w:ins>
          </w:p>
          <w:p w:rsidR="002A1D84" w:rsidRPr="00240276" w:rsidRDefault="002A1D84" w:rsidP="002A1D84">
            <w:pPr>
              <w:pStyle w:val="Heading1"/>
              <w:jc w:val="right"/>
              <w:rPr>
                <w:ins w:id="820" w:author="srabhi" w:date="2015-07-21T10:14:00Z"/>
                <w:b w:val="0"/>
                <w:sz w:val="21"/>
                <w:szCs w:val="21"/>
              </w:rPr>
            </w:pPr>
            <w:ins w:id="821" w:author="srabhi" w:date="2015-07-21T10:14:00Z">
              <w:r w:rsidRPr="00240276">
                <w:rPr>
                  <w:sz w:val="21"/>
                  <w:szCs w:val="21"/>
                </w:rPr>
                <w:t>(% difference)</w:t>
              </w:r>
            </w:ins>
          </w:p>
        </w:tc>
      </w:tr>
      <w:tr w:rsidR="002A1D84" w:rsidRPr="00240276" w:rsidTr="00C92388">
        <w:trPr>
          <w:trHeight w:val="22"/>
          <w:ins w:id="822" w:author="srabhi" w:date="2015-07-21T10:09:00Z"/>
        </w:trPr>
        <w:tc>
          <w:tcPr>
            <w:tcW w:w="1133" w:type="dxa"/>
            <w:shd w:val="clear" w:color="auto" w:fill="auto"/>
            <w:noWrap/>
            <w:vAlign w:val="center"/>
            <w:hideMark/>
          </w:tcPr>
          <w:p w:rsidR="002A1D84" w:rsidRPr="00240276" w:rsidRDefault="002A1D84" w:rsidP="002A1D84">
            <w:pPr>
              <w:pStyle w:val="Heading1"/>
              <w:rPr>
                <w:ins w:id="823" w:author="srabhi" w:date="2015-07-21T10:09:00Z"/>
                <w:sz w:val="21"/>
                <w:szCs w:val="21"/>
              </w:rPr>
            </w:pPr>
            <w:ins w:id="824" w:author="srabhi" w:date="2015-07-21T10:09:00Z">
              <w:r w:rsidRPr="00240276">
                <w:rPr>
                  <w:sz w:val="21"/>
                  <w:szCs w:val="21"/>
                </w:rPr>
                <w:t>Standard Logistic</w:t>
              </w:r>
            </w:ins>
          </w:p>
        </w:tc>
        <w:tc>
          <w:tcPr>
            <w:tcW w:w="990" w:type="dxa"/>
            <w:shd w:val="clear" w:color="auto" w:fill="auto"/>
            <w:noWrap/>
            <w:hideMark/>
          </w:tcPr>
          <w:p w:rsidR="002A1D84" w:rsidRPr="00240276" w:rsidRDefault="002A1D84" w:rsidP="002A1D84">
            <w:pPr>
              <w:pStyle w:val="Heading1"/>
              <w:jc w:val="right"/>
              <w:rPr>
                <w:ins w:id="825" w:author="srabhi" w:date="2015-07-21T10:09:00Z"/>
                <w:b w:val="0"/>
                <w:sz w:val="21"/>
                <w:szCs w:val="21"/>
              </w:rPr>
            </w:pPr>
            <w:ins w:id="826" w:author="srabhi" w:date="2015-07-21T10:09:00Z">
              <w:r w:rsidRPr="00240276">
                <w:rPr>
                  <w:b w:val="0"/>
                  <w:sz w:val="21"/>
                  <w:szCs w:val="21"/>
                </w:rPr>
                <w:t>400</w:t>
              </w:r>
            </w:ins>
          </w:p>
        </w:tc>
        <w:tc>
          <w:tcPr>
            <w:tcW w:w="990" w:type="dxa"/>
            <w:shd w:val="clear" w:color="auto" w:fill="auto"/>
            <w:noWrap/>
            <w:hideMark/>
          </w:tcPr>
          <w:p w:rsidR="002A1D84" w:rsidRPr="00240276" w:rsidRDefault="002A1D84" w:rsidP="002A1D84">
            <w:pPr>
              <w:pStyle w:val="Heading1"/>
              <w:jc w:val="right"/>
              <w:rPr>
                <w:ins w:id="827" w:author="srabhi" w:date="2015-07-21T10:09:00Z"/>
                <w:b w:val="0"/>
                <w:sz w:val="21"/>
                <w:szCs w:val="21"/>
              </w:rPr>
            </w:pPr>
            <w:ins w:id="828" w:author="srabhi" w:date="2015-07-21T10:09:00Z">
              <w:r w:rsidRPr="00240276">
                <w:rPr>
                  <w:b w:val="0"/>
                  <w:sz w:val="21"/>
                  <w:szCs w:val="21"/>
                </w:rPr>
                <w:t>2,948</w:t>
              </w:r>
            </w:ins>
          </w:p>
        </w:tc>
        <w:tc>
          <w:tcPr>
            <w:tcW w:w="991" w:type="dxa"/>
            <w:shd w:val="clear" w:color="auto" w:fill="auto"/>
            <w:noWrap/>
            <w:hideMark/>
          </w:tcPr>
          <w:p w:rsidR="002A1D84" w:rsidRPr="00240276" w:rsidRDefault="002A1D84" w:rsidP="002A1D84">
            <w:pPr>
              <w:pStyle w:val="Heading1"/>
              <w:jc w:val="right"/>
              <w:rPr>
                <w:ins w:id="829" w:author="srabhi" w:date="2015-07-21T10:09:00Z"/>
                <w:b w:val="0"/>
                <w:sz w:val="21"/>
                <w:szCs w:val="21"/>
              </w:rPr>
            </w:pPr>
            <w:ins w:id="830" w:author="srabhi" w:date="2015-07-21T10:09:00Z">
              <w:r w:rsidRPr="00240276">
                <w:rPr>
                  <w:b w:val="0"/>
                  <w:sz w:val="21"/>
                  <w:szCs w:val="21"/>
                </w:rPr>
                <w:t>82.7%</w:t>
              </w:r>
            </w:ins>
          </w:p>
        </w:tc>
        <w:tc>
          <w:tcPr>
            <w:tcW w:w="990" w:type="dxa"/>
            <w:shd w:val="clear" w:color="auto" w:fill="auto"/>
            <w:noWrap/>
            <w:hideMark/>
          </w:tcPr>
          <w:p w:rsidR="002A1D84" w:rsidRPr="00240276" w:rsidRDefault="002A1D84" w:rsidP="002A1D84">
            <w:pPr>
              <w:pStyle w:val="Heading1"/>
              <w:jc w:val="right"/>
              <w:rPr>
                <w:ins w:id="831" w:author="srabhi" w:date="2015-07-21T10:09:00Z"/>
                <w:b w:val="0"/>
                <w:sz w:val="21"/>
                <w:szCs w:val="21"/>
              </w:rPr>
            </w:pPr>
            <w:ins w:id="832" w:author="srabhi" w:date="2015-07-21T10:09:00Z">
              <w:r w:rsidRPr="00240276">
                <w:rPr>
                  <w:b w:val="0"/>
                  <w:sz w:val="21"/>
                  <w:szCs w:val="21"/>
                </w:rPr>
                <w:t>2.8%</w:t>
              </w:r>
            </w:ins>
          </w:p>
        </w:tc>
        <w:tc>
          <w:tcPr>
            <w:tcW w:w="990" w:type="dxa"/>
            <w:shd w:val="clear" w:color="auto" w:fill="auto"/>
            <w:noWrap/>
            <w:hideMark/>
          </w:tcPr>
          <w:p w:rsidR="002A1D84" w:rsidRPr="00240276" w:rsidRDefault="002A1D84" w:rsidP="002A1D84">
            <w:pPr>
              <w:pStyle w:val="Heading1"/>
              <w:jc w:val="right"/>
              <w:rPr>
                <w:ins w:id="833" w:author="srabhi" w:date="2015-07-21T10:09:00Z"/>
                <w:b w:val="0"/>
                <w:sz w:val="21"/>
                <w:szCs w:val="21"/>
              </w:rPr>
            </w:pPr>
            <w:ins w:id="834" w:author="srabhi" w:date="2015-07-21T10:09:00Z">
              <w:r w:rsidRPr="00240276">
                <w:rPr>
                  <w:b w:val="0"/>
                  <w:sz w:val="21"/>
                  <w:szCs w:val="21"/>
                </w:rPr>
                <w:t>62.3%</w:t>
              </w:r>
            </w:ins>
          </w:p>
        </w:tc>
        <w:tc>
          <w:tcPr>
            <w:tcW w:w="1132" w:type="dxa"/>
            <w:shd w:val="clear" w:color="auto" w:fill="auto"/>
            <w:noWrap/>
            <w:hideMark/>
          </w:tcPr>
          <w:p w:rsidR="002A1D84" w:rsidRPr="00240276" w:rsidRDefault="002A1D84" w:rsidP="002A1D84">
            <w:pPr>
              <w:pStyle w:val="Heading1"/>
              <w:jc w:val="right"/>
              <w:rPr>
                <w:ins w:id="835" w:author="srabhi" w:date="2015-07-21T10:09:00Z"/>
                <w:b w:val="0"/>
                <w:sz w:val="21"/>
                <w:szCs w:val="21"/>
              </w:rPr>
            </w:pPr>
            <w:ins w:id="836" w:author="srabhi" w:date="2015-07-21T10:09:00Z">
              <w:r w:rsidRPr="00240276">
                <w:rPr>
                  <w:b w:val="0"/>
                  <w:sz w:val="21"/>
                  <w:szCs w:val="21"/>
                </w:rPr>
                <w:t>2.5%</w:t>
              </w:r>
            </w:ins>
          </w:p>
        </w:tc>
        <w:tc>
          <w:tcPr>
            <w:tcW w:w="1416" w:type="dxa"/>
            <w:shd w:val="clear" w:color="auto" w:fill="auto"/>
            <w:noWrap/>
            <w:hideMark/>
          </w:tcPr>
          <w:p w:rsidR="002A1D84" w:rsidRPr="00240276" w:rsidRDefault="002A1D84" w:rsidP="002A1D84">
            <w:pPr>
              <w:pStyle w:val="Heading1"/>
              <w:jc w:val="right"/>
              <w:rPr>
                <w:ins w:id="837" w:author="srabhi" w:date="2015-07-21T10:09:00Z"/>
                <w:b w:val="0"/>
                <w:sz w:val="21"/>
                <w:szCs w:val="21"/>
              </w:rPr>
            </w:pPr>
            <w:ins w:id="838" w:author="srabhi" w:date="2015-07-21T10:09:00Z">
              <w:r w:rsidRPr="00240276">
                <w:rPr>
                  <w:b w:val="0"/>
                  <w:sz w:val="21"/>
                  <w:szCs w:val="21"/>
                </w:rPr>
                <w:t>20.4%</w:t>
              </w:r>
            </w:ins>
          </w:p>
        </w:tc>
        <w:tc>
          <w:tcPr>
            <w:tcW w:w="1415" w:type="dxa"/>
            <w:shd w:val="clear" w:color="auto" w:fill="auto"/>
            <w:noWrap/>
            <w:hideMark/>
          </w:tcPr>
          <w:p w:rsidR="002A1D84" w:rsidRPr="00240276" w:rsidRDefault="002A1D84" w:rsidP="002A1D84">
            <w:pPr>
              <w:pStyle w:val="Heading1"/>
              <w:jc w:val="right"/>
              <w:rPr>
                <w:ins w:id="839" w:author="srabhi" w:date="2015-07-21T10:09:00Z"/>
                <w:b w:val="0"/>
                <w:sz w:val="21"/>
                <w:szCs w:val="21"/>
              </w:rPr>
            </w:pPr>
            <w:ins w:id="840" w:author="srabhi" w:date="2015-07-21T10:09:00Z">
              <w:r w:rsidRPr="00240276">
                <w:rPr>
                  <w:b w:val="0"/>
                  <w:sz w:val="21"/>
                  <w:szCs w:val="21"/>
                </w:rPr>
                <w:t>32.7</w:t>
              </w:r>
            </w:ins>
          </w:p>
        </w:tc>
      </w:tr>
      <w:tr w:rsidR="002A1D84" w:rsidRPr="00240276" w:rsidTr="00C92388">
        <w:trPr>
          <w:trHeight w:val="22"/>
          <w:ins w:id="841" w:author="srabhi" w:date="2015-07-21T10:09:00Z"/>
        </w:trPr>
        <w:tc>
          <w:tcPr>
            <w:tcW w:w="1133" w:type="dxa"/>
            <w:shd w:val="clear" w:color="auto" w:fill="auto"/>
            <w:noWrap/>
            <w:vAlign w:val="center"/>
            <w:hideMark/>
          </w:tcPr>
          <w:p w:rsidR="002A1D84" w:rsidRPr="00240276" w:rsidRDefault="002A1D84" w:rsidP="002A1D84">
            <w:pPr>
              <w:pStyle w:val="Heading1"/>
              <w:rPr>
                <w:ins w:id="842" w:author="srabhi" w:date="2015-07-21T10:09:00Z"/>
                <w:sz w:val="21"/>
                <w:szCs w:val="21"/>
              </w:rPr>
            </w:pPr>
            <w:ins w:id="843" w:author="srabhi" w:date="2015-07-21T10:09:00Z">
              <w:r w:rsidRPr="00240276">
                <w:rPr>
                  <w:sz w:val="21"/>
                  <w:szCs w:val="21"/>
                </w:rPr>
                <w:t>Stepwise Logistic</w:t>
              </w:r>
            </w:ins>
          </w:p>
        </w:tc>
        <w:tc>
          <w:tcPr>
            <w:tcW w:w="990" w:type="dxa"/>
            <w:shd w:val="clear" w:color="auto" w:fill="auto"/>
            <w:noWrap/>
            <w:hideMark/>
          </w:tcPr>
          <w:p w:rsidR="002A1D84" w:rsidRPr="00240276" w:rsidRDefault="002A1D84" w:rsidP="002A1D84">
            <w:pPr>
              <w:pStyle w:val="Heading1"/>
              <w:jc w:val="right"/>
              <w:rPr>
                <w:ins w:id="844" w:author="srabhi" w:date="2015-07-21T10:09:00Z"/>
                <w:b w:val="0"/>
                <w:sz w:val="21"/>
                <w:szCs w:val="21"/>
              </w:rPr>
            </w:pPr>
            <w:ins w:id="845" w:author="srabhi" w:date="2015-07-21T10:09:00Z">
              <w:r w:rsidRPr="00240276">
                <w:rPr>
                  <w:b w:val="0"/>
                  <w:sz w:val="21"/>
                  <w:szCs w:val="21"/>
                </w:rPr>
                <w:t>400</w:t>
              </w:r>
            </w:ins>
          </w:p>
        </w:tc>
        <w:tc>
          <w:tcPr>
            <w:tcW w:w="990" w:type="dxa"/>
            <w:shd w:val="clear" w:color="auto" w:fill="auto"/>
            <w:noWrap/>
            <w:hideMark/>
          </w:tcPr>
          <w:p w:rsidR="002A1D84" w:rsidRPr="00240276" w:rsidRDefault="002A1D84" w:rsidP="002A1D84">
            <w:pPr>
              <w:pStyle w:val="Heading1"/>
              <w:jc w:val="right"/>
              <w:rPr>
                <w:ins w:id="846" w:author="srabhi" w:date="2015-07-21T10:09:00Z"/>
                <w:b w:val="0"/>
                <w:sz w:val="21"/>
                <w:szCs w:val="21"/>
              </w:rPr>
            </w:pPr>
            <w:ins w:id="847" w:author="srabhi" w:date="2015-07-21T10:09:00Z">
              <w:r w:rsidRPr="00240276">
                <w:rPr>
                  <w:b w:val="0"/>
                  <w:sz w:val="21"/>
                  <w:szCs w:val="21"/>
                </w:rPr>
                <w:t>2,948</w:t>
              </w:r>
            </w:ins>
          </w:p>
        </w:tc>
        <w:tc>
          <w:tcPr>
            <w:tcW w:w="991" w:type="dxa"/>
            <w:shd w:val="clear" w:color="auto" w:fill="auto"/>
            <w:noWrap/>
            <w:hideMark/>
          </w:tcPr>
          <w:p w:rsidR="002A1D84" w:rsidRPr="00240276" w:rsidRDefault="002A1D84" w:rsidP="002A1D84">
            <w:pPr>
              <w:pStyle w:val="Heading1"/>
              <w:jc w:val="right"/>
              <w:rPr>
                <w:ins w:id="848" w:author="srabhi" w:date="2015-07-21T10:09:00Z"/>
                <w:b w:val="0"/>
                <w:sz w:val="21"/>
                <w:szCs w:val="21"/>
              </w:rPr>
            </w:pPr>
            <w:ins w:id="849" w:author="srabhi" w:date="2015-07-21T10:09:00Z">
              <w:r w:rsidRPr="00240276">
                <w:rPr>
                  <w:b w:val="0"/>
                  <w:sz w:val="21"/>
                  <w:szCs w:val="21"/>
                </w:rPr>
                <w:t>79.4%</w:t>
              </w:r>
            </w:ins>
          </w:p>
        </w:tc>
        <w:tc>
          <w:tcPr>
            <w:tcW w:w="990" w:type="dxa"/>
            <w:shd w:val="clear" w:color="auto" w:fill="auto"/>
            <w:noWrap/>
            <w:hideMark/>
          </w:tcPr>
          <w:p w:rsidR="002A1D84" w:rsidRPr="00240276" w:rsidRDefault="002A1D84" w:rsidP="002A1D84">
            <w:pPr>
              <w:pStyle w:val="Heading1"/>
              <w:jc w:val="right"/>
              <w:rPr>
                <w:ins w:id="850" w:author="srabhi" w:date="2015-07-21T10:09:00Z"/>
                <w:b w:val="0"/>
                <w:sz w:val="21"/>
                <w:szCs w:val="21"/>
              </w:rPr>
            </w:pPr>
            <w:ins w:id="851" w:author="srabhi" w:date="2015-07-21T10:09:00Z">
              <w:r w:rsidRPr="00240276">
                <w:rPr>
                  <w:b w:val="0"/>
                  <w:sz w:val="21"/>
                  <w:szCs w:val="21"/>
                </w:rPr>
                <w:t>3.3%</w:t>
              </w:r>
            </w:ins>
          </w:p>
        </w:tc>
        <w:tc>
          <w:tcPr>
            <w:tcW w:w="990" w:type="dxa"/>
            <w:shd w:val="clear" w:color="auto" w:fill="auto"/>
            <w:noWrap/>
            <w:hideMark/>
          </w:tcPr>
          <w:p w:rsidR="002A1D84" w:rsidRPr="00240276" w:rsidRDefault="002A1D84" w:rsidP="002A1D84">
            <w:pPr>
              <w:pStyle w:val="Heading1"/>
              <w:jc w:val="right"/>
              <w:rPr>
                <w:ins w:id="852" w:author="srabhi" w:date="2015-07-21T10:09:00Z"/>
                <w:b w:val="0"/>
                <w:sz w:val="21"/>
                <w:szCs w:val="21"/>
              </w:rPr>
            </w:pPr>
            <w:ins w:id="853" w:author="srabhi" w:date="2015-07-21T10:09:00Z">
              <w:r w:rsidRPr="00240276">
                <w:rPr>
                  <w:b w:val="0"/>
                  <w:sz w:val="21"/>
                  <w:szCs w:val="21"/>
                </w:rPr>
                <w:t>63.4%</w:t>
              </w:r>
            </w:ins>
          </w:p>
        </w:tc>
        <w:tc>
          <w:tcPr>
            <w:tcW w:w="1132" w:type="dxa"/>
            <w:shd w:val="clear" w:color="auto" w:fill="auto"/>
            <w:noWrap/>
            <w:hideMark/>
          </w:tcPr>
          <w:p w:rsidR="002A1D84" w:rsidRPr="00240276" w:rsidRDefault="002A1D84" w:rsidP="002A1D84">
            <w:pPr>
              <w:pStyle w:val="Heading1"/>
              <w:jc w:val="right"/>
              <w:rPr>
                <w:ins w:id="854" w:author="srabhi" w:date="2015-07-21T10:09:00Z"/>
                <w:b w:val="0"/>
                <w:sz w:val="21"/>
                <w:szCs w:val="21"/>
              </w:rPr>
            </w:pPr>
            <w:ins w:id="855" w:author="srabhi" w:date="2015-07-21T10:09:00Z">
              <w:r w:rsidRPr="00240276">
                <w:rPr>
                  <w:b w:val="0"/>
                  <w:sz w:val="21"/>
                  <w:szCs w:val="21"/>
                </w:rPr>
                <w:t>2.5%</w:t>
              </w:r>
            </w:ins>
          </w:p>
        </w:tc>
        <w:tc>
          <w:tcPr>
            <w:tcW w:w="1416" w:type="dxa"/>
            <w:shd w:val="clear" w:color="auto" w:fill="auto"/>
            <w:noWrap/>
            <w:hideMark/>
          </w:tcPr>
          <w:p w:rsidR="002A1D84" w:rsidRPr="00240276" w:rsidRDefault="002A1D84" w:rsidP="002A1D84">
            <w:pPr>
              <w:pStyle w:val="Heading1"/>
              <w:jc w:val="right"/>
              <w:rPr>
                <w:ins w:id="856" w:author="srabhi" w:date="2015-07-21T10:09:00Z"/>
                <w:b w:val="0"/>
                <w:sz w:val="21"/>
                <w:szCs w:val="21"/>
              </w:rPr>
            </w:pPr>
            <w:ins w:id="857" w:author="srabhi" w:date="2015-07-21T10:09:00Z">
              <w:r w:rsidRPr="00240276">
                <w:rPr>
                  <w:b w:val="0"/>
                  <w:sz w:val="21"/>
                  <w:szCs w:val="21"/>
                </w:rPr>
                <w:t>16.0%</w:t>
              </w:r>
            </w:ins>
          </w:p>
        </w:tc>
        <w:tc>
          <w:tcPr>
            <w:tcW w:w="1415" w:type="dxa"/>
            <w:shd w:val="clear" w:color="auto" w:fill="auto"/>
            <w:noWrap/>
            <w:hideMark/>
          </w:tcPr>
          <w:p w:rsidR="002A1D84" w:rsidRPr="00240276" w:rsidRDefault="002A1D84" w:rsidP="002A1D84">
            <w:pPr>
              <w:pStyle w:val="Heading1"/>
              <w:jc w:val="right"/>
              <w:rPr>
                <w:ins w:id="858" w:author="srabhi" w:date="2015-07-21T10:09:00Z"/>
                <w:b w:val="0"/>
                <w:sz w:val="21"/>
                <w:szCs w:val="21"/>
              </w:rPr>
            </w:pPr>
            <w:ins w:id="859" w:author="srabhi" w:date="2015-07-21T10:09:00Z">
              <w:r w:rsidRPr="00240276">
                <w:rPr>
                  <w:b w:val="0"/>
                  <w:sz w:val="21"/>
                  <w:szCs w:val="21"/>
                </w:rPr>
                <w:t>25.1</w:t>
              </w:r>
            </w:ins>
          </w:p>
        </w:tc>
      </w:tr>
      <w:tr w:rsidR="002A1D84" w:rsidRPr="00240276" w:rsidTr="00C92388">
        <w:trPr>
          <w:trHeight w:val="22"/>
          <w:ins w:id="860" w:author="srabhi" w:date="2015-07-21T10:09:00Z"/>
        </w:trPr>
        <w:tc>
          <w:tcPr>
            <w:tcW w:w="1133" w:type="dxa"/>
            <w:shd w:val="clear" w:color="auto" w:fill="auto"/>
            <w:noWrap/>
            <w:vAlign w:val="center"/>
            <w:hideMark/>
          </w:tcPr>
          <w:p w:rsidR="002A1D84" w:rsidRPr="00240276" w:rsidRDefault="002A1D84" w:rsidP="002A1D84">
            <w:pPr>
              <w:pStyle w:val="Heading1"/>
              <w:rPr>
                <w:ins w:id="861" w:author="srabhi" w:date="2015-07-21T10:09:00Z"/>
                <w:sz w:val="21"/>
                <w:szCs w:val="21"/>
              </w:rPr>
            </w:pPr>
            <w:ins w:id="862" w:author="srabhi" w:date="2015-07-21T10:09:00Z">
              <w:r w:rsidRPr="00240276">
                <w:rPr>
                  <w:sz w:val="21"/>
                  <w:szCs w:val="21"/>
                </w:rPr>
                <w:t>Lasso</w:t>
              </w:r>
            </w:ins>
          </w:p>
        </w:tc>
        <w:tc>
          <w:tcPr>
            <w:tcW w:w="990" w:type="dxa"/>
            <w:shd w:val="clear" w:color="auto" w:fill="auto"/>
            <w:noWrap/>
            <w:hideMark/>
          </w:tcPr>
          <w:p w:rsidR="002A1D84" w:rsidRPr="00240276" w:rsidRDefault="002A1D84" w:rsidP="002A1D84">
            <w:pPr>
              <w:pStyle w:val="Heading1"/>
              <w:jc w:val="right"/>
              <w:rPr>
                <w:ins w:id="863" w:author="srabhi" w:date="2015-07-21T10:09:00Z"/>
                <w:b w:val="0"/>
                <w:sz w:val="21"/>
                <w:szCs w:val="21"/>
              </w:rPr>
            </w:pPr>
            <w:ins w:id="864" w:author="srabhi" w:date="2015-07-21T10:09:00Z">
              <w:r w:rsidRPr="00240276">
                <w:rPr>
                  <w:b w:val="0"/>
                  <w:sz w:val="21"/>
                  <w:szCs w:val="21"/>
                </w:rPr>
                <w:t>400</w:t>
              </w:r>
            </w:ins>
          </w:p>
        </w:tc>
        <w:tc>
          <w:tcPr>
            <w:tcW w:w="990" w:type="dxa"/>
            <w:shd w:val="clear" w:color="auto" w:fill="auto"/>
            <w:noWrap/>
            <w:hideMark/>
          </w:tcPr>
          <w:p w:rsidR="002A1D84" w:rsidRPr="00240276" w:rsidRDefault="002A1D84" w:rsidP="002A1D84">
            <w:pPr>
              <w:pStyle w:val="Heading1"/>
              <w:jc w:val="right"/>
              <w:rPr>
                <w:ins w:id="865" w:author="srabhi" w:date="2015-07-21T10:09:00Z"/>
                <w:b w:val="0"/>
                <w:sz w:val="21"/>
                <w:szCs w:val="21"/>
              </w:rPr>
            </w:pPr>
            <w:ins w:id="866" w:author="srabhi" w:date="2015-07-21T10:09:00Z">
              <w:r w:rsidRPr="00240276">
                <w:rPr>
                  <w:b w:val="0"/>
                  <w:sz w:val="21"/>
                  <w:szCs w:val="21"/>
                </w:rPr>
                <w:t>2,948</w:t>
              </w:r>
            </w:ins>
          </w:p>
        </w:tc>
        <w:tc>
          <w:tcPr>
            <w:tcW w:w="991" w:type="dxa"/>
            <w:shd w:val="clear" w:color="auto" w:fill="auto"/>
            <w:noWrap/>
            <w:hideMark/>
          </w:tcPr>
          <w:p w:rsidR="002A1D84" w:rsidRPr="00240276" w:rsidRDefault="002A1D84" w:rsidP="002A1D84">
            <w:pPr>
              <w:pStyle w:val="Heading1"/>
              <w:jc w:val="right"/>
              <w:rPr>
                <w:ins w:id="867" w:author="srabhi" w:date="2015-07-21T10:09:00Z"/>
                <w:b w:val="0"/>
                <w:sz w:val="21"/>
                <w:szCs w:val="21"/>
              </w:rPr>
            </w:pPr>
            <w:ins w:id="868" w:author="srabhi" w:date="2015-07-21T10:09:00Z">
              <w:r w:rsidRPr="00240276">
                <w:rPr>
                  <w:b w:val="0"/>
                  <w:sz w:val="21"/>
                  <w:szCs w:val="21"/>
                </w:rPr>
                <w:t>76.5%</w:t>
              </w:r>
            </w:ins>
          </w:p>
        </w:tc>
        <w:tc>
          <w:tcPr>
            <w:tcW w:w="990" w:type="dxa"/>
            <w:shd w:val="clear" w:color="auto" w:fill="auto"/>
            <w:noWrap/>
            <w:hideMark/>
          </w:tcPr>
          <w:p w:rsidR="002A1D84" w:rsidRPr="00240276" w:rsidRDefault="002A1D84" w:rsidP="002A1D84">
            <w:pPr>
              <w:pStyle w:val="Heading1"/>
              <w:jc w:val="right"/>
              <w:rPr>
                <w:ins w:id="869" w:author="srabhi" w:date="2015-07-21T10:09:00Z"/>
                <w:b w:val="0"/>
                <w:sz w:val="21"/>
                <w:szCs w:val="21"/>
              </w:rPr>
            </w:pPr>
            <w:ins w:id="870" w:author="srabhi" w:date="2015-07-21T10:09:00Z">
              <w:r w:rsidRPr="00240276">
                <w:rPr>
                  <w:b w:val="0"/>
                  <w:sz w:val="21"/>
                  <w:szCs w:val="21"/>
                </w:rPr>
                <w:t>4.6%</w:t>
              </w:r>
            </w:ins>
          </w:p>
        </w:tc>
        <w:tc>
          <w:tcPr>
            <w:tcW w:w="990" w:type="dxa"/>
            <w:shd w:val="clear" w:color="auto" w:fill="auto"/>
            <w:noWrap/>
            <w:hideMark/>
          </w:tcPr>
          <w:p w:rsidR="002A1D84" w:rsidRPr="00240276" w:rsidRDefault="002A1D84" w:rsidP="002A1D84">
            <w:pPr>
              <w:pStyle w:val="Heading1"/>
              <w:jc w:val="right"/>
              <w:rPr>
                <w:ins w:id="871" w:author="srabhi" w:date="2015-07-21T10:09:00Z"/>
                <w:b w:val="0"/>
                <w:sz w:val="21"/>
                <w:szCs w:val="21"/>
              </w:rPr>
            </w:pPr>
            <w:ins w:id="872" w:author="srabhi" w:date="2015-07-21T10:09:00Z">
              <w:r w:rsidRPr="00240276">
                <w:rPr>
                  <w:b w:val="0"/>
                  <w:sz w:val="21"/>
                  <w:szCs w:val="21"/>
                </w:rPr>
                <w:t>66.6%</w:t>
              </w:r>
            </w:ins>
          </w:p>
        </w:tc>
        <w:tc>
          <w:tcPr>
            <w:tcW w:w="1132" w:type="dxa"/>
            <w:shd w:val="clear" w:color="auto" w:fill="auto"/>
            <w:noWrap/>
            <w:hideMark/>
          </w:tcPr>
          <w:p w:rsidR="002A1D84" w:rsidRPr="00240276" w:rsidRDefault="002A1D84" w:rsidP="002A1D84">
            <w:pPr>
              <w:pStyle w:val="Heading1"/>
              <w:jc w:val="right"/>
              <w:rPr>
                <w:ins w:id="873" w:author="srabhi" w:date="2015-07-21T10:09:00Z"/>
                <w:b w:val="0"/>
                <w:sz w:val="21"/>
                <w:szCs w:val="21"/>
              </w:rPr>
            </w:pPr>
            <w:ins w:id="874" w:author="srabhi" w:date="2015-07-21T10:09:00Z">
              <w:r w:rsidRPr="00240276">
                <w:rPr>
                  <w:b w:val="0"/>
                  <w:sz w:val="21"/>
                  <w:szCs w:val="21"/>
                </w:rPr>
                <w:t>2.1%</w:t>
              </w:r>
            </w:ins>
          </w:p>
        </w:tc>
        <w:tc>
          <w:tcPr>
            <w:tcW w:w="1416" w:type="dxa"/>
            <w:shd w:val="clear" w:color="auto" w:fill="auto"/>
            <w:noWrap/>
            <w:hideMark/>
          </w:tcPr>
          <w:p w:rsidR="002A1D84" w:rsidRPr="00240276" w:rsidRDefault="002A1D84" w:rsidP="002A1D84">
            <w:pPr>
              <w:pStyle w:val="Heading1"/>
              <w:jc w:val="right"/>
              <w:rPr>
                <w:ins w:id="875" w:author="srabhi" w:date="2015-07-21T10:09:00Z"/>
                <w:b w:val="0"/>
                <w:sz w:val="21"/>
                <w:szCs w:val="21"/>
              </w:rPr>
            </w:pPr>
            <w:ins w:id="876" w:author="srabhi" w:date="2015-07-21T10:09:00Z">
              <w:r w:rsidRPr="00240276">
                <w:rPr>
                  <w:b w:val="0"/>
                  <w:sz w:val="21"/>
                  <w:szCs w:val="21"/>
                </w:rPr>
                <w:t>9.9%</w:t>
              </w:r>
            </w:ins>
          </w:p>
        </w:tc>
        <w:tc>
          <w:tcPr>
            <w:tcW w:w="1415" w:type="dxa"/>
            <w:shd w:val="clear" w:color="auto" w:fill="auto"/>
            <w:noWrap/>
            <w:hideMark/>
          </w:tcPr>
          <w:p w:rsidR="002A1D84" w:rsidRPr="00240276" w:rsidRDefault="002A1D84" w:rsidP="002A1D84">
            <w:pPr>
              <w:pStyle w:val="Heading1"/>
              <w:jc w:val="right"/>
              <w:rPr>
                <w:ins w:id="877" w:author="srabhi" w:date="2015-07-21T10:09:00Z"/>
                <w:b w:val="0"/>
                <w:sz w:val="21"/>
                <w:szCs w:val="21"/>
              </w:rPr>
            </w:pPr>
            <w:ins w:id="878" w:author="srabhi" w:date="2015-07-21T10:09:00Z">
              <w:r w:rsidRPr="00240276">
                <w:rPr>
                  <w:b w:val="0"/>
                  <w:sz w:val="21"/>
                  <w:szCs w:val="21"/>
                </w:rPr>
                <w:t>14.8</w:t>
              </w:r>
            </w:ins>
          </w:p>
        </w:tc>
      </w:tr>
    </w:tbl>
    <w:p w:rsidR="00C92388" w:rsidRDefault="00C92388" w:rsidP="00240276">
      <w:pPr>
        <w:adjustRightInd w:val="0"/>
        <w:snapToGrid w:val="0"/>
        <w:jc w:val="both"/>
        <w:rPr>
          <w:ins w:id="879" w:author="srabhi" w:date="2015-07-21T10:09:00Z"/>
          <w:rFonts w:ascii="Arial" w:hAnsi="Arial" w:cs="Arial"/>
          <w:sz w:val="21"/>
          <w:szCs w:val="21"/>
        </w:rPr>
      </w:pPr>
      <w:proofErr w:type="gramStart"/>
      <w:ins w:id="880" w:author="srabhi" w:date="2015-07-21T10:09:00Z">
        <w:r>
          <w:rPr>
            <w:rFonts w:ascii="Arial" w:hAnsi="Arial" w:cs="Arial"/>
            <w:sz w:val="21"/>
            <w:szCs w:val="21"/>
          </w:rPr>
          <w:t>AUC, area under curve; SD, standard deviation.</w:t>
        </w:r>
        <w:proofErr w:type="gramEnd"/>
      </w:ins>
    </w:p>
    <w:p w:rsidR="007B0E45" w:rsidRDefault="00EA0A8C" w:rsidP="00240276">
      <w:pPr>
        <w:adjustRightInd w:val="0"/>
        <w:snapToGrid w:val="0"/>
        <w:jc w:val="both"/>
        <w:rPr>
          <w:ins w:id="881" w:author="srabhi" w:date="2015-07-20T15:15:00Z"/>
          <w:rFonts w:ascii="Arial" w:hAnsi="Arial" w:cs="Arial"/>
          <w:sz w:val="21"/>
          <w:szCs w:val="21"/>
        </w:rPr>
      </w:pPr>
      <w:del w:id="882" w:author="srabhi" w:date="2015-07-21T09:40:00Z">
        <w:r w:rsidRPr="00240276" w:rsidDel="007B0E45">
          <w:rPr>
            <w:rFonts w:ascii="Arial" w:hAnsi="Arial" w:cs="Arial"/>
            <w:sz w:val="21"/>
            <w:szCs w:val="21"/>
          </w:rPr>
          <w:delText xml:space="preserve"> </w:delText>
        </w:r>
      </w:del>
    </w:p>
    <w:p w:rsidR="009910DD" w:rsidRDefault="00B27556" w:rsidP="00240276">
      <w:pPr>
        <w:adjustRightInd w:val="0"/>
        <w:snapToGrid w:val="0"/>
        <w:jc w:val="both"/>
        <w:rPr>
          <w:ins w:id="883" w:author="srabhi" w:date="2015-07-20T15:41:00Z"/>
          <w:rFonts w:ascii="Arial" w:hAnsi="Arial" w:cs="Arial"/>
          <w:sz w:val="21"/>
          <w:szCs w:val="21"/>
        </w:rPr>
      </w:pPr>
      <w:ins w:id="884" w:author="srabhi" w:date="2015-07-20T15:41:00Z">
        <w:r w:rsidRPr="00240276">
          <w:rPr>
            <w:rFonts w:ascii="Arial" w:hAnsi="Arial" w:cs="Arial"/>
            <w:sz w:val="21"/>
            <w:szCs w:val="21"/>
          </w:rPr>
          <w:t>As expected, reducing the degrees of freedom by using just 400 cases in the training sample led to a marked increase in the extent of over-fitting as well as lower out-of-</w:t>
        </w:r>
      </w:ins>
      <w:ins w:id="885" w:author="srabhi" w:date="2015-07-20T15:42:00Z">
        <w:r>
          <w:rPr>
            <w:rFonts w:ascii="Arial" w:hAnsi="Arial" w:cs="Arial"/>
            <w:sz w:val="21"/>
            <w:szCs w:val="21"/>
          </w:rPr>
          <w:t xml:space="preserve"> </w:t>
        </w:r>
        <w:r w:rsidRPr="00240276">
          <w:rPr>
            <w:rFonts w:ascii="Arial" w:hAnsi="Arial" w:cs="Arial"/>
            <w:sz w:val="21"/>
            <w:szCs w:val="21"/>
          </w:rPr>
          <w:t>sample accuracy:</w:t>
        </w:r>
        <w:r w:rsidRPr="00B27556">
          <w:rPr>
            <w:rFonts w:ascii="Arial" w:hAnsi="Arial" w:cs="Arial"/>
            <w:sz w:val="21"/>
            <w:szCs w:val="21"/>
          </w:rPr>
          <w:t xml:space="preserve"> </w:t>
        </w:r>
        <w:r w:rsidRPr="00240276">
          <w:rPr>
            <w:rFonts w:ascii="Arial" w:hAnsi="Arial" w:cs="Arial"/>
            <w:sz w:val="21"/>
            <w:szCs w:val="21"/>
          </w:rPr>
          <w:t>over-fitting increased to 32.7% for the standard logistic regression</w:t>
        </w:r>
        <w:r>
          <w:rPr>
            <w:rFonts w:ascii="Arial" w:hAnsi="Arial" w:cs="Arial"/>
            <w:sz w:val="21"/>
            <w:szCs w:val="21"/>
          </w:rPr>
          <w:t xml:space="preserve"> </w:t>
        </w:r>
        <w:r w:rsidRPr="00240276">
          <w:rPr>
            <w:rFonts w:ascii="Arial" w:hAnsi="Arial" w:cs="Arial"/>
            <w:sz w:val="21"/>
            <w:szCs w:val="21"/>
          </w:rPr>
          <w:t xml:space="preserve">, </w:t>
        </w:r>
      </w:ins>
    </w:p>
    <w:p w:rsidR="00B27556" w:rsidRPr="00240276" w:rsidDel="007B0E45" w:rsidRDefault="00B27556" w:rsidP="00240276">
      <w:pPr>
        <w:adjustRightInd w:val="0"/>
        <w:snapToGrid w:val="0"/>
        <w:jc w:val="both"/>
        <w:rPr>
          <w:del w:id="886" w:author="srabhi" w:date="2015-07-21T09:39:00Z"/>
          <w:rFonts w:ascii="Arial" w:hAnsi="Arial" w:cs="Arial"/>
          <w:sz w:val="21"/>
          <w:szCs w:val="21"/>
        </w:rPr>
      </w:pPr>
    </w:p>
    <w:p w:rsidR="00B27556" w:rsidRPr="00240276" w:rsidDel="007B0E45" w:rsidRDefault="00B27556" w:rsidP="00240276">
      <w:pPr>
        <w:adjustRightInd w:val="0"/>
        <w:snapToGrid w:val="0"/>
        <w:jc w:val="both"/>
        <w:rPr>
          <w:del w:id="887" w:author="srabhi" w:date="2015-07-21T09:39:00Z"/>
          <w:rFonts w:ascii="Arial" w:hAnsi="Arial" w:cs="Arial"/>
          <w:sz w:val="21"/>
          <w:szCs w:val="21"/>
        </w:rPr>
      </w:pPr>
    </w:p>
    <w:p w:rsidR="00EA0A8C" w:rsidRPr="00240276" w:rsidRDefault="00B27556" w:rsidP="00240276">
      <w:pPr>
        <w:adjustRightInd w:val="0"/>
        <w:snapToGrid w:val="0"/>
        <w:jc w:val="both"/>
        <w:rPr>
          <w:rFonts w:ascii="Arial" w:hAnsi="Arial" w:cs="Arial"/>
          <w:sz w:val="21"/>
          <w:szCs w:val="21"/>
        </w:rPr>
      </w:pPr>
      <w:ins w:id="888" w:author="srabhi" w:date="2015-07-20T15:42:00Z">
        <w:r w:rsidRPr="00240276">
          <w:rPr>
            <w:rFonts w:ascii="Arial" w:hAnsi="Arial" w:cs="Arial"/>
            <w:sz w:val="21"/>
            <w:szCs w:val="21"/>
          </w:rPr>
          <w:t>25.1% for the stepwise procedure and</w:t>
        </w:r>
        <w:r w:rsidRPr="00240276" w:rsidDel="00B27556">
          <w:rPr>
            <w:rFonts w:ascii="Arial" w:hAnsi="Arial" w:cs="Arial"/>
            <w:sz w:val="21"/>
            <w:szCs w:val="21"/>
          </w:rPr>
          <w:t xml:space="preserve"> </w:t>
        </w:r>
      </w:ins>
      <w:del w:id="889" w:author="srabhi" w:date="2015-07-20T15:41:00Z">
        <w:r w:rsidR="00EA0A8C" w:rsidRPr="00240276" w:rsidDel="00B27556">
          <w:rPr>
            <w:rFonts w:ascii="Arial" w:hAnsi="Arial" w:cs="Arial"/>
            <w:sz w:val="21"/>
            <w:szCs w:val="21"/>
          </w:rPr>
          <w:delText>As expected, reducing the degrees of freedom by using just 400 cases in the training sample led to a marked increase in the extent of over-fitting as well as lower out-of-</w:delText>
        </w:r>
      </w:del>
      <w:del w:id="890" w:author="srabhi" w:date="2015-07-20T15:42:00Z">
        <w:r w:rsidR="00EA0A8C" w:rsidRPr="00240276" w:rsidDel="00B27556">
          <w:rPr>
            <w:rFonts w:ascii="Arial" w:hAnsi="Arial" w:cs="Arial"/>
            <w:sz w:val="21"/>
            <w:szCs w:val="21"/>
          </w:rPr>
          <w:delText>sample accuracy</w:delText>
        </w:r>
        <w:r w:rsidR="003B547D" w:rsidRPr="00240276" w:rsidDel="00B27556">
          <w:rPr>
            <w:rFonts w:ascii="Arial" w:hAnsi="Arial" w:cs="Arial"/>
            <w:sz w:val="21"/>
            <w:szCs w:val="21"/>
          </w:rPr>
          <w:delText xml:space="preserve">: </w:delText>
        </w:r>
        <w:r w:rsidR="00EA0A8C" w:rsidRPr="00240276" w:rsidDel="00B27556">
          <w:rPr>
            <w:rFonts w:ascii="Arial" w:hAnsi="Arial" w:cs="Arial"/>
            <w:sz w:val="21"/>
            <w:szCs w:val="21"/>
          </w:rPr>
          <w:delText>over-fitting increase</w:delText>
        </w:r>
        <w:r w:rsidR="003B547D" w:rsidRPr="00240276" w:rsidDel="00B27556">
          <w:rPr>
            <w:rFonts w:ascii="Arial" w:hAnsi="Arial" w:cs="Arial"/>
            <w:sz w:val="21"/>
            <w:szCs w:val="21"/>
          </w:rPr>
          <w:delText>d</w:delText>
        </w:r>
        <w:r w:rsidR="00EA0A8C" w:rsidRPr="00240276" w:rsidDel="00B27556">
          <w:rPr>
            <w:rFonts w:ascii="Arial" w:hAnsi="Arial" w:cs="Arial"/>
            <w:sz w:val="21"/>
            <w:szCs w:val="21"/>
          </w:rPr>
          <w:delText xml:space="preserve"> to 32.7% for the standard logistic regression</w:delText>
        </w:r>
        <w:r w:rsidR="003B547D" w:rsidRPr="00240276" w:rsidDel="00B27556">
          <w:rPr>
            <w:rFonts w:ascii="Arial" w:hAnsi="Arial" w:cs="Arial"/>
            <w:sz w:val="21"/>
            <w:szCs w:val="21"/>
          </w:rPr>
          <w:delText xml:space="preserve">, </w:delText>
        </w:r>
        <w:r w:rsidR="00EA0A8C" w:rsidRPr="00240276" w:rsidDel="00B27556">
          <w:rPr>
            <w:rFonts w:ascii="Arial" w:hAnsi="Arial" w:cs="Arial"/>
            <w:sz w:val="21"/>
            <w:szCs w:val="21"/>
          </w:rPr>
          <w:delText>25.1% for the stepwise procedure and</w:delText>
        </w:r>
      </w:del>
      <w:r w:rsidR="00EA0A8C" w:rsidRPr="00240276">
        <w:rPr>
          <w:rFonts w:ascii="Arial" w:hAnsi="Arial" w:cs="Arial"/>
          <w:sz w:val="21"/>
          <w:szCs w:val="21"/>
        </w:rPr>
        <w:t xml:space="preserve"> 14.8% for the LASSO procedure. Although there remain</w:t>
      </w:r>
      <w:r w:rsidR="00A44324" w:rsidRPr="00240276">
        <w:rPr>
          <w:rFonts w:ascii="Arial" w:hAnsi="Arial" w:cs="Arial"/>
          <w:sz w:val="21"/>
          <w:szCs w:val="21"/>
        </w:rPr>
        <w:t>ed</w:t>
      </w:r>
      <w:r w:rsidR="00EA0A8C" w:rsidRPr="00240276">
        <w:rPr>
          <w:rFonts w:ascii="Arial" w:hAnsi="Arial" w:cs="Arial"/>
          <w:sz w:val="21"/>
          <w:szCs w:val="21"/>
        </w:rPr>
        <w:t xml:space="preserve"> considerable over-fitting with LASSO, it </w:t>
      </w:r>
      <w:r w:rsidR="00A44324" w:rsidRPr="00240276">
        <w:rPr>
          <w:rFonts w:ascii="Arial" w:hAnsi="Arial" w:cs="Arial"/>
          <w:sz w:val="21"/>
          <w:szCs w:val="21"/>
        </w:rPr>
        <w:t>wa</w:t>
      </w:r>
      <w:r w:rsidR="00EA0A8C" w:rsidRPr="00240276">
        <w:rPr>
          <w:rFonts w:ascii="Arial" w:hAnsi="Arial" w:cs="Arial"/>
          <w:sz w:val="21"/>
          <w:szCs w:val="21"/>
        </w:rPr>
        <w:t>s notably lower than with the alternative methods.</w:t>
      </w:r>
    </w:p>
    <w:p w:rsidR="000D05B6" w:rsidRPr="00240276" w:rsidRDefault="000D05B6" w:rsidP="00240276">
      <w:pPr>
        <w:adjustRightInd w:val="0"/>
        <w:snapToGrid w:val="0"/>
        <w:jc w:val="both"/>
        <w:rPr>
          <w:rFonts w:ascii="Arial" w:hAnsi="Arial" w:cs="Arial"/>
          <w:sz w:val="21"/>
          <w:szCs w:val="21"/>
        </w:rPr>
      </w:pPr>
    </w:p>
    <w:p w:rsidR="008165AF" w:rsidRDefault="00021323" w:rsidP="00240276">
      <w:pPr>
        <w:adjustRightInd w:val="0"/>
        <w:snapToGrid w:val="0"/>
        <w:jc w:val="both"/>
        <w:rPr>
          <w:ins w:id="891" w:author="srabhi" w:date="2015-07-20T15:17:00Z"/>
          <w:rFonts w:ascii="Arial" w:hAnsi="Arial" w:cs="Arial"/>
          <w:sz w:val="21"/>
          <w:szCs w:val="21"/>
        </w:rPr>
      </w:pPr>
      <w:r w:rsidRPr="00240276">
        <w:rPr>
          <w:rFonts w:ascii="Arial" w:hAnsi="Arial" w:cs="Arial"/>
          <w:sz w:val="21"/>
          <w:szCs w:val="21"/>
        </w:rPr>
        <w:t>Fo</w:t>
      </w:r>
      <w:r w:rsidR="008327FC" w:rsidRPr="00240276">
        <w:rPr>
          <w:rFonts w:ascii="Arial" w:hAnsi="Arial" w:cs="Arial"/>
          <w:sz w:val="21"/>
          <w:szCs w:val="21"/>
        </w:rPr>
        <w:t>r a subset of variables</w:t>
      </w:r>
      <w:r w:rsidR="00C56DA0" w:rsidRPr="00240276">
        <w:rPr>
          <w:rFonts w:ascii="Arial" w:hAnsi="Arial" w:cs="Arial"/>
          <w:sz w:val="21"/>
          <w:szCs w:val="21"/>
        </w:rPr>
        <w:t xml:space="preserve"> for the models estimated on 1,674 observations</w:t>
      </w:r>
      <w:del w:id="892" w:author="srabhi" w:date="2015-07-21T09:52:00Z">
        <w:r w:rsidR="00C56DA0" w:rsidRPr="00240276" w:rsidDel="004A4E26">
          <w:rPr>
            <w:rFonts w:ascii="Arial" w:hAnsi="Arial" w:cs="Arial"/>
            <w:sz w:val="21"/>
            <w:szCs w:val="21"/>
          </w:rPr>
          <w:delText xml:space="preserve">, </w:delText>
        </w:r>
      </w:del>
      <w:r w:rsidR="008327FC" w:rsidRPr="00240276">
        <w:rPr>
          <w:rFonts w:ascii="Arial" w:hAnsi="Arial" w:cs="Arial"/>
          <w:sz w:val="21"/>
          <w:szCs w:val="21"/>
        </w:rPr>
        <w:t>, Table 3</w:t>
      </w:r>
      <w:r w:rsidRPr="00240276">
        <w:rPr>
          <w:rFonts w:ascii="Arial" w:hAnsi="Arial" w:cs="Arial"/>
          <w:sz w:val="21"/>
          <w:szCs w:val="21"/>
        </w:rPr>
        <w:t xml:space="preserve"> shows t</w:t>
      </w:r>
      <w:r w:rsidR="00D374BE" w:rsidRPr="00240276">
        <w:rPr>
          <w:rFonts w:ascii="Arial" w:hAnsi="Arial" w:cs="Arial"/>
          <w:sz w:val="21"/>
          <w:szCs w:val="21"/>
        </w:rPr>
        <w:t>he number of times each variable appeared as a significant predictor in each of the models, with the mean and standard deviations of the estimates obtained</w:t>
      </w:r>
      <w:r w:rsidR="00C56DA0" w:rsidRPr="00240276">
        <w:rPr>
          <w:rFonts w:ascii="Arial" w:hAnsi="Arial" w:cs="Arial"/>
          <w:sz w:val="21"/>
          <w:szCs w:val="21"/>
        </w:rPr>
        <w:t xml:space="preserve"> (</w:t>
      </w:r>
      <w:r w:rsidR="006A69A4" w:rsidRPr="00240276">
        <w:rPr>
          <w:rFonts w:ascii="Arial" w:hAnsi="Arial" w:cs="Arial"/>
          <w:sz w:val="21"/>
          <w:szCs w:val="21"/>
        </w:rPr>
        <w:t>the</w:t>
      </w:r>
      <w:r w:rsidR="00C56DA0" w:rsidRPr="00240276">
        <w:rPr>
          <w:rFonts w:ascii="Arial" w:hAnsi="Arial" w:cs="Arial"/>
          <w:sz w:val="21"/>
          <w:szCs w:val="21"/>
        </w:rPr>
        <w:t xml:space="preserve"> </w:t>
      </w:r>
      <w:r w:rsidR="006A69A4" w:rsidRPr="00240276">
        <w:rPr>
          <w:rFonts w:ascii="Arial" w:hAnsi="Arial" w:cs="Arial"/>
          <w:sz w:val="21"/>
          <w:szCs w:val="21"/>
        </w:rPr>
        <w:t xml:space="preserve">complete </w:t>
      </w:r>
      <w:r w:rsidR="00C56DA0" w:rsidRPr="00240276">
        <w:rPr>
          <w:rFonts w:ascii="Arial" w:hAnsi="Arial" w:cs="Arial"/>
          <w:sz w:val="21"/>
          <w:szCs w:val="21"/>
        </w:rPr>
        <w:t xml:space="preserve">set of results </w:t>
      </w:r>
      <w:r w:rsidR="006A69A4" w:rsidRPr="00240276">
        <w:rPr>
          <w:rFonts w:ascii="Arial" w:hAnsi="Arial" w:cs="Arial"/>
          <w:sz w:val="21"/>
          <w:szCs w:val="21"/>
        </w:rPr>
        <w:t xml:space="preserve">for all models </w:t>
      </w:r>
      <w:r w:rsidR="00C56DA0" w:rsidRPr="00240276">
        <w:rPr>
          <w:rFonts w:ascii="Arial" w:hAnsi="Arial" w:cs="Arial"/>
          <w:sz w:val="21"/>
          <w:szCs w:val="21"/>
        </w:rPr>
        <w:t xml:space="preserve">are reported in </w:t>
      </w:r>
      <w:del w:id="893" w:author="srabhi" w:date="2015-07-20T14:56:00Z">
        <w:r w:rsidR="00C56DA0" w:rsidRPr="00240276" w:rsidDel="00EC5A40">
          <w:rPr>
            <w:rFonts w:ascii="Arial" w:hAnsi="Arial" w:cs="Arial"/>
            <w:sz w:val="21"/>
            <w:szCs w:val="21"/>
          </w:rPr>
          <w:delText>appendix</w:delText>
        </w:r>
        <w:r w:rsidR="006A69A4" w:rsidRPr="00240276" w:rsidDel="00EC5A40">
          <w:rPr>
            <w:rFonts w:ascii="Arial" w:hAnsi="Arial" w:cs="Arial"/>
            <w:sz w:val="21"/>
            <w:szCs w:val="21"/>
          </w:rPr>
          <w:delText xml:space="preserve"> </w:delText>
        </w:r>
      </w:del>
      <w:ins w:id="894" w:author="srabhi" w:date="2015-07-20T14:56:00Z">
        <w:r w:rsidR="00EC5A40">
          <w:rPr>
            <w:rFonts w:ascii="Arial" w:hAnsi="Arial" w:cs="Arial"/>
            <w:sz w:val="21"/>
            <w:szCs w:val="21"/>
          </w:rPr>
          <w:t>supporting informatio</w:t>
        </w:r>
      </w:ins>
      <w:ins w:id="895" w:author="srabhi" w:date="2015-07-20T14:57:00Z">
        <w:r w:rsidR="00EC5A40">
          <w:rPr>
            <w:rFonts w:ascii="Arial" w:hAnsi="Arial" w:cs="Arial"/>
            <w:sz w:val="21"/>
            <w:szCs w:val="21"/>
          </w:rPr>
          <w:t>n</w:t>
        </w:r>
      </w:ins>
      <w:ins w:id="896" w:author="srabhi" w:date="2015-07-20T14:56:00Z">
        <w:r w:rsidR="00EC5A40" w:rsidRPr="00240276">
          <w:rPr>
            <w:rFonts w:ascii="Arial" w:hAnsi="Arial" w:cs="Arial"/>
            <w:sz w:val="21"/>
            <w:szCs w:val="21"/>
          </w:rPr>
          <w:t xml:space="preserve"> </w:t>
        </w:r>
      </w:ins>
      <w:r w:rsidR="006A69A4" w:rsidRPr="00240276">
        <w:rPr>
          <w:rFonts w:ascii="Arial" w:hAnsi="Arial" w:cs="Arial"/>
          <w:sz w:val="21"/>
          <w:szCs w:val="21"/>
        </w:rPr>
        <w:t>tables</w:t>
      </w:r>
      <w:r w:rsidR="00C56DA0" w:rsidRPr="00240276">
        <w:rPr>
          <w:rFonts w:ascii="Arial" w:hAnsi="Arial" w:cs="Arial"/>
          <w:sz w:val="21"/>
          <w:szCs w:val="21"/>
        </w:rPr>
        <w:t>)</w:t>
      </w:r>
      <w:r w:rsidR="00D374BE" w:rsidRPr="00240276">
        <w:rPr>
          <w:rFonts w:ascii="Arial" w:hAnsi="Arial" w:cs="Arial"/>
          <w:sz w:val="21"/>
          <w:szCs w:val="21"/>
        </w:rPr>
        <w:t xml:space="preserve">. </w:t>
      </w:r>
      <w:r w:rsidR="007C28C3" w:rsidRPr="00240276">
        <w:rPr>
          <w:rFonts w:ascii="Arial" w:hAnsi="Arial" w:cs="Arial"/>
          <w:sz w:val="21"/>
          <w:szCs w:val="21"/>
        </w:rPr>
        <w:t xml:space="preserve">Treatment was a significant predictor of relapse in 11% of logistic </w:t>
      </w:r>
      <w:r w:rsidR="00B310A1" w:rsidRPr="00240276">
        <w:rPr>
          <w:rFonts w:ascii="Arial" w:hAnsi="Arial" w:cs="Arial"/>
          <w:sz w:val="21"/>
          <w:szCs w:val="21"/>
        </w:rPr>
        <w:t xml:space="preserve">regression models with a mean odds ratio </w:t>
      </w:r>
      <w:r w:rsidR="007C28C3" w:rsidRPr="00240276">
        <w:rPr>
          <w:rFonts w:ascii="Arial" w:hAnsi="Arial" w:cs="Arial"/>
          <w:sz w:val="21"/>
          <w:szCs w:val="21"/>
        </w:rPr>
        <w:t xml:space="preserve">of 0.81. </w:t>
      </w:r>
      <w:r w:rsidR="008165AF" w:rsidRPr="00240276">
        <w:rPr>
          <w:rFonts w:ascii="Arial" w:hAnsi="Arial" w:cs="Arial"/>
          <w:sz w:val="21"/>
          <w:szCs w:val="21"/>
        </w:rPr>
        <w:t xml:space="preserve">In other words, Treatment A was associated with a reduced chance of relapse compared to Treatment B in 11 of the 100 standard logistic models. </w:t>
      </w:r>
      <w:r w:rsidR="00B310A1" w:rsidRPr="00240276">
        <w:rPr>
          <w:rFonts w:ascii="Arial" w:hAnsi="Arial" w:cs="Arial"/>
          <w:sz w:val="21"/>
          <w:szCs w:val="21"/>
        </w:rPr>
        <w:t>The t</w:t>
      </w:r>
      <w:r w:rsidR="007C28C3" w:rsidRPr="00240276">
        <w:rPr>
          <w:rFonts w:ascii="Arial" w:hAnsi="Arial" w:cs="Arial"/>
          <w:sz w:val="21"/>
          <w:szCs w:val="21"/>
        </w:rPr>
        <w:t xml:space="preserve">reatment </w:t>
      </w:r>
      <w:r w:rsidR="00B310A1" w:rsidRPr="00240276">
        <w:rPr>
          <w:rFonts w:ascii="Arial" w:hAnsi="Arial" w:cs="Arial"/>
          <w:sz w:val="21"/>
          <w:szCs w:val="21"/>
        </w:rPr>
        <w:t xml:space="preserve">covariate </w:t>
      </w:r>
      <w:r w:rsidR="007C28C3" w:rsidRPr="00240276">
        <w:rPr>
          <w:rFonts w:ascii="Arial" w:hAnsi="Arial" w:cs="Arial"/>
          <w:sz w:val="21"/>
          <w:szCs w:val="21"/>
        </w:rPr>
        <w:t>was retained in 46% of stepwise models and was significant i</w:t>
      </w:r>
      <w:r w:rsidR="00B310A1" w:rsidRPr="00240276">
        <w:rPr>
          <w:rFonts w:ascii="Arial" w:hAnsi="Arial" w:cs="Arial"/>
          <w:sz w:val="21"/>
          <w:szCs w:val="21"/>
        </w:rPr>
        <w:t>n 16 final models with a mean odds ratio</w:t>
      </w:r>
      <w:r w:rsidR="007C28C3" w:rsidRPr="00240276">
        <w:rPr>
          <w:rFonts w:ascii="Arial" w:hAnsi="Arial" w:cs="Arial"/>
          <w:sz w:val="21"/>
          <w:szCs w:val="21"/>
        </w:rPr>
        <w:t xml:space="preserve"> of 0.74</w:t>
      </w:r>
      <w:r w:rsidR="008165AF" w:rsidRPr="00240276">
        <w:rPr>
          <w:rFonts w:ascii="Arial" w:hAnsi="Arial" w:cs="Arial"/>
          <w:sz w:val="21"/>
          <w:szCs w:val="21"/>
        </w:rPr>
        <w:t xml:space="preserve">. Finally, treatment was </w:t>
      </w:r>
      <w:r w:rsidR="007C28C3" w:rsidRPr="00240276">
        <w:rPr>
          <w:rFonts w:ascii="Arial" w:hAnsi="Arial" w:cs="Arial"/>
          <w:sz w:val="21"/>
          <w:szCs w:val="21"/>
        </w:rPr>
        <w:t>retained in 43% of lasso models, remaining signifi</w:t>
      </w:r>
      <w:r w:rsidR="00B310A1" w:rsidRPr="00240276">
        <w:rPr>
          <w:rFonts w:ascii="Arial" w:hAnsi="Arial" w:cs="Arial"/>
          <w:sz w:val="21"/>
          <w:szCs w:val="21"/>
        </w:rPr>
        <w:t>cant in 10 models with a mean odds ratio</w:t>
      </w:r>
      <w:r w:rsidR="007C28C3" w:rsidRPr="00240276">
        <w:rPr>
          <w:rFonts w:ascii="Arial" w:hAnsi="Arial" w:cs="Arial"/>
          <w:sz w:val="21"/>
          <w:szCs w:val="21"/>
        </w:rPr>
        <w:t xml:space="preserve"> of 0.90. </w:t>
      </w:r>
    </w:p>
    <w:p w:rsidR="009910DD" w:rsidRDefault="009910DD" w:rsidP="00240276">
      <w:pPr>
        <w:adjustRightInd w:val="0"/>
        <w:snapToGrid w:val="0"/>
        <w:jc w:val="both"/>
        <w:rPr>
          <w:ins w:id="897" w:author="srabhi" w:date="2015-07-20T15:17:00Z"/>
          <w:rFonts w:ascii="Arial" w:hAnsi="Arial" w:cs="Arial"/>
          <w:sz w:val="21"/>
          <w:szCs w:val="21"/>
        </w:rPr>
      </w:pPr>
    </w:p>
    <w:p w:rsidR="009910DD" w:rsidRPr="00240276" w:rsidRDefault="009910DD" w:rsidP="009910DD">
      <w:pPr>
        <w:adjustRightInd w:val="0"/>
        <w:snapToGrid w:val="0"/>
        <w:jc w:val="both"/>
        <w:rPr>
          <w:rFonts w:ascii="Arial" w:hAnsi="Arial" w:cs="Arial"/>
          <w:sz w:val="21"/>
          <w:szCs w:val="21"/>
        </w:rPr>
      </w:pPr>
      <w:moveToRangeStart w:id="898" w:author="srabhi" w:date="2015-07-20T15:17:00Z" w:name="move425168789"/>
      <w:moveTo w:id="899" w:author="srabhi" w:date="2015-07-20T15:17:00Z">
        <w:r w:rsidRPr="00240276">
          <w:rPr>
            <w:rFonts w:ascii="Arial" w:hAnsi="Arial" w:cs="Arial"/>
            <w:sz w:val="21"/>
            <w:szCs w:val="21"/>
          </w:rPr>
          <w:t xml:space="preserve">Thus, all models broadly agree in the importance of treatment. However, the LASSO models which are associated with less over-fitting are also associated with the most </w:t>
        </w:r>
        <w:r w:rsidRPr="00240276">
          <w:rPr>
            <w:rFonts w:ascii="Arial" w:hAnsi="Arial" w:cs="Arial"/>
            <w:sz w:val="21"/>
            <w:szCs w:val="21"/>
          </w:rPr>
          <w:lastRenderedPageBreak/>
          <w:t xml:space="preserve">conservative estimates of treatment effect, finding treatment significant in fewer models and with a mean odds ratio closer to unity. It is possible that the greater effect associated with Treatment A in both standard and </w:t>
        </w:r>
        <w:proofErr w:type="gramStart"/>
        <w:r w:rsidRPr="00240276">
          <w:rPr>
            <w:rFonts w:ascii="Arial" w:hAnsi="Arial" w:cs="Arial"/>
            <w:sz w:val="21"/>
            <w:szCs w:val="21"/>
          </w:rPr>
          <w:t>stepwise logistic models arises</w:t>
        </w:r>
        <w:proofErr w:type="gramEnd"/>
        <w:r w:rsidRPr="00240276">
          <w:rPr>
            <w:rFonts w:ascii="Arial" w:hAnsi="Arial" w:cs="Arial"/>
            <w:sz w:val="21"/>
            <w:szCs w:val="21"/>
          </w:rPr>
          <w:t xml:space="preserve"> from a greater tendency to produce false-positive findings.  </w:t>
        </w:r>
      </w:moveTo>
    </w:p>
    <w:p w:rsidR="009910DD" w:rsidRPr="00240276" w:rsidRDefault="009910DD" w:rsidP="009910DD">
      <w:pPr>
        <w:adjustRightInd w:val="0"/>
        <w:snapToGrid w:val="0"/>
        <w:jc w:val="both"/>
        <w:rPr>
          <w:rFonts w:ascii="Arial" w:hAnsi="Arial" w:cs="Arial"/>
          <w:sz w:val="21"/>
          <w:szCs w:val="21"/>
        </w:rPr>
      </w:pPr>
    </w:p>
    <w:p w:rsidR="009910DD" w:rsidRPr="00240276" w:rsidDel="00542B64" w:rsidRDefault="009910DD" w:rsidP="009910DD">
      <w:pPr>
        <w:adjustRightInd w:val="0"/>
        <w:snapToGrid w:val="0"/>
        <w:jc w:val="both"/>
        <w:rPr>
          <w:del w:id="900" w:author="srabhi" w:date="2015-07-20T15:43:00Z"/>
          <w:rFonts w:ascii="Arial" w:hAnsi="Arial" w:cs="Arial"/>
          <w:sz w:val="21"/>
          <w:szCs w:val="21"/>
        </w:rPr>
      </w:pPr>
      <w:moveTo w:id="901" w:author="srabhi" w:date="2015-07-20T15:17:00Z">
        <w:r w:rsidRPr="00240276">
          <w:rPr>
            <w:rFonts w:ascii="Arial" w:hAnsi="Arial" w:cs="Arial"/>
            <w:sz w:val="21"/>
            <w:szCs w:val="21"/>
          </w:rPr>
          <w:t>In general, the LASSO models produced smaller estimates of risk factor importance than either of the other two modelling approaches, although the results are occasionally mixed. For instance, whilst LASSO identified corticosteroid use within 90 days pre-index as significant in 70% of models, it was identified as significant by 68% of standard logistic models. At the same time, the mean odds ratio was closer to unity for this covariate in the LASSO model, 1.39 compared to 1.55 and 1.68 for the standard and stepwise models respectively.</w:t>
        </w:r>
      </w:moveTo>
    </w:p>
    <w:p w:rsidR="009910DD" w:rsidRPr="00240276" w:rsidDel="00542B64" w:rsidRDefault="009910DD" w:rsidP="009910DD">
      <w:pPr>
        <w:adjustRightInd w:val="0"/>
        <w:snapToGrid w:val="0"/>
        <w:jc w:val="both"/>
        <w:rPr>
          <w:del w:id="902" w:author="srabhi" w:date="2015-07-20T15:43:00Z"/>
          <w:rFonts w:ascii="Arial" w:hAnsi="Arial" w:cs="Arial"/>
          <w:b/>
          <w:sz w:val="21"/>
          <w:szCs w:val="21"/>
        </w:rPr>
      </w:pPr>
    </w:p>
    <w:moveToRangeEnd w:id="898"/>
    <w:p w:rsidR="009910DD" w:rsidRDefault="009910DD" w:rsidP="00240276">
      <w:pPr>
        <w:adjustRightInd w:val="0"/>
        <w:snapToGrid w:val="0"/>
        <w:jc w:val="both"/>
        <w:rPr>
          <w:ins w:id="903" w:author="srabhi" w:date="2015-07-20T15:16:00Z"/>
          <w:rFonts w:ascii="Arial" w:hAnsi="Arial" w:cs="Arial"/>
          <w:sz w:val="21"/>
          <w:szCs w:val="21"/>
        </w:rPr>
      </w:pPr>
    </w:p>
    <w:p w:rsidR="008F6593" w:rsidRDefault="008F6593" w:rsidP="009910DD">
      <w:pPr>
        <w:pStyle w:val="Heading2"/>
        <w:rPr>
          <w:ins w:id="904" w:author="srabhi" w:date="2015-07-21T09:32:00Z"/>
        </w:rPr>
      </w:pPr>
    </w:p>
    <w:p w:rsidR="009910DD" w:rsidRPr="00993235" w:rsidRDefault="009910DD" w:rsidP="009910DD">
      <w:pPr>
        <w:pStyle w:val="Heading2"/>
      </w:pPr>
      <w:moveToRangeStart w:id="905" w:author="srabhi" w:date="2015-07-20T15:17:00Z" w:name="move425168806"/>
      <w:moveTo w:id="906" w:author="srabhi" w:date="2015-07-20T15:17:00Z">
        <w:r w:rsidRPr="00993235">
          <w:t>Persistence</w:t>
        </w:r>
      </w:moveTo>
    </w:p>
    <w:p w:rsidR="009910DD" w:rsidRPr="00240276" w:rsidRDefault="009910DD" w:rsidP="009910DD">
      <w:pPr>
        <w:adjustRightInd w:val="0"/>
        <w:snapToGrid w:val="0"/>
        <w:jc w:val="both"/>
        <w:rPr>
          <w:rFonts w:ascii="Arial" w:hAnsi="Arial" w:cs="Arial"/>
          <w:sz w:val="21"/>
          <w:szCs w:val="21"/>
        </w:rPr>
      </w:pPr>
      <w:moveTo w:id="907" w:author="srabhi" w:date="2015-07-20T15:17:00Z">
        <w:r w:rsidRPr="00240276">
          <w:rPr>
            <w:rFonts w:ascii="Arial" w:hAnsi="Arial" w:cs="Arial"/>
            <w:sz w:val="21"/>
            <w:szCs w:val="21"/>
          </w:rPr>
          <w:t>The same pattern of results held for the models with persistence as the response variable (Table 4), with LASSO associated with less over-fitting and higher out-of-sample accuracy than the other two modelling approaches. For the models estimated on 1,674 observations, the extent of over-fitting was 4.2% for lasso, 8.9% for stepwise regression and 12.0% for the standard logistic regression. The mean AUC for test data was 61.3 for the LASSO, 60.2 for the stepwise procedure and 59.9 for the standard logistic regression.</w:t>
        </w:r>
      </w:moveTo>
    </w:p>
    <w:p w:rsidR="009910DD" w:rsidDel="007B0E45" w:rsidRDefault="00542B64" w:rsidP="00240276">
      <w:pPr>
        <w:adjustRightInd w:val="0"/>
        <w:snapToGrid w:val="0"/>
        <w:jc w:val="both"/>
        <w:rPr>
          <w:del w:id="908" w:author="srabhi" w:date="2015-07-20T15:44:00Z"/>
          <w:rFonts w:ascii="Arial" w:hAnsi="Arial" w:cs="Arial"/>
          <w:sz w:val="21"/>
          <w:szCs w:val="21"/>
        </w:rPr>
      </w:pPr>
      <w:ins w:id="909" w:author="srabhi" w:date="2015-07-20T15:43:00Z">
        <w:r w:rsidRPr="00240276">
          <w:rPr>
            <w:rFonts w:ascii="Arial" w:hAnsi="Arial" w:cs="Arial"/>
            <w:sz w:val="21"/>
            <w:szCs w:val="21"/>
          </w:rPr>
          <w:t>The effect of treatment reported in Table 5 was less equivocal than for relapse, with all models retaining treatment 100% of the time. However, while logistic and stepwise</w:t>
        </w:r>
        <w:r>
          <w:rPr>
            <w:rFonts w:ascii="Arial" w:hAnsi="Arial" w:cs="Arial"/>
            <w:sz w:val="21"/>
            <w:szCs w:val="21"/>
          </w:rPr>
          <w:t xml:space="preserve"> </w:t>
        </w:r>
        <w:r w:rsidRPr="00240276">
          <w:rPr>
            <w:rFonts w:ascii="Arial" w:hAnsi="Arial" w:cs="Arial"/>
            <w:sz w:val="21"/>
            <w:szCs w:val="21"/>
          </w:rPr>
          <w:t>models estimated the mean odds ratio</w:t>
        </w:r>
      </w:ins>
      <w:ins w:id="910" w:author="srabhi" w:date="2015-07-20T15:44:00Z">
        <w:r>
          <w:rPr>
            <w:rFonts w:ascii="Arial" w:hAnsi="Arial" w:cs="Arial"/>
            <w:sz w:val="21"/>
            <w:szCs w:val="21"/>
          </w:rPr>
          <w:t xml:space="preserve"> </w:t>
        </w:r>
        <w:r w:rsidRPr="00240276">
          <w:rPr>
            <w:rFonts w:ascii="Arial" w:hAnsi="Arial" w:cs="Arial"/>
            <w:sz w:val="21"/>
            <w:szCs w:val="21"/>
          </w:rPr>
          <w:t>&gt;2.0 for treatment effect, the mean odds ratio for lasso regression was a more modest</w:t>
        </w:r>
        <w:r>
          <w:rPr>
            <w:rFonts w:ascii="Arial" w:hAnsi="Arial" w:cs="Arial"/>
            <w:sz w:val="21"/>
            <w:szCs w:val="21"/>
          </w:rPr>
          <w:t xml:space="preserve"> </w:t>
        </w:r>
        <w:r w:rsidRPr="00240276">
          <w:rPr>
            <w:rFonts w:ascii="Arial" w:hAnsi="Arial" w:cs="Arial"/>
            <w:sz w:val="21"/>
            <w:szCs w:val="21"/>
          </w:rPr>
          <w:t xml:space="preserve">1.64, a reduction in the estimated treatment effect </w:t>
        </w:r>
      </w:ins>
    </w:p>
    <w:p w:rsidR="007B0E45" w:rsidRDefault="007B0E45" w:rsidP="007B0E45">
      <w:pPr>
        <w:adjustRightInd w:val="0"/>
        <w:snapToGrid w:val="0"/>
        <w:jc w:val="both"/>
        <w:rPr>
          <w:ins w:id="911" w:author="srabhi" w:date="2015-07-21T09:44:00Z"/>
          <w:rFonts w:ascii="Arial" w:hAnsi="Arial" w:cs="Arial"/>
          <w:sz w:val="21"/>
          <w:szCs w:val="21"/>
        </w:rPr>
      </w:pPr>
      <w:proofErr w:type="gramStart"/>
      <w:ins w:id="912" w:author="srabhi" w:date="2015-07-21T09:35:00Z">
        <w:r w:rsidRPr="00240276">
          <w:rPr>
            <w:rFonts w:ascii="Arial" w:hAnsi="Arial" w:cs="Arial"/>
            <w:sz w:val="21"/>
            <w:szCs w:val="21"/>
          </w:rPr>
          <w:t>of</w:t>
        </w:r>
        <w:proofErr w:type="gramEnd"/>
        <w:r w:rsidRPr="00240276">
          <w:rPr>
            <w:rFonts w:ascii="Arial" w:hAnsi="Arial" w:cs="Arial"/>
            <w:sz w:val="21"/>
            <w:szCs w:val="21"/>
          </w:rPr>
          <w:t xml:space="preserve"> around 20%, although clearly this may also be an over-estimate given that the LASSO was found to over-fit by around 4% (Table 3).</w:t>
        </w:r>
      </w:ins>
    </w:p>
    <w:p w:rsidR="007B0E45" w:rsidRPr="007B0E45" w:rsidRDefault="007B0E45" w:rsidP="007B0E45">
      <w:pPr>
        <w:adjustRightInd w:val="0"/>
        <w:snapToGrid w:val="0"/>
        <w:jc w:val="both"/>
        <w:rPr>
          <w:ins w:id="913" w:author="srabhi" w:date="2015-07-21T09:35:00Z"/>
          <w:rFonts w:ascii="Arial" w:hAnsi="Arial" w:cs="Arial"/>
          <w:sz w:val="21"/>
          <w:szCs w:val="21"/>
          <w:rPrChange w:id="914" w:author="srabhi" w:date="2015-07-21T09:44:00Z">
            <w:rPr>
              <w:ins w:id="915" w:author="srabhi" w:date="2015-07-21T09:35:00Z"/>
              <w:rFonts w:ascii="Arial" w:hAnsi="Arial" w:cs="Arial"/>
              <w:b/>
              <w:sz w:val="21"/>
              <w:szCs w:val="21"/>
            </w:rPr>
          </w:rPrChange>
        </w:rPr>
      </w:pPr>
    </w:p>
    <w:p w:rsidR="007B0E45" w:rsidRDefault="007B0E45" w:rsidP="007B0E45">
      <w:pPr>
        <w:pStyle w:val="Heading2"/>
        <w:rPr>
          <w:ins w:id="916" w:author="srabhi" w:date="2015-07-21T09:35:00Z"/>
        </w:rPr>
      </w:pPr>
      <w:ins w:id="917" w:author="srabhi" w:date="2015-07-21T09:35:00Z">
        <w:r w:rsidRPr="00993235">
          <w:lastRenderedPageBreak/>
          <w:t xml:space="preserve">AUC </w:t>
        </w:r>
        <w:r>
          <w:t>C</w:t>
        </w:r>
        <w:r w:rsidRPr="00993235">
          <w:t xml:space="preserve">omputed </w:t>
        </w:r>
        <w:r>
          <w:t>U</w:t>
        </w:r>
        <w:r w:rsidRPr="00993235">
          <w:t xml:space="preserve">sing </w:t>
        </w:r>
        <w:r>
          <w:t>T</w:t>
        </w:r>
        <w:r w:rsidRPr="00993235">
          <w:t xml:space="preserve">raining </w:t>
        </w:r>
        <w:r>
          <w:t>D</w:t>
        </w:r>
        <w:r w:rsidRPr="00993235">
          <w:t xml:space="preserve">ata </w:t>
        </w:r>
        <w:r>
          <w:t>A</w:t>
        </w:r>
        <w:r w:rsidRPr="00993235">
          <w:t>lone</w:t>
        </w:r>
      </w:ins>
    </w:p>
    <w:p w:rsidR="007B0E45" w:rsidRPr="00240276" w:rsidRDefault="007B0E45" w:rsidP="007B0E45">
      <w:pPr>
        <w:adjustRightInd w:val="0"/>
        <w:snapToGrid w:val="0"/>
        <w:jc w:val="both"/>
        <w:rPr>
          <w:ins w:id="918" w:author="srabhi" w:date="2015-07-21T09:35:00Z"/>
          <w:rFonts w:ascii="Arial" w:hAnsi="Arial" w:cs="Arial"/>
          <w:sz w:val="21"/>
          <w:szCs w:val="21"/>
        </w:rPr>
      </w:pPr>
      <w:ins w:id="919" w:author="srabhi" w:date="2015-07-21T09:35:00Z">
        <w:r w:rsidRPr="00240276">
          <w:rPr>
            <w:rFonts w:ascii="Arial" w:hAnsi="Arial" w:cs="Arial"/>
            <w:sz w:val="21"/>
            <w:szCs w:val="21"/>
          </w:rPr>
          <w:t>Tables 2 and 3 report AUCs computed on test data, i.e. data which were held back from the estimation sample. Hence, these AUCs show the performance of the final model when used on new (unseen) data. Table 6 compares these results with estimates of test (out-of-sample) AUC, computed using tenfold cross-validation on training data only.</w:t>
        </w:r>
      </w:ins>
    </w:p>
    <w:p w:rsidR="007B0E45" w:rsidRPr="00240276" w:rsidRDefault="007B0E45" w:rsidP="007B0E45">
      <w:pPr>
        <w:adjustRightInd w:val="0"/>
        <w:snapToGrid w:val="0"/>
        <w:jc w:val="both"/>
        <w:rPr>
          <w:ins w:id="920" w:author="srabhi" w:date="2015-07-21T09:35:00Z"/>
          <w:rFonts w:ascii="Arial" w:hAnsi="Arial" w:cs="Arial"/>
          <w:sz w:val="21"/>
          <w:szCs w:val="21"/>
        </w:rPr>
      </w:pPr>
    </w:p>
    <w:p w:rsidR="007B0E45" w:rsidRPr="00240276" w:rsidRDefault="007B0E45" w:rsidP="007B0E45">
      <w:pPr>
        <w:adjustRightInd w:val="0"/>
        <w:snapToGrid w:val="0"/>
        <w:jc w:val="both"/>
        <w:rPr>
          <w:ins w:id="921" w:author="srabhi" w:date="2015-07-21T09:35:00Z"/>
          <w:rFonts w:ascii="Arial" w:hAnsi="Arial" w:cs="Arial"/>
          <w:sz w:val="21"/>
          <w:szCs w:val="21"/>
        </w:rPr>
      </w:pPr>
      <w:ins w:id="922" w:author="srabhi" w:date="2015-07-21T09:35:00Z">
        <w:r w:rsidRPr="00240276">
          <w:rPr>
            <w:rFonts w:ascii="Arial" w:hAnsi="Arial" w:cs="Arial"/>
            <w:sz w:val="21"/>
            <w:szCs w:val="21"/>
          </w:rPr>
          <w:t xml:space="preserve">The estimated test AUCs provided a reasonable approximation of actual test AUCs. For instance, the actual AUC on test data was 68.0 for the standard logistic regression where the outcome was relapse and 1,674 observations were used each for training and testing. The estimate of test AUC for this model was 67.7 based only on the 1,674 training cases using standard logistic regression and tenfold cross-validation. In three out of four situations, the difference between the estimated and actual AUCs was less than or equal to 0.5. Even in the least accurate setting (modelling relapse using 400 observations for training), the estimated AUC provided a very good gauge of out-of-sample accuracy: the estimated test AUC was 60.4 compared to the actual test AUC of 62.3. This is a far better guide to out-of-sample accuracy than the AUC of 82.7 based on training data which is the result that studies would typically report. </w:t>
        </w:r>
      </w:ins>
    </w:p>
    <w:p w:rsidR="007B0E45" w:rsidRPr="00240276" w:rsidRDefault="007B0E45" w:rsidP="007B0E45">
      <w:pPr>
        <w:adjustRightInd w:val="0"/>
        <w:snapToGrid w:val="0"/>
        <w:jc w:val="both"/>
        <w:rPr>
          <w:ins w:id="923" w:author="srabhi" w:date="2015-07-21T09:35:00Z"/>
          <w:rFonts w:ascii="Arial" w:hAnsi="Arial" w:cs="Arial"/>
          <w:sz w:val="21"/>
          <w:szCs w:val="21"/>
        </w:rPr>
      </w:pPr>
    </w:p>
    <w:p w:rsidR="00C857E7" w:rsidRDefault="007B0E45" w:rsidP="00C857E7">
      <w:pPr>
        <w:adjustRightInd w:val="0"/>
        <w:snapToGrid w:val="0"/>
        <w:jc w:val="both"/>
        <w:rPr>
          <w:ins w:id="924" w:author="srabhi" w:date="2015-07-21T09:54:00Z"/>
          <w:rFonts w:ascii="Arial" w:hAnsi="Arial" w:cs="Arial"/>
          <w:sz w:val="21"/>
          <w:szCs w:val="21"/>
        </w:rPr>
      </w:pPr>
      <w:ins w:id="925" w:author="srabhi" w:date="2015-07-21T09:35:00Z">
        <w:r w:rsidRPr="00240276">
          <w:rPr>
            <w:rFonts w:ascii="Arial" w:hAnsi="Arial" w:cs="Arial"/>
            <w:sz w:val="21"/>
            <w:szCs w:val="21"/>
          </w:rPr>
          <w:t>Finally, given that the results in Table 6 show that cross-validation can provide a reasonable approximation of out-of-sample model accuracy and over-fitting, it is informative to assess model performance using all available observations (i.e. without</w:t>
        </w:r>
      </w:ins>
      <w:ins w:id="926" w:author="srabhi" w:date="2015-07-21T09:45:00Z">
        <w:r w:rsidR="00052112">
          <w:rPr>
            <w:rFonts w:ascii="Arial" w:hAnsi="Arial" w:cs="Arial"/>
            <w:sz w:val="21"/>
            <w:szCs w:val="21"/>
          </w:rPr>
          <w:t xml:space="preserve"> holdin</w:t>
        </w:r>
        <w:r w:rsidR="00052112" w:rsidRPr="00240276">
          <w:rPr>
            <w:rFonts w:ascii="Arial" w:hAnsi="Arial" w:cs="Arial"/>
            <w:sz w:val="21"/>
            <w:szCs w:val="21"/>
          </w:rPr>
          <w:t>g back any data for testing). Thus, the standard logistic regressions were re-estimated on the full sample (N=3,348) and tenfold cross-validation used to estimate model accuracy and over-fitting. The larger sample enables a higher estimate of out-of-</w:t>
        </w:r>
      </w:ins>
      <w:ins w:id="927" w:author="srabhi" w:date="2015-07-21T09:54:00Z">
        <w:r w:rsidR="00C857E7" w:rsidRPr="00C857E7">
          <w:rPr>
            <w:rFonts w:ascii="Arial" w:hAnsi="Arial" w:cs="Arial"/>
            <w:sz w:val="21"/>
            <w:szCs w:val="21"/>
          </w:rPr>
          <w:t xml:space="preserve"> </w:t>
        </w:r>
        <w:r w:rsidR="00C857E7" w:rsidRPr="00240276">
          <w:rPr>
            <w:rFonts w:ascii="Arial" w:hAnsi="Arial" w:cs="Arial"/>
            <w:sz w:val="21"/>
            <w:szCs w:val="21"/>
          </w:rPr>
          <w:t xml:space="preserve">sample accuracy for both relapse and persistence and the estimated amount of over-fitting falls to 5.0% and 6.6% for relapse and persistence respectively (actual </w:t>
        </w:r>
        <w:proofErr w:type="spellStart"/>
        <w:r w:rsidR="00C857E7" w:rsidRPr="00240276">
          <w:rPr>
            <w:rFonts w:ascii="Arial" w:hAnsi="Arial" w:cs="Arial"/>
            <w:sz w:val="21"/>
            <w:szCs w:val="21"/>
          </w:rPr>
          <w:t>overfitting</w:t>
        </w:r>
        <w:proofErr w:type="spellEnd"/>
        <w:r w:rsidR="00C857E7" w:rsidRPr="00240276">
          <w:rPr>
            <w:rFonts w:ascii="Arial" w:hAnsi="Arial" w:cs="Arial"/>
            <w:sz w:val="21"/>
            <w:szCs w:val="21"/>
          </w:rPr>
          <w:t xml:space="preserve"> was 9.9% and 12.0% respectively when the models were estimated on half the sample, N=1,674). LASSO regressions were also estimated on the full sample (N=3,348) which </w:t>
        </w:r>
      </w:ins>
    </w:p>
    <w:p w:rsidR="00052112" w:rsidRPr="00240276" w:rsidRDefault="00052112" w:rsidP="00052112">
      <w:pPr>
        <w:adjustRightInd w:val="0"/>
        <w:snapToGrid w:val="0"/>
        <w:jc w:val="both"/>
        <w:rPr>
          <w:ins w:id="928" w:author="srabhi" w:date="2015-07-21T09:45:00Z"/>
          <w:rFonts w:ascii="Arial" w:hAnsi="Arial" w:cs="Arial"/>
          <w:sz w:val="21"/>
          <w:szCs w:val="21"/>
        </w:rPr>
      </w:pPr>
    </w:p>
    <w:p w:rsidR="007B0E45" w:rsidRDefault="007B0E45" w:rsidP="007B0E45">
      <w:pPr>
        <w:adjustRightInd w:val="0"/>
        <w:snapToGrid w:val="0"/>
        <w:jc w:val="both"/>
        <w:rPr>
          <w:ins w:id="929" w:author="srabhi" w:date="2015-07-21T09:35:00Z"/>
          <w:rFonts w:ascii="Arial" w:hAnsi="Arial" w:cs="Arial"/>
          <w:sz w:val="21"/>
          <w:szCs w:val="21"/>
        </w:rPr>
        <w:sectPr w:rsidR="007B0E45" w:rsidSect="002A1D84">
          <w:pgSz w:w="11906" w:h="16838"/>
          <w:pgMar w:top="1440" w:right="1797" w:bottom="1440" w:left="1797" w:header="709" w:footer="709" w:gutter="0"/>
          <w:lnNumType w:countBy="1" w:restart="continuous"/>
          <w:cols w:space="708"/>
          <w:docGrid w:linePitch="360"/>
        </w:sectPr>
      </w:pPr>
    </w:p>
    <w:p w:rsidR="007B0E45" w:rsidRPr="00240276" w:rsidRDefault="007B0E45" w:rsidP="009910DD">
      <w:pPr>
        <w:adjustRightInd w:val="0"/>
        <w:snapToGrid w:val="0"/>
        <w:jc w:val="both"/>
        <w:rPr>
          <w:ins w:id="930" w:author="srabhi" w:date="2015-07-21T09:35:00Z"/>
          <w:rFonts w:ascii="Arial" w:hAnsi="Arial" w:cs="Arial"/>
          <w:sz w:val="21"/>
          <w:szCs w:val="21"/>
        </w:rPr>
      </w:pPr>
    </w:p>
    <w:p w:rsidR="009910DD" w:rsidRPr="00240276" w:rsidDel="009910DD" w:rsidRDefault="009910DD" w:rsidP="009910DD">
      <w:pPr>
        <w:adjustRightInd w:val="0"/>
        <w:snapToGrid w:val="0"/>
        <w:jc w:val="both"/>
        <w:rPr>
          <w:del w:id="931" w:author="srabhi" w:date="2015-07-20T15:18:00Z"/>
          <w:rFonts w:ascii="Arial" w:hAnsi="Arial" w:cs="Arial"/>
          <w:sz w:val="21"/>
          <w:szCs w:val="21"/>
        </w:rPr>
      </w:pPr>
      <w:moveTo w:id="932" w:author="srabhi" w:date="2015-07-20T15:17:00Z">
        <w:del w:id="933" w:author="srabhi" w:date="2015-07-20T15:18:00Z">
          <w:r w:rsidRPr="00240276" w:rsidDel="009910DD">
            <w:rPr>
              <w:rFonts w:ascii="Arial" w:hAnsi="Arial" w:cs="Arial"/>
              <w:sz w:val="21"/>
              <w:szCs w:val="21"/>
            </w:rPr>
            <w:delText>The effect of treatment reported in Table 5 was less equivocal than for relapse, with all models retaining treatment 100% of the time. However, while logistic and stepwise models estimated the mean odds ratio &gt;2.0 for treatment effect, the mean odds ratio for lasso regression was a more modest 1.64, a reduction in the estimated treatment effect of around 20%, although clearly this may also be an over-estimate given that the LASSO was found to over-fit by around 4% (Table 3).</w:delText>
          </w:r>
        </w:del>
      </w:moveTo>
    </w:p>
    <w:moveToRangeEnd w:id="905"/>
    <w:p w:rsidR="009910DD" w:rsidRPr="00240276" w:rsidRDefault="009910DD" w:rsidP="00240276">
      <w:pPr>
        <w:adjustRightInd w:val="0"/>
        <w:snapToGrid w:val="0"/>
        <w:jc w:val="both"/>
        <w:rPr>
          <w:rFonts w:ascii="Arial" w:hAnsi="Arial" w:cs="Arial"/>
          <w:sz w:val="21"/>
          <w:szCs w:val="21"/>
        </w:rPr>
      </w:pPr>
    </w:p>
    <w:p w:rsidR="009910DD" w:rsidRDefault="009910DD" w:rsidP="009910DD">
      <w:pPr>
        <w:spacing w:line="240" w:lineRule="auto"/>
        <w:rPr>
          <w:ins w:id="934" w:author="srabhi" w:date="2015-07-20T15:16:00Z"/>
          <w:rFonts w:ascii="Arial" w:hAnsi="Arial" w:cs="Arial"/>
          <w:b/>
          <w:sz w:val="21"/>
          <w:szCs w:val="21"/>
        </w:rPr>
      </w:pPr>
      <w:proofErr w:type="gramStart"/>
      <w:ins w:id="935" w:author="srabhi" w:date="2015-07-20T15:16:00Z">
        <w:r>
          <w:rPr>
            <w:rFonts w:ascii="Arial" w:hAnsi="Arial" w:cs="Arial"/>
            <w:b/>
            <w:sz w:val="21"/>
            <w:szCs w:val="21"/>
          </w:rPr>
          <w:t>Table 3</w:t>
        </w:r>
      </w:ins>
      <w:ins w:id="936" w:author="srabhi" w:date="2015-07-20T15:18:00Z">
        <w:r>
          <w:rPr>
            <w:rFonts w:ascii="Arial" w:hAnsi="Arial" w:cs="Arial"/>
            <w:b/>
            <w:sz w:val="21"/>
            <w:szCs w:val="21"/>
          </w:rPr>
          <w:t>.</w:t>
        </w:r>
      </w:ins>
      <w:proofErr w:type="gramEnd"/>
      <w:ins w:id="937" w:author="srabhi" w:date="2015-07-20T15:16:00Z">
        <w:r w:rsidRPr="00240276">
          <w:rPr>
            <w:rFonts w:ascii="Arial" w:hAnsi="Arial" w:cs="Arial"/>
            <w:b/>
            <w:sz w:val="21"/>
            <w:szCs w:val="21"/>
          </w:rPr>
          <w:t xml:space="preserve"> Odds ratios for 50/50 training/test samples (relapse)</w:t>
        </w:r>
      </w:ins>
      <w:ins w:id="938" w:author="srabhi" w:date="2015-07-20T15:18:00Z">
        <w:r>
          <w:rPr>
            <w:rFonts w:ascii="Arial" w:hAnsi="Arial" w:cs="Arial"/>
            <w:b/>
            <w:sz w:val="21"/>
            <w:szCs w:val="21"/>
          </w:rPr>
          <w:t>.</w:t>
        </w:r>
      </w:ins>
    </w:p>
    <w:p w:rsidR="009910DD" w:rsidRPr="00240276" w:rsidRDefault="009910DD" w:rsidP="009910DD">
      <w:pPr>
        <w:spacing w:line="240" w:lineRule="auto"/>
        <w:rPr>
          <w:ins w:id="939" w:author="srabhi" w:date="2015-07-20T15:16:00Z"/>
          <w:rFonts w:ascii="Arial" w:hAnsi="Arial" w:cs="Arial"/>
          <w:b/>
          <w:sz w:val="21"/>
          <w:szCs w:val="21"/>
        </w:rPr>
      </w:pPr>
    </w:p>
    <w:tbl>
      <w:tblPr>
        <w:tblW w:w="15590" w:type="dxa"/>
        <w:tblInd w:w="-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134"/>
        <w:gridCol w:w="709"/>
        <w:gridCol w:w="567"/>
        <w:gridCol w:w="992"/>
        <w:gridCol w:w="1134"/>
        <w:gridCol w:w="709"/>
        <w:gridCol w:w="567"/>
        <w:gridCol w:w="992"/>
        <w:gridCol w:w="1134"/>
        <w:gridCol w:w="709"/>
        <w:gridCol w:w="567"/>
        <w:gridCol w:w="1212"/>
        <w:gridCol w:w="1151"/>
        <w:gridCol w:w="1053"/>
        <w:gridCol w:w="1151"/>
      </w:tblGrid>
      <w:tr w:rsidR="009910DD" w:rsidRPr="00240276" w:rsidTr="00AF3745">
        <w:trPr>
          <w:trHeight w:val="900"/>
          <w:ins w:id="940" w:author="srabhi" w:date="2015-07-20T15:16:00Z"/>
        </w:trPr>
        <w:tc>
          <w:tcPr>
            <w:tcW w:w="1809" w:type="dxa"/>
            <w:shd w:val="clear" w:color="auto" w:fill="auto"/>
          </w:tcPr>
          <w:p w:rsidR="009910DD" w:rsidRPr="00240276" w:rsidRDefault="009910DD" w:rsidP="00AF3745">
            <w:pPr>
              <w:spacing w:line="240" w:lineRule="auto"/>
              <w:jc w:val="center"/>
              <w:rPr>
                <w:ins w:id="941" w:author="srabhi" w:date="2015-07-20T15:16:00Z"/>
                <w:rFonts w:ascii="Arial" w:hAnsi="Arial" w:cs="Arial"/>
                <w:b/>
                <w:sz w:val="21"/>
                <w:szCs w:val="21"/>
                <w:lang w:eastAsia="en-GB"/>
              </w:rPr>
            </w:pPr>
            <w:ins w:id="942" w:author="srabhi" w:date="2015-07-20T15:16:00Z">
              <w:r w:rsidRPr="00240276">
                <w:rPr>
                  <w:rFonts w:ascii="Arial" w:hAnsi="Arial" w:cs="Arial"/>
                  <w:b/>
                  <w:sz w:val="21"/>
                  <w:szCs w:val="21"/>
                  <w:lang w:eastAsia="en-GB"/>
                </w:rPr>
                <w:t>Variable Description</w:t>
              </w:r>
            </w:ins>
          </w:p>
        </w:tc>
        <w:tc>
          <w:tcPr>
            <w:tcW w:w="2410" w:type="dxa"/>
            <w:gridSpan w:val="3"/>
            <w:shd w:val="clear" w:color="auto" w:fill="auto"/>
          </w:tcPr>
          <w:p w:rsidR="009910DD" w:rsidRPr="00240276" w:rsidRDefault="009910DD" w:rsidP="00AF3745">
            <w:pPr>
              <w:spacing w:line="240" w:lineRule="auto"/>
              <w:jc w:val="center"/>
              <w:rPr>
                <w:ins w:id="943" w:author="srabhi" w:date="2015-07-20T15:16:00Z"/>
                <w:rFonts w:ascii="Arial" w:hAnsi="Arial" w:cs="Arial"/>
                <w:b/>
                <w:sz w:val="21"/>
                <w:szCs w:val="21"/>
                <w:lang w:eastAsia="en-GB"/>
              </w:rPr>
            </w:pPr>
            <w:ins w:id="944" w:author="srabhi" w:date="2015-07-20T15:16:00Z">
              <w:r w:rsidRPr="00240276">
                <w:rPr>
                  <w:rFonts w:ascii="Arial" w:hAnsi="Arial" w:cs="Arial"/>
                  <w:b/>
                  <w:sz w:val="21"/>
                  <w:szCs w:val="21"/>
                  <w:lang w:eastAsia="en-GB"/>
                </w:rPr>
                <w:t>Standard logistic</w:t>
              </w:r>
            </w:ins>
          </w:p>
        </w:tc>
        <w:tc>
          <w:tcPr>
            <w:tcW w:w="3402" w:type="dxa"/>
            <w:gridSpan w:val="4"/>
            <w:shd w:val="clear" w:color="auto" w:fill="auto"/>
          </w:tcPr>
          <w:p w:rsidR="009910DD" w:rsidRPr="00240276" w:rsidRDefault="009910DD" w:rsidP="00AF3745">
            <w:pPr>
              <w:spacing w:line="240" w:lineRule="auto"/>
              <w:jc w:val="center"/>
              <w:rPr>
                <w:ins w:id="945" w:author="srabhi" w:date="2015-07-20T15:16:00Z"/>
                <w:rFonts w:ascii="Arial" w:hAnsi="Arial" w:cs="Arial"/>
                <w:b/>
                <w:sz w:val="21"/>
                <w:szCs w:val="21"/>
                <w:lang w:eastAsia="en-GB"/>
              </w:rPr>
            </w:pPr>
            <w:ins w:id="946" w:author="srabhi" w:date="2015-07-20T15:16:00Z">
              <w:r w:rsidRPr="00240276">
                <w:rPr>
                  <w:rFonts w:ascii="Arial" w:hAnsi="Arial" w:cs="Arial"/>
                  <w:b/>
                  <w:sz w:val="21"/>
                  <w:szCs w:val="21"/>
                  <w:lang w:eastAsia="en-GB"/>
                </w:rPr>
                <w:t>Stepwise</w:t>
              </w:r>
            </w:ins>
          </w:p>
        </w:tc>
        <w:tc>
          <w:tcPr>
            <w:tcW w:w="3402" w:type="dxa"/>
            <w:gridSpan w:val="4"/>
            <w:shd w:val="clear" w:color="auto" w:fill="auto"/>
          </w:tcPr>
          <w:p w:rsidR="009910DD" w:rsidRPr="00240276" w:rsidRDefault="009910DD" w:rsidP="00AF3745">
            <w:pPr>
              <w:spacing w:line="240" w:lineRule="auto"/>
              <w:jc w:val="center"/>
              <w:rPr>
                <w:ins w:id="947" w:author="srabhi" w:date="2015-07-20T15:16:00Z"/>
                <w:rFonts w:ascii="Arial" w:hAnsi="Arial" w:cs="Arial"/>
                <w:b/>
                <w:sz w:val="21"/>
                <w:szCs w:val="21"/>
                <w:lang w:eastAsia="en-GB"/>
              </w:rPr>
            </w:pPr>
            <w:ins w:id="948" w:author="srabhi" w:date="2015-07-20T15:16:00Z">
              <w:r w:rsidRPr="00240276">
                <w:rPr>
                  <w:rFonts w:ascii="Arial" w:hAnsi="Arial" w:cs="Arial"/>
                  <w:b/>
                  <w:sz w:val="21"/>
                  <w:szCs w:val="21"/>
                  <w:lang w:eastAsia="en-GB"/>
                </w:rPr>
                <w:t>Lasso</w:t>
              </w:r>
            </w:ins>
          </w:p>
        </w:tc>
        <w:tc>
          <w:tcPr>
            <w:tcW w:w="4567" w:type="dxa"/>
            <w:gridSpan w:val="4"/>
            <w:shd w:val="clear" w:color="auto" w:fill="auto"/>
          </w:tcPr>
          <w:p w:rsidR="009910DD" w:rsidRPr="00240276" w:rsidRDefault="009910DD" w:rsidP="00AF3745">
            <w:pPr>
              <w:spacing w:line="240" w:lineRule="auto"/>
              <w:jc w:val="center"/>
              <w:rPr>
                <w:ins w:id="949" w:author="srabhi" w:date="2015-07-20T15:16:00Z"/>
                <w:rFonts w:ascii="Arial" w:hAnsi="Arial" w:cs="Arial"/>
                <w:b/>
                <w:sz w:val="21"/>
                <w:szCs w:val="21"/>
                <w:lang w:eastAsia="en-GB"/>
              </w:rPr>
            </w:pPr>
            <w:ins w:id="950" w:author="srabhi" w:date="2015-07-20T15:16:00Z">
              <w:r w:rsidRPr="00240276">
                <w:rPr>
                  <w:rFonts w:ascii="Arial" w:hAnsi="Arial" w:cs="Arial"/>
                  <w:b/>
                  <w:sz w:val="21"/>
                  <w:szCs w:val="21"/>
                  <w:lang w:eastAsia="en-GB"/>
                </w:rPr>
                <w:t>Model comparison</w:t>
              </w:r>
            </w:ins>
          </w:p>
        </w:tc>
      </w:tr>
      <w:tr w:rsidR="009910DD" w:rsidRPr="00240276" w:rsidTr="00AF3745">
        <w:trPr>
          <w:trHeight w:val="900"/>
          <w:ins w:id="951" w:author="srabhi" w:date="2015-07-20T15:16:00Z"/>
        </w:trPr>
        <w:tc>
          <w:tcPr>
            <w:tcW w:w="1809" w:type="dxa"/>
            <w:shd w:val="clear" w:color="auto" w:fill="auto"/>
            <w:hideMark/>
          </w:tcPr>
          <w:p w:rsidR="009910DD" w:rsidRPr="00240276" w:rsidRDefault="009910DD" w:rsidP="00AF3745">
            <w:pPr>
              <w:spacing w:line="240" w:lineRule="auto"/>
              <w:jc w:val="center"/>
              <w:rPr>
                <w:ins w:id="952" w:author="srabhi" w:date="2015-07-20T15:16:00Z"/>
                <w:rFonts w:ascii="Arial" w:hAnsi="Arial" w:cs="Arial"/>
                <w:b/>
                <w:sz w:val="21"/>
                <w:szCs w:val="21"/>
                <w:lang w:eastAsia="en-GB"/>
              </w:rPr>
            </w:pPr>
          </w:p>
          <w:p w:rsidR="009910DD" w:rsidRPr="00240276" w:rsidRDefault="009910DD" w:rsidP="00AF3745">
            <w:pPr>
              <w:spacing w:line="240" w:lineRule="auto"/>
              <w:jc w:val="center"/>
              <w:rPr>
                <w:ins w:id="953" w:author="srabhi" w:date="2015-07-20T15:16:00Z"/>
                <w:rFonts w:ascii="Arial" w:hAnsi="Arial" w:cs="Arial"/>
                <w:b/>
                <w:sz w:val="21"/>
                <w:szCs w:val="21"/>
                <w:lang w:eastAsia="en-GB"/>
              </w:rPr>
            </w:pPr>
          </w:p>
          <w:p w:rsidR="009910DD" w:rsidRPr="00240276" w:rsidRDefault="009910DD" w:rsidP="00AF3745">
            <w:pPr>
              <w:spacing w:line="240" w:lineRule="auto"/>
              <w:jc w:val="center"/>
              <w:rPr>
                <w:ins w:id="954" w:author="srabhi" w:date="2015-07-20T15:16:00Z"/>
                <w:rFonts w:ascii="Arial" w:hAnsi="Arial" w:cs="Arial"/>
                <w:b/>
                <w:sz w:val="21"/>
                <w:szCs w:val="21"/>
                <w:lang w:eastAsia="en-GB"/>
              </w:rPr>
            </w:pPr>
          </w:p>
          <w:p w:rsidR="009910DD" w:rsidRPr="00240276" w:rsidRDefault="009910DD" w:rsidP="00AF3745">
            <w:pPr>
              <w:spacing w:line="240" w:lineRule="auto"/>
              <w:jc w:val="center"/>
              <w:rPr>
                <w:ins w:id="955" w:author="srabhi" w:date="2015-07-20T15:16:00Z"/>
                <w:rFonts w:ascii="Arial" w:hAnsi="Arial" w:cs="Arial"/>
                <w:b/>
                <w:sz w:val="21"/>
                <w:szCs w:val="21"/>
                <w:lang w:eastAsia="en-GB"/>
              </w:rPr>
            </w:pPr>
          </w:p>
          <w:p w:rsidR="009910DD" w:rsidRPr="00240276" w:rsidRDefault="009910DD" w:rsidP="00AF3745">
            <w:pPr>
              <w:spacing w:line="240" w:lineRule="auto"/>
              <w:jc w:val="center"/>
              <w:rPr>
                <w:ins w:id="956" w:author="srabhi" w:date="2015-07-20T15:16:00Z"/>
                <w:rFonts w:ascii="Arial" w:hAnsi="Arial" w:cs="Arial"/>
                <w:b/>
                <w:sz w:val="21"/>
                <w:szCs w:val="21"/>
                <w:lang w:eastAsia="en-GB"/>
              </w:rPr>
            </w:pPr>
          </w:p>
          <w:p w:rsidR="009910DD" w:rsidRPr="00240276" w:rsidRDefault="009910DD" w:rsidP="00AF3745">
            <w:pPr>
              <w:spacing w:line="240" w:lineRule="auto"/>
              <w:jc w:val="center"/>
              <w:rPr>
                <w:ins w:id="957" w:author="srabhi" w:date="2015-07-20T15:16:00Z"/>
                <w:rFonts w:ascii="Arial" w:hAnsi="Arial" w:cs="Arial"/>
                <w:b/>
                <w:sz w:val="21"/>
                <w:szCs w:val="21"/>
                <w:lang w:eastAsia="en-GB"/>
              </w:rPr>
            </w:pPr>
          </w:p>
          <w:p w:rsidR="009910DD" w:rsidRPr="00240276" w:rsidRDefault="009910DD" w:rsidP="00AF3745">
            <w:pPr>
              <w:spacing w:line="240" w:lineRule="auto"/>
              <w:jc w:val="center"/>
              <w:rPr>
                <w:ins w:id="958" w:author="srabhi" w:date="2015-07-20T15:16:00Z"/>
                <w:rFonts w:ascii="Arial" w:hAnsi="Arial" w:cs="Arial"/>
                <w:b/>
                <w:sz w:val="21"/>
                <w:szCs w:val="21"/>
                <w:lang w:eastAsia="en-GB"/>
              </w:rPr>
            </w:pPr>
          </w:p>
          <w:p w:rsidR="009910DD" w:rsidRPr="00240276" w:rsidRDefault="009910DD" w:rsidP="00AF3745">
            <w:pPr>
              <w:spacing w:line="240" w:lineRule="auto"/>
              <w:rPr>
                <w:ins w:id="959" w:author="srabhi" w:date="2015-07-20T15:16:00Z"/>
                <w:rFonts w:ascii="Arial" w:hAnsi="Arial" w:cs="Arial"/>
                <w:b/>
                <w:sz w:val="21"/>
                <w:szCs w:val="21"/>
                <w:lang w:eastAsia="en-GB"/>
              </w:rPr>
            </w:pPr>
          </w:p>
        </w:tc>
        <w:tc>
          <w:tcPr>
            <w:tcW w:w="1134" w:type="dxa"/>
            <w:shd w:val="clear" w:color="auto" w:fill="auto"/>
            <w:hideMark/>
          </w:tcPr>
          <w:p w:rsidR="009910DD" w:rsidRPr="003810CD" w:rsidRDefault="009910DD" w:rsidP="00AF3745">
            <w:pPr>
              <w:spacing w:line="240" w:lineRule="auto"/>
              <w:rPr>
                <w:ins w:id="960" w:author="srabhi" w:date="2015-07-20T15:16:00Z"/>
                <w:rFonts w:ascii="Arial" w:hAnsi="Arial" w:cs="Arial"/>
                <w:b/>
                <w:sz w:val="18"/>
                <w:szCs w:val="18"/>
                <w:lang w:eastAsia="en-GB"/>
              </w:rPr>
            </w:pPr>
            <w:ins w:id="961" w:author="srabhi" w:date="2015-07-20T15:16:00Z">
              <w:r w:rsidRPr="003810CD">
                <w:rPr>
                  <w:rFonts w:ascii="Arial" w:hAnsi="Arial" w:cs="Arial"/>
                  <w:b/>
                  <w:sz w:val="18"/>
                  <w:szCs w:val="18"/>
                  <w:lang w:eastAsia="en-GB"/>
                </w:rPr>
                <w:t>No. of times significant</w:t>
              </w:r>
            </w:ins>
          </w:p>
        </w:tc>
        <w:tc>
          <w:tcPr>
            <w:tcW w:w="709" w:type="dxa"/>
            <w:shd w:val="clear" w:color="auto" w:fill="auto"/>
            <w:hideMark/>
          </w:tcPr>
          <w:p w:rsidR="009910DD" w:rsidRPr="003810CD" w:rsidRDefault="009910DD" w:rsidP="00AF3745">
            <w:pPr>
              <w:spacing w:line="240" w:lineRule="auto"/>
              <w:rPr>
                <w:ins w:id="962" w:author="srabhi" w:date="2015-07-20T15:16:00Z"/>
                <w:rFonts w:ascii="Arial" w:hAnsi="Arial" w:cs="Arial"/>
                <w:b/>
                <w:sz w:val="18"/>
                <w:szCs w:val="18"/>
                <w:lang w:eastAsia="en-GB"/>
              </w:rPr>
            </w:pPr>
            <w:ins w:id="963" w:author="srabhi" w:date="2015-07-20T15:16:00Z">
              <w:r w:rsidRPr="003810CD">
                <w:rPr>
                  <w:rFonts w:ascii="Arial" w:hAnsi="Arial" w:cs="Arial"/>
                  <w:b/>
                  <w:sz w:val="18"/>
                  <w:szCs w:val="18"/>
                  <w:lang w:eastAsia="en-GB"/>
                </w:rPr>
                <w:t>Mean OR</w:t>
              </w:r>
            </w:ins>
          </w:p>
        </w:tc>
        <w:tc>
          <w:tcPr>
            <w:tcW w:w="567" w:type="dxa"/>
            <w:shd w:val="clear" w:color="auto" w:fill="auto"/>
            <w:hideMark/>
          </w:tcPr>
          <w:p w:rsidR="009910DD" w:rsidRPr="003810CD" w:rsidRDefault="009910DD" w:rsidP="00AF3745">
            <w:pPr>
              <w:spacing w:line="240" w:lineRule="auto"/>
              <w:rPr>
                <w:ins w:id="964" w:author="srabhi" w:date="2015-07-20T15:16:00Z"/>
                <w:rFonts w:ascii="Arial" w:hAnsi="Arial" w:cs="Arial"/>
                <w:b/>
                <w:sz w:val="18"/>
                <w:szCs w:val="18"/>
                <w:lang w:eastAsia="en-GB"/>
              </w:rPr>
            </w:pPr>
            <w:ins w:id="965" w:author="srabhi" w:date="2015-07-20T15:16:00Z">
              <w:r w:rsidRPr="003810CD">
                <w:rPr>
                  <w:rFonts w:ascii="Arial" w:hAnsi="Arial" w:cs="Arial"/>
                  <w:b/>
                  <w:sz w:val="18"/>
                  <w:szCs w:val="18"/>
                  <w:lang w:eastAsia="en-GB"/>
                </w:rPr>
                <w:t>SD OR</w:t>
              </w:r>
            </w:ins>
          </w:p>
        </w:tc>
        <w:tc>
          <w:tcPr>
            <w:tcW w:w="992" w:type="dxa"/>
            <w:shd w:val="clear" w:color="auto" w:fill="auto"/>
            <w:hideMark/>
          </w:tcPr>
          <w:p w:rsidR="009910DD" w:rsidRPr="003810CD" w:rsidRDefault="009910DD" w:rsidP="00AF3745">
            <w:pPr>
              <w:spacing w:line="240" w:lineRule="auto"/>
              <w:rPr>
                <w:ins w:id="966" w:author="srabhi" w:date="2015-07-20T15:16:00Z"/>
                <w:rFonts w:ascii="Arial" w:hAnsi="Arial" w:cs="Arial"/>
                <w:b/>
                <w:sz w:val="18"/>
                <w:szCs w:val="18"/>
                <w:lang w:eastAsia="en-GB"/>
              </w:rPr>
            </w:pPr>
            <w:ins w:id="967" w:author="srabhi" w:date="2015-07-20T15:16:00Z">
              <w:r w:rsidRPr="003810CD">
                <w:rPr>
                  <w:rFonts w:ascii="Arial" w:hAnsi="Arial" w:cs="Arial"/>
                  <w:b/>
                  <w:sz w:val="18"/>
                  <w:szCs w:val="18"/>
                  <w:lang w:eastAsia="en-GB"/>
                </w:rPr>
                <w:t>Number of times retained</w:t>
              </w:r>
            </w:ins>
          </w:p>
        </w:tc>
        <w:tc>
          <w:tcPr>
            <w:tcW w:w="1134" w:type="dxa"/>
            <w:shd w:val="clear" w:color="auto" w:fill="auto"/>
            <w:hideMark/>
          </w:tcPr>
          <w:p w:rsidR="009910DD" w:rsidRPr="003810CD" w:rsidRDefault="009910DD" w:rsidP="00AF3745">
            <w:pPr>
              <w:spacing w:line="240" w:lineRule="auto"/>
              <w:rPr>
                <w:ins w:id="968" w:author="srabhi" w:date="2015-07-20T15:16:00Z"/>
                <w:rFonts w:ascii="Arial" w:hAnsi="Arial" w:cs="Arial"/>
                <w:b/>
                <w:sz w:val="18"/>
                <w:szCs w:val="18"/>
                <w:lang w:eastAsia="en-GB"/>
              </w:rPr>
            </w:pPr>
            <w:ins w:id="969" w:author="srabhi" w:date="2015-07-20T15:16:00Z">
              <w:r w:rsidRPr="003810CD">
                <w:rPr>
                  <w:rFonts w:ascii="Arial" w:hAnsi="Arial" w:cs="Arial"/>
                  <w:b/>
                  <w:sz w:val="18"/>
                  <w:szCs w:val="18"/>
                  <w:lang w:eastAsia="en-GB"/>
                </w:rPr>
                <w:t>Number of times significant</w:t>
              </w:r>
            </w:ins>
          </w:p>
        </w:tc>
        <w:tc>
          <w:tcPr>
            <w:tcW w:w="709" w:type="dxa"/>
            <w:shd w:val="clear" w:color="auto" w:fill="auto"/>
            <w:hideMark/>
          </w:tcPr>
          <w:p w:rsidR="009910DD" w:rsidRPr="003810CD" w:rsidRDefault="009910DD" w:rsidP="00AF3745">
            <w:pPr>
              <w:spacing w:line="240" w:lineRule="auto"/>
              <w:rPr>
                <w:ins w:id="970" w:author="srabhi" w:date="2015-07-20T15:16:00Z"/>
                <w:rFonts w:ascii="Arial" w:hAnsi="Arial" w:cs="Arial"/>
                <w:b/>
                <w:sz w:val="18"/>
                <w:szCs w:val="18"/>
                <w:lang w:eastAsia="en-GB"/>
              </w:rPr>
            </w:pPr>
            <w:ins w:id="971" w:author="srabhi" w:date="2015-07-20T15:16:00Z">
              <w:r w:rsidRPr="003810CD">
                <w:rPr>
                  <w:rFonts w:ascii="Arial" w:hAnsi="Arial" w:cs="Arial"/>
                  <w:b/>
                  <w:sz w:val="18"/>
                  <w:szCs w:val="18"/>
                  <w:lang w:eastAsia="en-GB"/>
                </w:rPr>
                <w:t>Mean OR</w:t>
              </w:r>
            </w:ins>
          </w:p>
        </w:tc>
        <w:tc>
          <w:tcPr>
            <w:tcW w:w="567" w:type="dxa"/>
            <w:shd w:val="clear" w:color="auto" w:fill="auto"/>
            <w:hideMark/>
          </w:tcPr>
          <w:p w:rsidR="009910DD" w:rsidRPr="003810CD" w:rsidRDefault="009910DD" w:rsidP="00AF3745">
            <w:pPr>
              <w:spacing w:line="240" w:lineRule="auto"/>
              <w:rPr>
                <w:ins w:id="972" w:author="srabhi" w:date="2015-07-20T15:16:00Z"/>
                <w:rFonts w:ascii="Arial" w:hAnsi="Arial" w:cs="Arial"/>
                <w:b/>
                <w:sz w:val="18"/>
                <w:szCs w:val="18"/>
                <w:lang w:eastAsia="en-GB"/>
              </w:rPr>
            </w:pPr>
            <w:ins w:id="973" w:author="srabhi" w:date="2015-07-20T15:16:00Z">
              <w:r w:rsidRPr="003810CD">
                <w:rPr>
                  <w:rFonts w:ascii="Arial" w:hAnsi="Arial" w:cs="Arial"/>
                  <w:b/>
                  <w:sz w:val="18"/>
                  <w:szCs w:val="18"/>
                  <w:lang w:eastAsia="en-GB"/>
                </w:rPr>
                <w:t>SD OR</w:t>
              </w:r>
            </w:ins>
          </w:p>
        </w:tc>
        <w:tc>
          <w:tcPr>
            <w:tcW w:w="992" w:type="dxa"/>
            <w:shd w:val="clear" w:color="auto" w:fill="auto"/>
            <w:hideMark/>
          </w:tcPr>
          <w:p w:rsidR="009910DD" w:rsidRPr="003810CD" w:rsidRDefault="009910DD" w:rsidP="00AF3745">
            <w:pPr>
              <w:spacing w:line="240" w:lineRule="auto"/>
              <w:rPr>
                <w:ins w:id="974" w:author="srabhi" w:date="2015-07-20T15:16:00Z"/>
                <w:rFonts w:ascii="Arial" w:hAnsi="Arial" w:cs="Arial"/>
                <w:b/>
                <w:sz w:val="18"/>
                <w:szCs w:val="18"/>
                <w:lang w:eastAsia="en-GB"/>
              </w:rPr>
            </w:pPr>
            <w:ins w:id="975" w:author="srabhi" w:date="2015-07-20T15:16:00Z">
              <w:r w:rsidRPr="003810CD">
                <w:rPr>
                  <w:rFonts w:ascii="Arial" w:hAnsi="Arial" w:cs="Arial"/>
                  <w:b/>
                  <w:sz w:val="18"/>
                  <w:szCs w:val="18"/>
                  <w:lang w:eastAsia="en-GB"/>
                </w:rPr>
                <w:t>Number of times retained</w:t>
              </w:r>
            </w:ins>
          </w:p>
        </w:tc>
        <w:tc>
          <w:tcPr>
            <w:tcW w:w="1134" w:type="dxa"/>
            <w:shd w:val="clear" w:color="auto" w:fill="auto"/>
            <w:hideMark/>
          </w:tcPr>
          <w:p w:rsidR="009910DD" w:rsidRPr="003810CD" w:rsidRDefault="009910DD" w:rsidP="00AF3745">
            <w:pPr>
              <w:spacing w:line="240" w:lineRule="auto"/>
              <w:rPr>
                <w:ins w:id="976" w:author="srabhi" w:date="2015-07-20T15:16:00Z"/>
                <w:rFonts w:ascii="Arial" w:hAnsi="Arial" w:cs="Arial"/>
                <w:b/>
                <w:sz w:val="18"/>
                <w:szCs w:val="18"/>
                <w:lang w:eastAsia="en-GB"/>
              </w:rPr>
            </w:pPr>
            <w:ins w:id="977" w:author="srabhi" w:date="2015-07-20T15:16:00Z">
              <w:r w:rsidRPr="003810CD">
                <w:rPr>
                  <w:rFonts w:ascii="Arial" w:hAnsi="Arial" w:cs="Arial"/>
                  <w:b/>
                  <w:sz w:val="18"/>
                  <w:szCs w:val="18"/>
                  <w:lang w:eastAsia="en-GB"/>
                </w:rPr>
                <w:t>Number of times significant</w:t>
              </w:r>
            </w:ins>
          </w:p>
        </w:tc>
        <w:tc>
          <w:tcPr>
            <w:tcW w:w="709" w:type="dxa"/>
            <w:shd w:val="clear" w:color="auto" w:fill="auto"/>
            <w:hideMark/>
          </w:tcPr>
          <w:p w:rsidR="009910DD" w:rsidRPr="003810CD" w:rsidRDefault="009910DD" w:rsidP="00AF3745">
            <w:pPr>
              <w:spacing w:line="240" w:lineRule="auto"/>
              <w:rPr>
                <w:ins w:id="978" w:author="srabhi" w:date="2015-07-20T15:16:00Z"/>
                <w:rFonts w:ascii="Arial" w:hAnsi="Arial" w:cs="Arial"/>
                <w:b/>
                <w:sz w:val="18"/>
                <w:szCs w:val="18"/>
                <w:lang w:eastAsia="en-GB"/>
              </w:rPr>
            </w:pPr>
            <w:ins w:id="979" w:author="srabhi" w:date="2015-07-20T15:16:00Z">
              <w:r w:rsidRPr="003810CD">
                <w:rPr>
                  <w:rFonts w:ascii="Arial" w:hAnsi="Arial" w:cs="Arial"/>
                  <w:b/>
                  <w:sz w:val="18"/>
                  <w:szCs w:val="18"/>
                  <w:lang w:eastAsia="en-GB"/>
                </w:rPr>
                <w:t>Mean OR (A)</w:t>
              </w:r>
            </w:ins>
          </w:p>
        </w:tc>
        <w:tc>
          <w:tcPr>
            <w:tcW w:w="567" w:type="dxa"/>
            <w:shd w:val="clear" w:color="auto" w:fill="auto"/>
            <w:hideMark/>
          </w:tcPr>
          <w:p w:rsidR="009910DD" w:rsidRPr="003810CD" w:rsidRDefault="009910DD" w:rsidP="00AF3745">
            <w:pPr>
              <w:spacing w:line="240" w:lineRule="auto"/>
              <w:rPr>
                <w:ins w:id="980" w:author="srabhi" w:date="2015-07-20T15:16:00Z"/>
                <w:rFonts w:ascii="Arial" w:hAnsi="Arial" w:cs="Arial"/>
                <w:b/>
                <w:sz w:val="18"/>
                <w:szCs w:val="18"/>
                <w:lang w:eastAsia="en-GB"/>
              </w:rPr>
            </w:pPr>
            <w:ins w:id="981" w:author="srabhi" w:date="2015-07-20T15:16:00Z">
              <w:r w:rsidRPr="003810CD">
                <w:rPr>
                  <w:rFonts w:ascii="Arial" w:hAnsi="Arial" w:cs="Arial"/>
                  <w:b/>
                  <w:sz w:val="18"/>
                  <w:szCs w:val="18"/>
                  <w:lang w:eastAsia="en-GB"/>
                </w:rPr>
                <w:t>SD OR</w:t>
              </w:r>
            </w:ins>
          </w:p>
        </w:tc>
        <w:tc>
          <w:tcPr>
            <w:tcW w:w="1212" w:type="dxa"/>
            <w:shd w:val="clear" w:color="auto" w:fill="auto"/>
            <w:hideMark/>
          </w:tcPr>
          <w:p w:rsidR="009910DD" w:rsidRPr="003810CD" w:rsidRDefault="009910DD" w:rsidP="00AF3745">
            <w:pPr>
              <w:spacing w:line="240" w:lineRule="auto"/>
              <w:rPr>
                <w:ins w:id="982" w:author="srabhi" w:date="2015-07-20T15:16:00Z"/>
                <w:rFonts w:ascii="Arial" w:hAnsi="Arial" w:cs="Arial"/>
                <w:b/>
                <w:sz w:val="18"/>
                <w:szCs w:val="18"/>
                <w:lang w:eastAsia="en-GB"/>
              </w:rPr>
            </w:pPr>
            <w:ins w:id="983" w:author="srabhi" w:date="2015-07-20T15:16:00Z">
              <w:r w:rsidRPr="003810CD">
                <w:rPr>
                  <w:rFonts w:ascii="Arial" w:hAnsi="Arial" w:cs="Arial"/>
                  <w:b/>
                  <w:sz w:val="18"/>
                  <w:szCs w:val="18"/>
                  <w:lang w:eastAsia="en-GB"/>
                </w:rPr>
                <w:t>Mean OR in standard LR when retained by Lasso LR (B)</w:t>
              </w:r>
            </w:ins>
          </w:p>
        </w:tc>
        <w:tc>
          <w:tcPr>
            <w:tcW w:w="1151" w:type="dxa"/>
            <w:shd w:val="clear" w:color="auto" w:fill="auto"/>
            <w:hideMark/>
          </w:tcPr>
          <w:p w:rsidR="009910DD" w:rsidRPr="003810CD" w:rsidRDefault="009910DD" w:rsidP="00AF3745">
            <w:pPr>
              <w:spacing w:line="240" w:lineRule="auto"/>
              <w:rPr>
                <w:ins w:id="984" w:author="srabhi" w:date="2015-07-20T15:16:00Z"/>
                <w:rFonts w:ascii="Arial" w:hAnsi="Arial" w:cs="Arial"/>
                <w:b/>
                <w:sz w:val="18"/>
                <w:szCs w:val="18"/>
                <w:lang w:eastAsia="en-GB"/>
              </w:rPr>
            </w:pPr>
            <w:ins w:id="985" w:author="srabhi" w:date="2015-07-20T15:16:00Z">
              <w:r w:rsidRPr="003810CD">
                <w:rPr>
                  <w:rFonts w:ascii="Arial" w:hAnsi="Arial" w:cs="Arial"/>
                  <w:b/>
                  <w:sz w:val="18"/>
                  <w:szCs w:val="18"/>
                  <w:lang w:eastAsia="en-GB"/>
                </w:rPr>
                <w:t>Difference in mean OR (A-B)</w:t>
              </w:r>
            </w:ins>
          </w:p>
        </w:tc>
        <w:tc>
          <w:tcPr>
            <w:tcW w:w="1053" w:type="dxa"/>
            <w:shd w:val="clear" w:color="auto" w:fill="auto"/>
            <w:hideMark/>
          </w:tcPr>
          <w:p w:rsidR="009910DD" w:rsidRPr="003810CD" w:rsidRDefault="009910DD" w:rsidP="00AF3745">
            <w:pPr>
              <w:spacing w:line="240" w:lineRule="auto"/>
              <w:rPr>
                <w:ins w:id="986" w:author="srabhi" w:date="2015-07-20T15:16:00Z"/>
                <w:rFonts w:ascii="Arial" w:hAnsi="Arial" w:cs="Arial"/>
                <w:b/>
                <w:sz w:val="18"/>
                <w:szCs w:val="18"/>
                <w:lang w:eastAsia="en-GB"/>
              </w:rPr>
            </w:pPr>
            <w:ins w:id="987" w:author="srabhi" w:date="2015-07-20T15:16:00Z">
              <w:r w:rsidRPr="003810CD">
                <w:rPr>
                  <w:rFonts w:ascii="Arial" w:hAnsi="Arial" w:cs="Arial"/>
                  <w:b/>
                  <w:sz w:val="18"/>
                  <w:szCs w:val="18"/>
                  <w:lang w:eastAsia="en-GB"/>
                </w:rPr>
                <w:t>Mean OR in stepwise LR when retained by stepwise &amp; Lasso (C)</w:t>
              </w:r>
            </w:ins>
          </w:p>
        </w:tc>
        <w:tc>
          <w:tcPr>
            <w:tcW w:w="1151" w:type="dxa"/>
            <w:shd w:val="clear" w:color="auto" w:fill="auto"/>
            <w:hideMark/>
          </w:tcPr>
          <w:p w:rsidR="009910DD" w:rsidRPr="003810CD" w:rsidRDefault="009910DD" w:rsidP="00AF3745">
            <w:pPr>
              <w:spacing w:line="240" w:lineRule="auto"/>
              <w:rPr>
                <w:ins w:id="988" w:author="srabhi" w:date="2015-07-20T15:16:00Z"/>
                <w:rFonts w:ascii="Arial" w:hAnsi="Arial" w:cs="Arial"/>
                <w:b/>
                <w:sz w:val="18"/>
                <w:szCs w:val="18"/>
                <w:lang w:eastAsia="en-GB"/>
              </w:rPr>
            </w:pPr>
            <w:ins w:id="989" w:author="srabhi" w:date="2015-07-20T15:16:00Z">
              <w:r w:rsidRPr="003810CD">
                <w:rPr>
                  <w:rFonts w:ascii="Arial" w:hAnsi="Arial" w:cs="Arial"/>
                  <w:b/>
                  <w:sz w:val="18"/>
                  <w:szCs w:val="18"/>
                  <w:lang w:eastAsia="en-GB"/>
                </w:rPr>
                <w:t>Difference in mean OR (A-C)</w:t>
              </w:r>
            </w:ins>
          </w:p>
        </w:tc>
      </w:tr>
      <w:tr w:rsidR="009910DD" w:rsidRPr="00240276" w:rsidTr="00AF3745">
        <w:trPr>
          <w:trHeight w:val="181"/>
          <w:ins w:id="990" w:author="srabhi" w:date="2015-07-20T15:16:00Z"/>
        </w:trPr>
        <w:tc>
          <w:tcPr>
            <w:tcW w:w="1809" w:type="dxa"/>
            <w:shd w:val="clear" w:color="auto" w:fill="auto"/>
            <w:noWrap/>
            <w:hideMark/>
          </w:tcPr>
          <w:p w:rsidR="009910DD" w:rsidRPr="00120BBB" w:rsidRDefault="009910DD" w:rsidP="00AF3745">
            <w:pPr>
              <w:spacing w:line="240" w:lineRule="auto"/>
              <w:rPr>
                <w:ins w:id="991" w:author="srabhi" w:date="2015-07-20T15:16:00Z"/>
                <w:rFonts w:ascii="Arial" w:hAnsi="Arial" w:cs="Arial"/>
                <w:b/>
                <w:sz w:val="20"/>
                <w:szCs w:val="20"/>
                <w:lang w:eastAsia="en-GB"/>
              </w:rPr>
            </w:pPr>
            <w:ins w:id="992" w:author="srabhi" w:date="2015-07-20T15:16:00Z">
              <w:r w:rsidRPr="00120BBB">
                <w:rPr>
                  <w:rFonts w:ascii="Arial" w:hAnsi="Arial" w:cs="Arial"/>
                  <w:b/>
                  <w:sz w:val="20"/>
                  <w:szCs w:val="20"/>
                  <w:lang w:eastAsia="en-GB"/>
                </w:rPr>
                <w:t>Treatment</w:t>
              </w:r>
            </w:ins>
          </w:p>
        </w:tc>
        <w:tc>
          <w:tcPr>
            <w:tcW w:w="1134" w:type="dxa"/>
            <w:shd w:val="clear" w:color="auto" w:fill="auto"/>
            <w:noWrap/>
            <w:vAlign w:val="center"/>
            <w:hideMark/>
          </w:tcPr>
          <w:p w:rsidR="009910DD" w:rsidRPr="003810CD" w:rsidRDefault="009910DD" w:rsidP="00AF3745">
            <w:pPr>
              <w:spacing w:line="240" w:lineRule="auto"/>
              <w:jc w:val="right"/>
              <w:rPr>
                <w:ins w:id="993" w:author="srabhi" w:date="2015-07-20T15:16:00Z"/>
                <w:rFonts w:ascii="Arial" w:hAnsi="Arial" w:cs="Arial"/>
                <w:sz w:val="18"/>
                <w:szCs w:val="18"/>
                <w:lang w:eastAsia="en-GB"/>
              </w:rPr>
            </w:pPr>
            <w:ins w:id="994" w:author="srabhi" w:date="2015-07-20T15:16:00Z">
              <w:r w:rsidRPr="003810CD">
                <w:rPr>
                  <w:rFonts w:ascii="Arial" w:hAnsi="Arial" w:cs="Arial"/>
                  <w:sz w:val="18"/>
                  <w:szCs w:val="18"/>
                  <w:lang w:eastAsia="en-GB"/>
                </w:rPr>
                <w:t>11</w:t>
              </w:r>
            </w:ins>
          </w:p>
        </w:tc>
        <w:tc>
          <w:tcPr>
            <w:tcW w:w="709" w:type="dxa"/>
            <w:shd w:val="clear" w:color="auto" w:fill="auto"/>
            <w:noWrap/>
            <w:vAlign w:val="center"/>
            <w:hideMark/>
          </w:tcPr>
          <w:p w:rsidR="009910DD" w:rsidRPr="003810CD" w:rsidRDefault="009910DD" w:rsidP="00AF3745">
            <w:pPr>
              <w:spacing w:line="240" w:lineRule="auto"/>
              <w:jc w:val="right"/>
              <w:rPr>
                <w:ins w:id="995" w:author="srabhi" w:date="2015-07-20T15:16:00Z"/>
                <w:rFonts w:ascii="Arial" w:hAnsi="Arial" w:cs="Arial"/>
                <w:sz w:val="18"/>
                <w:szCs w:val="18"/>
                <w:lang w:eastAsia="en-GB"/>
              </w:rPr>
            </w:pPr>
            <w:ins w:id="996" w:author="srabhi" w:date="2015-07-20T15:16:00Z">
              <w:r w:rsidRPr="003810CD">
                <w:rPr>
                  <w:rFonts w:ascii="Arial" w:hAnsi="Arial" w:cs="Arial"/>
                  <w:sz w:val="18"/>
                  <w:szCs w:val="18"/>
                  <w:lang w:eastAsia="en-GB"/>
                </w:rPr>
                <w:t>0.81</w:t>
              </w:r>
            </w:ins>
          </w:p>
        </w:tc>
        <w:tc>
          <w:tcPr>
            <w:tcW w:w="567" w:type="dxa"/>
            <w:shd w:val="clear" w:color="auto" w:fill="auto"/>
            <w:noWrap/>
            <w:vAlign w:val="center"/>
            <w:hideMark/>
          </w:tcPr>
          <w:p w:rsidR="009910DD" w:rsidRPr="003810CD" w:rsidRDefault="009910DD" w:rsidP="00AF3745">
            <w:pPr>
              <w:spacing w:line="240" w:lineRule="auto"/>
              <w:jc w:val="right"/>
              <w:rPr>
                <w:ins w:id="997" w:author="srabhi" w:date="2015-07-20T15:16:00Z"/>
                <w:rFonts w:ascii="Arial" w:hAnsi="Arial" w:cs="Arial"/>
                <w:sz w:val="18"/>
                <w:szCs w:val="18"/>
                <w:lang w:eastAsia="en-GB"/>
              </w:rPr>
            </w:pPr>
            <w:ins w:id="998" w:author="srabhi" w:date="2015-07-20T15:16:00Z">
              <w:r w:rsidRPr="003810CD">
                <w:rPr>
                  <w:rFonts w:ascii="Arial" w:hAnsi="Arial" w:cs="Arial"/>
                  <w:sz w:val="18"/>
                  <w:szCs w:val="18"/>
                  <w:lang w:eastAsia="en-GB"/>
                </w:rPr>
                <w:t>0.08</w:t>
              </w:r>
            </w:ins>
          </w:p>
        </w:tc>
        <w:tc>
          <w:tcPr>
            <w:tcW w:w="992" w:type="dxa"/>
            <w:shd w:val="clear" w:color="auto" w:fill="auto"/>
            <w:noWrap/>
            <w:vAlign w:val="center"/>
            <w:hideMark/>
          </w:tcPr>
          <w:p w:rsidR="009910DD" w:rsidRPr="003810CD" w:rsidRDefault="009910DD" w:rsidP="00AF3745">
            <w:pPr>
              <w:spacing w:line="240" w:lineRule="auto"/>
              <w:jc w:val="right"/>
              <w:rPr>
                <w:ins w:id="999" w:author="srabhi" w:date="2015-07-20T15:16:00Z"/>
                <w:rFonts w:ascii="Arial" w:hAnsi="Arial" w:cs="Arial"/>
                <w:sz w:val="18"/>
                <w:szCs w:val="18"/>
                <w:lang w:eastAsia="en-GB"/>
              </w:rPr>
            </w:pPr>
            <w:ins w:id="1000" w:author="srabhi" w:date="2015-07-20T15:16:00Z">
              <w:r w:rsidRPr="003810CD">
                <w:rPr>
                  <w:rFonts w:ascii="Arial" w:hAnsi="Arial" w:cs="Arial"/>
                  <w:sz w:val="18"/>
                  <w:szCs w:val="18"/>
                  <w:lang w:eastAsia="en-GB"/>
                </w:rPr>
                <w:t>46</w:t>
              </w:r>
            </w:ins>
          </w:p>
        </w:tc>
        <w:tc>
          <w:tcPr>
            <w:tcW w:w="1134" w:type="dxa"/>
            <w:shd w:val="clear" w:color="auto" w:fill="auto"/>
            <w:noWrap/>
            <w:vAlign w:val="center"/>
            <w:hideMark/>
          </w:tcPr>
          <w:p w:rsidR="009910DD" w:rsidRPr="003810CD" w:rsidRDefault="009910DD" w:rsidP="00AF3745">
            <w:pPr>
              <w:spacing w:line="240" w:lineRule="auto"/>
              <w:jc w:val="right"/>
              <w:rPr>
                <w:ins w:id="1001" w:author="srabhi" w:date="2015-07-20T15:16:00Z"/>
                <w:rFonts w:ascii="Arial" w:hAnsi="Arial" w:cs="Arial"/>
                <w:sz w:val="18"/>
                <w:szCs w:val="18"/>
                <w:lang w:eastAsia="en-GB"/>
              </w:rPr>
            </w:pPr>
            <w:ins w:id="1002" w:author="srabhi" w:date="2015-07-20T15:16:00Z">
              <w:r w:rsidRPr="003810CD">
                <w:rPr>
                  <w:rFonts w:ascii="Arial" w:hAnsi="Arial" w:cs="Arial"/>
                  <w:sz w:val="18"/>
                  <w:szCs w:val="18"/>
                  <w:lang w:eastAsia="en-GB"/>
                </w:rPr>
                <w:t>16</w:t>
              </w:r>
            </w:ins>
          </w:p>
        </w:tc>
        <w:tc>
          <w:tcPr>
            <w:tcW w:w="709" w:type="dxa"/>
            <w:shd w:val="clear" w:color="auto" w:fill="auto"/>
            <w:noWrap/>
            <w:vAlign w:val="center"/>
            <w:hideMark/>
          </w:tcPr>
          <w:p w:rsidR="009910DD" w:rsidRPr="003810CD" w:rsidRDefault="009910DD" w:rsidP="00AF3745">
            <w:pPr>
              <w:spacing w:line="240" w:lineRule="auto"/>
              <w:jc w:val="right"/>
              <w:rPr>
                <w:ins w:id="1003" w:author="srabhi" w:date="2015-07-20T15:16:00Z"/>
                <w:rFonts w:ascii="Arial" w:hAnsi="Arial" w:cs="Arial"/>
                <w:sz w:val="18"/>
                <w:szCs w:val="18"/>
                <w:lang w:eastAsia="en-GB"/>
              </w:rPr>
            </w:pPr>
            <w:ins w:id="1004" w:author="srabhi" w:date="2015-07-20T15:16:00Z">
              <w:r w:rsidRPr="003810CD">
                <w:rPr>
                  <w:rFonts w:ascii="Arial" w:hAnsi="Arial" w:cs="Arial"/>
                  <w:sz w:val="18"/>
                  <w:szCs w:val="18"/>
                  <w:lang w:eastAsia="en-GB"/>
                </w:rPr>
                <w:t>0.74</w:t>
              </w:r>
            </w:ins>
          </w:p>
        </w:tc>
        <w:tc>
          <w:tcPr>
            <w:tcW w:w="567" w:type="dxa"/>
            <w:shd w:val="clear" w:color="auto" w:fill="auto"/>
            <w:noWrap/>
            <w:vAlign w:val="center"/>
            <w:hideMark/>
          </w:tcPr>
          <w:p w:rsidR="009910DD" w:rsidRPr="003810CD" w:rsidRDefault="009910DD" w:rsidP="00AF3745">
            <w:pPr>
              <w:spacing w:line="240" w:lineRule="auto"/>
              <w:jc w:val="right"/>
              <w:rPr>
                <w:ins w:id="1005" w:author="srabhi" w:date="2015-07-20T15:16:00Z"/>
                <w:rFonts w:ascii="Arial" w:hAnsi="Arial" w:cs="Arial"/>
                <w:sz w:val="18"/>
                <w:szCs w:val="18"/>
                <w:lang w:eastAsia="en-GB"/>
              </w:rPr>
            </w:pPr>
            <w:ins w:id="1006" w:author="srabhi" w:date="2015-07-20T15:16:00Z">
              <w:r w:rsidRPr="003810CD">
                <w:rPr>
                  <w:rFonts w:ascii="Arial" w:hAnsi="Arial" w:cs="Arial"/>
                  <w:sz w:val="18"/>
                  <w:szCs w:val="18"/>
                  <w:lang w:eastAsia="en-GB"/>
                </w:rPr>
                <w:t>0.05</w:t>
              </w:r>
            </w:ins>
          </w:p>
        </w:tc>
        <w:tc>
          <w:tcPr>
            <w:tcW w:w="992" w:type="dxa"/>
            <w:shd w:val="clear" w:color="auto" w:fill="auto"/>
            <w:noWrap/>
            <w:vAlign w:val="center"/>
            <w:hideMark/>
          </w:tcPr>
          <w:p w:rsidR="009910DD" w:rsidRPr="003810CD" w:rsidRDefault="009910DD" w:rsidP="00AF3745">
            <w:pPr>
              <w:spacing w:line="240" w:lineRule="auto"/>
              <w:jc w:val="right"/>
              <w:rPr>
                <w:ins w:id="1007" w:author="srabhi" w:date="2015-07-20T15:16:00Z"/>
                <w:rFonts w:ascii="Arial" w:hAnsi="Arial" w:cs="Arial"/>
                <w:sz w:val="18"/>
                <w:szCs w:val="18"/>
                <w:lang w:eastAsia="en-GB"/>
              </w:rPr>
            </w:pPr>
            <w:ins w:id="1008" w:author="srabhi" w:date="2015-07-20T15:16:00Z">
              <w:r w:rsidRPr="003810CD">
                <w:rPr>
                  <w:rFonts w:ascii="Arial" w:hAnsi="Arial" w:cs="Arial"/>
                  <w:sz w:val="18"/>
                  <w:szCs w:val="18"/>
                  <w:lang w:eastAsia="en-GB"/>
                </w:rPr>
                <w:t>43</w:t>
              </w:r>
            </w:ins>
          </w:p>
        </w:tc>
        <w:tc>
          <w:tcPr>
            <w:tcW w:w="1134" w:type="dxa"/>
            <w:shd w:val="clear" w:color="auto" w:fill="auto"/>
            <w:noWrap/>
            <w:vAlign w:val="center"/>
            <w:hideMark/>
          </w:tcPr>
          <w:p w:rsidR="009910DD" w:rsidRPr="003810CD" w:rsidRDefault="009910DD" w:rsidP="00AF3745">
            <w:pPr>
              <w:spacing w:line="240" w:lineRule="auto"/>
              <w:jc w:val="right"/>
              <w:rPr>
                <w:ins w:id="1009" w:author="srabhi" w:date="2015-07-20T15:16:00Z"/>
                <w:rFonts w:ascii="Arial" w:hAnsi="Arial" w:cs="Arial"/>
                <w:sz w:val="18"/>
                <w:szCs w:val="18"/>
                <w:lang w:eastAsia="en-GB"/>
              </w:rPr>
            </w:pPr>
            <w:ins w:id="1010" w:author="srabhi" w:date="2015-07-20T15:16:00Z">
              <w:r w:rsidRPr="003810CD">
                <w:rPr>
                  <w:rFonts w:ascii="Arial" w:hAnsi="Arial" w:cs="Arial"/>
                  <w:sz w:val="18"/>
                  <w:szCs w:val="18"/>
                  <w:lang w:eastAsia="en-GB"/>
                </w:rPr>
                <w:t>10</w:t>
              </w:r>
            </w:ins>
          </w:p>
        </w:tc>
        <w:tc>
          <w:tcPr>
            <w:tcW w:w="709" w:type="dxa"/>
            <w:shd w:val="clear" w:color="auto" w:fill="auto"/>
            <w:noWrap/>
            <w:vAlign w:val="center"/>
            <w:hideMark/>
          </w:tcPr>
          <w:p w:rsidR="009910DD" w:rsidRPr="003810CD" w:rsidRDefault="009910DD" w:rsidP="00AF3745">
            <w:pPr>
              <w:spacing w:line="240" w:lineRule="auto"/>
              <w:jc w:val="right"/>
              <w:rPr>
                <w:ins w:id="1011" w:author="srabhi" w:date="2015-07-20T15:16:00Z"/>
                <w:rFonts w:ascii="Arial" w:hAnsi="Arial" w:cs="Arial"/>
                <w:sz w:val="18"/>
                <w:szCs w:val="18"/>
                <w:lang w:eastAsia="en-GB"/>
              </w:rPr>
            </w:pPr>
            <w:ins w:id="1012" w:author="srabhi" w:date="2015-07-20T15:16:00Z">
              <w:r w:rsidRPr="003810CD">
                <w:rPr>
                  <w:rFonts w:ascii="Arial" w:hAnsi="Arial" w:cs="Arial"/>
                  <w:sz w:val="18"/>
                  <w:szCs w:val="18"/>
                  <w:lang w:eastAsia="en-GB"/>
                </w:rPr>
                <w:t>0.90</w:t>
              </w:r>
            </w:ins>
          </w:p>
        </w:tc>
        <w:tc>
          <w:tcPr>
            <w:tcW w:w="567" w:type="dxa"/>
            <w:shd w:val="clear" w:color="auto" w:fill="auto"/>
            <w:noWrap/>
            <w:vAlign w:val="center"/>
            <w:hideMark/>
          </w:tcPr>
          <w:p w:rsidR="009910DD" w:rsidRPr="003810CD" w:rsidRDefault="009910DD" w:rsidP="00AF3745">
            <w:pPr>
              <w:spacing w:line="240" w:lineRule="auto"/>
              <w:jc w:val="right"/>
              <w:rPr>
                <w:ins w:id="1013" w:author="srabhi" w:date="2015-07-20T15:16:00Z"/>
                <w:rFonts w:ascii="Arial" w:hAnsi="Arial" w:cs="Arial"/>
                <w:sz w:val="18"/>
                <w:szCs w:val="18"/>
                <w:lang w:eastAsia="en-GB"/>
              </w:rPr>
            </w:pPr>
            <w:ins w:id="1014" w:author="srabhi" w:date="2015-07-20T15:16:00Z">
              <w:r w:rsidRPr="003810CD">
                <w:rPr>
                  <w:rFonts w:ascii="Arial" w:hAnsi="Arial" w:cs="Arial"/>
                  <w:sz w:val="18"/>
                  <w:szCs w:val="18"/>
                  <w:lang w:eastAsia="en-GB"/>
                </w:rPr>
                <w:t>0.07</w:t>
              </w:r>
            </w:ins>
          </w:p>
        </w:tc>
        <w:tc>
          <w:tcPr>
            <w:tcW w:w="1212" w:type="dxa"/>
            <w:shd w:val="clear" w:color="auto" w:fill="auto"/>
            <w:noWrap/>
            <w:vAlign w:val="center"/>
            <w:hideMark/>
          </w:tcPr>
          <w:p w:rsidR="009910DD" w:rsidRPr="003810CD" w:rsidRDefault="009910DD" w:rsidP="00AF3745">
            <w:pPr>
              <w:spacing w:line="240" w:lineRule="auto"/>
              <w:jc w:val="right"/>
              <w:rPr>
                <w:ins w:id="1015" w:author="srabhi" w:date="2015-07-20T15:16:00Z"/>
                <w:rFonts w:ascii="Arial" w:hAnsi="Arial" w:cs="Arial"/>
                <w:sz w:val="18"/>
                <w:szCs w:val="18"/>
                <w:lang w:eastAsia="en-GB"/>
              </w:rPr>
            </w:pPr>
            <w:ins w:id="1016" w:author="srabhi" w:date="2015-07-20T15:16:00Z">
              <w:r w:rsidRPr="003810CD">
                <w:rPr>
                  <w:rFonts w:ascii="Arial" w:hAnsi="Arial" w:cs="Arial"/>
                  <w:sz w:val="18"/>
                  <w:szCs w:val="18"/>
                  <w:lang w:eastAsia="en-GB"/>
                </w:rPr>
                <w:t>0.77</w:t>
              </w:r>
            </w:ins>
          </w:p>
        </w:tc>
        <w:tc>
          <w:tcPr>
            <w:tcW w:w="1151" w:type="dxa"/>
            <w:shd w:val="clear" w:color="auto" w:fill="auto"/>
            <w:noWrap/>
            <w:vAlign w:val="center"/>
            <w:hideMark/>
          </w:tcPr>
          <w:p w:rsidR="009910DD" w:rsidRPr="003810CD" w:rsidRDefault="009910DD" w:rsidP="00AF3745">
            <w:pPr>
              <w:spacing w:line="240" w:lineRule="auto"/>
              <w:jc w:val="right"/>
              <w:rPr>
                <w:ins w:id="1017" w:author="srabhi" w:date="2015-07-20T15:16:00Z"/>
                <w:rFonts w:ascii="Arial" w:hAnsi="Arial" w:cs="Arial"/>
                <w:sz w:val="18"/>
                <w:szCs w:val="18"/>
                <w:lang w:eastAsia="en-GB"/>
              </w:rPr>
            </w:pPr>
            <w:ins w:id="1018" w:author="srabhi" w:date="2015-07-20T15:16:00Z">
              <w:r w:rsidRPr="003810CD">
                <w:rPr>
                  <w:rFonts w:ascii="Arial" w:hAnsi="Arial" w:cs="Arial"/>
                  <w:sz w:val="18"/>
                  <w:szCs w:val="18"/>
                  <w:lang w:eastAsia="en-GB"/>
                </w:rPr>
                <w:t>0.14</w:t>
              </w:r>
            </w:ins>
          </w:p>
        </w:tc>
        <w:tc>
          <w:tcPr>
            <w:tcW w:w="1053" w:type="dxa"/>
            <w:shd w:val="clear" w:color="auto" w:fill="auto"/>
            <w:noWrap/>
            <w:vAlign w:val="center"/>
            <w:hideMark/>
          </w:tcPr>
          <w:p w:rsidR="009910DD" w:rsidRPr="003810CD" w:rsidRDefault="009910DD" w:rsidP="00AF3745">
            <w:pPr>
              <w:spacing w:line="240" w:lineRule="auto"/>
              <w:jc w:val="right"/>
              <w:rPr>
                <w:ins w:id="1019" w:author="srabhi" w:date="2015-07-20T15:16:00Z"/>
                <w:rFonts w:ascii="Arial" w:hAnsi="Arial" w:cs="Arial"/>
                <w:sz w:val="18"/>
                <w:szCs w:val="18"/>
                <w:lang w:eastAsia="en-GB"/>
              </w:rPr>
            </w:pPr>
            <w:ins w:id="1020" w:author="srabhi" w:date="2015-07-20T15:16:00Z">
              <w:r w:rsidRPr="003810CD">
                <w:rPr>
                  <w:rFonts w:ascii="Arial" w:hAnsi="Arial" w:cs="Arial"/>
                  <w:sz w:val="18"/>
                  <w:szCs w:val="18"/>
                  <w:lang w:eastAsia="en-GB"/>
                </w:rPr>
                <w:t>0.74</w:t>
              </w:r>
            </w:ins>
          </w:p>
        </w:tc>
        <w:tc>
          <w:tcPr>
            <w:tcW w:w="1151" w:type="dxa"/>
            <w:shd w:val="clear" w:color="auto" w:fill="auto"/>
            <w:noWrap/>
            <w:vAlign w:val="center"/>
            <w:hideMark/>
          </w:tcPr>
          <w:p w:rsidR="009910DD" w:rsidRPr="003810CD" w:rsidRDefault="009910DD" w:rsidP="00AF3745">
            <w:pPr>
              <w:spacing w:line="240" w:lineRule="auto"/>
              <w:jc w:val="right"/>
              <w:rPr>
                <w:ins w:id="1021" w:author="srabhi" w:date="2015-07-20T15:16:00Z"/>
                <w:rFonts w:ascii="Arial" w:hAnsi="Arial" w:cs="Arial"/>
                <w:sz w:val="18"/>
                <w:szCs w:val="18"/>
                <w:lang w:eastAsia="en-GB"/>
              </w:rPr>
            </w:pPr>
            <w:ins w:id="1022" w:author="srabhi" w:date="2015-07-20T15:16:00Z">
              <w:r w:rsidRPr="003810CD">
                <w:rPr>
                  <w:rFonts w:ascii="Arial" w:hAnsi="Arial" w:cs="Arial"/>
                  <w:sz w:val="18"/>
                  <w:szCs w:val="18"/>
                  <w:lang w:eastAsia="en-GB"/>
                </w:rPr>
                <w:t>0.17</w:t>
              </w:r>
            </w:ins>
          </w:p>
        </w:tc>
      </w:tr>
      <w:tr w:rsidR="009910DD" w:rsidRPr="00240276" w:rsidTr="00AF3745">
        <w:trPr>
          <w:trHeight w:val="181"/>
          <w:ins w:id="1023" w:author="srabhi" w:date="2015-07-20T15:16:00Z"/>
        </w:trPr>
        <w:tc>
          <w:tcPr>
            <w:tcW w:w="1809" w:type="dxa"/>
            <w:shd w:val="clear" w:color="auto" w:fill="auto"/>
            <w:noWrap/>
            <w:hideMark/>
          </w:tcPr>
          <w:p w:rsidR="009910DD" w:rsidRPr="00120BBB" w:rsidRDefault="009910DD" w:rsidP="00AF3745">
            <w:pPr>
              <w:spacing w:line="240" w:lineRule="auto"/>
              <w:rPr>
                <w:ins w:id="1024" w:author="srabhi" w:date="2015-07-20T15:16:00Z"/>
                <w:rFonts w:ascii="Arial" w:hAnsi="Arial" w:cs="Arial"/>
                <w:b/>
                <w:sz w:val="20"/>
                <w:szCs w:val="20"/>
                <w:lang w:eastAsia="en-GB"/>
              </w:rPr>
            </w:pPr>
            <w:ins w:id="1025" w:author="srabhi" w:date="2015-07-20T15:16:00Z">
              <w:r w:rsidRPr="00120BBB">
                <w:rPr>
                  <w:rFonts w:ascii="Arial" w:hAnsi="Arial" w:cs="Arial"/>
                  <w:b/>
                  <w:sz w:val="20"/>
                  <w:szCs w:val="20"/>
                  <w:lang w:eastAsia="en-GB"/>
                </w:rPr>
                <w:t>Index age</w:t>
              </w:r>
            </w:ins>
          </w:p>
        </w:tc>
        <w:tc>
          <w:tcPr>
            <w:tcW w:w="1134" w:type="dxa"/>
            <w:shd w:val="clear" w:color="auto" w:fill="auto"/>
            <w:noWrap/>
            <w:vAlign w:val="center"/>
            <w:hideMark/>
          </w:tcPr>
          <w:p w:rsidR="009910DD" w:rsidRPr="003810CD" w:rsidRDefault="009910DD" w:rsidP="00AF3745">
            <w:pPr>
              <w:spacing w:line="240" w:lineRule="auto"/>
              <w:jc w:val="right"/>
              <w:rPr>
                <w:ins w:id="1026" w:author="srabhi" w:date="2015-07-20T15:16:00Z"/>
                <w:rFonts w:ascii="Arial" w:hAnsi="Arial" w:cs="Arial"/>
                <w:sz w:val="18"/>
                <w:szCs w:val="18"/>
                <w:lang w:eastAsia="en-GB"/>
              </w:rPr>
            </w:pPr>
            <w:ins w:id="1027" w:author="srabhi" w:date="2015-07-20T15:16:00Z">
              <w:r w:rsidRPr="003810CD">
                <w:rPr>
                  <w:rFonts w:ascii="Arial" w:hAnsi="Arial" w:cs="Arial"/>
                  <w:sz w:val="18"/>
                  <w:szCs w:val="18"/>
                  <w:lang w:eastAsia="en-GB"/>
                </w:rPr>
                <w:t>4</w:t>
              </w:r>
            </w:ins>
          </w:p>
        </w:tc>
        <w:tc>
          <w:tcPr>
            <w:tcW w:w="709" w:type="dxa"/>
            <w:shd w:val="clear" w:color="auto" w:fill="auto"/>
            <w:noWrap/>
            <w:vAlign w:val="center"/>
            <w:hideMark/>
          </w:tcPr>
          <w:p w:rsidR="009910DD" w:rsidRPr="003810CD" w:rsidRDefault="009910DD" w:rsidP="00AF3745">
            <w:pPr>
              <w:spacing w:line="240" w:lineRule="auto"/>
              <w:jc w:val="right"/>
              <w:rPr>
                <w:ins w:id="1028" w:author="srabhi" w:date="2015-07-20T15:16:00Z"/>
                <w:rFonts w:ascii="Arial" w:hAnsi="Arial" w:cs="Arial"/>
                <w:sz w:val="18"/>
                <w:szCs w:val="18"/>
                <w:lang w:eastAsia="en-GB"/>
              </w:rPr>
            </w:pPr>
            <w:ins w:id="1029" w:author="srabhi" w:date="2015-07-20T15:16:00Z">
              <w:r w:rsidRPr="003810CD">
                <w:rPr>
                  <w:rFonts w:ascii="Arial" w:hAnsi="Arial" w:cs="Arial"/>
                  <w:sz w:val="18"/>
                  <w:szCs w:val="18"/>
                  <w:lang w:eastAsia="en-GB"/>
                </w:rPr>
                <w:t>0.99</w:t>
              </w:r>
            </w:ins>
          </w:p>
        </w:tc>
        <w:tc>
          <w:tcPr>
            <w:tcW w:w="567" w:type="dxa"/>
            <w:shd w:val="clear" w:color="auto" w:fill="auto"/>
            <w:noWrap/>
            <w:vAlign w:val="center"/>
            <w:hideMark/>
          </w:tcPr>
          <w:p w:rsidR="009910DD" w:rsidRPr="003810CD" w:rsidRDefault="009910DD" w:rsidP="00AF3745">
            <w:pPr>
              <w:spacing w:line="240" w:lineRule="auto"/>
              <w:jc w:val="right"/>
              <w:rPr>
                <w:ins w:id="1030" w:author="srabhi" w:date="2015-07-20T15:16:00Z"/>
                <w:rFonts w:ascii="Arial" w:hAnsi="Arial" w:cs="Arial"/>
                <w:sz w:val="18"/>
                <w:szCs w:val="18"/>
                <w:lang w:eastAsia="en-GB"/>
              </w:rPr>
            </w:pPr>
            <w:ins w:id="1031" w:author="srabhi" w:date="2015-07-20T15:16:00Z">
              <w:r w:rsidRPr="003810CD">
                <w:rPr>
                  <w:rFonts w:ascii="Arial" w:hAnsi="Arial" w:cs="Arial"/>
                  <w:sz w:val="18"/>
                  <w:szCs w:val="18"/>
                  <w:lang w:eastAsia="en-GB"/>
                </w:rPr>
                <w:t>0.01</w:t>
              </w:r>
            </w:ins>
          </w:p>
        </w:tc>
        <w:tc>
          <w:tcPr>
            <w:tcW w:w="992" w:type="dxa"/>
            <w:shd w:val="clear" w:color="auto" w:fill="auto"/>
            <w:noWrap/>
            <w:vAlign w:val="center"/>
            <w:hideMark/>
          </w:tcPr>
          <w:p w:rsidR="009910DD" w:rsidRPr="003810CD" w:rsidRDefault="009910DD" w:rsidP="00AF3745">
            <w:pPr>
              <w:spacing w:line="240" w:lineRule="auto"/>
              <w:jc w:val="right"/>
              <w:rPr>
                <w:ins w:id="1032" w:author="srabhi" w:date="2015-07-20T15:16:00Z"/>
                <w:rFonts w:ascii="Arial" w:hAnsi="Arial" w:cs="Arial"/>
                <w:sz w:val="18"/>
                <w:szCs w:val="18"/>
                <w:lang w:eastAsia="en-GB"/>
              </w:rPr>
            </w:pPr>
            <w:ins w:id="1033" w:author="srabhi" w:date="2015-07-20T15:16:00Z">
              <w:r w:rsidRPr="003810CD">
                <w:rPr>
                  <w:rFonts w:ascii="Arial" w:hAnsi="Arial" w:cs="Arial"/>
                  <w:sz w:val="18"/>
                  <w:szCs w:val="18"/>
                  <w:lang w:eastAsia="en-GB"/>
                </w:rPr>
                <w:t>25</w:t>
              </w:r>
            </w:ins>
          </w:p>
        </w:tc>
        <w:tc>
          <w:tcPr>
            <w:tcW w:w="1134" w:type="dxa"/>
            <w:shd w:val="clear" w:color="auto" w:fill="auto"/>
            <w:noWrap/>
            <w:vAlign w:val="center"/>
            <w:hideMark/>
          </w:tcPr>
          <w:p w:rsidR="009910DD" w:rsidRPr="003810CD" w:rsidRDefault="009910DD" w:rsidP="00AF3745">
            <w:pPr>
              <w:spacing w:line="240" w:lineRule="auto"/>
              <w:jc w:val="right"/>
              <w:rPr>
                <w:ins w:id="1034" w:author="srabhi" w:date="2015-07-20T15:16:00Z"/>
                <w:rFonts w:ascii="Arial" w:hAnsi="Arial" w:cs="Arial"/>
                <w:sz w:val="18"/>
                <w:szCs w:val="18"/>
                <w:lang w:eastAsia="en-GB"/>
              </w:rPr>
            </w:pPr>
            <w:ins w:id="1035" w:author="srabhi" w:date="2015-07-20T15:16:00Z">
              <w:r w:rsidRPr="003810CD">
                <w:rPr>
                  <w:rFonts w:ascii="Arial" w:hAnsi="Arial" w:cs="Arial"/>
                  <w:sz w:val="18"/>
                  <w:szCs w:val="18"/>
                  <w:lang w:eastAsia="en-GB"/>
                </w:rPr>
                <w:t>7</w:t>
              </w:r>
            </w:ins>
          </w:p>
        </w:tc>
        <w:tc>
          <w:tcPr>
            <w:tcW w:w="709" w:type="dxa"/>
            <w:shd w:val="clear" w:color="auto" w:fill="auto"/>
            <w:noWrap/>
            <w:vAlign w:val="center"/>
            <w:hideMark/>
          </w:tcPr>
          <w:p w:rsidR="009910DD" w:rsidRPr="003810CD" w:rsidRDefault="009910DD" w:rsidP="00AF3745">
            <w:pPr>
              <w:spacing w:line="240" w:lineRule="auto"/>
              <w:jc w:val="right"/>
              <w:rPr>
                <w:ins w:id="1036" w:author="srabhi" w:date="2015-07-20T15:16:00Z"/>
                <w:rFonts w:ascii="Arial" w:hAnsi="Arial" w:cs="Arial"/>
                <w:sz w:val="18"/>
                <w:szCs w:val="18"/>
                <w:lang w:eastAsia="en-GB"/>
              </w:rPr>
            </w:pPr>
            <w:ins w:id="1037" w:author="srabhi" w:date="2015-07-20T15:16:00Z">
              <w:r w:rsidRPr="003810CD">
                <w:rPr>
                  <w:rFonts w:ascii="Arial" w:hAnsi="Arial" w:cs="Arial"/>
                  <w:sz w:val="18"/>
                  <w:szCs w:val="18"/>
                  <w:lang w:eastAsia="en-GB"/>
                </w:rPr>
                <w:t>0.99</w:t>
              </w:r>
            </w:ins>
          </w:p>
        </w:tc>
        <w:tc>
          <w:tcPr>
            <w:tcW w:w="567" w:type="dxa"/>
            <w:shd w:val="clear" w:color="auto" w:fill="auto"/>
            <w:noWrap/>
            <w:vAlign w:val="center"/>
            <w:hideMark/>
          </w:tcPr>
          <w:p w:rsidR="009910DD" w:rsidRPr="003810CD" w:rsidRDefault="009910DD" w:rsidP="00AF3745">
            <w:pPr>
              <w:spacing w:line="240" w:lineRule="auto"/>
              <w:jc w:val="right"/>
              <w:rPr>
                <w:ins w:id="1038" w:author="srabhi" w:date="2015-07-20T15:16:00Z"/>
                <w:rFonts w:ascii="Arial" w:hAnsi="Arial" w:cs="Arial"/>
                <w:sz w:val="18"/>
                <w:szCs w:val="18"/>
                <w:lang w:eastAsia="en-GB"/>
              </w:rPr>
            </w:pPr>
            <w:ins w:id="1039" w:author="srabhi" w:date="2015-07-20T15:16:00Z">
              <w:r w:rsidRPr="003810CD">
                <w:rPr>
                  <w:rFonts w:ascii="Arial" w:hAnsi="Arial" w:cs="Arial"/>
                  <w:sz w:val="18"/>
                  <w:szCs w:val="18"/>
                  <w:lang w:eastAsia="en-GB"/>
                </w:rPr>
                <w:t>0.00</w:t>
              </w:r>
            </w:ins>
          </w:p>
        </w:tc>
        <w:tc>
          <w:tcPr>
            <w:tcW w:w="992" w:type="dxa"/>
            <w:shd w:val="clear" w:color="auto" w:fill="auto"/>
            <w:noWrap/>
            <w:vAlign w:val="center"/>
            <w:hideMark/>
          </w:tcPr>
          <w:p w:rsidR="009910DD" w:rsidRPr="003810CD" w:rsidRDefault="009910DD" w:rsidP="00AF3745">
            <w:pPr>
              <w:spacing w:line="240" w:lineRule="auto"/>
              <w:jc w:val="right"/>
              <w:rPr>
                <w:ins w:id="1040" w:author="srabhi" w:date="2015-07-20T15:16:00Z"/>
                <w:rFonts w:ascii="Arial" w:hAnsi="Arial" w:cs="Arial"/>
                <w:sz w:val="18"/>
                <w:szCs w:val="18"/>
                <w:lang w:eastAsia="en-GB"/>
              </w:rPr>
            </w:pPr>
            <w:ins w:id="1041" w:author="srabhi" w:date="2015-07-20T15:16:00Z">
              <w:r w:rsidRPr="003810CD">
                <w:rPr>
                  <w:rFonts w:ascii="Arial" w:hAnsi="Arial" w:cs="Arial"/>
                  <w:sz w:val="18"/>
                  <w:szCs w:val="18"/>
                  <w:lang w:eastAsia="en-GB"/>
                </w:rPr>
                <w:t>93</w:t>
              </w:r>
            </w:ins>
          </w:p>
        </w:tc>
        <w:tc>
          <w:tcPr>
            <w:tcW w:w="1134" w:type="dxa"/>
            <w:shd w:val="clear" w:color="auto" w:fill="auto"/>
            <w:noWrap/>
            <w:vAlign w:val="center"/>
            <w:hideMark/>
          </w:tcPr>
          <w:p w:rsidR="009910DD" w:rsidRPr="003810CD" w:rsidRDefault="009910DD" w:rsidP="00AF3745">
            <w:pPr>
              <w:spacing w:line="240" w:lineRule="auto"/>
              <w:jc w:val="right"/>
              <w:rPr>
                <w:ins w:id="1042" w:author="srabhi" w:date="2015-07-20T15:16:00Z"/>
                <w:rFonts w:ascii="Arial" w:hAnsi="Arial" w:cs="Arial"/>
                <w:sz w:val="18"/>
                <w:szCs w:val="18"/>
                <w:lang w:eastAsia="en-GB"/>
              </w:rPr>
            </w:pPr>
            <w:ins w:id="1043" w:author="srabhi" w:date="2015-07-20T15:16:00Z">
              <w:r w:rsidRPr="003810CD">
                <w:rPr>
                  <w:rFonts w:ascii="Arial" w:hAnsi="Arial" w:cs="Arial"/>
                  <w:sz w:val="18"/>
                  <w:szCs w:val="18"/>
                  <w:lang w:eastAsia="en-GB"/>
                </w:rPr>
                <w:t>9</w:t>
              </w:r>
            </w:ins>
          </w:p>
        </w:tc>
        <w:tc>
          <w:tcPr>
            <w:tcW w:w="709" w:type="dxa"/>
            <w:shd w:val="clear" w:color="auto" w:fill="auto"/>
            <w:noWrap/>
            <w:vAlign w:val="center"/>
            <w:hideMark/>
          </w:tcPr>
          <w:p w:rsidR="009910DD" w:rsidRPr="003810CD" w:rsidRDefault="009910DD" w:rsidP="00AF3745">
            <w:pPr>
              <w:spacing w:line="240" w:lineRule="auto"/>
              <w:jc w:val="right"/>
              <w:rPr>
                <w:ins w:id="1044" w:author="srabhi" w:date="2015-07-20T15:16:00Z"/>
                <w:rFonts w:ascii="Arial" w:hAnsi="Arial" w:cs="Arial"/>
                <w:sz w:val="18"/>
                <w:szCs w:val="18"/>
                <w:lang w:eastAsia="en-GB"/>
              </w:rPr>
            </w:pPr>
            <w:ins w:id="1045" w:author="srabhi" w:date="2015-07-20T15:16:00Z">
              <w:r w:rsidRPr="003810CD">
                <w:rPr>
                  <w:rFonts w:ascii="Arial" w:hAnsi="Arial" w:cs="Arial"/>
                  <w:sz w:val="18"/>
                  <w:szCs w:val="18"/>
                  <w:lang w:eastAsia="en-GB"/>
                </w:rPr>
                <w:t>0.99</w:t>
              </w:r>
            </w:ins>
          </w:p>
        </w:tc>
        <w:tc>
          <w:tcPr>
            <w:tcW w:w="567" w:type="dxa"/>
            <w:shd w:val="clear" w:color="auto" w:fill="auto"/>
            <w:noWrap/>
            <w:vAlign w:val="center"/>
            <w:hideMark/>
          </w:tcPr>
          <w:p w:rsidR="009910DD" w:rsidRPr="003810CD" w:rsidRDefault="009910DD" w:rsidP="00AF3745">
            <w:pPr>
              <w:spacing w:line="240" w:lineRule="auto"/>
              <w:jc w:val="right"/>
              <w:rPr>
                <w:ins w:id="1046" w:author="srabhi" w:date="2015-07-20T15:16:00Z"/>
                <w:rFonts w:ascii="Arial" w:hAnsi="Arial" w:cs="Arial"/>
                <w:sz w:val="18"/>
                <w:szCs w:val="18"/>
                <w:lang w:eastAsia="en-GB"/>
              </w:rPr>
            </w:pPr>
            <w:ins w:id="1047" w:author="srabhi" w:date="2015-07-20T15:16:00Z">
              <w:r w:rsidRPr="003810CD">
                <w:rPr>
                  <w:rFonts w:ascii="Arial" w:hAnsi="Arial" w:cs="Arial"/>
                  <w:sz w:val="18"/>
                  <w:szCs w:val="18"/>
                  <w:lang w:eastAsia="en-GB"/>
                </w:rPr>
                <w:t>0.00</w:t>
              </w:r>
            </w:ins>
          </w:p>
        </w:tc>
        <w:tc>
          <w:tcPr>
            <w:tcW w:w="1212" w:type="dxa"/>
            <w:shd w:val="clear" w:color="auto" w:fill="auto"/>
            <w:noWrap/>
            <w:vAlign w:val="center"/>
            <w:hideMark/>
          </w:tcPr>
          <w:p w:rsidR="009910DD" w:rsidRPr="003810CD" w:rsidRDefault="009910DD" w:rsidP="00AF3745">
            <w:pPr>
              <w:spacing w:line="240" w:lineRule="auto"/>
              <w:jc w:val="right"/>
              <w:rPr>
                <w:ins w:id="1048" w:author="srabhi" w:date="2015-07-20T15:16:00Z"/>
                <w:rFonts w:ascii="Arial" w:hAnsi="Arial" w:cs="Arial"/>
                <w:sz w:val="18"/>
                <w:szCs w:val="18"/>
                <w:lang w:eastAsia="en-GB"/>
              </w:rPr>
            </w:pPr>
            <w:ins w:id="1049" w:author="srabhi" w:date="2015-07-20T15:16:00Z">
              <w:r w:rsidRPr="003810CD">
                <w:rPr>
                  <w:rFonts w:ascii="Arial" w:hAnsi="Arial" w:cs="Arial"/>
                  <w:sz w:val="18"/>
                  <w:szCs w:val="18"/>
                  <w:lang w:eastAsia="en-GB"/>
                </w:rPr>
                <w:t>0.99</w:t>
              </w:r>
            </w:ins>
          </w:p>
        </w:tc>
        <w:tc>
          <w:tcPr>
            <w:tcW w:w="1151" w:type="dxa"/>
            <w:shd w:val="clear" w:color="auto" w:fill="auto"/>
            <w:noWrap/>
            <w:vAlign w:val="center"/>
            <w:hideMark/>
          </w:tcPr>
          <w:p w:rsidR="009910DD" w:rsidRPr="003810CD" w:rsidRDefault="009910DD" w:rsidP="00AF3745">
            <w:pPr>
              <w:spacing w:line="240" w:lineRule="auto"/>
              <w:jc w:val="right"/>
              <w:rPr>
                <w:ins w:id="1050" w:author="srabhi" w:date="2015-07-20T15:16:00Z"/>
                <w:rFonts w:ascii="Arial" w:hAnsi="Arial" w:cs="Arial"/>
                <w:sz w:val="18"/>
                <w:szCs w:val="18"/>
                <w:lang w:eastAsia="en-GB"/>
              </w:rPr>
            </w:pPr>
            <w:ins w:id="1051" w:author="srabhi" w:date="2015-07-20T15:16:00Z">
              <w:r w:rsidRPr="003810CD">
                <w:rPr>
                  <w:rFonts w:ascii="Arial" w:hAnsi="Arial" w:cs="Arial"/>
                  <w:sz w:val="18"/>
                  <w:szCs w:val="18"/>
                  <w:lang w:eastAsia="en-GB"/>
                </w:rPr>
                <w:t>0.00</w:t>
              </w:r>
            </w:ins>
          </w:p>
        </w:tc>
        <w:tc>
          <w:tcPr>
            <w:tcW w:w="1053" w:type="dxa"/>
            <w:shd w:val="clear" w:color="auto" w:fill="auto"/>
            <w:noWrap/>
            <w:vAlign w:val="center"/>
            <w:hideMark/>
          </w:tcPr>
          <w:p w:rsidR="009910DD" w:rsidRPr="003810CD" w:rsidRDefault="009910DD" w:rsidP="00AF3745">
            <w:pPr>
              <w:spacing w:line="240" w:lineRule="auto"/>
              <w:jc w:val="right"/>
              <w:rPr>
                <w:ins w:id="1052" w:author="srabhi" w:date="2015-07-20T15:16:00Z"/>
                <w:rFonts w:ascii="Arial" w:hAnsi="Arial" w:cs="Arial"/>
                <w:sz w:val="18"/>
                <w:szCs w:val="18"/>
                <w:lang w:eastAsia="en-GB"/>
              </w:rPr>
            </w:pPr>
            <w:ins w:id="1053" w:author="srabhi" w:date="2015-07-20T15:16:00Z">
              <w:r w:rsidRPr="003810CD">
                <w:rPr>
                  <w:rFonts w:ascii="Arial" w:hAnsi="Arial" w:cs="Arial"/>
                  <w:sz w:val="18"/>
                  <w:szCs w:val="18"/>
                  <w:lang w:eastAsia="en-GB"/>
                </w:rPr>
                <w:t>0.99</w:t>
              </w:r>
            </w:ins>
          </w:p>
        </w:tc>
        <w:tc>
          <w:tcPr>
            <w:tcW w:w="1151" w:type="dxa"/>
            <w:shd w:val="clear" w:color="auto" w:fill="auto"/>
            <w:noWrap/>
            <w:vAlign w:val="center"/>
            <w:hideMark/>
          </w:tcPr>
          <w:p w:rsidR="009910DD" w:rsidRPr="003810CD" w:rsidRDefault="009910DD" w:rsidP="00AF3745">
            <w:pPr>
              <w:spacing w:line="240" w:lineRule="auto"/>
              <w:jc w:val="right"/>
              <w:rPr>
                <w:ins w:id="1054" w:author="srabhi" w:date="2015-07-20T15:16:00Z"/>
                <w:rFonts w:ascii="Arial" w:hAnsi="Arial" w:cs="Arial"/>
                <w:sz w:val="18"/>
                <w:szCs w:val="18"/>
                <w:lang w:eastAsia="en-GB"/>
              </w:rPr>
            </w:pPr>
            <w:ins w:id="1055" w:author="srabhi" w:date="2015-07-20T15:16:00Z">
              <w:r w:rsidRPr="003810CD">
                <w:rPr>
                  <w:rFonts w:ascii="Arial" w:hAnsi="Arial" w:cs="Arial"/>
                  <w:sz w:val="18"/>
                  <w:szCs w:val="18"/>
                  <w:lang w:eastAsia="en-GB"/>
                </w:rPr>
                <w:t>0.01</w:t>
              </w:r>
            </w:ins>
          </w:p>
        </w:tc>
      </w:tr>
      <w:tr w:rsidR="009910DD" w:rsidRPr="00240276" w:rsidTr="00AF3745">
        <w:trPr>
          <w:trHeight w:val="181"/>
          <w:ins w:id="1056" w:author="srabhi" w:date="2015-07-20T15:16:00Z"/>
        </w:trPr>
        <w:tc>
          <w:tcPr>
            <w:tcW w:w="1809" w:type="dxa"/>
            <w:shd w:val="clear" w:color="auto" w:fill="auto"/>
            <w:noWrap/>
            <w:hideMark/>
          </w:tcPr>
          <w:p w:rsidR="009910DD" w:rsidRPr="00120BBB" w:rsidRDefault="009910DD" w:rsidP="00AF3745">
            <w:pPr>
              <w:spacing w:line="240" w:lineRule="auto"/>
              <w:rPr>
                <w:ins w:id="1057" w:author="srabhi" w:date="2015-07-20T15:16:00Z"/>
                <w:rFonts w:ascii="Arial" w:hAnsi="Arial" w:cs="Arial"/>
                <w:b/>
                <w:sz w:val="20"/>
                <w:szCs w:val="20"/>
                <w:lang w:eastAsia="en-GB"/>
              </w:rPr>
            </w:pPr>
            <w:ins w:id="1058" w:author="srabhi" w:date="2015-07-20T15:16:00Z">
              <w:r w:rsidRPr="00120BBB">
                <w:rPr>
                  <w:rFonts w:ascii="Arial" w:hAnsi="Arial" w:cs="Arial"/>
                  <w:b/>
                  <w:sz w:val="20"/>
                  <w:szCs w:val="20"/>
                  <w:lang w:eastAsia="en-GB"/>
                </w:rPr>
                <w:t>Corticosteroid use within 90 days pre-index</w:t>
              </w:r>
            </w:ins>
          </w:p>
        </w:tc>
        <w:tc>
          <w:tcPr>
            <w:tcW w:w="1134" w:type="dxa"/>
            <w:shd w:val="clear" w:color="auto" w:fill="auto"/>
            <w:noWrap/>
            <w:vAlign w:val="center"/>
            <w:hideMark/>
          </w:tcPr>
          <w:p w:rsidR="009910DD" w:rsidRPr="003810CD" w:rsidRDefault="009910DD" w:rsidP="00AF3745">
            <w:pPr>
              <w:spacing w:line="240" w:lineRule="auto"/>
              <w:jc w:val="right"/>
              <w:rPr>
                <w:ins w:id="1059" w:author="srabhi" w:date="2015-07-20T15:16:00Z"/>
                <w:rFonts w:ascii="Arial" w:hAnsi="Arial" w:cs="Arial"/>
                <w:sz w:val="18"/>
                <w:szCs w:val="18"/>
                <w:lang w:eastAsia="en-GB"/>
              </w:rPr>
            </w:pPr>
            <w:ins w:id="1060" w:author="srabhi" w:date="2015-07-20T15:16:00Z">
              <w:r w:rsidRPr="003810CD">
                <w:rPr>
                  <w:rFonts w:ascii="Arial" w:hAnsi="Arial" w:cs="Arial"/>
                  <w:sz w:val="18"/>
                  <w:szCs w:val="18"/>
                  <w:lang w:eastAsia="en-GB"/>
                </w:rPr>
                <w:t>68</w:t>
              </w:r>
            </w:ins>
          </w:p>
        </w:tc>
        <w:tc>
          <w:tcPr>
            <w:tcW w:w="709" w:type="dxa"/>
            <w:shd w:val="clear" w:color="auto" w:fill="auto"/>
            <w:noWrap/>
            <w:vAlign w:val="center"/>
            <w:hideMark/>
          </w:tcPr>
          <w:p w:rsidR="009910DD" w:rsidRPr="003810CD" w:rsidRDefault="009910DD" w:rsidP="00AF3745">
            <w:pPr>
              <w:spacing w:line="240" w:lineRule="auto"/>
              <w:jc w:val="right"/>
              <w:rPr>
                <w:ins w:id="1061" w:author="srabhi" w:date="2015-07-20T15:16:00Z"/>
                <w:rFonts w:ascii="Arial" w:hAnsi="Arial" w:cs="Arial"/>
                <w:sz w:val="18"/>
                <w:szCs w:val="18"/>
                <w:lang w:eastAsia="en-GB"/>
              </w:rPr>
            </w:pPr>
            <w:ins w:id="1062" w:author="srabhi" w:date="2015-07-20T15:16:00Z">
              <w:r w:rsidRPr="003810CD">
                <w:rPr>
                  <w:rFonts w:ascii="Arial" w:hAnsi="Arial" w:cs="Arial"/>
                  <w:sz w:val="18"/>
                  <w:szCs w:val="18"/>
                  <w:lang w:eastAsia="en-GB"/>
                </w:rPr>
                <w:t>1.55</w:t>
              </w:r>
            </w:ins>
          </w:p>
        </w:tc>
        <w:tc>
          <w:tcPr>
            <w:tcW w:w="567" w:type="dxa"/>
            <w:shd w:val="clear" w:color="auto" w:fill="auto"/>
            <w:noWrap/>
            <w:vAlign w:val="center"/>
            <w:hideMark/>
          </w:tcPr>
          <w:p w:rsidR="009910DD" w:rsidRPr="003810CD" w:rsidRDefault="009910DD" w:rsidP="00AF3745">
            <w:pPr>
              <w:spacing w:line="240" w:lineRule="auto"/>
              <w:jc w:val="right"/>
              <w:rPr>
                <w:ins w:id="1063" w:author="srabhi" w:date="2015-07-20T15:16:00Z"/>
                <w:rFonts w:ascii="Arial" w:hAnsi="Arial" w:cs="Arial"/>
                <w:sz w:val="18"/>
                <w:szCs w:val="18"/>
                <w:lang w:eastAsia="en-GB"/>
              </w:rPr>
            </w:pPr>
            <w:ins w:id="1064" w:author="srabhi" w:date="2015-07-20T15:16:00Z">
              <w:r w:rsidRPr="003810CD">
                <w:rPr>
                  <w:rFonts w:ascii="Arial" w:hAnsi="Arial" w:cs="Arial"/>
                  <w:sz w:val="18"/>
                  <w:szCs w:val="18"/>
                  <w:lang w:eastAsia="en-GB"/>
                </w:rPr>
                <w:t>0.24</w:t>
              </w:r>
            </w:ins>
          </w:p>
        </w:tc>
        <w:tc>
          <w:tcPr>
            <w:tcW w:w="992" w:type="dxa"/>
            <w:shd w:val="clear" w:color="auto" w:fill="auto"/>
            <w:noWrap/>
            <w:vAlign w:val="center"/>
            <w:hideMark/>
          </w:tcPr>
          <w:p w:rsidR="009910DD" w:rsidRPr="003810CD" w:rsidRDefault="009910DD" w:rsidP="00AF3745">
            <w:pPr>
              <w:spacing w:line="240" w:lineRule="auto"/>
              <w:jc w:val="right"/>
              <w:rPr>
                <w:ins w:id="1065" w:author="srabhi" w:date="2015-07-20T15:16:00Z"/>
                <w:rFonts w:ascii="Arial" w:hAnsi="Arial" w:cs="Arial"/>
                <w:sz w:val="18"/>
                <w:szCs w:val="18"/>
                <w:lang w:eastAsia="en-GB"/>
              </w:rPr>
            </w:pPr>
            <w:ins w:id="1066" w:author="srabhi" w:date="2015-07-20T15:16:00Z">
              <w:r w:rsidRPr="003810CD">
                <w:rPr>
                  <w:rFonts w:ascii="Arial" w:hAnsi="Arial" w:cs="Arial"/>
                  <w:sz w:val="18"/>
                  <w:szCs w:val="18"/>
                  <w:lang w:eastAsia="en-GB"/>
                </w:rPr>
                <w:t>88</w:t>
              </w:r>
            </w:ins>
          </w:p>
        </w:tc>
        <w:tc>
          <w:tcPr>
            <w:tcW w:w="1134" w:type="dxa"/>
            <w:shd w:val="clear" w:color="auto" w:fill="auto"/>
            <w:noWrap/>
            <w:vAlign w:val="center"/>
            <w:hideMark/>
          </w:tcPr>
          <w:p w:rsidR="009910DD" w:rsidRPr="003810CD" w:rsidRDefault="009910DD" w:rsidP="00AF3745">
            <w:pPr>
              <w:spacing w:line="240" w:lineRule="auto"/>
              <w:jc w:val="right"/>
              <w:rPr>
                <w:ins w:id="1067" w:author="srabhi" w:date="2015-07-20T15:16:00Z"/>
                <w:rFonts w:ascii="Arial" w:hAnsi="Arial" w:cs="Arial"/>
                <w:sz w:val="18"/>
                <w:szCs w:val="18"/>
                <w:lang w:eastAsia="en-GB"/>
              </w:rPr>
            </w:pPr>
            <w:ins w:id="1068" w:author="srabhi" w:date="2015-07-20T15:16:00Z">
              <w:r w:rsidRPr="003810CD">
                <w:rPr>
                  <w:rFonts w:ascii="Arial" w:hAnsi="Arial" w:cs="Arial"/>
                  <w:sz w:val="18"/>
                  <w:szCs w:val="18"/>
                  <w:lang w:eastAsia="en-GB"/>
                </w:rPr>
                <w:t>75</w:t>
              </w:r>
            </w:ins>
          </w:p>
        </w:tc>
        <w:tc>
          <w:tcPr>
            <w:tcW w:w="709" w:type="dxa"/>
            <w:shd w:val="clear" w:color="auto" w:fill="auto"/>
            <w:noWrap/>
            <w:vAlign w:val="center"/>
            <w:hideMark/>
          </w:tcPr>
          <w:p w:rsidR="009910DD" w:rsidRPr="003810CD" w:rsidRDefault="009910DD" w:rsidP="00AF3745">
            <w:pPr>
              <w:spacing w:line="240" w:lineRule="auto"/>
              <w:jc w:val="right"/>
              <w:rPr>
                <w:ins w:id="1069" w:author="srabhi" w:date="2015-07-20T15:16:00Z"/>
                <w:rFonts w:ascii="Arial" w:hAnsi="Arial" w:cs="Arial"/>
                <w:sz w:val="18"/>
                <w:szCs w:val="18"/>
                <w:lang w:eastAsia="en-GB"/>
              </w:rPr>
            </w:pPr>
            <w:ins w:id="1070" w:author="srabhi" w:date="2015-07-20T15:16:00Z">
              <w:r w:rsidRPr="003810CD">
                <w:rPr>
                  <w:rFonts w:ascii="Arial" w:hAnsi="Arial" w:cs="Arial"/>
                  <w:sz w:val="18"/>
                  <w:szCs w:val="18"/>
                  <w:lang w:eastAsia="en-GB"/>
                </w:rPr>
                <w:t>1.67</w:t>
              </w:r>
            </w:ins>
          </w:p>
        </w:tc>
        <w:tc>
          <w:tcPr>
            <w:tcW w:w="567" w:type="dxa"/>
            <w:shd w:val="clear" w:color="auto" w:fill="auto"/>
            <w:noWrap/>
            <w:vAlign w:val="center"/>
            <w:hideMark/>
          </w:tcPr>
          <w:p w:rsidR="009910DD" w:rsidRPr="003810CD" w:rsidRDefault="009910DD" w:rsidP="00AF3745">
            <w:pPr>
              <w:spacing w:line="240" w:lineRule="auto"/>
              <w:jc w:val="right"/>
              <w:rPr>
                <w:ins w:id="1071" w:author="srabhi" w:date="2015-07-20T15:16:00Z"/>
                <w:rFonts w:ascii="Arial" w:hAnsi="Arial" w:cs="Arial"/>
                <w:sz w:val="18"/>
                <w:szCs w:val="18"/>
                <w:lang w:eastAsia="en-GB"/>
              </w:rPr>
            </w:pPr>
            <w:ins w:id="1072" w:author="srabhi" w:date="2015-07-20T15:16:00Z">
              <w:r w:rsidRPr="003810CD">
                <w:rPr>
                  <w:rFonts w:ascii="Arial" w:hAnsi="Arial" w:cs="Arial"/>
                  <w:sz w:val="18"/>
                  <w:szCs w:val="18"/>
                  <w:lang w:eastAsia="en-GB"/>
                </w:rPr>
                <w:t>0.20</w:t>
              </w:r>
            </w:ins>
          </w:p>
        </w:tc>
        <w:tc>
          <w:tcPr>
            <w:tcW w:w="992" w:type="dxa"/>
            <w:shd w:val="clear" w:color="auto" w:fill="auto"/>
            <w:noWrap/>
            <w:vAlign w:val="center"/>
            <w:hideMark/>
          </w:tcPr>
          <w:p w:rsidR="009910DD" w:rsidRPr="003810CD" w:rsidRDefault="009910DD" w:rsidP="00AF3745">
            <w:pPr>
              <w:spacing w:line="240" w:lineRule="auto"/>
              <w:jc w:val="right"/>
              <w:rPr>
                <w:ins w:id="1073" w:author="srabhi" w:date="2015-07-20T15:16:00Z"/>
                <w:rFonts w:ascii="Arial" w:hAnsi="Arial" w:cs="Arial"/>
                <w:sz w:val="18"/>
                <w:szCs w:val="18"/>
                <w:lang w:eastAsia="en-GB"/>
              </w:rPr>
            </w:pPr>
            <w:ins w:id="1074" w:author="srabhi" w:date="2015-07-20T15:16:00Z">
              <w:r w:rsidRPr="003810CD">
                <w:rPr>
                  <w:rFonts w:ascii="Arial" w:hAnsi="Arial" w:cs="Arial"/>
                  <w:sz w:val="18"/>
                  <w:szCs w:val="18"/>
                  <w:lang w:eastAsia="en-GB"/>
                </w:rPr>
                <w:t>95</w:t>
              </w:r>
            </w:ins>
          </w:p>
        </w:tc>
        <w:tc>
          <w:tcPr>
            <w:tcW w:w="1134" w:type="dxa"/>
            <w:shd w:val="clear" w:color="auto" w:fill="auto"/>
            <w:noWrap/>
            <w:vAlign w:val="center"/>
            <w:hideMark/>
          </w:tcPr>
          <w:p w:rsidR="009910DD" w:rsidRPr="003810CD" w:rsidRDefault="009910DD" w:rsidP="00AF3745">
            <w:pPr>
              <w:spacing w:line="240" w:lineRule="auto"/>
              <w:jc w:val="right"/>
              <w:rPr>
                <w:ins w:id="1075" w:author="srabhi" w:date="2015-07-20T15:16:00Z"/>
                <w:rFonts w:ascii="Arial" w:hAnsi="Arial" w:cs="Arial"/>
                <w:sz w:val="18"/>
                <w:szCs w:val="18"/>
                <w:lang w:eastAsia="en-GB"/>
              </w:rPr>
            </w:pPr>
            <w:ins w:id="1076" w:author="srabhi" w:date="2015-07-20T15:16:00Z">
              <w:r w:rsidRPr="003810CD">
                <w:rPr>
                  <w:rFonts w:ascii="Arial" w:hAnsi="Arial" w:cs="Arial"/>
                  <w:sz w:val="18"/>
                  <w:szCs w:val="18"/>
                  <w:lang w:eastAsia="en-GB"/>
                </w:rPr>
                <w:t>70</w:t>
              </w:r>
            </w:ins>
          </w:p>
        </w:tc>
        <w:tc>
          <w:tcPr>
            <w:tcW w:w="709" w:type="dxa"/>
            <w:shd w:val="clear" w:color="auto" w:fill="auto"/>
            <w:noWrap/>
            <w:vAlign w:val="center"/>
            <w:hideMark/>
          </w:tcPr>
          <w:p w:rsidR="009910DD" w:rsidRPr="003810CD" w:rsidRDefault="009910DD" w:rsidP="00AF3745">
            <w:pPr>
              <w:spacing w:line="240" w:lineRule="auto"/>
              <w:jc w:val="right"/>
              <w:rPr>
                <w:ins w:id="1077" w:author="srabhi" w:date="2015-07-20T15:16:00Z"/>
                <w:rFonts w:ascii="Arial" w:hAnsi="Arial" w:cs="Arial"/>
                <w:sz w:val="18"/>
                <w:szCs w:val="18"/>
                <w:lang w:eastAsia="en-GB"/>
              </w:rPr>
            </w:pPr>
            <w:ins w:id="1078" w:author="srabhi" w:date="2015-07-20T15:16:00Z">
              <w:r w:rsidRPr="003810CD">
                <w:rPr>
                  <w:rFonts w:ascii="Arial" w:hAnsi="Arial" w:cs="Arial"/>
                  <w:sz w:val="18"/>
                  <w:szCs w:val="18"/>
                  <w:lang w:eastAsia="en-GB"/>
                </w:rPr>
                <w:t>1.39</w:t>
              </w:r>
            </w:ins>
          </w:p>
        </w:tc>
        <w:tc>
          <w:tcPr>
            <w:tcW w:w="567" w:type="dxa"/>
            <w:shd w:val="clear" w:color="auto" w:fill="auto"/>
            <w:noWrap/>
            <w:vAlign w:val="center"/>
            <w:hideMark/>
          </w:tcPr>
          <w:p w:rsidR="009910DD" w:rsidRPr="003810CD" w:rsidRDefault="009910DD" w:rsidP="00AF3745">
            <w:pPr>
              <w:spacing w:line="240" w:lineRule="auto"/>
              <w:jc w:val="right"/>
              <w:rPr>
                <w:ins w:id="1079" w:author="srabhi" w:date="2015-07-20T15:16:00Z"/>
                <w:rFonts w:ascii="Arial" w:hAnsi="Arial" w:cs="Arial"/>
                <w:sz w:val="18"/>
                <w:szCs w:val="18"/>
                <w:lang w:eastAsia="en-GB"/>
              </w:rPr>
            </w:pPr>
            <w:ins w:id="1080" w:author="srabhi" w:date="2015-07-20T15:16:00Z">
              <w:r w:rsidRPr="003810CD">
                <w:rPr>
                  <w:rFonts w:ascii="Arial" w:hAnsi="Arial" w:cs="Arial"/>
                  <w:sz w:val="18"/>
                  <w:szCs w:val="18"/>
                  <w:lang w:eastAsia="en-GB"/>
                </w:rPr>
                <w:t>0.19</w:t>
              </w:r>
            </w:ins>
          </w:p>
        </w:tc>
        <w:tc>
          <w:tcPr>
            <w:tcW w:w="1212" w:type="dxa"/>
            <w:shd w:val="clear" w:color="auto" w:fill="auto"/>
            <w:noWrap/>
            <w:vAlign w:val="center"/>
            <w:hideMark/>
          </w:tcPr>
          <w:p w:rsidR="009910DD" w:rsidRPr="003810CD" w:rsidRDefault="009910DD" w:rsidP="00AF3745">
            <w:pPr>
              <w:spacing w:line="240" w:lineRule="auto"/>
              <w:jc w:val="right"/>
              <w:rPr>
                <w:ins w:id="1081" w:author="srabhi" w:date="2015-07-20T15:16:00Z"/>
                <w:rFonts w:ascii="Arial" w:hAnsi="Arial" w:cs="Arial"/>
                <w:sz w:val="18"/>
                <w:szCs w:val="18"/>
                <w:lang w:eastAsia="en-GB"/>
              </w:rPr>
            </w:pPr>
            <w:ins w:id="1082" w:author="srabhi" w:date="2015-07-20T15:16:00Z">
              <w:r w:rsidRPr="003810CD">
                <w:rPr>
                  <w:rFonts w:ascii="Arial" w:hAnsi="Arial" w:cs="Arial"/>
                  <w:sz w:val="18"/>
                  <w:szCs w:val="18"/>
                  <w:lang w:eastAsia="en-GB"/>
                </w:rPr>
                <w:t>1.58</w:t>
              </w:r>
            </w:ins>
          </w:p>
        </w:tc>
        <w:tc>
          <w:tcPr>
            <w:tcW w:w="1151" w:type="dxa"/>
            <w:shd w:val="clear" w:color="auto" w:fill="auto"/>
            <w:noWrap/>
            <w:vAlign w:val="center"/>
            <w:hideMark/>
          </w:tcPr>
          <w:p w:rsidR="009910DD" w:rsidRPr="003810CD" w:rsidRDefault="009910DD" w:rsidP="00AF3745">
            <w:pPr>
              <w:spacing w:line="240" w:lineRule="auto"/>
              <w:jc w:val="right"/>
              <w:rPr>
                <w:ins w:id="1083" w:author="srabhi" w:date="2015-07-20T15:16:00Z"/>
                <w:rFonts w:ascii="Arial" w:hAnsi="Arial" w:cs="Arial"/>
                <w:sz w:val="18"/>
                <w:szCs w:val="18"/>
                <w:lang w:eastAsia="en-GB"/>
              </w:rPr>
            </w:pPr>
            <w:ins w:id="1084" w:author="srabhi" w:date="2015-07-20T15:16:00Z">
              <w:r w:rsidRPr="003810CD">
                <w:rPr>
                  <w:rFonts w:ascii="Arial" w:hAnsi="Arial" w:cs="Arial"/>
                  <w:sz w:val="18"/>
                  <w:szCs w:val="18"/>
                  <w:lang w:eastAsia="en-GB"/>
                </w:rPr>
                <w:t>-0.19</w:t>
              </w:r>
            </w:ins>
          </w:p>
        </w:tc>
        <w:tc>
          <w:tcPr>
            <w:tcW w:w="1053" w:type="dxa"/>
            <w:shd w:val="clear" w:color="auto" w:fill="auto"/>
            <w:noWrap/>
            <w:vAlign w:val="center"/>
            <w:hideMark/>
          </w:tcPr>
          <w:p w:rsidR="009910DD" w:rsidRPr="003810CD" w:rsidRDefault="009910DD" w:rsidP="00AF3745">
            <w:pPr>
              <w:spacing w:line="240" w:lineRule="auto"/>
              <w:jc w:val="right"/>
              <w:rPr>
                <w:ins w:id="1085" w:author="srabhi" w:date="2015-07-20T15:16:00Z"/>
                <w:rFonts w:ascii="Arial" w:hAnsi="Arial" w:cs="Arial"/>
                <w:sz w:val="18"/>
                <w:szCs w:val="18"/>
                <w:lang w:eastAsia="en-GB"/>
              </w:rPr>
            </w:pPr>
            <w:ins w:id="1086" w:author="srabhi" w:date="2015-07-20T15:16:00Z">
              <w:r w:rsidRPr="003810CD">
                <w:rPr>
                  <w:rFonts w:ascii="Arial" w:hAnsi="Arial" w:cs="Arial"/>
                  <w:sz w:val="18"/>
                  <w:szCs w:val="18"/>
                  <w:lang w:eastAsia="en-GB"/>
                </w:rPr>
                <w:t>1.67</w:t>
              </w:r>
            </w:ins>
          </w:p>
        </w:tc>
        <w:tc>
          <w:tcPr>
            <w:tcW w:w="1151" w:type="dxa"/>
            <w:shd w:val="clear" w:color="auto" w:fill="auto"/>
            <w:noWrap/>
            <w:vAlign w:val="center"/>
            <w:hideMark/>
          </w:tcPr>
          <w:p w:rsidR="009910DD" w:rsidRPr="003810CD" w:rsidRDefault="009910DD" w:rsidP="00AF3745">
            <w:pPr>
              <w:spacing w:line="240" w:lineRule="auto"/>
              <w:jc w:val="right"/>
              <w:rPr>
                <w:ins w:id="1087" w:author="srabhi" w:date="2015-07-20T15:16:00Z"/>
                <w:rFonts w:ascii="Arial" w:hAnsi="Arial" w:cs="Arial"/>
                <w:sz w:val="18"/>
                <w:szCs w:val="18"/>
                <w:lang w:eastAsia="en-GB"/>
              </w:rPr>
            </w:pPr>
            <w:ins w:id="1088" w:author="srabhi" w:date="2015-07-20T15:16:00Z">
              <w:r w:rsidRPr="003810CD">
                <w:rPr>
                  <w:rFonts w:ascii="Arial" w:hAnsi="Arial" w:cs="Arial"/>
                  <w:sz w:val="18"/>
                  <w:szCs w:val="18"/>
                  <w:lang w:eastAsia="en-GB"/>
                </w:rPr>
                <w:t>-0.28</w:t>
              </w:r>
            </w:ins>
          </w:p>
        </w:tc>
      </w:tr>
      <w:tr w:rsidR="009910DD" w:rsidRPr="00240276" w:rsidTr="00AF3745">
        <w:trPr>
          <w:trHeight w:val="181"/>
          <w:ins w:id="1089" w:author="srabhi" w:date="2015-07-20T15:16:00Z"/>
        </w:trPr>
        <w:tc>
          <w:tcPr>
            <w:tcW w:w="1809" w:type="dxa"/>
            <w:shd w:val="clear" w:color="auto" w:fill="auto"/>
            <w:noWrap/>
            <w:hideMark/>
          </w:tcPr>
          <w:p w:rsidR="009910DD" w:rsidRPr="00120BBB" w:rsidRDefault="009910DD" w:rsidP="00AF3745">
            <w:pPr>
              <w:spacing w:line="240" w:lineRule="auto"/>
              <w:rPr>
                <w:ins w:id="1090" w:author="srabhi" w:date="2015-07-20T15:16:00Z"/>
                <w:rFonts w:ascii="Arial" w:hAnsi="Arial" w:cs="Arial"/>
                <w:b/>
                <w:sz w:val="20"/>
                <w:szCs w:val="20"/>
                <w:lang w:eastAsia="en-GB"/>
              </w:rPr>
            </w:pPr>
            <w:ins w:id="1091" w:author="srabhi" w:date="2015-07-20T15:16:00Z">
              <w:r w:rsidRPr="00120BBB">
                <w:rPr>
                  <w:rFonts w:ascii="Arial" w:hAnsi="Arial" w:cs="Arial"/>
                  <w:b/>
                  <w:sz w:val="20"/>
                  <w:szCs w:val="20"/>
                  <w:lang w:eastAsia="en-GB"/>
                </w:rPr>
                <w:t>Presence of Pre-index relapse</w:t>
              </w:r>
            </w:ins>
          </w:p>
        </w:tc>
        <w:tc>
          <w:tcPr>
            <w:tcW w:w="1134" w:type="dxa"/>
            <w:shd w:val="clear" w:color="auto" w:fill="auto"/>
            <w:noWrap/>
            <w:vAlign w:val="center"/>
            <w:hideMark/>
          </w:tcPr>
          <w:p w:rsidR="009910DD" w:rsidRPr="003810CD" w:rsidRDefault="009910DD" w:rsidP="00AF3745">
            <w:pPr>
              <w:spacing w:line="240" w:lineRule="auto"/>
              <w:jc w:val="right"/>
              <w:rPr>
                <w:ins w:id="1092" w:author="srabhi" w:date="2015-07-20T15:16:00Z"/>
                <w:rFonts w:ascii="Arial" w:hAnsi="Arial" w:cs="Arial"/>
                <w:sz w:val="18"/>
                <w:szCs w:val="18"/>
                <w:lang w:eastAsia="en-GB"/>
              </w:rPr>
            </w:pPr>
            <w:ins w:id="1093" w:author="srabhi" w:date="2015-07-20T15:16:00Z">
              <w:r w:rsidRPr="003810CD">
                <w:rPr>
                  <w:rFonts w:ascii="Arial" w:hAnsi="Arial" w:cs="Arial"/>
                  <w:sz w:val="18"/>
                  <w:szCs w:val="18"/>
                  <w:lang w:eastAsia="en-GB"/>
                </w:rPr>
                <w:t>7</w:t>
              </w:r>
            </w:ins>
          </w:p>
        </w:tc>
        <w:tc>
          <w:tcPr>
            <w:tcW w:w="709" w:type="dxa"/>
            <w:shd w:val="clear" w:color="auto" w:fill="auto"/>
            <w:noWrap/>
            <w:vAlign w:val="center"/>
            <w:hideMark/>
          </w:tcPr>
          <w:p w:rsidR="009910DD" w:rsidRPr="003810CD" w:rsidRDefault="009910DD" w:rsidP="00AF3745">
            <w:pPr>
              <w:spacing w:line="240" w:lineRule="auto"/>
              <w:jc w:val="right"/>
              <w:rPr>
                <w:ins w:id="1094" w:author="srabhi" w:date="2015-07-20T15:16:00Z"/>
                <w:rFonts w:ascii="Arial" w:hAnsi="Arial" w:cs="Arial"/>
                <w:sz w:val="18"/>
                <w:szCs w:val="18"/>
                <w:lang w:eastAsia="en-GB"/>
              </w:rPr>
            </w:pPr>
            <w:ins w:id="1095" w:author="srabhi" w:date="2015-07-20T15:16:00Z">
              <w:r w:rsidRPr="003810CD">
                <w:rPr>
                  <w:rFonts w:ascii="Arial" w:hAnsi="Arial" w:cs="Arial"/>
                  <w:sz w:val="18"/>
                  <w:szCs w:val="18"/>
                  <w:lang w:eastAsia="en-GB"/>
                </w:rPr>
                <w:t>1.30</w:t>
              </w:r>
            </w:ins>
          </w:p>
        </w:tc>
        <w:tc>
          <w:tcPr>
            <w:tcW w:w="567" w:type="dxa"/>
            <w:shd w:val="clear" w:color="auto" w:fill="auto"/>
            <w:noWrap/>
            <w:vAlign w:val="center"/>
            <w:hideMark/>
          </w:tcPr>
          <w:p w:rsidR="009910DD" w:rsidRPr="003810CD" w:rsidRDefault="009910DD" w:rsidP="00AF3745">
            <w:pPr>
              <w:spacing w:line="240" w:lineRule="auto"/>
              <w:jc w:val="right"/>
              <w:rPr>
                <w:ins w:id="1096" w:author="srabhi" w:date="2015-07-20T15:16:00Z"/>
                <w:rFonts w:ascii="Arial" w:hAnsi="Arial" w:cs="Arial"/>
                <w:sz w:val="18"/>
                <w:szCs w:val="18"/>
                <w:lang w:eastAsia="en-GB"/>
              </w:rPr>
            </w:pPr>
            <w:ins w:id="1097" w:author="srabhi" w:date="2015-07-20T15:16:00Z">
              <w:r w:rsidRPr="003810CD">
                <w:rPr>
                  <w:rFonts w:ascii="Arial" w:hAnsi="Arial" w:cs="Arial"/>
                  <w:sz w:val="18"/>
                  <w:szCs w:val="18"/>
                  <w:lang w:eastAsia="en-GB"/>
                </w:rPr>
                <w:t>0.21</w:t>
              </w:r>
            </w:ins>
          </w:p>
        </w:tc>
        <w:tc>
          <w:tcPr>
            <w:tcW w:w="992" w:type="dxa"/>
            <w:shd w:val="clear" w:color="auto" w:fill="auto"/>
            <w:noWrap/>
            <w:vAlign w:val="center"/>
            <w:hideMark/>
          </w:tcPr>
          <w:p w:rsidR="009910DD" w:rsidRPr="003810CD" w:rsidRDefault="009910DD" w:rsidP="00AF3745">
            <w:pPr>
              <w:spacing w:line="240" w:lineRule="auto"/>
              <w:jc w:val="right"/>
              <w:rPr>
                <w:ins w:id="1098" w:author="srabhi" w:date="2015-07-20T15:16:00Z"/>
                <w:rFonts w:ascii="Arial" w:hAnsi="Arial" w:cs="Arial"/>
                <w:sz w:val="18"/>
                <w:szCs w:val="18"/>
                <w:lang w:eastAsia="en-GB"/>
              </w:rPr>
            </w:pPr>
            <w:ins w:id="1099" w:author="srabhi" w:date="2015-07-20T15:16:00Z">
              <w:r w:rsidRPr="003810CD">
                <w:rPr>
                  <w:rFonts w:ascii="Arial" w:hAnsi="Arial" w:cs="Arial"/>
                  <w:sz w:val="18"/>
                  <w:szCs w:val="18"/>
                  <w:lang w:eastAsia="en-GB"/>
                </w:rPr>
                <w:t>48</w:t>
              </w:r>
            </w:ins>
          </w:p>
        </w:tc>
        <w:tc>
          <w:tcPr>
            <w:tcW w:w="1134" w:type="dxa"/>
            <w:shd w:val="clear" w:color="auto" w:fill="auto"/>
            <w:noWrap/>
            <w:vAlign w:val="center"/>
            <w:hideMark/>
          </w:tcPr>
          <w:p w:rsidR="009910DD" w:rsidRPr="003810CD" w:rsidRDefault="009910DD" w:rsidP="00AF3745">
            <w:pPr>
              <w:spacing w:line="240" w:lineRule="auto"/>
              <w:jc w:val="right"/>
              <w:rPr>
                <w:ins w:id="1100" w:author="srabhi" w:date="2015-07-20T15:16:00Z"/>
                <w:rFonts w:ascii="Arial" w:hAnsi="Arial" w:cs="Arial"/>
                <w:sz w:val="18"/>
                <w:szCs w:val="18"/>
                <w:lang w:eastAsia="en-GB"/>
              </w:rPr>
            </w:pPr>
            <w:ins w:id="1101" w:author="srabhi" w:date="2015-07-20T15:16:00Z">
              <w:r w:rsidRPr="003810CD">
                <w:rPr>
                  <w:rFonts w:ascii="Arial" w:hAnsi="Arial" w:cs="Arial"/>
                  <w:sz w:val="18"/>
                  <w:szCs w:val="18"/>
                  <w:lang w:eastAsia="en-GB"/>
                </w:rPr>
                <w:t>31</w:t>
              </w:r>
            </w:ins>
          </w:p>
        </w:tc>
        <w:tc>
          <w:tcPr>
            <w:tcW w:w="709" w:type="dxa"/>
            <w:shd w:val="clear" w:color="auto" w:fill="auto"/>
            <w:noWrap/>
            <w:vAlign w:val="center"/>
            <w:hideMark/>
          </w:tcPr>
          <w:p w:rsidR="009910DD" w:rsidRPr="003810CD" w:rsidRDefault="009910DD" w:rsidP="00AF3745">
            <w:pPr>
              <w:spacing w:line="240" w:lineRule="auto"/>
              <w:jc w:val="right"/>
              <w:rPr>
                <w:ins w:id="1102" w:author="srabhi" w:date="2015-07-20T15:16:00Z"/>
                <w:rFonts w:ascii="Arial" w:hAnsi="Arial" w:cs="Arial"/>
                <w:sz w:val="18"/>
                <w:szCs w:val="18"/>
                <w:lang w:eastAsia="en-GB"/>
              </w:rPr>
            </w:pPr>
            <w:ins w:id="1103" w:author="srabhi" w:date="2015-07-20T15:16:00Z">
              <w:r w:rsidRPr="003810CD">
                <w:rPr>
                  <w:rFonts w:ascii="Arial" w:hAnsi="Arial" w:cs="Arial"/>
                  <w:sz w:val="18"/>
                  <w:szCs w:val="18"/>
                  <w:lang w:eastAsia="en-GB"/>
                </w:rPr>
                <w:t>1.65</w:t>
              </w:r>
            </w:ins>
          </w:p>
        </w:tc>
        <w:tc>
          <w:tcPr>
            <w:tcW w:w="567" w:type="dxa"/>
            <w:shd w:val="clear" w:color="auto" w:fill="auto"/>
            <w:noWrap/>
            <w:vAlign w:val="center"/>
            <w:hideMark/>
          </w:tcPr>
          <w:p w:rsidR="009910DD" w:rsidRPr="003810CD" w:rsidRDefault="009910DD" w:rsidP="00AF3745">
            <w:pPr>
              <w:spacing w:line="240" w:lineRule="auto"/>
              <w:jc w:val="right"/>
              <w:rPr>
                <w:ins w:id="1104" w:author="srabhi" w:date="2015-07-20T15:16:00Z"/>
                <w:rFonts w:ascii="Arial" w:hAnsi="Arial" w:cs="Arial"/>
                <w:sz w:val="18"/>
                <w:szCs w:val="18"/>
                <w:lang w:eastAsia="en-GB"/>
              </w:rPr>
            </w:pPr>
            <w:ins w:id="1105" w:author="srabhi" w:date="2015-07-20T15:16:00Z">
              <w:r w:rsidRPr="003810CD">
                <w:rPr>
                  <w:rFonts w:ascii="Arial" w:hAnsi="Arial" w:cs="Arial"/>
                  <w:sz w:val="18"/>
                  <w:szCs w:val="18"/>
                  <w:lang w:eastAsia="en-GB"/>
                </w:rPr>
                <w:t>0.21</w:t>
              </w:r>
            </w:ins>
          </w:p>
        </w:tc>
        <w:tc>
          <w:tcPr>
            <w:tcW w:w="992" w:type="dxa"/>
            <w:shd w:val="clear" w:color="auto" w:fill="auto"/>
            <w:noWrap/>
            <w:vAlign w:val="center"/>
            <w:hideMark/>
          </w:tcPr>
          <w:p w:rsidR="009910DD" w:rsidRPr="003810CD" w:rsidRDefault="009910DD" w:rsidP="00AF3745">
            <w:pPr>
              <w:spacing w:line="240" w:lineRule="auto"/>
              <w:jc w:val="right"/>
              <w:rPr>
                <w:ins w:id="1106" w:author="srabhi" w:date="2015-07-20T15:16:00Z"/>
                <w:rFonts w:ascii="Arial" w:hAnsi="Arial" w:cs="Arial"/>
                <w:sz w:val="18"/>
                <w:szCs w:val="18"/>
                <w:lang w:eastAsia="en-GB"/>
              </w:rPr>
            </w:pPr>
            <w:ins w:id="1107" w:author="srabhi" w:date="2015-07-20T15:16:00Z">
              <w:r w:rsidRPr="003810CD">
                <w:rPr>
                  <w:rFonts w:ascii="Arial" w:hAnsi="Arial" w:cs="Arial"/>
                  <w:sz w:val="18"/>
                  <w:szCs w:val="18"/>
                  <w:lang w:eastAsia="en-GB"/>
                </w:rPr>
                <w:t>94</w:t>
              </w:r>
            </w:ins>
          </w:p>
        </w:tc>
        <w:tc>
          <w:tcPr>
            <w:tcW w:w="1134" w:type="dxa"/>
            <w:shd w:val="clear" w:color="auto" w:fill="auto"/>
            <w:noWrap/>
            <w:vAlign w:val="center"/>
            <w:hideMark/>
          </w:tcPr>
          <w:p w:rsidR="009910DD" w:rsidRPr="003810CD" w:rsidRDefault="009910DD" w:rsidP="00AF3745">
            <w:pPr>
              <w:spacing w:line="240" w:lineRule="auto"/>
              <w:jc w:val="right"/>
              <w:rPr>
                <w:ins w:id="1108" w:author="srabhi" w:date="2015-07-20T15:16:00Z"/>
                <w:rFonts w:ascii="Arial" w:hAnsi="Arial" w:cs="Arial"/>
                <w:sz w:val="18"/>
                <w:szCs w:val="18"/>
                <w:lang w:eastAsia="en-GB"/>
              </w:rPr>
            </w:pPr>
            <w:ins w:id="1109" w:author="srabhi" w:date="2015-07-20T15:16:00Z">
              <w:r w:rsidRPr="003810CD">
                <w:rPr>
                  <w:rFonts w:ascii="Arial" w:hAnsi="Arial" w:cs="Arial"/>
                  <w:sz w:val="18"/>
                  <w:szCs w:val="18"/>
                  <w:lang w:eastAsia="en-GB"/>
                </w:rPr>
                <w:t>18</w:t>
              </w:r>
            </w:ins>
          </w:p>
        </w:tc>
        <w:tc>
          <w:tcPr>
            <w:tcW w:w="709" w:type="dxa"/>
            <w:shd w:val="clear" w:color="auto" w:fill="auto"/>
            <w:noWrap/>
            <w:vAlign w:val="center"/>
            <w:hideMark/>
          </w:tcPr>
          <w:p w:rsidR="009910DD" w:rsidRPr="003810CD" w:rsidRDefault="009910DD" w:rsidP="00AF3745">
            <w:pPr>
              <w:spacing w:line="240" w:lineRule="auto"/>
              <w:jc w:val="right"/>
              <w:rPr>
                <w:ins w:id="1110" w:author="srabhi" w:date="2015-07-20T15:16:00Z"/>
                <w:rFonts w:ascii="Arial" w:hAnsi="Arial" w:cs="Arial"/>
                <w:sz w:val="18"/>
                <w:szCs w:val="18"/>
                <w:lang w:eastAsia="en-GB"/>
              </w:rPr>
            </w:pPr>
            <w:ins w:id="1111" w:author="srabhi" w:date="2015-07-20T15:16:00Z">
              <w:r w:rsidRPr="003810CD">
                <w:rPr>
                  <w:rFonts w:ascii="Arial" w:hAnsi="Arial" w:cs="Arial"/>
                  <w:sz w:val="18"/>
                  <w:szCs w:val="18"/>
                  <w:lang w:eastAsia="en-GB"/>
                </w:rPr>
                <w:t>1.36</w:t>
              </w:r>
            </w:ins>
          </w:p>
        </w:tc>
        <w:tc>
          <w:tcPr>
            <w:tcW w:w="567" w:type="dxa"/>
            <w:shd w:val="clear" w:color="auto" w:fill="auto"/>
            <w:noWrap/>
            <w:vAlign w:val="center"/>
            <w:hideMark/>
          </w:tcPr>
          <w:p w:rsidR="009910DD" w:rsidRPr="003810CD" w:rsidRDefault="009910DD" w:rsidP="00AF3745">
            <w:pPr>
              <w:spacing w:line="240" w:lineRule="auto"/>
              <w:jc w:val="right"/>
              <w:rPr>
                <w:ins w:id="1112" w:author="srabhi" w:date="2015-07-20T15:16:00Z"/>
                <w:rFonts w:ascii="Arial" w:hAnsi="Arial" w:cs="Arial"/>
                <w:sz w:val="18"/>
                <w:szCs w:val="18"/>
                <w:lang w:eastAsia="en-GB"/>
              </w:rPr>
            </w:pPr>
            <w:ins w:id="1113" w:author="srabhi" w:date="2015-07-20T15:16:00Z">
              <w:r w:rsidRPr="003810CD">
                <w:rPr>
                  <w:rFonts w:ascii="Arial" w:hAnsi="Arial" w:cs="Arial"/>
                  <w:sz w:val="18"/>
                  <w:szCs w:val="18"/>
                  <w:lang w:eastAsia="en-GB"/>
                </w:rPr>
                <w:t>0.19</w:t>
              </w:r>
            </w:ins>
          </w:p>
        </w:tc>
        <w:tc>
          <w:tcPr>
            <w:tcW w:w="1212" w:type="dxa"/>
            <w:shd w:val="clear" w:color="auto" w:fill="auto"/>
            <w:noWrap/>
            <w:vAlign w:val="center"/>
            <w:hideMark/>
          </w:tcPr>
          <w:p w:rsidR="009910DD" w:rsidRPr="003810CD" w:rsidRDefault="009910DD" w:rsidP="00AF3745">
            <w:pPr>
              <w:spacing w:line="240" w:lineRule="auto"/>
              <w:jc w:val="right"/>
              <w:rPr>
                <w:ins w:id="1114" w:author="srabhi" w:date="2015-07-20T15:16:00Z"/>
                <w:rFonts w:ascii="Arial" w:hAnsi="Arial" w:cs="Arial"/>
                <w:sz w:val="18"/>
                <w:szCs w:val="18"/>
                <w:lang w:eastAsia="en-GB"/>
              </w:rPr>
            </w:pPr>
            <w:ins w:id="1115" w:author="srabhi" w:date="2015-07-20T15:16:00Z">
              <w:r w:rsidRPr="003810CD">
                <w:rPr>
                  <w:rFonts w:ascii="Arial" w:hAnsi="Arial" w:cs="Arial"/>
                  <w:sz w:val="18"/>
                  <w:szCs w:val="18"/>
                  <w:lang w:eastAsia="en-GB"/>
                </w:rPr>
                <w:t>1.32</w:t>
              </w:r>
            </w:ins>
          </w:p>
        </w:tc>
        <w:tc>
          <w:tcPr>
            <w:tcW w:w="1151" w:type="dxa"/>
            <w:shd w:val="clear" w:color="auto" w:fill="auto"/>
            <w:noWrap/>
            <w:vAlign w:val="center"/>
            <w:hideMark/>
          </w:tcPr>
          <w:p w:rsidR="009910DD" w:rsidRPr="003810CD" w:rsidRDefault="009910DD" w:rsidP="00AF3745">
            <w:pPr>
              <w:spacing w:line="240" w:lineRule="auto"/>
              <w:jc w:val="right"/>
              <w:rPr>
                <w:ins w:id="1116" w:author="srabhi" w:date="2015-07-20T15:16:00Z"/>
                <w:rFonts w:ascii="Arial" w:hAnsi="Arial" w:cs="Arial"/>
                <w:sz w:val="18"/>
                <w:szCs w:val="18"/>
                <w:lang w:eastAsia="en-GB"/>
              </w:rPr>
            </w:pPr>
            <w:ins w:id="1117" w:author="srabhi" w:date="2015-07-20T15:16:00Z">
              <w:r w:rsidRPr="003810CD">
                <w:rPr>
                  <w:rFonts w:ascii="Arial" w:hAnsi="Arial" w:cs="Arial"/>
                  <w:sz w:val="18"/>
                  <w:szCs w:val="18"/>
                  <w:lang w:eastAsia="en-GB"/>
                </w:rPr>
                <w:t>0.03</w:t>
              </w:r>
            </w:ins>
          </w:p>
        </w:tc>
        <w:tc>
          <w:tcPr>
            <w:tcW w:w="1053" w:type="dxa"/>
            <w:shd w:val="clear" w:color="auto" w:fill="auto"/>
            <w:noWrap/>
            <w:vAlign w:val="center"/>
            <w:hideMark/>
          </w:tcPr>
          <w:p w:rsidR="009910DD" w:rsidRPr="003810CD" w:rsidRDefault="009910DD" w:rsidP="00AF3745">
            <w:pPr>
              <w:spacing w:line="240" w:lineRule="auto"/>
              <w:jc w:val="right"/>
              <w:rPr>
                <w:ins w:id="1118" w:author="srabhi" w:date="2015-07-20T15:16:00Z"/>
                <w:rFonts w:ascii="Arial" w:hAnsi="Arial" w:cs="Arial"/>
                <w:sz w:val="18"/>
                <w:szCs w:val="18"/>
                <w:lang w:eastAsia="en-GB"/>
              </w:rPr>
            </w:pPr>
            <w:ins w:id="1119" w:author="srabhi" w:date="2015-07-20T15:16:00Z">
              <w:r w:rsidRPr="003810CD">
                <w:rPr>
                  <w:rFonts w:ascii="Arial" w:hAnsi="Arial" w:cs="Arial"/>
                  <w:sz w:val="18"/>
                  <w:szCs w:val="18"/>
                  <w:lang w:eastAsia="en-GB"/>
                </w:rPr>
                <w:t>1.65</w:t>
              </w:r>
            </w:ins>
          </w:p>
        </w:tc>
        <w:tc>
          <w:tcPr>
            <w:tcW w:w="1151" w:type="dxa"/>
            <w:shd w:val="clear" w:color="auto" w:fill="auto"/>
            <w:noWrap/>
            <w:vAlign w:val="center"/>
            <w:hideMark/>
          </w:tcPr>
          <w:p w:rsidR="009910DD" w:rsidRPr="003810CD" w:rsidRDefault="009910DD" w:rsidP="00AF3745">
            <w:pPr>
              <w:spacing w:line="240" w:lineRule="auto"/>
              <w:jc w:val="right"/>
              <w:rPr>
                <w:ins w:id="1120" w:author="srabhi" w:date="2015-07-20T15:16:00Z"/>
                <w:rFonts w:ascii="Arial" w:hAnsi="Arial" w:cs="Arial"/>
                <w:sz w:val="18"/>
                <w:szCs w:val="18"/>
                <w:lang w:eastAsia="en-GB"/>
              </w:rPr>
            </w:pPr>
            <w:ins w:id="1121" w:author="srabhi" w:date="2015-07-20T15:16:00Z">
              <w:r w:rsidRPr="003810CD">
                <w:rPr>
                  <w:rFonts w:ascii="Arial" w:hAnsi="Arial" w:cs="Arial"/>
                  <w:sz w:val="18"/>
                  <w:szCs w:val="18"/>
                  <w:lang w:eastAsia="en-GB"/>
                </w:rPr>
                <w:t>-0.29</w:t>
              </w:r>
            </w:ins>
          </w:p>
        </w:tc>
      </w:tr>
      <w:tr w:rsidR="009910DD" w:rsidRPr="00240276" w:rsidTr="00AF3745">
        <w:trPr>
          <w:trHeight w:val="181"/>
          <w:ins w:id="1122" w:author="srabhi" w:date="2015-07-20T15:16:00Z"/>
        </w:trPr>
        <w:tc>
          <w:tcPr>
            <w:tcW w:w="1809" w:type="dxa"/>
            <w:shd w:val="clear" w:color="auto" w:fill="auto"/>
            <w:noWrap/>
            <w:hideMark/>
          </w:tcPr>
          <w:p w:rsidR="009910DD" w:rsidRPr="00120BBB" w:rsidRDefault="009910DD" w:rsidP="00AF3745">
            <w:pPr>
              <w:spacing w:line="240" w:lineRule="auto"/>
              <w:rPr>
                <w:ins w:id="1123" w:author="srabhi" w:date="2015-07-20T15:16:00Z"/>
                <w:rFonts w:ascii="Arial" w:hAnsi="Arial" w:cs="Arial"/>
                <w:b/>
                <w:sz w:val="20"/>
                <w:szCs w:val="20"/>
                <w:lang w:eastAsia="en-GB"/>
              </w:rPr>
            </w:pPr>
            <w:ins w:id="1124" w:author="srabhi" w:date="2015-07-20T15:16:00Z">
              <w:r w:rsidRPr="00120BBB">
                <w:rPr>
                  <w:rFonts w:ascii="Arial" w:hAnsi="Arial" w:cs="Arial"/>
                  <w:b/>
                  <w:sz w:val="20"/>
                  <w:szCs w:val="20"/>
                  <w:lang w:eastAsia="en-GB"/>
                </w:rPr>
                <w:t xml:space="preserve">Pre-index </w:t>
              </w:r>
              <w:proofErr w:type="spellStart"/>
              <w:r w:rsidRPr="00120BBB">
                <w:rPr>
                  <w:rFonts w:ascii="Arial" w:hAnsi="Arial" w:cs="Arial"/>
                  <w:b/>
                  <w:sz w:val="20"/>
                  <w:szCs w:val="20"/>
                  <w:lang w:eastAsia="en-GB"/>
                </w:rPr>
                <w:t>dyslipidemia</w:t>
              </w:r>
              <w:proofErr w:type="spellEnd"/>
            </w:ins>
          </w:p>
        </w:tc>
        <w:tc>
          <w:tcPr>
            <w:tcW w:w="1134" w:type="dxa"/>
            <w:shd w:val="clear" w:color="auto" w:fill="auto"/>
            <w:noWrap/>
            <w:vAlign w:val="center"/>
            <w:hideMark/>
          </w:tcPr>
          <w:p w:rsidR="009910DD" w:rsidRPr="003810CD" w:rsidRDefault="009910DD" w:rsidP="00AF3745">
            <w:pPr>
              <w:spacing w:line="240" w:lineRule="auto"/>
              <w:jc w:val="right"/>
              <w:rPr>
                <w:ins w:id="1125" w:author="srabhi" w:date="2015-07-20T15:16:00Z"/>
                <w:rFonts w:ascii="Arial" w:hAnsi="Arial" w:cs="Arial"/>
                <w:sz w:val="18"/>
                <w:szCs w:val="18"/>
                <w:lang w:eastAsia="en-GB"/>
              </w:rPr>
            </w:pPr>
            <w:ins w:id="1126" w:author="srabhi" w:date="2015-07-20T15:16:00Z">
              <w:r w:rsidRPr="003810CD">
                <w:rPr>
                  <w:rFonts w:ascii="Arial" w:hAnsi="Arial" w:cs="Arial"/>
                  <w:sz w:val="18"/>
                  <w:szCs w:val="18"/>
                  <w:lang w:eastAsia="en-GB"/>
                </w:rPr>
                <w:t>0</w:t>
              </w:r>
            </w:ins>
          </w:p>
        </w:tc>
        <w:tc>
          <w:tcPr>
            <w:tcW w:w="709" w:type="dxa"/>
            <w:shd w:val="clear" w:color="auto" w:fill="auto"/>
            <w:noWrap/>
            <w:vAlign w:val="center"/>
            <w:hideMark/>
          </w:tcPr>
          <w:p w:rsidR="009910DD" w:rsidRPr="003810CD" w:rsidRDefault="009910DD" w:rsidP="00AF3745">
            <w:pPr>
              <w:spacing w:line="240" w:lineRule="auto"/>
              <w:jc w:val="right"/>
              <w:rPr>
                <w:ins w:id="1127" w:author="srabhi" w:date="2015-07-20T15:16:00Z"/>
                <w:rFonts w:ascii="Arial" w:hAnsi="Arial" w:cs="Arial"/>
                <w:sz w:val="18"/>
                <w:szCs w:val="18"/>
                <w:lang w:eastAsia="en-GB"/>
              </w:rPr>
            </w:pPr>
            <w:ins w:id="1128" w:author="srabhi" w:date="2015-07-20T15:16:00Z">
              <w:r w:rsidRPr="003810CD">
                <w:rPr>
                  <w:rFonts w:ascii="Arial" w:hAnsi="Arial" w:cs="Arial"/>
                  <w:sz w:val="18"/>
                  <w:szCs w:val="18"/>
                  <w:lang w:eastAsia="en-GB"/>
                </w:rPr>
                <w:t>1.08</w:t>
              </w:r>
            </w:ins>
          </w:p>
        </w:tc>
        <w:tc>
          <w:tcPr>
            <w:tcW w:w="567" w:type="dxa"/>
            <w:shd w:val="clear" w:color="auto" w:fill="auto"/>
            <w:noWrap/>
            <w:vAlign w:val="center"/>
            <w:hideMark/>
          </w:tcPr>
          <w:p w:rsidR="009910DD" w:rsidRPr="003810CD" w:rsidRDefault="009910DD" w:rsidP="00AF3745">
            <w:pPr>
              <w:spacing w:line="240" w:lineRule="auto"/>
              <w:jc w:val="right"/>
              <w:rPr>
                <w:ins w:id="1129" w:author="srabhi" w:date="2015-07-20T15:16:00Z"/>
                <w:rFonts w:ascii="Arial" w:hAnsi="Arial" w:cs="Arial"/>
                <w:sz w:val="18"/>
                <w:szCs w:val="18"/>
                <w:lang w:eastAsia="en-GB"/>
              </w:rPr>
            </w:pPr>
            <w:ins w:id="1130" w:author="srabhi" w:date="2015-07-20T15:16:00Z">
              <w:r w:rsidRPr="003810CD">
                <w:rPr>
                  <w:rFonts w:ascii="Arial" w:hAnsi="Arial" w:cs="Arial"/>
                  <w:sz w:val="18"/>
                  <w:szCs w:val="18"/>
                  <w:lang w:eastAsia="en-GB"/>
                </w:rPr>
                <w:t>0.14</w:t>
              </w:r>
            </w:ins>
          </w:p>
        </w:tc>
        <w:tc>
          <w:tcPr>
            <w:tcW w:w="992" w:type="dxa"/>
            <w:shd w:val="clear" w:color="auto" w:fill="auto"/>
            <w:noWrap/>
            <w:vAlign w:val="center"/>
            <w:hideMark/>
          </w:tcPr>
          <w:p w:rsidR="009910DD" w:rsidRPr="003810CD" w:rsidRDefault="009910DD" w:rsidP="00AF3745">
            <w:pPr>
              <w:spacing w:line="240" w:lineRule="auto"/>
              <w:jc w:val="right"/>
              <w:rPr>
                <w:ins w:id="1131" w:author="srabhi" w:date="2015-07-20T15:16:00Z"/>
                <w:rFonts w:ascii="Arial" w:hAnsi="Arial" w:cs="Arial"/>
                <w:sz w:val="18"/>
                <w:szCs w:val="18"/>
                <w:lang w:eastAsia="en-GB"/>
              </w:rPr>
            </w:pPr>
            <w:ins w:id="1132" w:author="srabhi" w:date="2015-07-20T15:16:00Z">
              <w:r w:rsidRPr="003810CD">
                <w:rPr>
                  <w:rFonts w:ascii="Arial" w:hAnsi="Arial" w:cs="Arial"/>
                  <w:sz w:val="18"/>
                  <w:szCs w:val="18"/>
                  <w:lang w:eastAsia="en-GB"/>
                </w:rPr>
                <w:t>6</w:t>
              </w:r>
            </w:ins>
          </w:p>
        </w:tc>
        <w:tc>
          <w:tcPr>
            <w:tcW w:w="1134" w:type="dxa"/>
            <w:shd w:val="clear" w:color="auto" w:fill="auto"/>
            <w:noWrap/>
            <w:vAlign w:val="center"/>
            <w:hideMark/>
          </w:tcPr>
          <w:p w:rsidR="009910DD" w:rsidRPr="003810CD" w:rsidRDefault="009910DD" w:rsidP="00AF3745">
            <w:pPr>
              <w:spacing w:line="240" w:lineRule="auto"/>
              <w:jc w:val="right"/>
              <w:rPr>
                <w:ins w:id="1133" w:author="srabhi" w:date="2015-07-20T15:16:00Z"/>
                <w:rFonts w:ascii="Arial" w:hAnsi="Arial" w:cs="Arial"/>
                <w:sz w:val="18"/>
                <w:szCs w:val="18"/>
                <w:lang w:eastAsia="en-GB"/>
              </w:rPr>
            </w:pPr>
            <w:ins w:id="1134" w:author="srabhi" w:date="2015-07-20T15:16:00Z">
              <w:r w:rsidRPr="003810CD">
                <w:rPr>
                  <w:rFonts w:ascii="Arial" w:hAnsi="Arial" w:cs="Arial"/>
                  <w:sz w:val="18"/>
                  <w:szCs w:val="18"/>
                  <w:lang w:eastAsia="en-GB"/>
                </w:rPr>
                <w:t>0</w:t>
              </w:r>
            </w:ins>
          </w:p>
        </w:tc>
        <w:tc>
          <w:tcPr>
            <w:tcW w:w="709" w:type="dxa"/>
            <w:shd w:val="clear" w:color="auto" w:fill="auto"/>
            <w:noWrap/>
            <w:vAlign w:val="center"/>
            <w:hideMark/>
          </w:tcPr>
          <w:p w:rsidR="009910DD" w:rsidRPr="003810CD" w:rsidRDefault="009910DD" w:rsidP="00AF3745">
            <w:pPr>
              <w:spacing w:line="240" w:lineRule="auto"/>
              <w:jc w:val="right"/>
              <w:rPr>
                <w:ins w:id="1135" w:author="srabhi" w:date="2015-07-20T15:16:00Z"/>
                <w:rFonts w:ascii="Arial" w:hAnsi="Arial" w:cs="Arial"/>
                <w:sz w:val="18"/>
                <w:szCs w:val="18"/>
                <w:lang w:eastAsia="en-GB"/>
              </w:rPr>
            </w:pPr>
            <w:ins w:id="1136" w:author="srabhi" w:date="2015-07-20T15:16:00Z">
              <w:r w:rsidRPr="003810CD">
                <w:rPr>
                  <w:rFonts w:ascii="Arial" w:hAnsi="Arial" w:cs="Arial"/>
                  <w:sz w:val="18"/>
                  <w:szCs w:val="18"/>
                  <w:lang w:eastAsia="en-GB"/>
                </w:rPr>
                <w:t>1.14</w:t>
              </w:r>
            </w:ins>
          </w:p>
        </w:tc>
        <w:tc>
          <w:tcPr>
            <w:tcW w:w="567" w:type="dxa"/>
            <w:shd w:val="clear" w:color="auto" w:fill="auto"/>
            <w:noWrap/>
            <w:vAlign w:val="center"/>
            <w:hideMark/>
          </w:tcPr>
          <w:p w:rsidR="009910DD" w:rsidRPr="003810CD" w:rsidRDefault="009910DD" w:rsidP="00AF3745">
            <w:pPr>
              <w:spacing w:line="240" w:lineRule="auto"/>
              <w:jc w:val="right"/>
              <w:rPr>
                <w:ins w:id="1137" w:author="srabhi" w:date="2015-07-20T15:16:00Z"/>
                <w:rFonts w:ascii="Arial" w:hAnsi="Arial" w:cs="Arial"/>
                <w:sz w:val="18"/>
                <w:szCs w:val="18"/>
                <w:lang w:eastAsia="en-GB"/>
              </w:rPr>
            </w:pPr>
            <w:ins w:id="1138" w:author="srabhi" w:date="2015-07-20T15:16:00Z">
              <w:r w:rsidRPr="003810CD">
                <w:rPr>
                  <w:rFonts w:ascii="Arial" w:hAnsi="Arial" w:cs="Arial"/>
                  <w:sz w:val="18"/>
                  <w:szCs w:val="18"/>
                  <w:lang w:eastAsia="en-GB"/>
                </w:rPr>
                <w:t>0.33</w:t>
              </w:r>
            </w:ins>
          </w:p>
        </w:tc>
        <w:tc>
          <w:tcPr>
            <w:tcW w:w="992" w:type="dxa"/>
            <w:shd w:val="clear" w:color="auto" w:fill="auto"/>
            <w:noWrap/>
            <w:vAlign w:val="center"/>
            <w:hideMark/>
          </w:tcPr>
          <w:p w:rsidR="009910DD" w:rsidRPr="003810CD" w:rsidRDefault="009910DD" w:rsidP="00AF3745">
            <w:pPr>
              <w:spacing w:line="240" w:lineRule="auto"/>
              <w:jc w:val="right"/>
              <w:rPr>
                <w:ins w:id="1139" w:author="srabhi" w:date="2015-07-20T15:16:00Z"/>
                <w:rFonts w:ascii="Arial" w:hAnsi="Arial" w:cs="Arial"/>
                <w:sz w:val="18"/>
                <w:szCs w:val="18"/>
                <w:lang w:eastAsia="en-GB"/>
              </w:rPr>
            </w:pPr>
            <w:ins w:id="1140" w:author="srabhi" w:date="2015-07-20T15:16:00Z">
              <w:r w:rsidRPr="003810CD">
                <w:rPr>
                  <w:rFonts w:ascii="Arial" w:hAnsi="Arial" w:cs="Arial"/>
                  <w:sz w:val="18"/>
                  <w:szCs w:val="18"/>
                  <w:lang w:eastAsia="en-GB"/>
                </w:rPr>
                <w:t>7</w:t>
              </w:r>
            </w:ins>
          </w:p>
        </w:tc>
        <w:tc>
          <w:tcPr>
            <w:tcW w:w="1134" w:type="dxa"/>
            <w:shd w:val="clear" w:color="auto" w:fill="auto"/>
            <w:noWrap/>
            <w:vAlign w:val="center"/>
            <w:hideMark/>
          </w:tcPr>
          <w:p w:rsidR="009910DD" w:rsidRPr="003810CD" w:rsidRDefault="009910DD" w:rsidP="00AF3745">
            <w:pPr>
              <w:spacing w:line="240" w:lineRule="auto"/>
              <w:jc w:val="right"/>
              <w:rPr>
                <w:ins w:id="1141" w:author="srabhi" w:date="2015-07-20T15:16:00Z"/>
                <w:rFonts w:ascii="Arial" w:hAnsi="Arial" w:cs="Arial"/>
                <w:sz w:val="18"/>
                <w:szCs w:val="18"/>
                <w:lang w:eastAsia="en-GB"/>
              </w:rPr>
            </w:pPr>
            <w:ins w:id="1142" w:author="srabhi" w:date="2015-07-20T15:16:00Z">
              <w:r w:rsidRPr="003810CD">
                <w:rPr>
                  <w:rFonts w:ascii="Arial" w:hAnsi="Arial" w:cs="Arial"/>
                  <w:sz w:val="18"/>
                  <w:szCs w:val="18"/>
                  <w:lang w:eastAsia="en-GB"/>
                </w:rPr>
                <w:t>0</w:t>
              </w:r>
            </w:ins>
          </w:p>
        </w:tc>
        <w:tc>
          <w:tcPr>
            <w:tcW w:w="709" w:type="dxa"/>
            <w:shd w:val="clear" w:color="auto" w:fill="auto"/>
            <w:noWrap/>
            <w:vAlign w:val="center"/>
            <w:hideMark/>
          </w:tcPr>
          <w:p w:rsidR="009910DD" w:rsidRPr="003810CD" w:rsidRDefault="009910DD" w:rsidP="00AF3745">
            <w:pPr>
              <w:spacing w:line="240" w:lineRule="auto"/>
              <w:jc w:val="right"/>
              <w:rPr>
                <w:ins w:id="1143" w:author="srabhi" w:date="2015-07-20T15:16:00Z"/>
                <w:rFonts w:ascii="Arial" w:hAnsi="Arial" w:cs="Arial"/>
                <w:sz w:val="18"/>
                <w:szCs w:val="18"/>
                <w:lang w:eastAsia="en-GB"/>
              </w:rPr>
            </w:pPr>
            <w:ins w:id="1144" w:author="srabhi" w:date="2015-07-20T15:16:00Z">
              <w:r w:rsidRPr="003810CD">
                <w:rPr>
                  <w:rFonts w:ascii="Arial" w:hAnsi="Arial" w:cs="Arial"/>
                  <w:sz w:val="18"/>
                  <w:szCs w:val="18"/>
                  <w:lang w:eastAsia="en-GB"/>
                </w:rPr>
                <w:t>1.02</w:t>
              </w:r>
            </w:ins>
          </w:p>
        </w:tc>
        <w:tc>
          <w:tcPr>
            <w:tcW w:w="567" w:type="dxa"/>
            <w:shd w:val="clear" w:color="auto" w:fill="auto"/>
            <w:noWrap/>
            <w:vAlign w:val="center"/>
            <w:hideMark/>
          </w:tcPr>
          <w:p w:rsidR="009910DD" w:rsidRPr="003810CD" w:rsidRDefault="009910DD" w:rsidP="00AF3745">
            <w:pPr>
              <w:spacing w:line="240" w:lineRule="auto"/>
              <w:jc w:val="right"/>
              <w:rPr>
                <w:ins w:id="1145" w:author="srabhi" w:date="2015-07-20T15:16:00Z"/>
                <w:rFonts w:ascii="Arial" w:hAnsi="Arial" w:cs="Arial"/>
                <w:sz w:val="18"/>
                <w:szCs w:val="18"/>
                <w:lang w:eastAsia="en-GB"/>
              </w:rPr>
            </w:pPr>
            <w:ins w:id="1146" w:author="srabhi" w:date="2015-07-20T15:16:00Z">
              <w:r w:rsidRPr="003810CD">
                <w:rPr>
                  <w:rFonts w:ascii="Arial" w:hAnsi="Arial" w:cs="Arial"/>
                  <w:sz w:val="18"/>
                  <w:szCs w:val="18"/>
                  <w:lang w:eastAsia="en-GB"/>
                </w:rPr>
                <w:t>0.09</w:t>
              </w:r>
            </w:ins>
          </w:p>
        </w:tc>
        <w:tc>
          <w:tcPr>
            <w:tcW w:w="1212" w:type="dxa"/>
            <w:shd w:val="clear" w:color="auto" w:fill="auto"/>
            <w:noWrap/>
            <w:vAlign w:val="center"/>
            <w:hideMark/>
          </w:tcPr>
          <w:p w:rsidR="009910DD" w:rsidRPr="003810CD" w:rsidRDefault="009910DD" w:rsidP="00AF3745">
            <w:pPr>
              <w:spacing w:line="240" w:lineRule="auto"/>
              <w:jc w:val="right"/>
              <w:rPr>
                <w:ins w:id="1147" w:author="srabhi" w:date="2015-07-20T15:16:00Z"/>
                <w:rFonts w:ascii="Arial" w:hAnsi="Arial" w:cs="Arial"/>
                <w:sz w:val="18"/>
                <w:szCs w:val="18"/>
                <w:lang w:eastAsia="en-GB"/>
              </w:rPr>
            </w:pPr>
            <w:ins w:id="1148" w:author="srabhi" w:date="2015-07-20T15:16:00Z">
              <w:r w:rsidRPr="003810CD">
                <w:rPr>
                  <w:rFonts w:ascii="Arial" w:hAnsi="Arial" w:cs="Arial"/>
                  <w:sz w:val="18"/>
                  <w:szCs w:val="18"/>
                  <w:lang w:eastAsia="en-GB"/>
                </w:rPr>
                <w:t>1.18</w:t>
              </w:r>
            </w:ins>
          </w:p>
        </w:tc>
        <w:tc>
          <w:tcPr>
            <w:tcW w:w="1151" w:type="dxa"/>
            <w:shd w:val="clear" w:color="auto" w:fill="auto"/>
            <w:noWrap/>
            <w:vAlign w:val="center"/>
            <w:hideMark/>
          </w:tcPr>
          <w:p w:rsidR="009910DD" w:rsidRPr="003810CD" w:rsidRDefault="009910DD" w:rsidP="00AF3745">
            <w:pPr>
              <w:spacing w:line="240" w:lineRule="auto"/>
              <w:jc w:val="right"/>
              <w:rPr>
                <w:ins w:id="1149" w:author="srabhi" w:date="2015-07-20T15:16:00Z"/>
                <w:rFonts w:ascii="Arial" w:hAnsi="Arial" w:cs="Arial"/>
                <w:sz w:val="18"/>
                <w:szCs w:val="18"/>
                <w:lang w:eastAsia="en-GB"/>
              </w:rPr>
            </w:pPr>
            <w:ins w:id="1150" w:author="srabhi" w:date="2015-07-20T15:16:00Z">
              <w:r w:rsidRPr="003810CD">
                <w:rPr>
                  <w:rFonts w:ascii="Arial" w:hAnsi="Arial" w:cs="Arial"/>
                  <w:sz w:val="18"/>
                  <w:szCs w:val="18"/>
                  <w:lang w:eastAsia="en-GB"/>
                </w:rPr>
                <w:t>-0.16</w:t>
              </w:r>
            </w:ins>
          </w:p>
        </w:tc>
        <w:tc>
          <w:tcPr>
            <w:tcW w:w="1053" w:type="dxa"/>
            <w:shd w:val="clear" w:color="auto" w:fill="auto"/>
            <w:noWrap/>
            <w:vAlign w:val="center"/>
            <w:hideMark/>
          </w:tcPr>
          <w:p w:rsidR="009910DD" w:rsidRPr="003810CD" w:rsidRDefault="009910DD" w:rsidP="00AF3745">
            <w:pPr>
              <w:spacing w:line="240" w:lineRule="auto"/>
              <w:jc w:val="right"/>
              <w:rPr>
                <w:ins w:id="1151" w:author="srabhi" w:date="2015-07-20T15:16:00Z"/>
                <w:rFonts w:ascii="Arial" w:hAnsi="Arial" w:cs="Arial"/>
                <w:sz w:val="18"/>
                <w:szCs w:val="18"/>
                <w:lang w:eastAsia="en-GB"/>
              </w:rPr>
            </w:pPr>
            <w:ins w:id="1152" w:author="srabhi" w:date="2015-07-20T15:16:00Z">
              <w:r w:rsidRPr="003810CD">
                <w:rPr>
                  <w:rFonts w:ascii="Arial" w:hAnsi="Arial" w:cs="Arial"/>
                  <w:sz w:val="18"/>
                  <w:szCs w:val="18"/>
                  <w:lang w:eastAsia="en-GB"/>
                </w:rPr>
                <w:t>1.16</w:t>
              </w:r>
            </w:ins>
          </w:p>
        </w:tc>
        <w:tc>
          <w:tcPr>
            <w:tcW w:w="1151" w:type="dxa"/>
            <w:shd w:val="clear" w:color="auto" w:fill="auto"/>
            <w:noWrap/>
            <w:vAlign w:val="center"/>
            <w:hideMark/>
          </w:tcPr>
          <w:p w:rsidR="009910DD" w:rsidRPr="003810CD" w:rsidRDefault="009910DD" w:rsidP="00AF3745">
            <w:pPr>
              <w:spacing w:line="240" w:lineRule="auto"/>
              <w:jc w:val="right"/>
              <w:rPr>
                <w:ins w:id="1153" w:author="srabhi" w:date="2015-07-20T15:16:00Z"/>
                <w:rFonts w:ascii="Arial" w:hAnsi="Arial" w:cs="Arial"/>
                <w:sz w:val="18"/>
                <w:szCs w:val="18"/>
                <w:lang w:eastAsia="en-GB"/>
              </w:rPr>
            </w:pPr>
            <w:ins w:id="1154" w:author="srabhi" w:date="2015-07-20T15:16:00Z">
              <w:r w:rsidRPr="003810CD">
                <w:rPr>
                  <w:rFonts w:ascii="Arial" w:hAnsi="Arial" w:cs="Arial"/>
                  <w:sz w:val="18"/>
                  <w:szCs w:val="18"/>
                  <w:lang w:eastAsia="en-GB"/>
                </w:rPr>
                <w:t>-0.13</w:t>
              </w:r>
            </w:ins>
          </w:p>
        </w:tc>
      </w:tr>
      <w:tr w:rsidR="009910DD" w:rsidRPr="00240276" w:rsidTr="00AF3745">
        <w:trPr>
          <w:trHeight w:val="181"/>
          <w:ins w:id="1155" w:author="srabhi" w:date="2015-07-20T15:16:00Z"/>
        </w:trPr>
        <w:tc>
          <w:tcPr>
            <w:tcW w:w="1809" w:type="dxa"/>
            <w:shd w:val="clear" w:color="auto" w:fill="auto"/>
            <w:noWrap/>
            <w:hideMark/>
          </w:tcPr>
          <w:p w:rsidR="009910DD" w:rsidRPr="00120BBB" w:rsidRDefault="009910DD" w:rsidP="00AF3745">
            <w:pPr>
              <w:spacing w:line="240" w:lineRule="auto"/>
              <w:rPr>
                <w:ins w:id="1156" w:author="srabhi" w:date="2015-07-20T15:16:00Z"/>
                <w:rFonts w:ascii="Arial" w:hAnsi="Arial" w:cs="Arial"/>
                <w:b/>
                <w:sz w:val="20"/>
                <w:szCs w:val="20"/>
                <w:lang w:eastAsia="en-GB"/>
              </w:rPr>
            </w:pPr>
            <w:ins w:id="1157" w:author="srabhi" w:date="2015-07-20T15:16:00Z">
              <w:r w:rsidRPr="00120BBB">
                <w:rPr>
                  <w:rFonts w:ascii="Arial" w:hAnsi="Arial" w:cs="Arial"/>
                  <w:b/>
                  <w:sz w:val="20"/>
                  <w:szCs w:val="20"/>
                  <w:lang w:eastAsia="en-GB"/>
                </w:rPr>
                <w:t>History of CVD</w:t>
              </w:r>
            </w:ins>
          </w:p>
        </w:tc>
        <w:tc>
          <w:tcPr>
            <w:tcW w:w="1134" w:type="dxa"/>
            <w:shd w:val="clear" w:color="auto" w:fill="auto"/>
            <w:noWrap/>
            <w:vAlign w:val="center"/>
            <w:hideMark/>
          </w:tcPr>
          <w:p w:rsidR="009910DD" w:rsidRPr="003810CD" w:rsidRDefault="009910DD" w:rsidP="00AF3745">
            <w:pPr>
              <w:spacing w:line="240" w:lineRule="auto"/>
              <w:jc w:val="right"/>
              <w:rPr>
                <w:ins w:id="1158" w:author="srabhi" w:date="2015-07-20T15:16:00Z"/>
                <w:rFonts w:ascii="Arial" w:hAnsi="Arial" w:cs="Arial"/>
                <w:sz w:val="18"/>
                <w:szCs w:val="18"/>
                <w:lang w:eastAsia="en-GB"/>
              </w:rPr>
            </w:pPr>
            <w:ins w:id="1159" w:author="srabhi" w:date="2015-07-20T15:16:00Z">
              <w:r w:rsidRPr="003810CD">
                <w:rPr>
                  <w:rFonts w:ascii="Arial" w:hAnsi="Arial" w:cs="Arial"/>
                  <w:sz w:val="18"/>
                  <w:szCs w:val="18"/>
                  <w:lang w:eastAsia="en-GB"/>
                </w:rPr>
                <w:t>28</w:t>
              </w:r>
            </w:ins>
          </w:p>
        </w:tc>
        <w:tc>
          <w:tcPr>
            <w:tcW w:w="709" w:type="dxa"/>
            <w:shd w:val="clear" w:color="auto" w:fill="auto"/>
            <w:noWrap/>
            <w:vAlign w:val="center"/>
            <w:hideMark/>
          </w:tcPr>
          <w:p w:rsidR="009910DD" w:rsidRPr="003810CD" w:rsidRDefault="009910DD" w:rsidP="00AF3745">
            <w:pPr>
              <w:spacing w:line="240" w:lineRule="auto"/>
              <w:jc w:val="right"/>
              <w:rPr>
                <w:ins w:id="1160" w:author="srabhi" w:date="2015-07-20T15:16:00Z"/>
                <w:rFonts w:ascii="Arial" w:hAnsi="Arial" w:cs="Arial"/>
                <w:sz w:val="18"/>
                <w:szCs w:val="18"/>
                <w:lang w:eastAsia="en-GB"/>
              </w:rPr>
            </w:pPr>
            <w:ins w:id="1161" w:author="srabhi" w:date="2015-07-20T15:16:00Z">
              <w:r w:rsidRPr="003810CD">
                <w:rPr>
                  <w:rFonts w:ascii="Arial" w:hAnsi="Arial" w:cs="Arial"/>
                  <w:sz w:val="18"/>
                  <w:szCs w:val="18"/>
                  <w:lang w:eastAsia="en-GB"/>
                </w:rPr>
                <w:t>0.60</w:t>
              </w:r>
            </w:ins>
          </w:p>
        </w:tc>
        <w:tc>
          <w:tcPr>
            <w:tcW w:w="567" w:type="dxa"/>
            <w:shd w:val="clear" w:color="auto" w:fill="auto"/>
            <w:noWrap/>
            <w:vAlign w:val="center"/>
            <w:hideMark/>
          </w:tcPr>
          <w:p w:rsidR="009910DD" w:rsidRPr="003810CD" w:rsidRDefault="009910DD" w:rsidP="00AF3745">
            <w:pPr>
              <w:spacing w:line="240" w:lineRule="auto"/>
              <w:jc w:val="right"/>
              <w:rPr>
                <w:ins w:id="1162" w:author="srabhi" w:date="2015-07-20T15:16:00Z"/>
                <w:rFonts w:ascii="Arial" w:hAnsi="Arial" w:cs="Arial"/>
                <w:sz w:val="18"/>
                <w:szCs w:val="18"/>
                <w:lang w:eastAsia="en-GB"/>
              </w:rPr>
            </w:pPr>
            <w:ins w:id="1163" w:author="srabhi" w:date="2015-07-20T15:16:00Z">
              <w:r w:rsidRPr="003810CD">
                <w:rPr>
                  <w:rFonts w:ascii="Arial" w:hAnsi="Arial" w:cs="Arial"/>
                  <w:sz w:val="18"/>
                  <w:szCs w:val="18"/>
                  <w:lang w:eastAsia="en-GB"/>
                </w:rPr>
                <w:t>0.15</w:t>
              </w:r>
            </w:ins>
          </w:p>
        </w:tc>
        <w:tc>
          <w:tcPr>
            <w:tcW w:w="992" w:type="dxa"/>
            <w:shd w:val="clear" w:color="auto" w:fill="auto"/>
            <w:noWrap/>
            <w:vAlign w:val="center"/>
            <w:hideMark/>
          </w:tcPr>
          <w:p w:rsidR="009910DD" w:rsidRPr="003810CD" w:rsidRDefault="009910DD" w:rsidP="00AF3745">
            <w:pPr>
              <w:spacing w:line="240" w:lineRule="auto"/>
              <w:jc w:val="right"/>
              <w:rPr>
                <w:ins w:id="1164" w:author="srabhi" w:date="2015-07-20T15:16:00Z"/>
                <w:rFonts w:ascii="Arial" w:hAnsi="Arial" w:cs="Arial"/>
                <w:sz w:val="18"/>
                <w:szCs w:val="18"/>
                <w:lang w:eastAsia="en-GB"/>
              </w:rPr>
            </w:pPr>
            <w:ins w:id="1165" w:author="srabhi" w:date="2015-07-20T15:16:00Z">
              <w:r w:rsidRPr="003810CD">
                <w:rPr>
                  <w:rFonts w:ascii="Arial" w:hAnsi="Arial" w:cs="Arial"/>
                  <w:sz w:val="18"/>
                  <w:szCs w:val="18"/>
                  <w:lang w:eastAsia="en-GB"/>
                </w:rPr>
                <w:t>45</w:t>
              </w:r>
            </w:ins>
          </w:p>
        </w:tc>
        <w:tc>
          <w:tcPr>
            <w:tcW w:w="1134" w:type="dxa"/>
            <w:shd w:val="clear" w:color="auto" w:fill="auto"/>
            <w:noWrap/>
            <w:vAlign w:val="center"/>
            <w:hideMark/>
          </w:tcPr>
          <w:p w:rsidR="009910DD" w:rsidRPr="003810CD" w:rsidRDefault="009910DD" w:rsidP="00AF3745">
            <w:pPr>
              <w:spacing w:line="240" w:lineRule="auto"/>
              <w:jc w:val="right"/>
              <w:rPr>
                <w:ins w:id="1166" w:author="srabhi" w:date="2015-07-20T15:16:00Z"/>
                <w:rFonts w:ascii="Arial" w:hAnsi="Arial" w:cs="Arial"/>
                <w:sz w:val="18"/>
                <w:szCs w:val="18"/>
                <w:lang w:eastAsia="en-GB"/>
              </w:rPr>
            </w:pPr>
            <w:ins w:id="1167" w:author="srabhi" w:date="2015-07-20T15:16:00Z">
              <w:r w:rsidRPr="003810CD">
                <w:rPr>
                  <w:rFonts w:ascii="Arial" w:hAnsi="Arial" w:cs="Arial"/>
                  <w:sz w:val="18"/>
                  <w:szCs w:val="18"/>
                  <w:lang w:eastAsia="en-GB"/>
                </w:rPr>
                <w:t>14</w:t>
              </w:r>
            </w:ins>
          </w:p>
        </w:tc>
        <w:tc>
          <w:tcPr>
            <w:tcW w:w="709" w:type="dxa"/>
            <w:shd w:val="clear" w:color="auto" w:fill="auto"/>
            <w:noWrap/>
            <w:vAlign w:val="center"/>
            <w:hideMark/>
          </w:tcPr>
          <w:p w:rsidR="009910DD" w:rsidRPr="003810CD" w:rsidRDefault="009910DD" w:rsidP="00AF3745">
            <w:pPr>
              <w:spacing w:line="240" w:lineRule="auto"/>
              <w:jc w:val="right"/>
              <w:rPr>
                <w:ins w:id="1168" w:author="srabhi" w:date="2015-07-20T15:16:00Z"/>
                <w:rFonts w:ascii="Arial" w:hAnsi="Arial" w:cs="Arial"/>
                <w:sz w:val="18"/>
                <w:szCs w:val="18"/>
                <w:lang w:eastAsia="en-GB"/>
              </w:rPr>
            </w:pPr>
            <w:ins w:id="1169" w:author="srabhi" w:date="2015-07-20T15:16:00Z">
              <w:r w:rsidRPr="003810CD">
                <w:rPr>
                  <w:rFonts w:ascii="Arial" w:hAnsi="Arial" w:cs="Arial"/>
                  <w:sz w:val="18"/>
                  <w:szCs w:val="18"/>
                  <w:lang w:eastAsia="en-GB"/>
                </w:rPr>
                <w:t>0.52</w:t>
              </w:r>
            </w:ins>
          </w:p>
        </w:tc>
        <w:tc>
          <w:tcPr>
            <w:tcW w:w="567" w:type="dxa"/>
            <w:shd w:val="clear" w:color="auto" w:fill="auto"/>
            <w:noWrap/>
            <w:vAlign w:val="center"/>
            <w:hideMark/>
          </w:tcPr>
          <w:p w:rsidR="009910DD" w:rsidRPr="003810CD" w:rsidRDefault="009910DD" w:rsidP="00AF3745">
            <w:pPr>
              <w:spacing w:line="240" w:lineRule="auto"/>
              <w:jc w:val="right"/>
              <w:rPr>
                <w:ins w:id="1170" w:author="srabhi" w:date="2015-07-20T15:16:00Z"/>
                <w:rFonts w:ascii="Arial" w:hAnsi="Arial" w:cs="Arial"/>
                <w:sz w:val="18"/>
                <w:szCs w:val="18"/>
                <w:lang w:eastAsia="en-GB"/>
              </w:rPr>
            </w:pPr>
            <w:ins w:id="1171" w:author="srabhi" w:date="2015-07-20T15:16:00Z">
              <w:r w:rsidRPr="003810CD">
                <w:rPr>
                  <w:rFonts w:ascii="Arial" w:hAnsi="Arial" w:cs="Arial"/>
                  <w:sz w:val="18"/>
                  <w:szCs w:val="18"/>
                  <w:lang w:eastAsia="en-GB"/>
                </w:rPr>
                <w:t>0.08</w:t>
              </w:r>
            </w:ins>
          </w:p>
        </w:tc>
        <w:tc>
          <w:tcPr>
            <w:tcW w:w="992" w:type="dxa"/>
            <w:shd w:val="clear" w:color="auto" w:fill="auto"/>
            <w:noWrap/>
            <w:vAlign w:val="center"/>
            <w:hideMark/>
          </w:tcPr>
          <w:p w:rsidR="009910DD" w:rsidRPr="003810CD" w:rsidRDefault="009910DD" w:rsidP="00AF3745">
            <w:pPr>
              <w:spacing w:line="240" w:lineRule="auto"/>
              <w:jc w:val="right"/>
              <w:rPr>
                <w:ins w:id="1172" w:author="srabhi" w:date="2015-07-20T15:16:00Z"/>
                <w:rFonts w:ascii="Arial" w:hAnsi="Arial" w:cs="Arial"/>
                <w:sz w:val="18"/>
                <w:szCs w:val="18"/>
                <w:lang w:eastAsia="en-GB"/>
              </w:rPr>
            </w:pPr>
            <w:ins w:id="1173" w:author="srabhi" w:date="2015-07-20T15:16:00Z">
              <w:r w:rsidRPr="003810CD">
                <w:rPr>
                  <w:rFonts w:ascii="Arial" w:hAnsi="Arial" w:cs="Arial"/>
                  <w:sz w:val="18"/>
                  <w:szCs w:val="18"/>
                  <w:lang w:eastAsia="en-GB"/>
                </w:rPr>
                <w:t>6</w:t>
              </w:r>
            </w:ins>
          </w:p>
        </w:tc>
        <w:tc>
          <w:tcPr>
            <w:tcW w:w="1134" w:type="dxa"/>
            <w:shd w:val="clear" w:color="auto" w:fill="auto"/>
            <w:noWrap/>
            <w:vAlign w:val="center"/>
            <w:hideMark/>
          </w:tcPr>
          <w:p w:rsidR="009910DD" w:rsidRPr="003810CD" w:rsidRDefault="009910DD" w:rsidP="00AF3745">
            <w:pPr>
              <w:spacing w:line="240" w:lineRule="auto"/>
              <w:jc w:val="right"/>
              <w:rPr>
                <w:ins w:id="1174" w:author="srabhi" w:date="2015-07-20T15:16:00Z"/>
                <w:rFonts w:ascii="Arial" w:hAnsi="Arial" w:cs="Arial"/>
                <w:sz w:val="18"/>
                <w:szCs w:val="18"/>
                <w:lang w:eastAsia="en-GB"/>
              </w:rPr>
            </w:pPr>
            <w:ins w:id="1175" w:author="srabhi" w:date="2015-07-20T15:16:00Z">
              <w:r w:rsidRPr="003810CD">
                <w:rPr>
                  <w:rFonts w:ascii="Arial" w:hAnsi="Arial" w:cs="Arial"/>
                  <w:sz w:val="18"/>
                  <w:szCs w:val="18"/>
                  <w:lang w:eastAsia="en-GB"/>
                </w:rPr>
                <w:t>3</w:t>
              </w:r>
            </w:ins>
          </w:p>
        </w:tc>
        <w:tc>
          <w:tcPr>
            <w:tcW w:w="709" w:type="dxa"/>
            <w:shd w:val="clear" w:color="auto" w:fill="auto"/>
            <w:noWrap/>
            <w:vAlign w:val="center"/>
            <w:hideMark/>
          </w:tcPr>
          <w:p w:rsidR="009910DD" w:rsidRPr="003810CD" w:rsidRDefault="009910DD" w:rsidP="00AF3745">
            <w:pPr>
              <w:spacing w:line="240" w:lineRule="auto"/>
              <w:jc w:val="right"/>
              <w:rPr>
                <w:ins w:id="1176" w:author="srabhi" w:date="2015-07-20T15:16:00Z"/>
                <w:rFonts w:ascii="Arial" w:hAnsi="Arial" w:cs="Arial"/>
                <w:sz w:val="18"/>
                <w:szCs w:val="18"/>
                <w:lang w:eastAsia="en-GB"/>
              </w:rPr>
            </w:pPr>
            <w:ins w:id="1177" w:author="srabhi" w:date="2015-07-20T15:16:00Z">
              <w:r w:rsidRPr="003810CD">
                <w:rPr>
                  <w:rFonts w:ascii="Arial" w:hAnsi="Arial" w:cs="Arial"/>
                  <w:sz w:val="18"/>
                  <w:szCs w:val="18"/>
                  <w:lang w:eastAsia="en-GB"/>
                </w:rPr>
                <w:t>0.84</w:t>
              </w:r>
            </w:ins>
          </w:p>
        </w:tc>
        <w:tc>
          <w:tcPr>
            <w:tcW w:w="567" w:type="dxa"/>
            <w:shd w:val="clear" w:color="auto" w:fill="auto"/>
            <w:noWrap/>
            <w:vAlign w:val="center"/>
            <w:hideMark/>
          </w:tcPr>
          <w:p w:rsidR="009910DD" w:rsidRPr="003810CD" w:rsidRDefault="009910DD" w:rsidP="00AF3745">
            <w:pPr>
              <w:spacing w:line="240" w:lineRule="auto"/>
              <w:jc w:val="right"/>
              <w:rPr>
                <w:ins w:id="1178" w:author="srabhi" w:date="2015-07-20T15:16:00Z"/>
                <w:rFonts w:ascii="Arial" w:hAnsi="Arial" w:cs="Arial"/>
                <w:sz w:val="18"/>
                <w:szCs w:val="18"/>
                <w:lang w:eastAsia="en-GB"/>
              </w:rPr>
            </w:pPr>
            <w:ins w:id="1179" w:author="srabhi" w:date="2015-07-20T15:16:00Z">
              <w:r w:rsidRPr="003810CD">
                <w:rPr>
                  <w:rFonts w:ascii="Arial" w:hAnsi="Arial" w:cs="Arial"/>
                  <w:sz w:val="18"/>
                  <w:szCs w:val="18"/>
                  <w:lang w:eastAsia="en-GB"/>
                </w:rPr>
                <w:t>0.05</w:t>
              </w:r>
            </w:ins>
          </w:p>
        </w:tc>
        <w:tc>
          <w:tcPr>
            <w:tcW w:w="1212" w:type="dxa"/>
            <w:shd w:val="clear" w:color="auto" w:fill="auto"/>
            <w:noWrap/>
            <w:vAlign w:val="center"/>
            <w:hideMark/>
          </w:tcPr>
          <w:p w:rsidR="009910DD" w:rsidRPr="003810CD" w:rsidRDefault="009910DD" w:rsidP="00AF3745">
            <w:pPr>
              <w:spacing w:line="240" w:lineRule="auto"/>
              <w:jc w:val="right"/>
              <w:rPr>
                <w:ins w:id="1180" w:author="srabhi" w:date="2015-07-20T15:16:00Z"/>
                <w:rFonts w:ascii="Arial" w:hAnsi="Arial" w:cs="Arial"/>
                <w:sz w:val="18"/>
                <w:szCs w:val="18"/>
                <w:lang w:eastAsia="en-GB"/>
              </w:rPr>
            </w:pPr>
            <w:ins w:id="1181" w:author="srabhi" w:date="2015-07-20T15:16:00Z">
              <w:r w:rsidRPr="003810CD">
                <w:rPr>
                  <w:rFonts w:ascii="Arial" w:hAnsi="Arial" w:cs="Arial"/>
                  <w:sz w:val="18"/>
                  <w:szCs w:val="18"/>
                  <w:lang w:eastAsia="en-GB"/>
                </w:rPr>
                <w:t>0.43</w:t>
              </w:r>
            </w:ins>
          </w:p>
        </w:tc>
        <w:tc>
          <w:tcPr>
            <w:tcW w:w="1151" w:type="dxa"/>
            <w:shd w:val="clear" w:color="auto" w:fill="auto"/>
            <w:noWrap/>
            <w:vAlign w:val="center"/>
            <w:hideMark/>
          </w:tcPr>
          <w:p w:rsidR="009910DD" w:rsidRPr="003810CD" w:rsidRDefault="009910DD" w:rsidP="00AF3745">
            <w:pPr>
              <w:spacing w:line="240" w:lineRule="auto"/>
              <w:jc w:val="right"/>
              <w:rPr>
                <w:ins w:id="1182" w:author="srabhi" w:date="2015-07-20T15:16:00Z"/>
                <w:rFonts w:ascii="Arial" w:hAnsi="Arial" w:cs="Arial"/>
                <w:sz w:val="18"/>
                <w:szCs w:val="18"/>
                <w:lang w:eastAsia="en-GB"/>
              </w:rPr>
            </w:pPr>
            <w:ins w:id="1183" w:author="srabhi" w:date="2015-07-20T15:16:00Z">
              <w:r w:rsidRPr="003810CD">
                <w:rPr>
                  <w:rFonts w:ascii="Arial" w:hAnsi="Arial" w:cs="Arial"/>
                  <w:sz w:val="18"/>
                  <w:szCs w:val="18"/>
                  <w:lang w:eastAsia="en-GB"/>
                </w:rPr>
                <w:t>0.41</w:t>
              </w:r>
            </w:ins>
          </w:p>
        </w:tc>
        <w:tc>
          <w:tcPr>
            <w:tcW w:w="1053" w:type="dxa"/>
            <w:shd w:val="clear" w:color="auto" w:fill="auto"/>
            <w:noWrap/>
            <w:vAlign w:val="center"/>
            <w:hideMark/>
          </w:tcPr>
          <w:p w:rsidR="009910DD" w:rsidRPr="003810CD" w:rsidRDefault="009910DD" w:rsidP="00AF3745">
            <w:pPr>
              <w:spacing w:line="240" w:lineRule="auto"/>
              <w:jc w:val="right"/>
              <w:rPr>
                <w:ins w:id="1184" w:author="srabhi" w:date="2015-07-20T15:16:00Z"/>
                <w:rFonts w:ascii="Arial" w:hAnsi="Arial" w:cs="Arial"/>
                <w:sz w:val="18"/>
                <w:szCs w:val="18"/>
                <w:lang w:eastAsia="en-GB"/>
              </w:rPr>
            </w:pPr>
            <w:ins w:id="1185" w:author="srabhi" w:date="2015-07-20T15:16:00Z">
              <w:r w:rsidRPr="003810CD">
                <w:rPr>
                  <w:rFonts w:ascii="Arial" w:hAnsi="Arial" w:cs="Arial"/>
                  <w:sz w:val="18"/>
                  <w:szCs w:val="18"/>
                  <w:lang w:eastAsia="en-GB"/>
                </w:rPr>
                <w:t>0.47</w:t>
              </w:r>
            </w:ins>
          </w:p>
        </w:tc>
        <w:tc>
          <w:tcPr>
            <w:tcW w:w="1151" w:type="dxa"/>
            <w:shd w:val="clear" w:color="auto" w:fill="auto"/>
            <w:noWrap/>
            <w:vAlign w:val="center"/>
            <w:hideMark/>
          </w:tcPr>
          <w:p w:rsidR="009910DD" w:rsidRPr="003810CD" w:rsidRDefault="009910DD" w:rsidP="00AF3745">
            <w:pPr>
              <w:spacing w:line="240" w:lineRule="auto"/>
              <w:jc w:val="right"/>
              <w:rPr>
                <w:ins w:id="1186" w:author="srabhi" w:date="2015-07-20T15:16:00Z"/>
                <w:rFonts w:ascii="Arial" w:hAnsi="Arial" w:cs="Arial"/>
                <w:sz w:val="18"/>
                <w:szCs w:val="18"/>
                <w:lang w:eastAsia="en-GB"/>
              </w:rPr>
            </w:pPr>
            <w:ins w:id="1187" w:author="srabhi" w:date="2015-07-20T15:16:00Z">
              <w:r w:rsidRPr="003810CD">
                <w:rPr>
                  <w:rFonts w:ascii="Arial" w:hAnsi="Arial" w:cs="Arial"/>
                  <w:sz w:val="18"/>
                  <w:szCs w:val="18"/>
                  <w:lang w:eastAsia="en-GB"/>
                </w:rPr>
                <w:t>0.37</w:t>
              </w:r>
            </w:ins>
          </w:p>
        </w:tc>
      </w:tr>
      <w:tr w:rsidR="009910DD" w:rsidRPr="00240276" w:rsidTr="00AF3745">
        <w:trPr>
          <w:trHeight w:val="181"/>
          <w:ins w:id="1188" w:author="srabhi" w:date="2015-07-20T15:16:00Z"/>
        </w:trPr>
        <w:tc>
          <w:tcPr>
            <w:tcW w:w="1809" w:type="dxa"/>
            <w:shd w:val="clear" w:color="auto" w:fill="auto"/>
            <w:noWrap/>
            <w:hideMark/>
          </w:tcPr>
          <w:p w:rsidR="009910DD" w:rsidRPr="00120BBB" w:rsidRDefault="009910DD" w:rsidP="00AF3745">
            <w:pPr>
              <w:spacing w:line="240" w:lineRule="auto"/>
              <w:rPr>
                <w:ins w:id="1189" w:author="srabhi" w:date="2015-07-20T15:16:00Z"/>
                <w:rFonts w:ascii="Arial" w:hAnsi="Arial" w:cs="Arial"/>
                <w:b/>
                <w:sz w:val="20"/>
                <w:szCs w:val="20"/>
                <w:lang w:eastAsia="en-GB"/>
              </w:rPr>
            </w:pPr>
            <w:proofErr w:type="spellStart"/>
            <w:ins w:id="1190" w:author="srabhi" w:date="2015-07-20T15:16:00Z">
              <w:r w:rsidRPr="00120BBB">
                <w:rPr>
                  <w:rFonts w:ascii="Arial" w:hAnsi="Arial" w:cs="Arial"/>
                  <w:b/>
                  <w:sz w:val="20"/>
                  <w:szCs w:val="20"/>
                  <w:lang w:eastAsia="en-GB"/>
                </w:rPr>
                <w:t>Charlson</w:t>
              </w:r>
              <w:proofErr w:type="spellEnd"/>
              <w:r w:rsidRPr="00120BBB">
                <w:rPr>
                  <w:rFonts w:ascii="Arial" w:hAnsi="Arial" w:cs="Arial"/>
                  <w:b/>
                  <w:sz w:val="20"/>
                  <w:szCs w:val="20"/>
                  <w:lang w:eastAsia="en-GB"/>
                </w:rPr>
                <w:t xml:space="preserve"> </w:t>
              </w:r>
              <w:proofErr w:type="spellStart"/>
              <w:r w:rsidRPr="00120BBB">
                <w:rPr>
                  <w:rFonts w:ascii="Arial" w:hAnsi="Arial" w:cs="Arial"/>
                  <w:b/>
                  <w:sz w:val="20"/>
                  <w:szCs w:val="20"/>
                  <w:lang w:eastAsia="en-GB"/>
                </w:rPr>
                <w:t>Comorbidity</w:t>
              </w:r>
              <w:proofErr w:type="spellEnd"/>
              <w:r w:rsidRPr="00120BBB">
                <w:rPr>
                  <w:rFonts w:ascii="Arial" w:hAnsi="Arial" w:cs="Arial"/>
                  <w:b/>
                  <w:sz w:val="20"/>
                  <w:szCs w:val="20"/>
                  <w:lang w:eastAsia="en-GB"/>
                </w:rPr>
                <w:t xml:space="preserve"> Index = 2+</w:t>
              </w:r>
            </w:ins>
          </w:p>
        </w:tc>
        <w:tc>
          <w:tcPr>
            <w:tcW w:w="1134" w:type="dxa"/>
            <w:shd w:val="clear" w:color="auto" w:fill="auto"/>
            <w:noWrap/>
            <w:vAlign w:val="center"/>
            <w:hideMark/>
          </w:tcPr>
          <w:p w:rsidR="009910DD" w:rsidRPr="003810CD" w:rsidRDefault="009910DD" w:rsidP="00AF3745">
            <w:pPr>
              <w:spacing w:line="240" w:lineRule="auto"/>
              <w:jc w:val="right"/>
              <w:rPr>
                <w:ins w:id="1191" w:author="srabhi" w:date="2015-07-20T15:16:00Z"/>
                <w:rFonts w:ascii="Arial" w:hAnsi="Arial" w:cs="Arial"/>
                <w:sz w:val="18"/>
                <w:szCs w:val="18"/>
                <w:lang w:eastAsia="en-GB"/>
              </w:rPr>
            </w:pPr>
            <w:ins w:id="1192" w:author="srabhi" w:date="2015-07-20T15:16:00Z">
              <w:r w:rsidRPr="003810CD">
                <w:rPr>
                  <w:rFonts w:ascii="Arial" w:hAnsi="Arial" w:cs="Arial"/>
                  <w:sz w:val="18"/>
                  <w:szCs w:val="18"/>
                  <w:lang w:eastAsia="en-GB"/>
                </w:rPr>
                <w:t>16</w:t>
              </w:r>
            </w:ins>
          </w:p>
        </w:tc>
        <w:tc>
          <w:tcPr>
            <w:tcW w:w="709" w:type="dxa"/>
            <w:shd w:val="clear" w:color="auto" w:fill="auto"/>
            <w:noWrap/>
            <w:vAlign w:val="center"/>
            <w:hideMark/>
          </w:tcPr>
          <w:p w:rsidR="009910DD" w:rsidRPr="003810CD" w:rsidRDefault="009910DD" w:rsidP="00AF3745">
            <w:pPr>
              <w:spacing w:line="240" w:lineRule="auto"/>
              <w:jc w:val="right"/>
              <w:rPr>
                <w:ins w:id="1193" w:author="srabhi" w:date="2015-07-20T15:16:00Z"/>
                <w:rFonts w:ascii="Arial" w:hAnsi="Arial" w:cs="Arial"/>
                <w:sz w:val="18"/>
                <w:szCs w:val="18"/>
                <w:lang w:eastAsia="en-GB"/>
              </w:rPr>
            </w:pPr>
            <w:ins w:id="1194" w:author="srabhi" w:date="2015-07-20T15:16:00Z">
              <w:r w:rsidRPr="003810CD">
                <w:rPr>
                  <w:rFonts w:ascii="Arial" w:hAnsi="Arial" w:cs="Arial"/>
                  <w:sz w:val="18"/>
                  <w:szCs w:val="18"/>
                  <w:lang w:eastAsia="en-GB"/>
                </w:rPr>
                <w:t>1.37</w:t>
              </w:r>
            </w:ins>
          </w:p>
        </w:tc>
        <w:tc>
          <w:tcPr>
            <w:tcW w:w="567" w:type="dxa"/>
            <w:shd w:val="clear" w:color="auto" w:fill="auto"/>
            <w:noWrap/>
            <w:vAlign w:val="center"/>
            <w:hideMark/>
          </w:tcPr>
          <w:p w:rsidR="009910DD" w:rsidRPr="003810CD" w:rsidRDefault="009910DD" w:rsidP="00AF3745">
            <w:pPr>
              <w:spacing w:line="240" w:lineRule="auto"/>
              <w:jc w:val="right"/>
              <w:rPr>
                <w:ins w:id="1195" w:author="srabhi" w:date="2015-07-20T15:16:00Z"/>
                <w:rFonts w:ascii="Arial" w:hAnsi="Arial" w:cs="Arial"/>
                <w:sz w:val="18"/>
                <w:szCs w:val="18"/>
                <w:lang w:eastAsia="en-GB"/>
              </w:rPr>
            </w:pPr>
            <w:ins w:id="1196" w:author="srabhi" w:date="2015-07-20T15:16:00Z">
              <w:r w:rsidRPr="003810CD">
                <w:rPr>
                  <w:rFonts w:ascii="Arial" w:hAnsi="Arial" w:cs="Arial"/>
                  <w:sz w:val="18"/>
                  <w:szCs w:val="18"/>
                  <w:lang w:eastAsia="en-GB"/>
                </w:rPr>
                <w:t>0.27</w:t>
              </w:r>
            </w:ins>
          </w:p>
        </w:tc>
        <w:tc>
          <w:tcPr>
            <w:tcW w:w="992" w:type="dxa"/>
            <w:shd w:val="clear" w:color="auto" w:fill="auto"/>
            <w:noWrap/>
            <w:vAlign w:val="center"/>
            <w:hideMark/>
          </w:tcPr>
          <w:p w:rsidR="009910DD" w:rsidRPr="003810CD" w:rsidRDefault="009910DD" w:rsidP="00AF3745">
            <w:pPr>
              <w:spacing w:line="240" w:lineRule="auto"/>
              <w:jc w:val="right"/>
              <w:rPr>
                <w:ins w:id="1197" w:author="srabhi" w:date="2015-07-20T15:16:00Z"/>
                <w:rFonts w:ascii="Arial" w:hAnsi="Arial" w:cs="Arial"/>
                <w:sz w:val="18"/>
                <w:szCs w:val="18"/>
                <w:lang w:eastAsia="en-GB"/>
              </w:rPr>
            </w:pPr>
            <w:ins w:id="1198" w:author="srabhi" w:date="2015-07-20T15:16:00Z">
              <w:r w:rsidRPr="003810CD">
                <w:rPr>
                  <w:rFonts w:ascii="Arial" w:hAnsi="Arial" w:cs="Arial"/>
                  <w:sz w:val="18"/>
                  <w:szCs w:val="18"/>
                  <w:lang w:eastAsia="en-GB"/>
                </w:rPr>
                <w:t>30</w:t>
              </w:r>
            </w:ins>
          </w:p>
        </w:tc>
        <w:tc>
          <w:tcPr>
            <w:tcW w:w="1134" w:type="dxa"/>
            <w:shd w:val="clear" w:color="auto" w:fill="auto"/>
            <w:noWrap/>
            <w:vAlign w:val="center"/>
            <w:hideMark/>
          </w:tcPr>
          <w:p w:rsidR="009910DD" w:rsidRPr="003810CD" w:rsidRDefault="009910DD" w:rsidP="00AF3745">
            <w:pPr>
              <w:spacing w:line="240" w:lineRule="auto"/>
              <w:jc w:val="right"/>
              <w:rPr>
                <w:ins w:id="1199" w:author="srabhi" w:date="2015-07-20T15:16:00Z"/>
                <w:rFonts w:ascii="Arial" w:hAnsi="Arial" w:cs="Arial"/>
                <w:sz w:val="18"/>
                <w:szCs w:val="18"/>
                <w:lang w:eastAsia="en-GB"/>
              </w:rPr>
            </w:pPr>
            <w:ins w:id="1200" w:author="srabhi" w:date="2015-07-20T15:16:00Z">
              <w:r w:rsidRPr="003810CD">
                <w:rPr>
                  <w:rFonts w:ascii="Arial" w:hAnsi="Arial" w:cs="Arial"/>
                  <w:sz w:val="18"/>
                  <w:szCs w:val="18"/>
                  <w:lang w:eastAsia="en-GB"/>
                </w:rPr>
                <w:t>19</w:t>
              </w:r>
            </w:ins>
          </w:p>
        </w:tc>
        <w:tc>
          <w:tcPr>
            <w:tcW w:w="709" w:type="dxa"/>
            <w:shd w:val="clear" w:color="auto" w:fill="auto"/>
            <w:noWrap/>
            <w:vAlign w:val="center"/>
            <w:hideMark/>
          </w:tcPr>
          <w:p w:rsidR="009910DD" w:rsidRPr="003810CD" w:rsidRDefault="009910DD" w:rsidP="00AF3745">
            <w:pPr>
              <w:spacing w:line="240" w:lineRule="auto"/>
              <w:jc w:val="right"/>
              <w:rPr>
                <w:ins w:id="1201" w:author="srabhi" w:date="2015-07-20T15:16:00Z"/>
                <w:rFonts w:ascii="Arial" w:hAnsi="Arial" w:cs="Arial"/>
                <w:sz w:val="18"/>
                <w:szCs w:val="18"/>
                <w:lang w:eastAsia="en-GB"/>
              </w:rPr>
            </w:pPr>
            <w:ins w:id="1202" w:author="srabhi" w:date="2015-07-20T15:16:00Z">
              <w:r w:rsidRPr="003810CD">
                <w:rPr>
                  <w:rFonts w:ascii="Arial" w:hAnsi="Arial" w:cs="Arial"/>
                  <w:sz w:val="18"/>
                  <w:szCs w:val="18"/>
                  <w:lang w:eastAsia="en-GB"/>
                </w:rPr>
                <w:t>1.67</w:t>
              </w:r>
            </w:ins>
          </w:p>
        </w:tc>
        <w:tc>
          <w:tcPr>
            <w:tcW w:w="567" w:type="dxa"/>
            <w:shd w:val="clear" w:color="auto" w:fill="auto"/>
            <w:noWrap/>
            <w:vAlign w:val="center"/>
            <w:hideMark/>
          </w:tcPr>
          <w:p w:rsidR="009910DD" w:rsidRPr="003810CD" w:rsidRDefault="009910DD" w:rsidP="00AF3745">
            <w:pPr>
              <w:spacing w:line="240" w:lineRule="auto"/>
              <w:jc w:val="right"/>
              <w:rPr>
                <w:ins w:id="1203" w:author="srabhi" w:date="2015-07-20T15:16:00Z"/>
                <w:rFonts w:ascii="Arial" w:hAnsi="Arial" w:cs="Arial"/>
                <w:sz w:val="18"/>
                <w:szCs w:val="18"/>
                <w:lang w:eastAsia="en-GB"/>
              </w:rPr>
            </w:pPr>
            <w:ins w:id="1204" w:author="srabhi" w:date="2015-07-20T15:16:00Z">
              <w:r w:rsidRPr="003810CD">
                <w:rPr>
                  <w:rFonts w:ascii="Arial" w:hAnsi="Arial" w:cs="Arial"/>
                  <w:sz w:val="18"/>
                  <w:szCs w:val="18"/>
                  <w:lang w:eastAsia="en-GB"/>
                </w:rPr>
                <w:t>0.23</w:t>
              </w:r>
            </w:ins>
          </w:p>
        </w:tc>
        <w:tc>
          <w:tcPr>
            <w:tcW w:w="992" w:type="dxa"/>
            <w:shd w:val="clear" w:color="auto" w:fill="auto"/>
            <w:noWrap/>
            <w:vAlign w:val="center"/>
            <w:hideMark/>
          </w:tcPr>
          <w:p w:rsidR="009910DD" w:rsidRPr="003810CD" w:rsidRDefault="009910DD" w:rsidP="00AF3745">
            <w:pPr>
              <w:spacing w:line="240" w:lineRule="auto"/>
              <w:jc w:val="right"/>
              <w:rPr>
                <w:ins w:id="1205" w:author="srabhi" w:date="2015-07-20T15:16:00Z"/>
                <w:rFonts w:ascii="Arial" w:hAnsi="Arial" w:cs="Arial"/>
                <w:sz w:val="18"/>
                <w:szCs w:val="18"/>
                <w:lang w:eastAsia="en-GB"/>
              </w:rPr>
            </w:pPr>
            <w:ins w:id="1206" w:author="srabhi" w:date="2015-07-20T15:16:00Z">
              <w:r w:rsidRPr="003810CD">
                <w:rPr>
                  <w:rFonts w:ascii="Arial" w:hAnsi="Arial" w:cs="Arial"/>
                  <w:sz w:val="18"/>
                  <w:szCs w:val="18"/>
                  <w:lang w:eastAsia="en-GB"/>
                </w:rPr>
                <w:t>14</w:t>
              </w:r>
            </w:ins>
          </w:p>
        </w:tc>
        <w:tc>
          <w:tcPr>
            <w:tcW w:w="1134" w:type="dxa"/>
            <w:shd w:val="clear" w:color="auto" w:fill="auto"/>
            <w:noWrap/>
            <w:vAlign w:val="center"/>
            <w:hideMark/>
          </w:tcPr>
          <w:p w:rsidR="009910DD" w:rsidRPr="003810CD" w:rsidRDefault="009910DD" w:rsidP="00AF3745">
            <w:pPr>
              <w:spacing w:line="240" w:lineRule="auto"/>
              <w:jc w:val="right"/>
              <w:rPr>
                <w:ins w:id="1207" w:author="srabhi" w:date="2015-07-20T15:16:00Z"/>
                <w:rFonts w:ascii="Arial" w:hAnsi="Arial" w:cs="Arial"/>
                <w:sz w:val="18"/>
                <w:szCs w:val="18"/>
                <w:lang w:eastAsia="en-GB"/>
              </w:rPr>
            </w:pPr>
            <w:ins w:id="1208" w:author="srabhi" w:date="2015-07-20T15:16:00Z">
              <w:r w:rsidRPr="003810CD">
                <w:rPr>
                  <w:rFonts w:ascii="Arial" w:hAnsi="Arial" w:cs="Arial"/>
                  <w:sz w:val="18"/>
                  <w:szCs w:val="18"/>
                  <w:lang w:eastAsia="en-GB"/>
                </w:rPr>
                <w:t>4</w:t>
              </w:r>
            </w:ins>
          </w:p>
        </w:tc>
        <w:tc>
          <w:tcPr>
            <w:tcW w:w="709" w:type="dxa"/>
            <w:shd w:val="clear" w:color="auto" w:fill="auto"/>
            <w:noWrap/>
            <w:vAlign w:val="center"/>
            <w:hideMark/>
          </w:tcPr>
          <w:p w:rsidR="009910DD" w:rsidRPr="003810CD" w:rsidRDefault="009910DD" w:rsidP="00AF3745">
            <w:pPr>
              <w:spacing w:line="240" w:lineRule="auto"/>
              <w:jc w:val="right"/>
              <w:rPr>
                <w:ins w:id="1209" w:author="srabhi" w:date="2015-07-20T15:16:00Z"/>
                <w:rFonts w:ascii="Arial" w:hAnsi="Arial" w:cs="Arial"/>
                <w:sz w:val="18"/>
                <w:szCs w:val="18"/>
                <w:lang w:eastAsia="en-GB"/>
              </w:rPr>
            </w:pPr>
            <w:ins w:id="1210" w:author="srabhi" w:date="2015-07-20T15:16:00Z">
              <w:r w:rsidRPr="003810CD">
                <w:rPr>
                  <w:rFonts w:ascii="Arial" w:hAnsi="Arial" w:cs="Arial"/>
                  <w:sz w:val="18"/>
                  <w:szCs w:val="18"/>
                  <w:lang w:eastAsia="en-GB"/>
                </w:rPr>
                <w:t>1.17</w:t>
              </w:r>
            </w:ins>
          </w:p>
        </w:tc>
        <w:tc>
          <w:tcPr>
            <w:tcW w:w="567" w:type="dxa"/>
            <w:shd w:val="clear" w:color="auto" w:fill="auto"/>
            <w:noWrap/>
            <w:vAlign w:val="center"/>
            <w:hideMark/>
          </w:tcPr>
          <w:p w:rsidR="009910DD" w:rsidRPr="003810CD" w:rsidRDefault="009910DD" w:rsidP="00AF3745">
            <w:pPr>
              <w:spacing w:line="240" w:lineRule="auto"/>
              <w:jc w:val="right"/>
              <w:rPr>
                <w:ins w:id="1211" w:author="srabhi" w:date="2015-07-20T15:16:00Z"/>
                <w:rFonts w:ascii="Arial" w:hAnsi="Arial" w:cs="Arial"/>
                <w:sz w:val="18"/>
                <w:szCs w:val="18"/>
                <w:lang w:eastAsia="en-GB"/>
              </w:rPr>
            </w:pPr>
            <w:ins w:id="1212" w:author="srabhi" w:date="2015-07-20T15:16:00Z">
              <w:r w:rsidRPr="003810CD">
                <w:rPr>
                  <w:rFonts w:ascii="Arial" w:hAnsi="Arial" w:cs="Arial"/>
                  <w:sz w:val="18"/>
                  <w:szCs w:val="18"/>
                  <w:lang w:eastAsia="en-GB"/>
                </w:rPr>
                <w:t>0.15</w:t>
              </w:r>
            </w:ins>
          </w:p>
        </w:tc>
        <w:tc>
          <w:tcPr>
            <w:tcW w:w="1212" w:type="dxa"/>
            <w:shd w:val="clear" w:color="auto" w:fill="auto"/>
            <w:noWrap/>
            <w:vAlign w:val="center"/>
            <w:hideMark/>
          </w:tcPr>
          <w:p w:rsidR="009910DD" w:rsidRPr="003810CD" w:rsidRDefault="009910DD" w:rsidP="00AF3745">
            <w:pPr>
              <w:spacing w:line="240" w:lineRule="auto"/>
              <w:jc w:val="right"/>
              <w:rPr>
                <w:ins w:id="1213" w:author="srabhi" w:date="2015-07-20T15:16:00Z"/>
                <w:rFonts w:ascii="Arial" w:hAnsi="Arial" w:cs="Arial"/>
                <w:sz w:val="18"/>
                <w:szCs w:val="18"/>
                <w:lang w:eastAsia="en-GB"/>
              </w:rPr>
            </w:pPr>
            <w:ins w:id="1214" w:author="srabhi" w:date="2015-07-20T15:16:00Z">
              <w:r w:rsidRPr="003810CD">
                <w:rPr>
                  <w:rFonts w:ascii="Arial" w:hAnsi="Arial" w:cs="Arial"/>
                  <w:sz w:val="18"/>
                  <w:szCs w:val="18"/>
                  <w:lang w:eastAsia="en-GB"/>
                </w:rPr>
                <w:t>1.77</w:t>
              </w:r>
            </w:ins>
          </w:p>
        </w:tc>
        <w:tc>
          <w:tcPr>
            <w:tcW w:w="1151" w:type="dxa"/>
            <w:shd w:val="clear" w:color="auto" w:fill="auto"/>
            <w:noWrap/>
            <w:vAlign w:val="center"/>
            <w:hideMark/>
          </w:tcPr>
          <w:p w:rsidR="009910DD" w:rsidRPr="003810CD" w:rsidRDefault="009910DD" w:rsidP="00AF3745">
            <w:pPr>
              <w:spacing w:line="240" w:lineRule="auto"/>
              <w:jc w:val="right"/>
              <w:rPr>
                <w:ins w:id="1215" w:author="srabhi" w:date="2015-07-20T15:16:00Z"/>
                <w:rFonts w:ascii="Arial" w:hAnsi="Arial" w:cs="Arial"/>
                <w:sz w:val="18"/>
                <w:szCs w:val="18"/>
                <w:lang w:eastAsia="en-GB"/>
              </w:rPr>
            </w:pPr>
            <w:ins w:id="1216" w:author="srabhi" w:date="2015-07-20T15:16:00Z">
              <w:r w:rsidRPr="003810CD">
                <w:rPr>
                  <w:rFonts w:ascii="Arial" w:hAnsi="Arial" w:cs="Arial"/>
                  <w:sz w:val="18"/>
                  <w:szCs w:val="18"/>
                  <w:lang w:eastAsia="en-GB"/>
                </w:rPr>
                <w:t>-0.60</w:t>
              </w:r>
            </w:ins>
          </w:p>
        </w:tc>
        <w:tc>
          <w:tcPr>
            <w:tcW w:w="1053" w:type="dxa"/>
            <w:shd w:val="clear" w:color="auto" w:fill="auto"/>
            <w:noWrap/>
            <w:vAlign w:val="center"/>
            <w:hideMark/>
          </w:tcPr>
          <w:p w:rsidR="009910DD" w:rsidRPr="003810CD" w:rsidRDefault="009910DD" w:rsidP="00AF3745">
            <w:pPr>
              <w:spacing w:line="240" w:lineRule="auto"/>
              <w:jc w:val="right"/>
              <w:rPr>
                <w:ins w:id="1217" w:author="srabhi" w:date="2015-07-20T15:16:00Z"/>
                <w:rFonts w:ascii="Arial" w:hAnsi="Arial" w:cs="Arial"/>
                <w:sz w:val="18"/>
                <w:szCs w:val="18"/>
                <w:lang w:eastAsia="en-GB"/>
              </w:rPr>
            </w:pPr>
            <w:ins w:id="1218" w:author="srabhi" w:date="2015-07-20T15:16:00Z">
              <w:r w:rsidRPr="003810CD">
                <w:rPr>
                  <w:rFonts w:ascii="Arial" w:hAnsi="Arial" w:cs="Arial"/>
                  <w:sz w:val="18"/>
                  <w:szCs w:val="18"/>
                  <w:lang w:eastAsia="en-GB"/>
                </w:rPr>
                <w:t>1.84</w:t>
              </w:r>
            </w:ins>
          </w:p>
        </w:tc>
        <w:tc>
          <w:tcPr>
            <w:tcW w:w="1151" w:type="dxa"/>
            <w:shd w:val="clear" w:color="auto" w:fill="auto"/>
            <w:noWrap/>
            <w:vAlign w:val="center"/>
            <w:hideMark/>
          </w:tcPr>
          <w:p w:rsidR="009910DD" w:rsidRPr="003810CD" w:rsidRDefault="009910DD" w:rsidP="00AF3745">
            <w:pPr>
              <w:spacing w:line="240" w:lineRule="auto"/>
              <w:jc w:val="right"/>
              <w:rPr>
                <w:ins w:id="1219" w:author="srabhi" w:date="2015-07-20T15:16:00Z"/>
                <w:rFonts w:ascii="Arial" w:hAnsi="Arial" w:cs="Arial"/>
                <w:sz w:val="18"/>
                <w:szCs w:val="18"/>
                <w:lang w:eastAsia="en-GB"/>
              </w:rPr>
            </w:pPr>
            <w:ins w:id="1220" w:author="srabhi" w:date="2015-07-20T15:16:00Z">
              <w:r w:rsidRPr="003810CD">
                <w:rPr>
                  <w:rFonts w:ascii="Arial" w:hAnsi="Arial" w:cs="Arial"/>
                  <w:sz w:val="18"/>
                  <w:szCs w:val="18"/>
                  <w:lang w:eastAsia="en-GB"/>
                </w:rPr>
                <w:t>-0.67</w:t>
              </w:r>
            </w:ins>
          </w:p>
        </w:tc>
      </w:tr>
    </w:tbl>
    <w:p w:rsidR="00B27556" w:rsidRDefault="00B27556" w:rsidP="009910DD">
      <w:pPr>
        <w:spacing w:line="240" w:lineRule="auto"/>
        <w:rPr>
          <w:ins w:id="1221" w:author="srabhi" w:date="2015-07-20T15:19:00Z"/>
          <w:rFonts w:ascii="Arial" w:hAnsi="Arial" w:cs="Arial"/>
          <w:sz w:val="21"/>
          <w:szCs w:val="21"/>
        </w:rPr>
      </w:pPr>
      <w:ins w:id="1222" w:author="srabhi" w:date="2015-07-20T15:26:00Z">
        <w:r>
          <w:rPr>
            <w:rFonts w:ascii="Arial" w:hAnsi="Arial" w:cs="Arial"/>
            <w:sz w:val="21"/>
            <w:szCs w:val="21"/>
          </w:rPr>
          <w:t>OR, odds ratio: SD, standard deviation;</w:t>
        </w:r>
      </w:ins>
      <w:ins w:id="1223" w:author="srabhi" w:date="2015-07-20T16:12:00Z">
        <w:r w:rsidR="007F5E89">
          <w:rPr>
            <w:rFonts w:ascii="Arial" w:hAnsi="Arial" w:cs="Arial"/>
            <w:sz w:val="21"/>
            <w:szCs w:val="21"/>
          </w:rPr>
          <w:t xml:space="preserve"> LR, l</w:t>
        </w:r>
      </w:ins>
      <w:ins w:id="1224" w:author="srabhi" w:date="2015-07-20T16:32:00Z">
        <w:r w:rsidR="00053196">
          <w:rPr>
            <w:rFonts w:ascii="Arial" w:hAnsi="Arial" w:cs="Arial"/>
            <w:sz w:val="21"/>
            <w:szCs w:val="21"/>
          </w:rPr>
          <w:t>ogistic</w:t>
        </w:r>
      </w:ins>
      <w:ins w:id="1225" w:author="srabhi" w:date="2015-07-20T16:12:00Z">
        <w:r w:rsidR="007F5E89">
          <w:rPr>
            <w:rFonts w:ascii="Arial" w:hAnsi="Arial" w:cs="Arial"/>
            <w:sz w:val="21"/>
            <w:szCs w:val="21"/>
          </w:rPr>
          <w:t xml:space="preserve"> regression;</w:t>
        </w:r>
      </w:ins>
      <w:ins w:id="1226" w:author="srabhi" w:date="2015-07-20T15:26:00Z">
        <w:r>
          <w:rPr>
            <w:rFonts w:ascii="Arial" w:hAnsi="Arial" w:cs="Arial"/>
            <w:sz w:val="21"/>
            <w:szCs w:val="21"/>
          </w:rPr>
          <w:t xml:space="preserve"> CVD</w:t>
        </w:r>
      </w:ins>
      <w:ins w:id="1227" w:author="srabhi" w:date="2015-07-20T16:12:00Z">
        <w:r w:rsidR="007F5E89">
          <w:rPr>
            <w:rFonts w:ascii="Arial" w:hAnsi="Arial" w:cs="Arial"/>
            <w:sz w:val="21"/>
            <w:szCs w:val="21"/>
          </w:rPr>
          <w:t>,</w:t>
        </w:r>
      </w:ins>
      <w:ins w:id="1228" w:author="srabhi" w:date="2015-07-20T15:26:00Z">
        <w:r>
          <w:rPr>
            <w:rFonts w:ascii="Arial" w:hAnsi="Arial" w:cs="Arial"/>
            <w:sz w:val="21"/>
            <w:szCs w:val="21"/>
          </w:rPr>
          <w:t xml:space="preserve"> cardiovascular disease.</w:t>
        </w:r>
      </w:ins>
    </w:p>
    <w:p w:rsidR="009910DD" w:rsidRDefault="009910DD" w:rsidP="009910DD">
      <w:pPr>
        <w:pStyle w:val="Heading2"/>
        <w:rPr>
          <w:ins w:id="1229" w:author="srabhi" w:date="2015-07-20T15:19:00Z"/>
          <w:sz w:val="21"/>
          <w:szCs w:val="21"/>
        </w:rPr>
      </w:pPr>
    </w:p>
    <w:p w:rsidR="0008563E" w:rsidRPr="0008563E" w:rsidRDefault="009910DD" w:rsidP="0008563E">
      <w:pPr>
        <w:pStyle w:val="Heading2"/>
        <w:rPr>
          <w:ins w:id="1230" w:author="srabhi" w:date="2015-07-20T15:19:00Z"/>
          <w:sz w:val="21"/>
          <w:szCs w:val="21"/>
          <w:rPrChange w:id="1231" w:author="srabhi" w:date="2015-07-20T15:19:00Z">
            <w:rPr>
              <w:ins w:id="1232" w:author="srabhi" w:date="2015-07-20T15:19:00Z"/>
            </w:rPr>
          </w:rPrChange>
        </w:rPr>
        <w:pPrChange w:id="1233" w:author="srabhi" w:date="2015-07-20T15:19:00Z">
          <w:pPr/>
        </w:pPrChange>
      </w:pPr>
      <w:proofErr w:type="gramStart"/>
      <w:ins w:id="1234" w:author="srabhi" w:date="2015-07-20T15:19:00Z">
        <w:r w:rsidRPr="00240276">
          <w:rPr>
            <w:sz w:val="21"/>
            <w:szCs w:val="21"/>
          </w:rPr>
          <w:t>Table 4</w:t>
        </w:r>
        <w:r>
          <w:rPr>
            <w:sz w:val="21"/>
            <w:szCs w:val="21"/>
          </w:rPr>
          <w:t>.</w:t>
        </w:r>
        <w:proofErr w:type="gramEnd"/>
        <w:r w:rsidRPr="00240276">
          <w:rPr>
            <w:sz w:val="21"/>
            <w:szCs w:val="21"/>
          </w:rPr>
          <w:t xml:space="preserve"> Accuracy and </w:t>
        </w:r>
        <w:proofErr w:type="spellStart"/>
        <w:r w:rsidRPr="00240276">
          <w:rPr>
            <w:sz w:val="21"/>
            <w:szCs w:val="21"/>
          </w:rPr>
          <w:t>overfitting</w:t>
        </w:r>
        <w:proofErr w:type="spellEnd"/>
        <w:r w:rsidRPr="00240276">
          <w:rPr>
            <w:sz w:val="21"/>
            <w:szCs w:val="21"/>
          </w:rPr>
          <w:t xml:space="preserve"> by model type (persistence)</w:t>
        </w:r>
        <w:r>
          <w:rPr>
            <w:sz w:val="21"/>
            <w:szCs w:val="21"/>
          </w:rPr>
          <w:t>.</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4"/>
        <w:gridCol w:w="1189"/>
        <w:gridCol w:w="1305"/>
        <w:gridCol w:w="1594"/>
        <w:gridCol w:w="1842"/>
        <w:gridCol w:w="1418"/>
        <w:gridCol w:w="1666"/>
        <w:gridCol w:w="1659"/>
        <w:gridCol w:w="1407"/>
      </w:tblGrid>
      <w:tr w:rsidR="009910DD" w:rsidRPr="00240276" w:rsidTr="00AF3745">
        <w:trPr>
          <w:trHeight w:val="1245"/>
          <w:ins w:id="1235" w:author="srabhi" w:date="2015-07-20T15:19:00Z"/>
        </w:trPr>
        <w:tc>
          <w:tcPr>
            <w:tcW w:w="2093" w:type="dxa"/>
            <w:shd w:val="clear" w:color="auto" w:fill="auto"/>
            <w:hideMark/>
          </w:tcPr>
          <w:p w:rsidR="009910DD" w:rsidRPr="00240276" w:rsidRDefault="009910DD" w:rsidP="00AF3745">
            <w:pPr>
              <w:pStyle w:val="Heading1"/>
              <w:rPr>
                <w:ins w:id="1236" w:author="srabhi" w:date="2015-07-20T15:19:00Z"/>
                <w:sz w:val="21"/>
                <w:szCs w:val="21"/>
              </w:rPr>
            </w:pPr>
            <w:ins w:id="1237" w:author="srabhi" w:date="2015-07-20T15:19:00Z">
              <w:r w:rsidRPr="00240276">
                <w:rPr>
                  <w:sz w:val="21"/>
                  <w:szCs w:val="21"/>
                </w:rPr>
                <w:t>Model</w:t>
              </w:r>
            </w:ins>
          </w:p>
        </w:tc>
        <w:tc>
          <w:tcPr>
            <w:tcW w:w="1189" w:type="dxa"/>
            <w:shd w:val="clear" w:color="auto" w:fill="auto"/>
            <w:hideMark/>
          </w:tcPr>
          <w:p w:rsidR="009910DD" w:rsidRPr="00240276" w:rsidRDefault="009910DD" w:rsidP="00AF3745">
            <w:pPr>
              <w:pStyle w:val="Heading1"/>
              <w:jc w:val="center"/>
              <w:rPr>
                <w:ins w:id="1238" w:author="srabhi" w:date="2015-07-20T15:19:00Z"/>
                <w:sz w:val="21"/>
                <w:szCs w:val="21"/>
              </w:rPr>
            </w:pPr>
            <w:ins w:id="1239" w:author="srabhi" w:date="2015-07-20T15:19:00Z">
              <w:r w:rsidRPr="00240276">
                <w:rPr>
                  <w:sz w:val="21"/>
                  <w:szCs w:val="21"/>
                </w:rPr>
                <w:t>N for training sample</w:t>
              </w:r>
            </w:ins>
          </w:p>
        </w:tc>
        <w:tc>
          <w:tcPr>
            <w:tcW w:w="0" w:type="auto"/>
            <w:shd w:val="clear" w:color="auto" w:fill="auto"/>
            <w:hideMark/>
          </w:tcPr>
          <w:p w:rsidR="009910DD" w:rsidRPr="00240276" w:rsidRDefault="009910DD" w:rsidP="00AF3745">
            <w:pPr>
              <w:pStyle w:val="Heading1"/>
              <w:jc w:val="center"/>
              <w:rPr>
                <w:ins w:id="1240" w:author="srabhi" w:date="2015-07-20T15:19:00Z"/>
                <w:sz w:val="21"/>
                <w:szCs w:val="21"/>
              </w:rPr>
            </w:pPr>
            <w:ins w:id="1241" w:author="srabhi" w:date="2015-07-20T15:19:00Z">
              <w:r w:rsidRPr="00240276">
                <w:rPr>
                  <w:sz w:val="21"/>
                  <w:szCs w:val="21"/>
                </w:rPr>
                <w:t>N for test sample</w:t>
              </w:r>
            </w:ins>
          </w:p>
        </w:tc>
        <w:tc>
          <w:tcPr>
            <w:tcW w:w="0" w:type="auto"/>
            <w:shd w:val="clear" w:color="auto" w:fill="auto"/>
            <w:hideMark/>
          </w:tcPr>
          <w:p w:rsidR="009910DD" w:rsidRPr="00240276" w:rsidRDefault="009910DD" w:rsidP="00AF3745">
            <w:pPr>
              <w:pStyle w:val="Heading1"/>
              <w:jc w:val="center"/>
              <w:rPr>
                <w:ins w:id="1242" w:author="srabhi" w:date="2015-07-20T15:19:00Z"/>
                <w:sz w:val="21"/>
                <w:szCs w:val="21"/>
              </w:rPr>
            </w:pPr>
            <w:ins w:id="1243" w:author="srabhi" w:date="2015-07-20T15:19:00Z">
              <w:r w:rsidRPr="00240276">
                <w:rPr>
                  <w:sz w:val="21"/>
                  <w:szCs w:val="21"/>
                </w:rPr>
                <w:t>AUC for training sample</w:t>
              </w:r>
            </w:ins>
          </w:p>
        </w:tc>
        <w:tc>
          <w:tcPr>
            <w:tcW w:w="0" w:type="auto"/>
            <w:shd w:val="clear" w:color="auto" w:fill="auto"/>
            <w:hideMark/>
          </w:tcPr>
          <w:p w:rsidR="009910DD" w:rsidRPr="00240276" w:rsidRDefault="009910DD" w:rsidP="00AF3745">
            <w:pPr>
              <w:pStyle w:val="Heading1"/>
              <w:jc w:val="center"/>
              <w:rPr>
                <w:ins w:id="1244" w:author="srabhi" w:date="2015-07-20T15:19:00Z"/>
                <w:sz w:val="21"/>
                <w:szCs w:val="21"/>
              </w:rPr>
            </w:pPr>
            <w:ins w:id="1245" w:author="srabhi" w:date="2015-07-20T15:19:00Z">
              <w:r w:rsidRPr="00240276">
                <w:rPr>
                  <w:sz w:val="21"/>
                  <w:szCs w:val="21"/>
                </w:rPr>
                <w:t>SD for AUC on training sample</w:t>
              </w:r>
            </w:ins>
          </w:p>
        </w:tc>
        <w:tc>
          <w:tcPr>
            <w:tcW w:w="0" w:type="auto"/>
            <w:shd w:val="clear" w:color="auto" w:fill="auto"/>
            <w:hideMark/>
          </w:tcPr>
          <w:p w:rsidR="009910DD" w:rsidRPr="00240276" w:rsidRDefault="009910DD" w:rsidP="00AF3745">
            <w:pPr>
              <w:pStyle w:val="Heading1"/>
              <w:jc w:val="center"/>
              <w:rPr>
                <w:ins w:id="1246" w:author="srabhi" w:date="2015-07-20T15:19:00Z"/>
                <w:sz w:val="21"/>
                <w:szCs w:val="21"/>
              </w:rPr>
            </w:pPr>
            <w:ins w:id="1247" w:author="srabhi" w:date="2015-07-20T15:19:00Z">
              <w:r w:rsidRPr="00240276">
                <w:rPr>
                  <w:sz w:val="21"/>
                  <w:szCs w:val="21"/>
                </w:rPr>
                <w:t>AUC for test sample</w:t>
              </w:r>
            </w:ins>
          </w:p>
        </w:tc>
        <w:tc>
          <w:tcPr>
            <w:tcW w:w="0" w:type="auto"/>
            <w:shd w:val="clear" w:color="auto" w:fill="auto"/>
            <w:hideMark/>
          </w:tcPr>
          <w:p w:rsidR="009910DD" w:rsidRPr="00240276" w:rsidRDefault="009910DD" w:rsidP="00AF3745">
            <w:pPr>
              <w:pStyle w:val="Heading1"/>
              <w:jc w:val="center"/>
              <w:rPr>
                <w:ins w:id="1248" w:author="srabhi" w:date="2015-07-20T15:19:00Z"/>
                <w:sz w:val="21"/>
                <w:szCs w:val="21"/>
              </w:rPr>
            </w:pPr>
            <w:ins w:id="1249" w:author="srabhi" w:date="2015-07-20T15:19:00Z">
              <w:r w:rsidRPr="00240276">
                <w:rPr>
                  <w:sz w:val="21"/>
                  <w:szCs w:val="21"/>
                </w:rPr>
                <w:t>SD for AUC on test sample</w:t>
              </w:r>
            </w:ins>
          </w:p>
        </w:tc>
        <w:tc>
          <w:tcPr>
            <w:tcW w:w="0" w:type="auto"/>
            <w:shd w:val="clear" w:color="auto" w:fill="auto"/>
            <w:hideMark/>
          </w:tcPr>
          <w:p w:rsidR="009910DD" w:rsidRPr="00240276" w:rsidRDefault="009910DD" w:rsidP="00AF3745">
            <w:pPr>
              <w:pStyle w:val="Heading1"/>
              <w:jc w:val="center"/>
              <w:rPr>
                <w:ins w:id="1250" w:author="srabhi" w:date="2015-07-20T15:19:00Z"/>
                <w:sz w:val="21"/>
                <w:szCs w:val="21"/>
              </w:rPr>
            </w:pPr>
            <w:proofErr w:type="spellStart"/>
            <w:ins w:id="1251" w:author="srabhi" w:date="2015-07-20T15:19:00Z">
              <w:r w:rsidRPr="00240276">
                <w:rPr>
                  <w:sz w:val="21"/>
                  <w:szCs w:val="21"/>
                </w:rPr>
                <w:t>Overfitting</w:t>
              </w:r>
              <w:proofErr w:type="spellEnd"/>
            </w:ins>
          </w:p>
          <w:p w:rsidR="009910DD" w:rsidRPr="00240276" w:rsidRDefault="009910DD" w:rsidP="00AF3745">
            <w:pPr>
              <w:pStyle w:val="Heading1"/>
              <w:jc w:val="center"/>
              <w:rPr>
                <w:ins w:id="1252" w:author="srabhi" w:date="2015-07-20T15:19:00Z"/>
                <w:sz w:val="21"/>
                <w:szCs w:val="21"/>
              </w:rPr>
            </w:pPr>
            <w:ins w:id="1253" w:author="srabhi" w:date="2015-07-20T15:19:00Z">
              <w:r w:rsidRPr="00240276">
                <w:rPr>
                  <w:sz w:val="21"/>
                  <w:szCs w:val="21"/>
                </w:rPr>
                <w:t>(</w:t>
              </w:r>
              <w:proofErr w:type="gramStart"/>
              <w:r w:rsidRPr="00240276">
                <w:rPr>
                  <w:sz w:val="21"/>
                  <w:szCs w:val="21"/>
                </w:rPr>
                <w:t>absolute</w:t>
              </w:r>
              <w:proofErr w:type="gramEnd"/>
              <w:r w:rsidRPr="00240276">
                <w:rPr>
                  <w:sz w:val="21"/>
                  <w:szCs w:val="21"/>
                </w:rPr>
                <w:t xml:space="preserve"> difference)</w:t>
              </w:r>
            </w:ins>
          </w:p>
        </w:tc>
        <w:tc>
          <w:tcPr>
            <w:tcW w:w="0" w:type="auto"/>
            <w:shd w:val="clear" w:color="auto" w:fill="auto"/>
            <w:hideMark/>
          </w:tcPr>
          <w:p w:rsidR="009910DD" w:rsidRPr="00240276" w:rsidRDefault="009910DD" w:rsidP="00AF3745">
            <w:pPr>
              <w:pStyle w:val="Heading1"/>
              <w:jc w:val="center"/>
              <w:rPr>
                <w:ins w:id="1254" w:author="srabhi" w:date="2015-07-20T15:19:00Z"/>
                <w:sz w:val="21"/>
                <w:szCs w:val="21"/>
              </w:rPr>
            </w:pPr>
            <w:proofErr w:type="spellStart"/>
            <w:ins w:id="1255" w:author="srabhi" w:date="2015-07-20T15:19:00Z">
              <w:r w:rsidRPr="00240276">
                <w:rPr>
                  <w:sz w:val="21"/>
                  <w:szCs w:val="21"/>
                </w:rPr>
                <w:t>Overfitting</w:t>
              </w:r>
              <w:proofErr w:type="spellEnd"/>
            </w:ins>
          </w:p>
          <w:p w:rsidR="009910DD" w:rsidRPr="00240276" w:rsidRDefault="009910DD" w:rsidP="00AF3745">
            <w:pPr>
              <w:pStyle w:val="Heading1"/>
              <w:jc w:val="center"/>
              <w:rPr>
                <w:ins w:id="1256" w:author="srabhi" w:date="2015-07-20T15:19:00Z"/>
                <w:sz w:val="21"/>
                <w:szCs w:val="21"/>
              </w:rPr>
            </w:pPr>
            <w:ins w:id="1257" w:author="srabhi" w:date="2015-07-20T15:19:00Z">
              <w:r w:rsidRPr="00240276">
                <w:rPr>
                  <w:sz w:val="21"/>
                  <w:szCs w:val="21"/>
                </w:rPr>
                <w:t>(% difference)</w:t>
              </w:r>
            </w:ins>
          </w:p>
        </w:tc>
      </w:tr>
      <w:tr w:rsidR="009910DD" w:rsidRPr="00240276" w:rsidTr="00AF3745">
        <w:trPr>
          <w:trHeight w:val="300"/>
          <w:ins w:id="1258" w:author="srabhi" w:date="2015-07-20T15:19:00Z"/>
        </w:trPr>
        <w:tc>
          <w:tcPr>
            <w:tcW w:w="2093" w:type="dxa"/>
            <w:shd w:val="clear" w:color="auto" w:fill="auto"/>
            <w:noWrap/>
            <w:vAlign w:val="center"/>
            <w:hideMark/>
          </w:tcPr>
          <w:p w:rsidR="009910DD" w:rsidRPr="00240276" w:rsidRDefault="009910DD" w:rsidP="00AF3745">
            <w:pPr>
              <w:pStyle w:val="Heading1"/>
              <w:rPr>
                <w:ins w:id="1259" w:author="srabhi" w:date="2015-07-20T15:19:00Z"/>
                <w:sz w:val="21"/>
                <w:szCs w:val="21"/>
              </w:rPr>
            </w:pPr>
            <w:ins w:id="1260" w:author="srabhi" w:date="2015-07-20T15:19:00Z">
              <w:r w:rsidRPr="00240276">
                <w:rPr>
                  <w:sz w:val="21"/>
                  <w:szCs w:val="21"/>
                </w:rPr>
                <w:t>Standard Logistic</w:t>
              </w:r>
            </w:ins>
          </w:p>
        </w:tc>
        <w:tc>
          <w:tcPr>
            <w:tcW w:w="1189" w:type="dxa"/>
            <w:shd w:val="clear" w:color="auto" w:fill="auto"/>
            <w:noWrap/>
            <w:vAlign w:val="center"/>
            <w:hideMark/>
          </w:tcPr>
          <w:p w:rsidR="009910DD" w:rsidRPr="00240276" w:rsidRDefault="009910DD" w:rsidP="00AF3745">
            <w:pPr>
              <w:spacing w:line="240" w:lineRule="auto"/>
              <w:jc w:val="right"/>
              <w:rPr>
                <w:ins w:id="1261" w:author="srabhi" w:date="2015-07-20T15:19:00Z"/>
                <w:rFonts w:ascii="Arial" w:hAnsi="Arial" w:cs="Arial"/>
                <w:sz w:val="21"/>
                <w:szCs w:val="21"/>
              </w:rPr>
            </w:pPr>
            <w:ins w:id="1262" w:author="srabhi" w:date="2015-07-20T15:19:00Z">
              <w:r w:rsidRPr="00240276">
                <w:rPr>
                  <w:rFonts w:ascii="Arial" w:hAnsi="Arial" w:cs="Arial"/>
                  <w:sz w:val="21"/>
                  <w:szCs w:val="21"/>
                </w:rPr>
                <w:t>1,674</w:t>
              </w:r>
            </w:ins>
          </w:p>
        </w:tc>
        <w:tc>
          <w:tcPr>
            <w:tcW w:w="0" w:type="auto"/>
            <w:shd w:val="clear" w:color="auto" w:fill="auto"/>
            <w:noWrap/>
            <w:vAlign w:val="center"/>
            <w:hideMark/>
          </w:tcPr>
          <w:p w:rsidR="009910DD" w:rsidRPr="00240276" w:rsidRDefault="009910DD" w:rsidP="00AF3745">
            <w:pPr>
              <w:spacing w:line="240" w:lineRule="auto"/>
              <w:jc w:val="right"/>
              <w:rPr>
                <w:ins w:id="1263" w:author="srabhi" w:date="2015-07-20T15:19:00Z"/>
                <w:rFonts w:ascii="Arial" w:hAnsi="Arial" w:cs="Arial"/>
                <w:sz w:val="21"/>
                <w:szCs w:val="21"/>
              </w:rPr>
            </w:pPr>
            <w:ins w:id="1264" w:author="srabhi" w:date="2015-07-20T15:19:00Z">
              <w:r w:rsidRPr="00240276">
                <w:rPr>
                  <w:rFonts w:ascii="Arial" w:hAnsi="Arial" w:cs="Arial"/>
                  <w:sz w:val="21"/>
                  <w:szCs w:val="21"/>
                </w:rPr>
                <w:t>1,674</w:t>
              </w:r>
            </w:ins>
          </w:p>
        </w:tc>
        <w:tc>
          <w:tcPr>
            <w:tcW w:w="0" w:type="auto"/>
            <w:shd w:val="clear" w:color="auto" w:fill="auto"/>
            <w:noWrap/>
            <w:vAlign w:val="center"/>
            <w:hideMark/>
          </w:tcPr>
          <w:p w:rsidR="009910DD" w:rsidRPr="00240276" w:rsidRDefault="009910DD" w:rsidP="00AF3745">
            <w:pPr>
              <w:spacing w:line="240" w:lineRule="auto"/>
              <w:jc w:val="right"/>
              <w:rPr>
                <w:ins w:id="1265" w:author="srabhi" w:date="2015-07-20T15:19:00Z"/>
                <w:rFonts w:ascii="Arial" w:hAnsi="Arial" w:cs="Arial"/>
                <w:sz w:val="21"/>
                <w:szCs w:val="21"/>
              </w:rPr>
            </w:pPr>
            <w:ins w:id="1266" w:author="srabhi" w:date="2015-07-20T15:19:00Z">
              <w:r w:rsidRPr="00240276">
                <w:rPr>
                  <w:rFonts w:ascii="Arial" w:hAnsi="Arial" w:cs="Arial"/>
                  <w:sz w:val="21"/>
                  <w:szCs w:val="21"/>
                </w:rPr>
                <w:t>67.1%</w:t>
              </w:r>
            </w:ins>
          </w:p>
        </w:tc>
        <w:tc>
          <w:tcPr>
            <w:tcW w:w="0" w:type="auto"/>
            <w:shd w:val="clear" w:color="auto" w:fill="auto"/>
            <w:noWrap/>
            <w:vAlign w:val="center"/>
            <w:hideMark/>
          </w:tcPr>
          <w:p w:rsidR="009910DD" w:rsidRPr="00240276" w:rsidRDefault="009910DD" w:rsidP="00AF3745">
            <w:pPr>
              <w:spacing w:line="240" w:lineRule="auto"/>
              <w:jc w:val="right"/>
              <w:rPr>
                <w:ins w:id="1267" w:author="srabhi" w:date="2015-07-20T15:19:00Z"/>
                <w:rFonts w:ascii="Arial" w:hAnsi="Arial" w:cs="Arial"/>
                <w:sz w:val="21"/>
                <w:szCs w:val="21"/>
              </w:rPr>
            </w:pPr>
            <w:ins w:id="1268" w:author="srabhi" w:date="2015-07-20T15:19:00Z">
              <w:r w:rsidRPr="00240276">
                <w:rPr>
                  <w:rFonts w:ascii="Arial" w:hAnsi="Arial" w:cs="Arial"/>
                  <w:sz w:val="21"/>
                  <w:szCs w:val="21"/>
                </w:rPr>
                <w:t>1.0%</w:t>
              </w:r>
            </w:ins>
          </w:p>
        </w:tc>
        <w:tc>
          <w:tcPr>
            <w:tcW w:w="0" w:type="auto"/>
            <w:shd w:val="clear" w:color="auto" w:fill="auto"/>
            <w:noWrap/>
            <w:vAlign w:val="center"/>
            <w:hideMark/>
          </w:tcPr>
          <w:p w:rsidR="009910DD" w:rsidRPr="00240276" w:rsidRDefault="009910DD" w:rsidP="00AF3745">
            <w:pPr>
              <w:spacing w:line="240" w:lineRule="auto"/>
              <w:jc w:val="right"/>
              <w:rPr>
                <w:ins w:id="1269" w:author="srabhi" w:date="2015-07-20T15:19:00Z"/>
                <w:rFonts w:ascii="Arial" w:hAnsi="Arial" w:cs="Arial"/>
                <w:sz w:val="21"/>
                <w:szCs w:val="21"/>
              </w:rPr>
            </w:pPr>
            <w:ins w:id="1270" w:author="srabhi" w:date="2015-07-20T15:19:00Z">
              <w:r w:rsidRPr="00240276">
                <w:rPr>
                  <w:rFonts w:ascii="Arial" w:hAnsi="Arial" w:cs="Arial"/>
                  <w:sz w:val="21"/>
                  <w:szCs w:val="21"/>
                </w:rPr>
                <w:t>59.9%</w:t>
              </w:r>
            </w:ins>
          </w:p>
        </w:tc>
        <w:tc>
          <w:tcPr>
            <w:tcW w:w="0" w:type="auto"/>
            <w:shd w:val="clear" w:color="auto" w:fill="auto"/>
            <w:noWrap/>
            <w:vAlign w:val="center"/>
            <w:hideMark/>
          </w:tcPr>
          <w:p w:rsidR="009910DD" w:rsidRPr="00240276" w:rsidRDefault="009910DD" w:rsidP="00AF3745">
            <w:pPr>
              <w:spacing w:line="240" w:lineRule="auto"/>
              <w:jc w:val="right"/>
              <w:rPr>
                <w:ins w:id="1271" w:author="srabhi" w:date="2015-07-20T15:19:00Z"/>
                <w:rFonts w:ascii="Arial" w:hAnsi="Arial" w:cs="Arial"/>
                <w:sz w:val="21"/>
                <w:szCs w:val="21"/>
              </w:rPr>
            </w:pPr>
            <w:ins w:id="1272" w:author="srabhi" w:date="2015-07-20T15:19:00Z">
              <w:r w:rsidRPr="00240276">
                <w:rPr>
                  <w:rFonts w:ascii="Arial" w:hAnsi="Arial" w:cs="Arial"/>
                  <w:sz w:val="21"/>
                  <w:szCs w:val="21"/>
                </w:rPr>
                <w:t>1.1%</w:t>
              </w:r>
            </w:ins>
          </w:p>
        </w:tc>
        <w:tc>
          <w:tcPr>
            <w:tcW w:w="0" w:type="auto"/>
            <w:shd w:val="clear" w:color="auto" w:fill="auto"/>
            <w:noWrap/>
            <w:vAlign w:val="center"/>
            <w:hideMark/>
          </w:tcPr>
          <w:p w:rsidR="009910DD" w:rsidRPr="00240276" w:rsidRDefault="009910DD" w:rsidP="00AF3745">
            <w:pPr>
              <w:spacing w:line="240" w:lineRule="auto"/>
              <w:jc w:val="right"/>
              <w:rPr>
                <w:ins w:id="1273" w:author="srabhi" w:date="2015-07-20T15:19:00Z"/>
                <w:rFonts w:ascii="Arial" w:hAnsi="Arial" w:cs="Arial"/>
                <w:sz w:val="21"/>
                <w:szCs w:val="21"/>
              </w:rPr>
            </w:pPr>
            <w:ins w:id="1274" w:author="srabhi" w:date="2015-07-20T15:19:00Z">
              <w:r w:rsidRPr="00240276">
                <w:rPr>
                  <w:rFonts w:ascii="Arial" w:hAnsi="Arial" w:cs="Arial"/>
                  <w:sz w:val="21"/>
                  <w:szCs w:val="21"/>
                </w:rPr>
                <w:t>7.2%</w:t>
              </w:r>
            </w:ins>
          </w:p>
        </w:tc>
        <w:tc>
          <w:tcPr>
            <w:tcW w:w="0" w:type="auto"/>
            <w:shd w:val="clear" w:color="auto" w:fill="auto"/>
            <w:noWrap/>
            <w:vAlign w:val="center"/>
            <w:hideMark/>
          </w:tcPr>
          <w:p w:rsidR="009910DD" w:rsidRPr="00240276" w:rsidRDefault="009910DD" w:rsidP="00AF3745">
            <w:pPr>
              <w:spacing w:line="240" w:lineRule="auto"/>
              <w:jc w:val="right"/>
              <w:rPr>
                <w:ins w:id="1275" w:author="srabhi" w:date="2015-07-20T15:19:00Z"/>
                <w:rFonts w:ascii="Arial" w:hAnsi="Arial" w:cs="Arial"/>
                <w:sz w:val="21"/>
                <w:szCs w:val="21"/>
              </w:rPr>
            </w:pPr>
            <w:ins w:id="1276" w:author="srabhi" w:date="2015-07-20T15:19:00Z">
              <w:r w:rsidRPr="00240276">
                <w:rPr>
                  <w:rFonts w:ascii="Arial" w:hAnsi="Arial" w:cs="Arial"/>
                  <w:sz w:val="21"/>
                  <w:szCs w:val="21"/>
                </w:rPr>
                <w:t>12.0</w:t>
              </w:r>
            </w:ins>
          </w:p>
        </w:tc>
      </w:tr>
      <w:tr w:rsidR="009910DD" w:rsidRPr="00240276" w:rsidTr="00AF3745">
        <w:trPr>
          <w:trHeight w:val="300"/>
          <w:ins w:id="1277" w:author="srabhi" w:date="2015-07-20T15:19:00Z"/>
        </w:trPr>
        <w:tc>
          <w:tcPr>
            <w:tcW w:w="2093" w:type="dxa"/>
            <w:shd w:val="clear" w:color="auto" w:fill="auto"/>
            <w:noWrap/>
            <w:vAlign w:val="center"/>
            <w:hideMark/>
          </w:tcPr>
          <w:p w:rsidR="009910DD" w:rsidRPr="00240276" w:rsidRDefault="009910DD" w:rsidP="00AF3745">
            <w:pPr>
              <w:pStyle w:val="Heading1"/>
              <w:rPr>
                <w:ins w:id="1278" w:author="srabhi" w:date="2015-07-20T15:19:00Z"/>
                <w:sz w:val="21"/>
                <w:szCs w:val="21"/>
              </w:rPr>
            </w:pPr>
            <w:ins w:id="1279" w:author="srabhi" w:date="2015-07-20T15:19:00Z">
              <w:r w:rsidRPr="00240276">
                <w:rPr>
                  <w:sz w:val="21"/>
                  <w:szCs w:val="21"/>
                </w:rPr>
                <w:t>Stepwise Logistic</w:t>
              </w:r>
            </w:ins>
          </w:p>
        </w:tc>
        <w:tc>
          <w:tcPr>
            <w:tcW w:w="1189" w:type="dxa"/>
            <w:shd w:val="clear" w:color="auto" w:fill="auto"/>
            <w:noWrap/>
            <w:vAlign w:val="center"/>
            <w:hideMark/>
          </w:tcPr>
          <w:p w:rsidR="009910DD" w:rsidRPr="00240276" w:rsidRDefault="009910DD" w:rsidP="00AF3745">
            <w:pPr>
              <w:spacing w:line="240" w:lineRule="auto"/>
              <w:jc w:val="right"/>
              <w:rPr>
                <w:ins w:id="1280" w:author="srabhi" w:date="2015-07-20T15:19:00Z"/>
                <w:rFonts w:ascii="Arial" w:hAnsi="Arial" w:cs="Arial"/>
                <w:sz w:val="21"/>
                <w:szCs w:val="21"/>
              </w:rPr>
            </w:pPr>
            <w:ins w:id="1281" w:author="srabhi" w:date="2015-07-20T15:19:00Z">
              <w:r w:rsidRPr="00240276">
                <w:rPr>
                  <w:rFonts w:ascii="Arial" w:hAnsi="Arial" w:cs="Arial"/>
                  <w:sz w:val="21"/>
                  <w:szCs w:val="21"/>
                </w:rPr>
                <w:t>1,674</w:t>
              </w:r>
            </w:ins>
          </w:p>
        </w:tc>
        <w:tc>
          <w:tcPr>
            <w:tcW w:w="0" w:type="auto"/>
            <w:shd w:val="clear" w:color="auto" w:fill="auto"/>
            <w:noWrap/>
            <w:vAlign w:val="center"/>
            <w:hideMark/>
          </w:tcPr>
          <w:p w:rsidR="009910DD" w:rsidRPr="00240276" w:rsidRDefault="009910DD" w:rsidP="00AF3745">
            <w:pPr>
              <w:spacing w:line="240" w:lineRule="auto"/>
              <w:jc w:val="right"/>
              <w:rPr>
                <w:ins w:id="1282" w:author="srabhi" w:date="2015-07-20T15:19:00Z"/>
                <w:rFonts w:ascii="Arial" w:hAnsi="Arial" w:cs="Arial"/>
                <w:sz w:val="21"/>
                <w:szCs w:val="21"/>
              </w:rPr>
            </w:pPr>
            <w:ins w:id="1283" w:author="srabhi" w:date="2015-07-20T15:19:00Z">
              <w:r w:rsidRPr="00240276">
                <w:rPr>
                  <w:rFonts w:ascii="Arial" w:hAnsi="Arial" w:cs="Arial"/>
                  <w:sz w:val="21"/>
                  <w:szCs w:val="21"/>
                </w:rPr>
                <w:t>1,674</w:t>
              </w:r>
            </w:ins>
          </w:p>
        </w:tc>
        <w:tc>
          <w:tcPr>
            <w:tcW w:w="0" w:type="auto"/>
            <w:shd w:val="clear" w:color="auto" w:fill="auto"/>
            <w:noWrap/>
            <w:vAlign w:val="center"/>
            <w:hideMark/>
          </w:tcPr>
          <w:p w:rsidR="009910DD" w:rsidRPr="00240276" w:rsidRDefault="009910DD" w:rsidP="00AF3745">
            <w:pPr>
              <w:spacing w:line="240" w:lineRule="auto"/>
              <w:jc w:val="right"/>
              <w:rPr>
                <w:ins w:id="1284" w:author="srabhi" w:date="2015-07-20T15:19:00Z"/>
                <w:rFonts w:ascii="Arial" w:hAnsi="Arial" w:cs="Arial"/>
                <w:sz w:val="21"/>
                <w:szCs w:val="21"/>
              </w:rPr>
            </w:pPr>
            <w:ins w:id="1285" w:author="srabhi" w:date="2015-07-20T15:19:00Z">
              <w:r w:rsidRPr="00240276">
                <w:rPr>
                  <w:rFonts w:ascii="Arial" w:hAnsi="Arial" w:cs="Arial"/>
                  <w:sz w:val="21"/>
                  <w:szCs w:val="21"/>
                </w:rPr>
                <w:t>65.6%</w:t>
              </w:r>
            </w:ins>
          </w:p>
        </w:tc>
        <w:tc>
          <w:tcPr>
            <w:tcW w:w="0" w:type="auto"/>
            <w:shd w:val="clear" w:color="auto" w:fill="auto"/>
            <w:noWrap/>
            <w:vAlign w:val="center"/>
            <w:hideMark/>
          </w:tcPr>
          <w:p w:rsidR="009910DD" w:rsidRPr="00240276" w:rsidRDefault="009910DD" w:rsidP="00AF3745">
            <w:pPr>
              <w:spacing w:line="240" w:lineRule="auto"/>
              <w:jc w:val="right"/>
              <w:rPr>
                <w:ins w:id="1286" w:author="srabhi" w:date="2015-07-20T15:19:00Z"/>
                <w:rFonts w:ascii="Arial" w:hAnsi="Arial" w:cs="Arial"/>
                <w:sz w:val="21"/>
                <w:szCs w:val="21"/>
              </w:rPr>
            </w:pPr>
            <w:ins w:id="1287" w:author="srabhi" w:date="2015-07-20T15:19:00Z">
              <w:r w:rsidRPr="00240276">
                <w:rPr>
                  <w:rFonts w:ascii="Arial" w:hAnsi="Arial" w:cs="Arial"/>
                  <w:sz w:val="21"/>
                  <w:szCs w:val="21"/>
                </w:rPr>
                <w:t>1.2%</w:t>
              </w:r>
            </w:ins>
          </w:p>
        </w:tc>
        <w:tc>
          <w:tcPr>
            <w:tcW w:w="0" w:type="auto"/>
            <w:shd w:val="clear" w:color="auto" w:fill="auto"/>
            <w:noWrap/>
            <w:vAlign w:val="center"/>
            <w:hideMark/>
          </w:tcPr>
          <w:p w:rsidR="009910DD" w:rsidRPr="00240276" w:rsidRDefault="009910DD" w:rsidP="00AF3745">
            <w:pPr>
              <w:spacing w:line="240" w:lineRule="auto"/>
              <w:jc w:val="right"/>
              <w:rPr>
                <w:ins w:id="1288" w:author="srabhi" w:date="2015-07-20T15:19:00Z"/>
                <w:rFonts w:ascii="Arial" w:hAnsi="Arial" w:cs="Arial"/>
                <w:sz w:val="21"/>
                <w:szCs w:val="21"/>
              </w:rPr>
            </w:pPr>
            <w:ins w:id="1289" w:author="srabhi" w:date="2015-07-20T15:19:00Z">
              <w:r w:rsidRPr="00240276">
                <w:rPr>
                  <w:rFonts w:ascii="Arial" w:hAnsi="Arial" w:cs="Arial"/>
                  <w:sz w:val="21"/>
                  <w:szCs w:val="21"/>
                </w:rPr>
                <w:t>60.2%</w:t>
              </w:r>
            </w:ins>
          </w:p>
        </w:tc>
        <w:tc>
          <w:tcPr>
            <w:tcW w:w="0" w:type="auto"/>
            <w:shd w:val="clear" w:color="auto" w:fill="auto"/>
            <w:noWrap/>
            <w:vAlign w:val="center"/>
            <w:hideMark/>
          </w:tcPr>
          <w:p w:rsidR="009910DD" w:rsidRPr="00240276" w:rsidRDefault="009910DD" w:rsidP="00AF3745">
            <w:pPr>
              <w:spacing w:line="240" w:lineRule="auto"/>
              <w:jc w:val="right"/>
              <w:rPr>
                <w:ins w:id="1290" w:author="srabhi" w:date="2015-07-20T15:19:00Z"/>
                <w:rFonts w:ascii="Arial" w:hAnsi="Arial" w:cs="Arial"/>
                <w:sz w:val="21"/>
                <w:szCs w:val="21"/>
              </w:rPr>
            </w:pPr>
            <w:ins w:id="1291" w:author="srabhi" w:date="2015-07-20T15:19:00Z">
              <w:r w:rsidRPr="00240276">
                <w:rPr>
                  <w:rFonts w:ascii="Arial" w:hAnsi="Arial" w:cs="Arial"/>
                  <w:sz w:val="21"/>
                  <w:szCs w:val="21"/>
                </w:rPr>
                <w:t>1.2%</w:t>
              </w:r>
            </w:ins>
          </w:p>
        </w:tc>
        <w:tc>
          <w:tcPr>
            <w:tcW w:w="0" w:type="auto"/>
            <w:shd w:val="clear" w:color="auto" w:fill="auto"/>
            <w:noWrap/>
            <w:vAlign w:val="center"/>
            <w:hideMark/>
          </w:tcPr>
          <w:p w:rsidR="009910DD" w:rsidRPr="00240276" w:rsidRDefault="009910DD" w:rsidP="00AF3745">
            <w:pPr>
              <w:spacing w:line="240" w:lineRule="auto"/>
              <w:jc w:val="right"/>
              <w:rPr>
                <w:ins w:id="1292" w:author="srabhi" w:date="2015-07-20T15:19:00Z"/>
                <w:rFonts w:ascii="Arial" w:hAnsi="Arial" w:cs="Arial"/>
                <w:sz w:val="21"/>
                <w:szCs w:val="21"/>
              </w:rPr>
            </w:pPr>
            <w:ins w:id="1293" w:author="srabhi" w:date="2015-07-20T15:19:00Z">
              <w:r w:rsidRPr="00240276">
                <w:rPr>
                  <w:rFonts w:ascii="Arial" w:hAnsi="Arial" w:cs="Arial"/>
                  <w:sz w:val="21"/>
                  <w:szCs w:val="21"/>
                </w:rPr>
                <w:t>5.4%</w:t>
              </w:r>
            </w:ins>
          </w:p>
        </w:tc>
        <w:tc>
          <w:tcPr>
            <w:tcW w:w="0" w:type="auto"/>
            <w:shd w:val="clear" w:color="auto" w:fill="auto"/>
            <w:noWrap/>
            <w:vAlign w:val="center"/>
            <w:hideMark/>
          </w:tcPr>
          <w:p w:rsidR="009910DD" w:rsidRPr="00240276" w:rsidRDefault="009910DD" w:rsidP="00AF3745">
            <w:pPr>
              <w:spacing w:line="240" w:lineRule="auto"/>
              <w:jc w:val="right"/>
              <w:rPr>
                <w:ins w:id="1294" w:author="srabhi" w:date="2015-07-20T15:19:00Z"/>
                <w:rFonts w:ascii="Arial" w:hAnsi="Arial" w:cs="Arial"/>
                <w:sz w:val="21"/>
                <w:szCs w:val="21"/>
              </w:rPr>
            </w:pPr>
            <w:ins w:id="1295" w:author="srabhi" w:date="2015-07-20T15:19:00Z">
              <w:r w:rsidRPr="00240276">
                <w:rPr>
                  <w:rFonts w:ascii="Arial" w:hAnsi="Arial" w:cs="Arial"/>
                  <w:sz w:val="21"/>
                  <w:szCs w:val="21"/>
                </w:rPr>
                <w:t>8.9</w:t>
              </w:r>
            </w:ins>
          </w:p>
        </w:tc>
      </w:tr>
      <w:tr w:rsidR="009910DD" w:rsidRPr="00240276" w:rsidTr="00AF3745">
        <w:trPr>
          <w:trHeight w:val="300"/>
          <w:ins w:id="1296" w:author="srabhi" w:date="2015-07-20T15:19:00Z"/>
        </w:trPr>
        <w:tc>
          <w:tcPr>
            <w:tcW w:w="2093" w:type="dxa"/>
            <w:shd w:val="clear" w:color="auto" w:fill="auto"/>
            <w:noWrap/>
            <w:vAlign w:val="center"/>
            <w:hideMark/>
          </w:tcPr>
          <w:p w:rsidR="009910DD" w:rsidRPr="00240276" w:rsidRDefault="009910DD" w:rsidP="00AF3745">
            <w:pPr>
              <w:pStyle w:val="Heading1"/>
              <w:rPr>
                <w:ins w:id="1297" w:author="srabhi" w:date="2015-07-20T15:19:00Z"/>
                <w:sz w:val="21"/>
                <w:szCs w:val="21"/>
              </w:rPr>
            </w:pPr>
            <w:ins w:id="1298" w:author="srabhi" w:date="2015-07-20T15:19:00Z">
              <w:r w:rsidRPr="00240276">
                <w:rPr>
                  <w:sz w:val="21"/>
                  <w:szCs w:val="21"/>
                </w:rPr>
                <w:t>Lasso</w:t>
              </w:r>
            </w:ins>
          </w:p>
        </w:tc>
        <w:tc>
          <w:tcPr>
            <w:tcW w:w="1189" w:type="dxa"/>
            <w:shd w:val="clear" w:color="auto" w:fill="auto"/>
            <w:noWrap/>
            <w:vAlign w:val="center"/>
            <w:hideMark/>
          </w:tcPr>
          <w:p w:rsidR="009910DD" w:rsidRPr="00240276" w:rsidRDefault="009910DD" w:rsidP="00AF3745">
            <w:pPr>
              <w:spacing w:line="240" w:lineRule="auto"/>
              <w:jc w:val="right"/>
              <w:rPr>
                <w:ins w:id="1299" w:author="srabhi" w:date="2015-07-20T15:19:00Z"/>
                <w:rFonts w:ascii="Arial" w:hAnsi="Arial" w:cs="Arial"/>
                <w:sz w:val="21"/>
                <w:szCs w:val="21"/>
              </w:rPr>
            </w:pPr>
            <w:ins w:id="1300" w:author="srabhi" w:date="2015-07-20T15:19:00Z">
              <w:r w:rsidRPr="00240276">
                <w:rPr>
                  <w:rFonts w:ascii="Arial" w:hAnsi="Arial" w:cs="Arial"/>
                  <w:sz w:val="21"/>
                  <w:szCs w:val="21"/>
                </w:rPr>
                <w:t>1,674</w:t>
              </w:r>
            </w:ins>
          </w:p>
        </w:tc>
        <w:tc>
          <w:tcPr>
            <w:tcW w:w="0" w:type="auto"/>
            <w:shd w:val="clear" w:color="auto" w:fill="auto"/>
            <w:noWrap/>
            <w:vAlign w:val="center"/>
            <w:hideMark/>
          </w:tcPr>
          <w:p w:rsidR="009910DD" w:rsidRPr="00240276" w:rsidRDefault="009910DD" w:rsidP="00AF3745">
            <w:pPr>
              <w:spacing w:line="240" w:lineRule="auto"/>
              <w:jc w:val="right"/>
              <w:rPr>
                <w:ins w:id="1301" w:author="srabhi" w:date="2015-07-20T15:19:00Z"/>
                <w:rFonts w:ascii="Arial" w:hAnsi="Arial" w:cs="Arial"/>
                <w:sz w:val="21"/>
                <w:szCs w:val="21"/>
              </w:rPr>
            </w:pPr>
            <w:ins w:id="1302" w:author="srabhi" w:date="2015-07-20T15:19:00Z">
              <w:r w:rsidRPr="00240276">
                <w:rPr>
                  <w:rFonts w:ascii="Arial" w:hAnsi="Arial" w:cs="Arial"/>
                  <w:sz w:val="21"/>
                  <w:szCs w:val="21"/>
                </w:rPr>
                <w:t>1,674</w:t>
              </w:r>
            </w:ins>
          </w:p>
        </w:tc>
        <w:tc>
          <w:tcPr>
            <w:tcW w:w="0" w:type="auto"/>
            <w:shd w:val="clear" w:color="auto" w:fill="auto"/>
            <w:noWrap/>
            <w:vAlign w:val="center"/>
            <w:hideMark/>
          </w:tcPr>
          <w:p w:rsidR="009910DD" w:rsidRPr="00240276" w:rsidRDefault="009910DD" w:rsidP="00AF3745">
            <w:pPr>
              <w:spacing w:line="240" w:lineRule="auto"/>
              <w:jc w:val="right"/>
              <w:rPr>
                <w:ins w:id="1303" w:author="srabhi" w:date="2015-07-20T15:19:00Z"/>
                <w:rFonts w:ascii="Arial" w:hAnsi="Arial" w:cs="Arial"/>
                <w:sz w:val="21"/>
                <w:szCs w:val="21"/>
              </w:rPr>
            </w:pPr>
            <w:ins w:id="1304" w:author="srabhi" w:date="2015-07-20T15:19:00Z">
              <w:r w:rsidRPr="00240276">
                <w:rPr>
                  <w:rFonts w:ascii="Arial" w:hAnsi="Arial" w:cs="Arial"/>
                  <w:sz w:val="21"/>
                  <w:szCs w:val="21"/>
                </w:rPr>
                <w:t>63.9%</w:t>
              </w:r>
            </w:ins>
          </w:p>
        </w:tc>
        <w:tc>
          <w:tcPr>
            <w:tcW w:w="0" w:type="auto"/>
            <w:shd w:val="clear" w:color="auto" w:fill="auto"/>
            <w:noWrap/>
            <w:vAlign w:val="center"/>
            <w:hideMark/>
          </w:tcPr>
          <w:p w:rsidR="009910DD" w:rsidRPr="00240276" w:rsidRDefault="009910DD" w:rsidP="00AF3745">
            <w:pPr>
              <w:spacing w:line="240" w:lineRule="auto"/>
              <w:jc w:val="right"/>
              <w:rPr>
                <w:ins w:id="1305" w:author="srabhi" w:date="2015-07-20T15:19:00Z"/>
                <w:rFonts w:ascii="Arial" w:hAnsi="Arial" w:cs="Arial"/>
                <w:sz w:val="21"/>
                <w:szCs w:val="21"/>
              </w:rPr>
            </w:pPr>
            <w:ins w:id="1306" w:author="srabhi" w:date="2015-07-20T15:19:00Z">
              <w:r w:rsidRPr="00240276">
                <w:rPr>
                  <w:rFonts w:ascii="Arial" w:hAnsi="Arial" w:cs="Arial"/>
                  <w:sz w:val="21"/>
                  <w:szCs w:val="21"/>
                </w:rPr>
                <w:t>1.4%</w:t>
              </w:r>
            </w:ins>
          </w:p>
        </w:tc>
        <w:tc>
          <w:tcPr>
            <w:tcW w:w="0" w:type="auto"/>
            <w:shd w:val="clear" w:color="auto" w:fill="auto"/>
            <w:noWrap/>
            <w:vAlign w:val="center"/>
            <w:hideMark/>
          </w:tcPr>
          <w:p w:rsidR="009910DD" w:rsidRPr="00240276" w:rsidRDefault="009910DD" w:rsidP="00AF3745">
            <w:pPr>
              <w:spacing w:line="240" w:lineRule="auto"/>
              <w:jc w:val="right"/>
              <w:rPr>
                <w:ins w:id="1307" w:author="srabhi" w:date="2015-07-20T15:19:00Z"/>
                <w:rFonts w:ascii="Arial" w:hAnsi="Arial" w:cs="Arial"/>
                <w:sz w:val="21"/>
                <w:szCs w:val="21"/>
              </w:rPr>
            </w:pPr>
            <w:ins w:id="1308" w:author="srabhi" w:date="2015-07-20T15:19:00Z">
              <w:r w:rsidRPr="00240276">
                <w:rPr>
                  <w:rFonts w:ascii="Arial" w:hAnsi="Arial" w:cs="Arial"/>
                  <w:sz w:val="21"/>
                  <w:szCs w:val="21"/>
                </w:rPr>
                <w:t>61.3%</w:t>
              </w:r>
            </w:ins>
          </w:p>
        </w:tc>
        <w:tc>
          <w:tcPr>
            <w:tcW w:w="0" w:type="auto"/>
            <w:shd w:val="clear" w:color="auto" w:fill="auto"/>
            <w:noWrap/>
            <w:vAlign w:val="center"/>
            <w:hideMark/>
          </w:tcPr>
          <w:p w:rsidR="009910DD" w:rsidRPr="00240276" w:rsidRDefault="009910DD" w:rsidP="00AF3745">
            <w:pPr>
              <w:spacing w:line="240" w:lineRule="auto"/>
              <w:jc w:val="right"/>
              <w:rPr>
                <w:ins w:id="1309" w:author="srabhi" w:date="2015-07-20T15:19:00Z"/>
                <w:rFonts w:ascii="Arial" w:hAnsi="Arial" w:cs="Arial"/>
                <w:sz w:val="21"/>
                <w:szCs w:val="21"/>
              </w:rPr>
            </w:pPr>
            <w:ins w:id="1310" w:author="srabhi" w:date="2015-07-20T15:19:00Z">
              <w:r w:rsidRPr="00240276">
                <w:rPr>
                  <w:rFonts w:ascii="Arial" w:hAnsi="Arial" w:cs="Arial"/>
                  <w:sz w:val="21"/>
                  <w:szCs w:val="21"/>
                </w:rPr>
                <w:t>1.0%</w:t>
              </w:r>
            </w:ins>
          </w:p>
        </w:tc>
        <w:tc>
          <w:tcPr>
            <w:tcW w:w="0" w:type="auto"/>
            <w:shd w:val="clear" w:color="auto" w:fill="auto"/>
            <w:noWrap/>
            <w:vAlign w:val="center"/>
            <w:hideMark/>
          </w:tcPr>
          <w:p w:rsidR="009910DD" w:rsidRPr="00240276" w:rsidRDefault="009910DD" w:rsidP="00AF3745">
            <w:pPr>
              <w:spacing w:line="240" w:lineRule="auto"/>
              <w:jc w:val="right"/>
              <w:rPr>
                <w:ins w:id="1311" w:author="srabhi" w:date="2015-07-20T15:19:00Z"/>
                <w:rFonts w:ascii="Arial" w:hAnsi="Arial" w:cs="Arial"/>
                <w:sz w:val="21"/>
                <w:szCs w:val="21"/>
              </w:rPr>
            </w:pPr>
            <w:ins w:id="1312" w:author="srabhi" w:date="2015-07-20T15:19:00Z">
              <w:r w:rsidRPr="00240276">
                <w:rPr>
                  <w:rFonts w:ascii="Arial" w:hAnsi="Arial" w:cs="Arial"/>
                  <w:sz w:val="21"/>
                  <w:szCs w:val="21"/>
                </w:rPr>
                <w:t>2.6%</w:t>
              </w:r>
            </w:ins>
          </w:p>
        </w:tc>
        <w:tc>
          <w:tcPr>
            <w:tcW w:w="0" w:type="auto"/>
            <w:shd w:val="clear" w:color="auto" w:fill="auto"/>
            <w:noWrap/>
            <w:vAlign w:val="center"/>
            <w:hideMark/>
          </w:tcPr>
          <w:p w:rsidR="009910DD" w:rsidRPr="00240276" w:rsidRDefault="009910DD" w:rsidP="00AF3745">
            <w:pPr>
              <w:spacing w:line="240" w:lineRule="auto"/>
              <w:jc w:val="right"/>
              <w:rPr>
                <w:ins w:id="1313" w:author="srabhi" w:date="2015-07-20T15:19:00Z"/>
                <w:rFonts w:ascii="Arial" w:hAnsi="Arial" w:cs="Arial"/>
                <w:sz w:val="21"/>
                <w:szCs w:val="21"/>
              </w:rPr>
            </w:pPr>
            <w:ins w:id="1314" w:author="srabhi" w:date="2015-07-20T15:19:00Z">
              <w:r w:rsidRPr="00240276">
                <w:rPr>
                  <w:rFonts w:ascii="Arial" w:hAnsi="Arial" w:cs="Arial"/>
                  <w:sz w:val="21"/>
                  <w:szCs w:val="21"/>
                </w:rPr>
                <w:t>4.2</w:t>
              </w:r>
            </w:ins>
          </w:p>
        </w:tc>
      </w:tr>
      <w:tr w:rsidR="009910DD" w:rsidRPr="00240276" w:rsidTr="00AF3745">
        <w:trPr>
          <w:trHeight w:val="300"/>
          <w:ins w:id="1315" w:author="srabhi" w:date="2015-07-20T15:19:00Z"/>
        </w:trPr>
        <w:tc>
          <w:tcPr>
            <w:tcW w:w="2093" w:type="dxa"/>
            <w:shd w:val="clear" w:color="auto" w:fill="auto"/>
            <w:noWrap/>
            <w:vAlign w:val="center"/>
            <w:hideMark/>
          </w:tcPr>
          <w:p w:rsidR="009910DD" w:rsidRPr="00240276" w:rsidRDefault="009910DD" w:rsidP="00AF3745">
            <w:pPr>
              <w:pStyle w:val="Heading1"/>
              <w:rPr>
                <w:ins w:id="1316" w:author="srabhi" w:date="2015-07-20T15:19:00Z"/>
                <w:sz w:val="21"/>
                <w:szCs w:val="21"/>
              </w:rPr>
            </w:pPr>
            <w:ins w:id="1317" w:author="srabhi" w:date="2015-07-20T15:19:00Z">
              <w:r w:rsidRPr="00240276">
                <w:rPr>
                  <w:sz w:val="21"/>
                  <w:szCs w:val="21"/>
                </w:rPr>
                <w:t>Standard Logistic</w:t>
              </w:r>
            </w:ins>
          </w:p>
        </w:tc>
        <w:tc>
          <w:tcPr>
            <w:tcW w:w="1189" w:type="dxa"/>
            <w:shd w:val="clear" w:color="auto" w:fill="auto"/>
            <w:noWrap/>
            <w:vAlign w:val="center"/>
            <w:hideMark/>
          </w:tcPr>
          <w:p w:rsidR="009910DD" w:rsidRPr="00240276" w:rsidRDefault="009910DD" w:rsidP="00AF3745">
            <w:pPr>
              <w:spacing w:line="240" w:lineRule="auto"/>
              <w:jc w:val="right"/>
              <w:rPr>
                <w:ins w:id="1318" w:author="srabhi" w:date="2015-07-20T15:19:00Z"/>
                <w:rFonts w:ascii="Arial" w:hAnsi="Arial" w:cs="Arial"/>
                <w:sz w:val="21"/>
                <w:szCs w:val="21"/>
              </w:rPr>
            </w:pPr>
            <w:ins w:id="1319" w:author="srabhi" w:date="2015-07-20T15:19:00Z">
              <w:r w:rsidRPr="00240276">
                <w:rPr>
                  <w:rFonts w:ascii="Arial" w:hAnsi="Arial" w:cs="Arial"/>
                  <w:sz w:val="21"/>
                  <w:szCs w:val="21"/>
                </w:rPr>
                <w:t>400</w:t>
              </w:r>
            </w:ins>
          </w:p>
        </w:tc>
        <w:tc>
          <w:tcPr>
            <w:tcW w:w="0" w:type="auto"/>
            <w:shd w:val="clear" w:color="auto" w:fill="auto"/>
            <w:noWrap/>
            <w:vAlign w:val="center"/>
            <w:hideMark/>
          </w:tcPr>
          <w:p w:rsidR="009910DD" w:rsidRPr="00240276" w:rsidRDefault="009910DD" w:rsidP="00AF3745">
            <w:pPr>
              <w:spacing w:line="240" w:lineRule="auto"/>
              <w:jc w:val="right"/>
              <w:rPr>
                <w:ins w:id="1320" w:author="srabhi" w:date="2015-07-20T15:19:00Z"/>
                <w:rFonts w:ascii="Arial" w:hAnsi="Arial" w:cs="Arial"/>
                <w:sz w:val="21"/>
                <w:szCs w:val="21"/>
              </w:rPr>
            </w:pPr>
            <w:ins w:id="1321" w:author="srabhi" w:date="2015-07-20T15:19:00Z">
              <w:r w:rsidRPr="00240276">
                <w:rPr>
                  <w:rFonts w:ascii="Arial" w:hAnsi="Arial" w:cs="Arial"/>
                  <w:sz w:val="21"/>
                  <w:szCs w:val="21"/>
                </w:rPr>
                <w:t>2,948</w:t>
              </w:r>
            </w:ins>
          </w:p>
        </w:tc>
        <w:tc>
          <w:tcPr>
            <w:tcW w:w="0" w:type="auto"/>
            <w:shd w:val="clear" w:color="auto" w:fill="auto"/>
            <w:noWrap/>
            <w:vAlign w:val="center"/>
            <w:hideMark/>
          </w:tcPr>
          <w:p w:rsidR="009910DD" w:rsidRPr="00240276" w:rsidRDefault="009910DD" w:rsidP="00AF3745">
            <w:pPr>
              <w:spacing w:line="240" w:lineRule="auto"/>
              <w:jc w:val="right"/>
              <w:rPr>
                <w:ins w:id="1322" w:author="srabhi" w:date="2015-07-20T15:19:00Z"/>
                <w:rFonts w:ascii="Arial" w:hAnsi="Arial" w:cs="Arial"/>
                <w:sz w:val="21"/>
                <w:szCs w:val="21"/>
              </w:rPr>
            </w:pPr>
            <w:ins w:id="1323" w:author="srabhi" w:date="2015-07-20T15:19:00Z">
              <w:r w:rsidRPr="00240276">
                <w:rPr>
                  <w:rFonts w:ascii="Arial" w:hAnsi="Arial" w:cs="Arial"/>
                  <w:sz w:val="21"/>
                  <w:szCs w:val="21"/>
                </w:rPr>
                <w:t>75.1%</w:t>
              </w:r>
            </w:ins>
          </w:p>
        </w:tc>
        <w:tc>
          <w:tcPr>
            <w:tcW w:w="0" w:type="auto"/>
            <w:shd w:val="clear" w:color="auto" w:fill="auto"/>
            <w:noWrap/>
            <w:vAlign w:val="center"/>
            <w:hideMark/>
          </w:tcPr>
          <w:p w:rsidR="009910DD" w:rsidRPr="00240276" w:rsidRDefault="009910DD" w:rsidP="00AF3745">
            <w:pPr>
              <w:spacing w:line="240" w:lineRule="auto"/>
              <w:jc w:val="right"/>
              <w:rPr>
                <w:ins w:id="1324" w:author="srabhi" w:date="2015-07-20T15:19:00Z"/>
                <w:rFonts w:ascii="Arial" w:hAnsi="Arial" w:cs="Arial"/>
                <w:sz w:val="21"/>
                <w:szCs w:val="21"/>
              </w:rPr>
            </w:pPr>
            <w:ins w:id="1325" w:author="srabhi" w:date="2015-07-20T15:19:00Z">
              <w:r w:rsidRPr="00240276">
                <w:rPr>
                  <w:rFonts w:ascii="Arial" w:hAnsi="Arial" w:cs="Arial"/>
                  <w:sz w:val="21"/>
                  <w:szCs w:val="21"/>
                </w:rPr>
                <w:t>2.3%</w:t>
              </w:r>
            </w:ins>
          </w:p>
        </w:tc>
        <w:tc>
          <w:tcPr>
            <w:tcW w:w="0" w:type="auto"/>
            <w:shd w:val="clear" w:color="auto" w:fill="auto"/>
            <w:noWrap/>
            <w:vAlign w:val="center"/>
            <w:hideMark/>
          </w:tcPr>
          <w:p w:rsidR="009910DD" w:rsidRPr="00240276" w:rsidRDefault="009910DD" w:rsidP="00AF3745">
            <w:pPr>
              <w:spacing w:line="240" w:lineRule="auto"/>
              <w:jc w:val="right"/>
              <w:rPr>
                <w:ins w:id="1326" w:author="srabhi" w:date="2015-07-20T15:19:00Z"/>
                <w:rFonts w:ascii="Arial" w:hAnsi="Arial" w:cs="Arial"/>
                <w:sz w:val="21"/>
                <w:szCs w:val="21"/>
              </w:rPr>
            </w:pPr>
            <w:ins w:id="1327" w:author="srabhi" w:date="2015-07-20T15:19:00Z">
              <w:r w:rsidRPr="00240276">
                <w:rPr>
                  <w:rFonts w:ascii="Arial" w:hAnsi="Arial" w:cs="Arial"/>
                  <w:sz w:val="21"/>
                  <w:szCs w:val="21"/>
                </w:rPr>
                <w:t>55.9%</w:t>
              </w:r>
            </w:ins>
          </w:p>
        </w:tc>
        <w:tc>
          <w:tcPr>
            <w:tcW w:w="0" w:type="auto"/>
            <w:shd w:val="clear" w:color="auto" w:fill="auto"/>
            <w:noWrap/>
            <w:vAlign w:val="center"/>
            <w:hideMark/>
          </w:tcPr>
          <w:p w:rsidR="009910DD" w:rsidRPr="00240276" w:rsidRDefault="009910DD" w:rsidP="00AF3745">
            <w:pPr>
              <w:spacing w:line="240" w:lineRule="auto"/>
              <w:jc w:val="right"/>
              <w:rPr>
                <w:ins w:id="1328" w:author="srabhi" w:date="2015-07-20T15:19:00Z"/>
                <w:rFonts w:ascii="Arial" w:hAnsi="Arial" w:cs="Arial"/>
                <w:sz w:val="21"/>
                <w:szCs w:val="21"/>
              </w:rPr>
            </w:pPr>
            <w:ins w:id="1329" w:author="srabhi" w:date="2015-07-20T15:19:00Z">
              <w:r w:rsidRPr="00240276">
                <w:rPr>
                  <w:rFonts w:ascii="Arial" w:hAnsi="Arial" w:cs="Arial"/>
                  <w:sz w:val="21"/>
                  <w:szCs w:val="21"/>
                </w:rPr>
                <w:t>1.6%</w:t>
              </w:r>
            </w:ins>
          </w:p>
        </w:tc>
        <w:tc>
          <w:tcPr>
            <w:tcW w:w="0" w:type="auto"/>
            <w:shd w:val="clear" w:color="auto" w:fill="auto"/>
            <w:noWrap/>
            <w:vAlign w:val="center"/>
            <w:hideMark/>
          </w:tcPr>
          <w:p w:rsidR="009910DD" w:rsidRPr="00240276" w:rsidRDefault="009910DD" w:rsidP="00AF3745">
            <w:pPr>
              <w:spacing w:line="240" w:lineRule="auto"/>
              <w:jc w:val="right"/>
              <w:rPr>
                <w:ins w:id="1330" w:author="srabhi" w:date="2015-07-20T15:19:00Z"/>
                <w:rFonts w:ascii="Arial" w:hAnsi="Arial" w:cs="Arial"/>
                <w:sz w:val="21"/>
                <w:szCs w:val="21"/>
              </w:rPr>
            </w:pPr>
            <w:ins w:id="1331" w:author="srabhi" w:date="2015-07-20T15:19:00Z">
              <w:r w:rsidRPr="00240276">
                <w:rPr>
                  <w:rFonts w:ascii="Arial" w:hAnsi="Arial" w:cs="Arial"/>
                  <w:sz w:val="21"/>
                  <w:szCs w:val="21"/>
                </w:rPr>
                <w:t>19.2%</w:t>
              </w:r>
            </w:ins>
          </w:p>
        </w:tc>
        <w:tc>
          <w:tcPr>
            <w:tcW w:w="0" w:type="auto"/>
            <w:shd w:val="clear" w:color="auto" w:fill="auto"/>
            <w:noWrap/>
            <w:vAlign w:val="center"/>
            <w:hideMark/>
          </w:tcPr>
          <w:p w:rsidR="009910DD" w:rsidRPr="00240276" w:rsidRDefault="009910DD" w:rsidP="00AF3745">
            <w:pPr>
              <w:spacing w:line="240" w:lineRule="auto"/>
              <w:jc w:val="right"/>
              <w:rPr>
                <w:ins w:id="1332" w:author="srabhi" w:date="2015-07-20T15:19:00Z"/>
                <w:rFonts w:ascii="Arial" w:hAnsi="Arial" w:cs="Arial"/>
                <w:sz w:val="21"/>
                <w:szCs w:val="21"/>
              </w:rPr>
            </w:pPr>
            <w:ins w:id="1333" w:author="srabhi" w:date="2015-07-20T15:19:00Z">
              <w:r w:rsidRPr="00240276">
                <w:rPr>
                  <w:rFonts w:ascii="Arial" w:hAnsi="Arial" w:cs="Arial"/>
                  <w:sz w:val="21"/>
                  <w:szCs w:val="21"/>
                </w:rPr>
                <w:t>34.3</w:t>
              </w:r>
            </w:ins>
          </w:p>
        </w:tc>
      </w:tr>
      <w:tr w:rsidR="009910DD" w:rsidRPr="00240276" w:rsidTr="00AF3745">
        <w:trPr>
          <w:trHeight w:val="300"/>
          <w:ins w:id="1334" w:author="srabhi" w:date="2015-07-20T15:19:00Z"/>
        </w:trPr>
        <w:tc>
          <w:tcPr>
            <w:tcW w:w="2093" w:type="dxa"/>
            <w:shd w:val="clear" w:color="auto" w:fill="auto"/>
            <w:noWrap/>
            <w:vAlign w:val="center"/>
            <w:hideMark/>
          </w:tcPr>
          <w:p w:rsidR="009910DD" w:rsidRPr="00240276" w:rsidRDefault="009910DD" w:rsidP="00AF3745">
            <w:pPr>
              <w:pStyle w:val="Heading1"/>
              <w:rPr>
                <w:ins w:id="1335" w:author="srabhi" w:date="2015-07-20T15:19:00Z"/>
                <w:sz w:val="21"/>
                <w:szCs w:val="21"/>
              </w:rPr>
            </w:pPr>
            <w:ins w:id="1336" w:author="srabhi" w:date="2015-07-20T15:19:00Z">
              <w:r w:rsidRPr="00240276">
                <w:rPr>
                  <w:sz w:val="21"/>
                  <w:szCs w:val="21"/>
                </w:rPr>
                <w:t>Stepwise Logistic</w:t>
              </w:r>
            </w:ins>
          </w:p>
        </w:tc>
        <w:tc>
          <w:tcPr>
            <w:tcW w:w="1189" w:type="dxa"/>
            <w:shd w:val="clear" w:color="auto" w:fill="auto"/>
            <w:noWrap/>
            <w:vAlign w:val="center"/>
            <w:hideMark/>
          </w:tcPr>
          <w:p w:rsidR="009910DD" w:rsidRPr="00240276" w:rsidRDefault="009910DD" w:rsidP="00AF3745">
            <w:pPr>
              <w:spacing w:line="240" w:lineRule="auto"/>
              <w:jc w:val="right"/>
              <w:rPr>
                <w:ins w:id="1337" w:author="srabhi" w:date="2015-07-20T15:19:00Z"/>
                <w:rFonts w:ascii="Arial" w:hAnsi="Arial" w:cs="Arial"/>
                <w:sz w:val="21"/>
                <w:szCs w:val="21"/>
              </w:rPr>
            </w:pPr>
            <w:ins w:id="1338" w:author="srabhi" w:date="2015-07-20T15:19:00Z">
              <w:r w:rsidRPr="00240276">
                <w:rPr>
                  <w:rFonts w:ascii="Arial" w:hAnsi="Arial" w:cs="Arial"/>
                  <w:sz w:val="21"/>
                  <w:szCs w:val="21"/>
                </w:rPr>
                <w:t>400</w:t>
              </w:r>
            </w:ins>
          </w:p>
        </w:tc>
        <w:tc>
          <w:tcPr>
            <w:tcW w:w="0" w:type="auto"/>
            <w:shd w:val="clear" w:color="auto" w:fill="auto"/>
            <w:noWrap/>
            <w:vAlign w:val="center"/>
            <w:hideMark/>
          </w:tcPr>
          <w:p w:rsidR="009910DD" w:rsidRPr="00240276" w:rsidRDefault="009910DD" w:rsidP="00AF3745">
            <w:pPr>
              <w:spacing w:line="240" w:lineRule="auto"/>
              <w:jc w:val="right"/>
              <w:rPr>
                <w:ins w:id="1339" w:author="srabhi" w:date="2015-07-20T15:19:00Z"/>
                <w:rFonts w:ascii="Arial" w:hAnsi="Arial" w:cs="Arial"/>
                <w:sz w:val="21"/>
                <w:szCs w:val="21"/>
              </w:rPr>
            </w:pPr>
            <w:ins w:id="1340" w:author="srabhi" w:date="2015-07-20T15:19:00Z">
              <w:r w:rsidRPr="00240276">
                <w:rPr>
                  <w:rFonts w:ascii="Arial" w:hAnsi="Arial" w:cs="Arial"/>
                  <w:sz w:val="21"/>
                  <w:szCs w:val="21"/>
                </w:rPr>
                <w:t>2,948</w:t>
              </w:r>
            </w:ins>
          </w:p>
        </w:tc>
        <w:tc>
          <w:tcPr>
            <w:tcW w:w="0" w:type="auto"/>
            <w:shd w:val="clear" w:color="auto" w:fill="auto"/>
            <w:noWrap/>
            <w:vAlign w:val="center"/>
            <w:hideMark/>
          </w:tcPr>
          <w:p w:rsidR="009910DD" w:rsidRPr="00240276" w:rsidRDefault="009910DD" w:rsidP="00AF3745">
            <w:pPr>
              <w:spacing w:line="240" w:lineRule="auto"/>
              <w:jc w:val="right"/>
              <w:rPr>
                <w:ins w:id="1341" w:author="srabhi" w:date="2015-07-20T15:19:00Z"/>
                <w:rFonts w:ascii="Arial" w:hAnsi="Arial" w:cs="Arial"/>
                <w:sz w:val="21"/>
                <w:szCs w:val="21"/>
              </w:rPr>
            </w:pPr>
            <w:ins w:id="1342" w:author="srabhi" w:date="2015-07-20T15:19:00Z">
              <w:r w:rsidRPr="00240276">
                <w:rPr>
                  <w:rFonts w:ascii="Arial" w:hAnsi="Arial" w:cs="Arial"/>
                  <w:sz w:val="21"/>
                  <w:szCs w:val="21"/>
                </w:rPr>
                <w:t>71.3%</w:t>
              </w:r>
            </w:ins>
          </w:p>
        </w:tc>
        <w:tc>
          <w:tcPr>
            <w:tcW w:w="0" w:type="auto"/>
            <w:shd w:val="clear" w:color="auto" w:fill="auto"/>
            <w:noWrap/>
            <w:vAlign w:val="center"/>
            <w:hideMark/>
          </w:tcPr>
          <w:p w:rsidR="009910DD" w:rsidRPr="00240276" w:rsidRDefault="009910DD" w:rsidP="00AF3745">
            <w:pPr>
              <w:spacing w:line="240" w:lineRule="auto"/>
              <w:jc w:val="right"/>
              <w:rPr>
                <w:ins w:id="1343" w:author="srabhi" w:date="2015-07-20T15:19:00Z"/>
                <w:rFonts w:ascii="Arial" w:hAnsi="Arial" w:cs="Arial"/>
                <w:sz w:val="21"/>
                <w:szCs w:val="21"/>
              </w:rPr>
            </w:pPr>
            <w:ins w:id="1344" w:author="srabhi" w:date="2015-07-20T15:19:00Z">
              <w:r w:rsidRPr="00240276">
                <w:rPr>
                  <w:rFonts w:ascii="Arial" w:hAnsi="Arial" w:cs="Arial"/>
                  <w:sz w:val="21"/>
                  <w:szCs w:val="21"/>
                </w:rPr>
                <w:t>3.2%</w:t>
              </w:r>
            </w:ins>
          </w:p>
        </w:tc>
        <w:tc>
          <w:tcPr>
            <w:tcW w:w="0" w:type="auto"/>
            <w:shd w:val="clear" w:color="auto" w:fill="auto"/>
            <w:noWrap/>
            <w:vAlign w:val="center"/>
            <w:hideMark/>
          </w:tcPr>
          <w:p w:rsidR="009910DD" w:rsidRPr="00240276" w:rsidRDefault="009910DD" w:rsidP="00AF3745">
            <w:pPr>
              <w:spacing w:line="240" w:lineRule="auto"/>
              <w:jc w:val="right"/>
              <w:rPr>
                <w:ins w:id="1345" w:author="srabhi" w:date="2015-07-20T15:19:00Z"/>
                <w:rFonts w:ascii="Arial" w:hAnsi="Arial" w:cs="Arial"/>
                <w:sz w:val="21"/>
                <w:szCs w:val="21"/>
              </w:rPr>
            </w:pPr>
            <w:ins w:id="1346" w:author="srabhi" w:date="2015-07-20T15:19:00Z">
              <w:r w:rsidRPr="00240276">
                <w:rPr>
                  <w:rFonts w:ascii="Arial" w:hAnsi="Arial" w:cs="Arial"/>
                  <w:sz w:val="21"/>
                  <w:szCs w:val="21"/>
                </w:rPr>
                <w:t>56.8%</w:t>
              </w:r>
            </w:ins>
          </w:p>
        </w:tc>
        <w:tc>
          <w:tcPr>
            <w:tcW w:w="0" w:type="auto"/>
            <w:shd w:val="clear" w:color="auto" w:fill="auto"/>
            <w:noWrap/>
            <w:vAlign w:val="center"/>
            <w:hideMark/>
          </w:tcPr>
          <w:p w:rsidR="009910DD" w:rsidRPr="00240276" w:rsidRDefault="009910DD" w:rsidP="00AF3745">
            <w:pPr>
              <w:spacing w:line="240" w:lineRule="auto"/>
              <w:jc w:val="right"/>
              <w:rPr>
                <w:ins w:id="1347" w:author="srabhi" w:date="2015-07-20T15:19:00Z"/>
                <w:rFonts w:ascii="Arial" w:hAnsi="Arial" w:cs="Arial"/>
                <w:sz w:val="21"/>
                <w:szCs w:val="21"/>
              </w:rPr>
            </w:pPr>
            <w:ins w:id="1348" w:author="srabhi" w:date="2015-07-20T15:19:00Z">
              <w:r w:rsidRPr="00240276">
                <w:rPr>
                  <w:rFonts w:ascii="Arial" w:hAnsi="Arial" w:cs="Arial"/>
                  <w:sz w:val="21"/>
                  <w:szCs w:val="21"/>
                </w:rPr>
                <w:t>2.4%</w:t>
              </w:r>
            </w:ins>
          </w:p>
        </w:tc>
        <w:tc>
          <w:tcPr>
            <w:tcW w:w="0" w:type="auto"/>
            <w:shd w:val="clear" w:color="auto" w:fill="auto"/>
            <w:noWrap/>
            <w:vAlign w:val="center"/>
            <w:hideMark/>
          </w:tcPr>
          <w:p w:rsidR="009910DD" w:rsidRPr="00240276" w:rsidRDefault="009910DD" w:rsidP="00AF3745">
            <w:pPr>
              <w:spacing w:line="240" w:lineRule="auto"/>
              <w:jc w:val="right"/>
              <w:rPr>
                <w:ins w:id="1349" w:author="srabhi" w:date="2015-07-20T15:19:00Z"/>
                <w:rFonts w:ascii="Arial" w:hAnsi="Arial" w:cs="Arial"/>
                <w:sz w:val="21"/>
                <w:szCs w:val="21"/>
              </w:rPr>
            </w:pPr>
            <w:ins w:id="1350" w:author="srabhi" w:date="2015-07-20T15:19:00Z">
              <w:r w:rsidRPr="00240276">
                <w:rPr>
                  <w:rFonts w:ascii="Arial" w:hAnsi="Arial" w:cs="Arial"/>
                  <w:sz w:val="21"/>
                  <w:szCs w:val="21"/>
                </w:rPr>
                <w:t>14.5%</w:t>
              </w:r>
            </w:ins>
          </w:p>
        </w:tc>
        <w:tc>
          <w:tcPr>
            <w:tcW w:w="0" w:type="auto"/>
            <w:shd w:val="clear" w:color="auto" w:fill="auto"/>
            <w:noWrap/>
            <w:vAlign w:val="center"/>
            <w:hideMark/>
          </w:tcPr>
          <w:p w:rsidR="009910DD" w:rsidRPr="00240276" w:rsidRDefault="009910DD" w:rsidP="00AF3745">
            <w:pPr>
              <w:spacing w:line="240" w:lineRule="auto"/>
              <w:jc w:val="right"/>
              <w:rPr>
                <w:ins w:id="1351" w:author="srabhi" w:date="2015-07-20T15:19:00Z"/>
                <w:rFonts w:ascii="Arial" w:hAnsi="Arial" w:cs="Arial"/>
                <w:sz w:val="21"/>
                <w:szCs w:val="21"/>
              </w:rPr>
            </w:pPr>
            <w:ins w:id="1352" w:author="srabhi" w:date="2015-07-20T15:19:00Z">
              <w:r w:rsidRPr="00240276">
                <w:rPr>
                  <w:rFonts w:ascii="Arial" w:hAnsi="Arial" w:cs="Arial"/>
                  <w:sz w:val="21"/>
                  <w:szCs w:val="21"/>
                </w:rPr>
                <w:t>25.4</w:t>
              </w:r>
            </w:ins>
          </w:p>
        </w:tc>
      </w:tr>
      <w:tr w:rsidR="009910DD" w:rsidRPr="00240276" w:rsidTr="00AF3745">
        <w:trPr>
          <w:trHeight w:val="300"/>
          <w:ins w:id="1353" w:author="srabhi" w:date="2015-07-20T15:19:00Z"/>
        </w:trPr>
        <w:tc>
          <w:tcPr>
            <w:tcW w:w="2093" w:type="dxa"/>
            <w:shd w:val="clear" w:color="auto" w:fill="auto"/>
            <w:noWrap/>
            <w:vAlign w:val="center"/>
            <w:hideMark/>
          </w:tcPr>
          <w:p w:rsidR="009910DD" w:rsidRPr="00240276" w:rsidRDefault="009910DD" w:rsidP="00AF3745">
            <w:pPr>
              <w:pStyle w:val="Heading1"/>
              <w:rPr>
                <w:ins w:id="1354" w:author="srabhi" w:date="2015-07-20T15:19:00Z"/>
                <w:sz w:val="21"/>
                <w:szCs w:val="21"/>
              </w:rPr>
            </w:pPr>
            <w:ins w:id="1355" w:author="srabhi" w:date="2015-07-20T15:19:00Z">
              <w:r w:rsidRPr="00240276">
                <w:rPr>
                  <w:sz w:val="21"/>
                  <w:szCs w:val="21"/>
                </w:rPr>
                <w:t>Lasso</w:t>
              </w:r>
            </w:ins>
          </w:p>
        </w:tc>
        <w:tc>
          <w:tcPr>
            <w:tcW w:w="1189" w:type="dxa"/>
            <w:shd w:val="clear" w:color="auto" w:fill="auto"/>
            <w:noWrap/>
            <w:vAlign w:val="center"/>
            <w:hideMark/>
          </w:tcPr>
          <w:p w:rsidR="009910DD" w:rsidRPr="00240276" w:rsidRDefault="009910DD" w:rsidP="00AF3745">
            <w:pPr>
              <w:spacing w:line="240" w:lineRule="auto"/>
              <w:jc w:val="right"/>
              <w:rPr>
                <w:ins w:id="1356" w:author="srabhi" w:date="2015-07-20T15:19:00Z"/>
                <w:rFonts w:ascii="Arial" w:hAnsi="Arial" w:cs="Arial"/>
                <w:sz w:val="21"/>
                <w:szCs w:val="21"/>
              </w:rPr>
            </w:pPr>
            <w:ins w:id="1357" w:author="srabhi" w:date="2015-07-20T15:19:00Z">
              <w:r w:rsidRPr="00240276">
                <w:rPr>
                  <w:rFonts w:ascii="Arial" w:hAnsi="Arial" w:cs="Arial"/>
                  <w:sz w:val="21"/>
                  <w:szCs w:val="21"/>
                </w:rPr>
                <w:t>400</w:t>
              </w:r>
            </w:ins>
          </w:p>
        </w:tc>
        <w:tc>
          <w:tcPr>
            <w:tcW w:w="0" w:type="auto"/>
            <w:shd w:val="clear" w:color="auto" w:fill="auto"/>
            <w:noWrap/>
            <w:vAlign w:val="center"/>
            <w:hideMark/>
          </w:tcPr>
          <w:p w:rsidR="009910DD" w:rsidRPr="00240276" w:rsidRDefault="009910DD" w:rsidP="00AF3745">
            <w:pPr>
              <w:spacing w:line="240" w:lineRule="auto"/>
              <w:jc w:val="right"/>
              <w:rPr>
                <w:ins w:id="1358" w:author="srabhi" w:date="2015-07-20T15:19:00Z"/>
                <w:rFonts w:ascii="Arial" w:hAnsi="Arial" w:cs="Arial"/>
                <w:sz w:val="21"/>
                <w:szCs w:val="21"/>
              </w:rPr>
            </w:pPr>
            <w:ins w:id="1359" w:author="srabhi" w:date="2015-07-20T15:19:00Z">
              <w:r w:rsidRPr="00240276">
                <w:rPr>
                  <w:rFonts w:ascii="Arial" w:hAnsi="Arial" w:cs="Arial"/>
                  <w:sz w:val="21"/>
                  <w:szCs w:val="21"/>
                </w:rPr>
                <w:t>2,948</w:t>
              </w:r>
            </w:ins>
          </w:p>
        </w:tc>
        <w:tc>
          <w:tcPr>
            <w:tcW w:w="0" w:type="auto"/>
            <w:shd w:val="clear" w:color="auto" w:fill="auto"/>
            <w:noWrap/>
            <w:vAlign w:val="center"/>
            <w:hideMark/>
          </w:tcPr>
          <w:p w:rsidR="009910DD" w:rsidRPr="00240276" w:rsidRDefault="009910DD" w:rsidP="00AF3745">
            <w:pPr>
              <w:spacing w:line="240" w:lineRule="auto"/>
              <w:jc w:val="right"/>
              <w:rPr>
                <w:ins w:id="1360" w:author="srabhi" w:date="2015-07-20T15:19:00Z"/>
                <w:rFonts w:ascii="Arial" w:hAnsi="Arial" w:cs="Arial"/>
                <w:sz w:val="21"/>
                <w:szCs w:val="21"/>
              </w:rPr>
            </w:pPr>
            <w:ins w:id="1361" w:author="srabhi" w:date="2015-07-20T15:19:00Z">
              <w:r w:rsidRPr="00240276">
                <w:rPr>
                  <w:rFonts w:ascii="Arial" w:hAnsi="Arial" w:cs="Arial"/>
                  <w:sz w:val="21"/>
                  <w:szCs w:val="21"/>
                </w:rPr>
                <w:t>68.2%</w:t>
              </w:r>
            </w:ins>
          </w:p>
        </w:tc>
        <w:tc>
          <w:tcPr>
            <w:tcW w:w="0" w:type="auto"/>
            <w:shd w:val="clear" w:color="auto" w:fill="auto"/>
            <w:noWrap/>
            <w:vAlign w:val="center"/>
            <w:hideMark/>
          </w:tcPr>
          <w:p w:rsidR="009910DD" w:rsidRPr="00240276" w:rsidRDefault="009910DD" w:rsidP="00AF3745">
            <w:pPr>
              <w:spacing w:line="240" w:lineRule="auto"/>
              <w:jc w:val="right"/>
              <w:rPr>
                <w:ins w:id="1362" w:author="srabhi" w:date="2015-07-20T15:19:00Z"/>
                <w:rFonts w:ascii="Arial" w:hAnsi="Arial" w:cs="Arial"/>
                <w:sz w:val="21"/>
                <w:szCs w:val="21"/>
              </w:rPr>
            </w:pPr>
            <w:ins w:id="1363" w:author="srabhi" w:date="2015-07-20T15:19:00Z">
              <w:r w:rsidRPr="00240276">
                <w:rPr>
                  <w:rFonts w:ascii="Arial" w:hAnsi="Arial" w:cs="Arial"/>
                  <w:sz w:val="21"/>
                  <w:szCs w:val="21"/>
                </w:rPr>
                <w:t>6.2%</w:t>
              </w:r>
            </w:ins>
          </w:p>
        </w:tc>
        <w:tc>
          <w:tcPr>
            <w:tcW w:w="0" w:type="auto"/>
            <w:shd w:val="clear" w:color="auto" w:fill="auto"/>
            <w:noWrap/>
            <w:vAlign w:val="center"/>
            <w:hideMark/>
          </w:tcPr>
          <w:p w:rsidR="009910DD" w:rsidRPr="00240276" w:rsidRDefault="009910DD" w:rsidP="00AF3745">
            <w:pPr>
              <w:spacing w:line="240" w:lineRule="auto"/>
              <w:jc w:val="right"/>
              <w:rPr>
                <w:ins w:id="1364" w:author="srabhi" w:date="2015-07-20T15:19:00Z"/>
                <w:rFonts w:ascii="Arial" w:hAnsi="Arial" w:cs="Arial"/>
                <w:sz w:val="21"/>
                <w:szCs w:val="21"/>
              </w:rPr>
            </w:pPr>
            <w:ins w:id="1365" w:author="srabhi" w:date="2015-07-20T15:19:00Z">
              <w:r w:rsidRPr="00240276">
                <w:rPr>
                  <w:rFonts w:ascii="Arial" w:hAnsi="Arial" w:cs="Arial"/>
                  <w:sz w:val="21"/>
                  <w:szCs w:val="21"/>
                </w:rPr>
                <w:t>57.2%</w:t>
              </w:r>
            </w:ins>
          </w:p>
        </w:tc>
        <w:tc>
          <w:tcPr>
            <w:tcW w:w="0" w:type="auto"/>
            <w:shd w:val="clear" w:color="auto" w:fill="auto"/>
            <w:noWrap/>
            <w:vAlign w:val="center"/>
            <w:hideMark/>
          </w:tcPr>
          <w:p w:rsidR="009910DD" w:rsidRPr="00240276" w:rsidRDefault="009910DD" w:rsidP="00AF3745">
            <w:pPr>
              <w:spacing w:line="240" w:lineRule="auto"/>
              <w:jc w:val="right"/>
              <w:rPr>
                <w:ins w:id="1366" w:author="srabhi" w:date="2015-07-20T15:19:00Z"/>
                <w:rFonts w:ascii="Arial" w:hAnsi="Arial" w:cs="Arial"/>
                <w:sz w:val="21"/>
                <w:szCs w:val="21"/>
              </w:rPr>
            </w:pPr>
            <w:ins w:id="1367" w:author="srabhi" w:date="2015-07-20T15:19:00Z">
              <w:r w:rsidRPr="00240276">
                <w:rPr>
                  <w:rFonts w:ascii="Arial" w:hAnsi="Arial" w:cs="Arial"/>
                  <w:sz w:val="21"/>
                  <w:szCs w:val="21"/>
                </w:rPr>
                <w:t>3.2%</w:t>
              </w:r>
            </w:ins>
          </w:p>
        </w:tc>
        <w:tc>
          <w:tcPr>
            <w:tcW w:w="0" w:type="auto"/>
            <w:shd w:val="clear" w:color="auto" w:fill="auto"/>
            <w:noWrap/>
            <w:vAlign w:val="center"/>
            <w:hideMark/>
          </w:tcPr>
          <w:p w:rsidR="009910DD" w:rsidRPr="00240276" w:rsidRDefault="009910DD" w:rsidP="00AF3745">
            <w:pPr>
              <w:spacing w:line="240" w:lineRule="auto"/>
              <w:jc w:val="right"/>
              <w:rPr>
                <w:ins w:id="1368" w:author="srabhi" w:date="2015-07-20T15:19:00Z"/>
                <w:rFonts w:ascii="Arial" w:hAnsi="Arial" w:cs="Arial"/>
                <w:sz w:val="21"/>
                <w:szCs w:val="21"/>
              </w:rPr>
            </w:pPr>
            <w:ins w:id="1369" w:author="srabhi" w:date="2015-07-20T15:19:00Z">
              <w:r w:rsidRPr="00240276">
                <w:rPr>
                  <w:rFonts w:ascii="Arial" w:hAnsi="Arial" w:cs="Arial"/>
                  <w:sz w:val="21"/>
                  <w:szCs w:val="21"/>
                </w:rPr>
                <w:t>11.0%</w:t>
              </w:r>
            </w:ins>
          </w:p>
        </w:tc>
        <w:tc>
          <w:tcPr>
            <w:tcW w:w="0" w:type="auto"/>
            <w:shd w:val="clear" w:color="auto" w:fill="auto"/>
            <w:noWrap/>
            <w:vAlign w:val="center"/>
            <w:hideMark/>
          </w:tcPr>
          <w:p w:rsidR="009910DD" w:rsidRPr="00240276" w:rsidRDefault="009910DD" w:rsidP="00AF3745">
            <w:pPr>
              <w:spacing w:line="240" w:lineRule="auto"/>
              <w:jc w:val="right"/>
              <w:rPr>
                <w:ins w:id="1370" w:author="srabhi" w:date="2015-07-20T15:19:00Z"/>
                <w:rFonts w:ascii="Arial" w:hAnsi="Arial" w:cs="Arial"/>
                <w:sz w:val="21"/>
                <w:szCs w:val="21"/>
              </w:rPr>
            </w:pPr>
            <w:ins w:id="1371" w:author="srabhi" w:date="2015-07-20T15:19:00Z">
              <w:r w:rsidRPr="00240276">
                <w:rPr>
                  <w:rFonts w:ascii="Arial" w:hAnsi="Arial" w:cs="Arial"/>
                  <w:sz w:val="21"/>
                  <w:szCs w:val="21"/>
                </w:rPr>
                <w:t>19.2</w:t>
              </w:r>
            </w:ins>
          </w:p>
        </w:tc>
      </w:tr>
    </w:tbl>
    <w:p w:rsidR="0008563E" w:rsidRPr="0008563E" w:rsidRDefault="0008563E" w:rsidP="0008563E">
      <w:pPr>
        <w:pStyle w:val="Heading2"/>
        <w:rPr>
          <w:ins w:id="1372" w:author="srabhi" w:date="2015-07-20T15:16:00Z"/>
          <w:b w:val="0"/>
          <w:bCs w:val="0"/>
          <w:sz w:val="21"/>
          <w:szCs w:val="21"/>
          <w:rPrChange w:id="1373" w:author="srabhi" w:date="2015-07-20T15:30:00Z">
            <w:rPr>
              <w:ins w:id="1374" w:author="srabhi" w:date="2015-07-20T15:16:00Z"/>
              <w:rFonts w:ascii="Arial" w:hAnsi="Arial" w:cs="Arial"/>
              <w:b/>
              <w:bCs/>
              <w:sz w:val="21"/>
              <w:szCs w:val="21"/>
            </w:rPr>
          </w:rPrChange>
        </w:rPr>
        <w:pPrChange w:id="1375" w:author="srabhi" w:date="2015-07-20T16:10:00Z">
          <w:pPr>
            <w:spacing w:line="240" w:lineRule="auto"/>
          </w:pPr>
        </w:pPrChange>
      </w:pPr>
      <w:proofErr w:type="gramStart"/>
      <w:ins w:id="1376" w:author="srabhi" w:date="2015-07-20T15:27:00Z">
        <w:r w:rsidRPr="0008563E">
          <w:rPr>
            <w:b w:val="0"/>
            <w:sz w:val="21"/>
            <w:szCs w:val="21"/>
            <w:rPrChange w:id="1377" w:author="srabhi" w:date="2015-07-20T15:30:00Z">
              <w:rPr>
                <w:sz w:val="21"/>
                <w:szCs w:val="21"/>
              </w:rPr>
            </w:rPrChange>
          </w:rPr>
          <w:t>AUC</w:t>
        </w:r>
      </w:ins>
      <w:ins w:id="1378" w:author="srabhi" w:date="2015-07-20T15:30:00Z">
        <w:r w:rsidRPr="0008563E">
          <w:rPr>
            <w:b w:val="0"/>
            <w:sz w:val="21"/>
            <w:szCs w:val="21"/>
            <w:rPrChange w:id="1379" w:author="srabhi" w:date="2015-07-20T15:30:00Z">
              <w:rPr>
                <w:sz w:val="21"/>
                <w:szCs w:val="21"/>
              </w:rPr>
            </w:rPrChange>
          </w:rPr>
          <w:t>, area under curve</w:t>
        </w:r>
        <w:r w:rsidR="00B27556">
          <w:rPr>
            <w:b w:val="0"/>
            <w:sz w:val="21"/>
            <w:szCs w:val="21"/>
          </w:rPr>
          <w:t>; SD, standard deviation.</w:t>
        </w:r>
      </w:ins>
      <w:proofErr w:type="gramEnd"/>
      <w:ins w:id="1380" w:author="srabhi" w:date="2015-07-20T15:19:00Z">
        <w:r w:rsidRPr="0008563E">
          <w:rPr>
            <w:b w:val="0"/>
            <w:sz w:val="21"/>
            <w:szCs w:val="21"/>
            <w:rPrChange w:id="1381" w:author="srabhi" w:date="2015-07-20T15:30:00Z">
              <w:rPr>
                <w:sz w:val="21"/>
                <w:szCs w:val="21"/>
              </w:rPr>
            </w:rPrChange>
          </w:rPr>
          <w:br w:type="page"/>
        </w:r>
      </w:ins>
    </w:p>
    <w:p w:rsidR="009910DD" w:rsidDel="008F6593" w:rsidRDefault="009910DD" w:rsidP="00240276">
      <w:pPr>
        <w:adjustRightInd w:val="0"/>
        <w:snapToGrid w:val="0"/>
        <w:jc w:val="both"/>
        <w:rPr>
          <w:del w:id="1382" w:author="srabhi" w:date="2015-07-20T15:18:00Z"/>
          <w:rFonts w:ascii="Arial" w:hAnsi="Arial" w:cs="Arial"/>
          <w:sz w:val="21"/>
          <w:szCs w:val="21"/>
        </w:rPr>
      </w:pPr>
    </w:p>
    <w:p w:rsidR="003C62C1" w:rsidRPr="00240276" w:rsidDel="008F6593" w:rsidRDefault="008165AF" w:rsidP="00240276">
      <w:pPr>
        <w:adjustRightInd w:val="0"/>
        <w:snapToGrid w:val="0"/>
        <w:jc w:val="both"/>
        <w:rPr>
          <w:del w:id="1383" w:author="srabhi" w:date="2015-07-21T09:27:00Z"/>
          <w:rFonts w:ascii="Arial" w:hAnsi="Arial" w:cs="Arial"/>
          <w:sz w:val="21"/>
          <w:szCs w:val="21"/>
        </w:rPr>
      </w:pPr>
      <w:moveFromRangeStart w:id="1384" w:author="srabhi" w:date="2015-07-20T15:17:00Z" w:name="move425168789"/>
      <w:moveFrom w:id="1385" w:author="srabhi" w:date="2015-07-20T15:17:00Z">
        <w:del w:id="1386" w:author="srabhi" w:date="2015-07-21T09:27:00Z">
          <w:r w:rsidRPr="00240276" w:rsidDel="008F6593">
            <w:rPr>
              <w:rFonts w:ascii="Arial" w:hAnsi="Arial" w:cs="Arial"/>
              <w:sz w:val="21"/>
              <w:szCs w:val="21"/>
            </w:rPr>
            <w:delText>Thus, all models broadly agree in the importance of treatment. However, the LASSO models</w:delText>
          </w:r>
          <w:r w:rsidR="00046848" w:rsidRPr="00240276" w:rsidDel="008F6593">
            <w:rPr>
              <w:rFonts w:ascii="Arial" w:hAnsi="Arial" w:cs="Arial"/>
              <w:sz w:val="21"/>
              <w:szCs w:val="21"/>
            </w:rPr>
            <w:delText xml:space="preserve"> which are associated with less over-fitting</w:delText>
          </w:r>
          <w:r w:rsidRPr="00240276" w:rsidDel="008F6593">
            <w:rPr>
              <w:rFonts w:ascii="Arial" w:hAnsi="Arial" w:cs="Arial"/>
              <w:sz w:val="21"/>
              <w:szCs w:val="21"/>
            </w:rPr>
            <w:delText xml:space="preserve"> </w:delText>
          </w:r>
          <w:r w:rsidR="00046848" w:rsidRPr="00240276" w:rsidDel="008F6593">
            <w:rPr>
              <w:rFonts w:ascii="Arial" w:hAnsi="Arial" w:cs="Arial"/>
              <w:sz w:val="21"/>
              <w:szCs w:val="21"/>
            </w:rPr>
            <w:delText xml:space="preserve">are also associated with the most </w:delText>
          </w:r>
          <w:r w:rsidRPr="00240276" w:rsidDel="008F6593">
            <w:rPr>
              <w:rFonts w:ascii="Arial" w:hAnsi="Arial" w:cs="Arial"/>
              <w:sz w:val="21"/>
              <w:szCs w:val="21"/>
            </w:rPr>
            <w:delText>conservative estimates of treatment effect, finding treatment significant in fewer models and with a</w:delText>
          </w:r>
          <w:r w:rsidR="003C62C1" w:rsidRPr="00240276" w:rsidDel="008F6593">
            <w:rPr>
              <w:rFonts w:ascii="Arial" w:hAnsi="Arial" w:cs="Arial"/>
              <w:sz w:val="21"/>
              <w:szCs w:val="21"/>
            </w:rPr>
            <w:delText xml:space="preserve"> mea</w:delText>
          </w:r>
          <w:r w:rsidR="00B310A1" w:rsidRPr="00240276" w:rsidDel="008F6593">
            <w:rPr>
              <w:rFonts w:ascii="Arial" w:hAnsi="Arial" w:cs="Arial"/>
              <w:sz w:val="21"/>
              <w:szCs w:val="21"/>
            </w:rPr>
            <w:delText>n odds ratio</w:delText>
          </w:r>
          <w:r w:rsidRPr="00240276" w:rsidDel="008F6593">
            <w:rPr>
              <w:rFonts w:ascii="Arial" w:hAnsi="Arial" w:cs="Arial"/>
              <w:sz w:val="21"/>
              <w:szCs w:val="21"/>
            </w:rPr>
            <w:delText xml:space="preserve"> closer to unity. </w:delText>
          </w:r>
          <w:r w:rsidR="00046848" w:rsidRPr="00240276" w:rsidDel="008F6593">
            <w:rPr>
              <w:rFonts w:ascii="Arial" w:hAnsi="Arial" w:cs="Arial"/>
              <w:sz w:val="21"/>
              <w:szCs w:val="21"/>
            </w:rPr>
            <w:delText xml:space="preserve">It is possible that the </w:delText>
          </w:r>
          <w:r w:rsidR="000279B6" w:rsidRPr="00240276" w:rsidDel="008F6593">
            <w:rPr>
              <w:rFonts w:ascii="Arial" w:hAnsi="Arial" w:cs="Arial"/>
              <w:sz w:val="21"/>
              <w:szCs w:val="21"/>
            </w:rPr>
            <w:delText xml:space="preserve">greater effect associated with Treatment A </w:delText>
          </w:r>
          <w:r w:rsidR="00046848" w:rsidRPr="00240276" w:rsidDel="008F6593">
            <w:rPr>
              <w:rFonts w:ascii="Arial" w:hAnsi="Arial" w:cs="Arial"/>
              <w:sz w:val="21"/>
              <w:szCs w:val="21"/>
            </w:rPr>
            <w:delText xml:space="preserve">in both standard and stepwise logistic models arises from a greater tendency to produce false-positive findings.  </w:delText>
          </w:r>
        </w:del>
      </w:moveFrom>
    </w:p>
    <w:p w:rsidR="000770E9" w:rsidRPr="00240276" w:rsidDel="008F6593" w:rsidRDefault="000770E9" w:rsidP="00240276">
      <w:pPr>
        <w:adjustRightInd w:val="0"/>
        <w:snapToGrid w:val="0"/>
        <w:jc w:val="both"/>
        <w:rPr>
          <w:del w:id="1387" w:author="srabhi" w:date="2015-07-21T09:27:00Z"/>
          <w:rFonts w:ascii="Arial" w:hAnsi="Arial" w:cs="Arial"/>
          <w:sz w:val="21"/>
          <w:szCs w:val="21"/>
        </w:rPr>
      </w:pPr>
    </w:p>
    <w:p w:rsidR="000770E9" w:rsidRPr="00240276" w:rsidDel="008F6593" w:rsidRDefault="000770E9" w:rsidP="00240276">
      <w:pPr>
        <w:adjustRightInd w:val="0"/>
        <w:snapToGrid w:val="0"/>
        <w:jc w:val="both"/>
        <w:rPr>
          <w:del w:id="1388" w:author="srabhi" w:date="2015-07-21T09:27:00Z"/>
          <w:rFonts w:ascii="Arial" w:hAnsi="Arial" w:cs="Arial"/>
          <w:sz w:val="21"/>
          <w:szCs w:val="21"/>
        </w:rPr>
      </w:pPr>
      <w:moveFrom w:id="1389" w:author="srabhi" w:date="2015-07-20T15:17:00Z">
        <w:del w:id="1390" w:author="srabhi" w:date="2015-07-21T09:27:00Z">
          <w:r w:rsidRPr="00240276" w:rsidDel="008F6593">
            <w:rPr>
              <w:rFonts w:ascii="Arial" w:hAnsi="Arial" w:cs="Arial"/>
              <w:sz w:val="21"/>
              <w:szCs w:val="21"/>
            </w:rPr>
            <w:delText xml:space="preserve">In general, the LASSO models produced </w:delText>
          </w:r>
          <w:r w:rsidR="00A058F7" w:rsidRPr="00240276" w:rsidDel="008F6593">
            <w:rPr>
              <w:rFonts w:ascii="Arial" w:hAnsi="Arial" w:cs="Arial"/>
              <w:sz w:val="21"/>
              <w:szCs w:val="21"/>
            </w:rPr>
            <w:delText xml:space="preserve">smaller estimates of risk factor importance </w:delText>
          </w:r>
          <w:r w:rsidRPr="00240276" w:rsidDel="008F6593">
            <w:rPr>
              <w:rFonts w:ascii="Arial" w:hAnsi="Arial" w:cs="Arial"/>
              <w:sz w:val="21"/>
              <w:szCs w:val="21"/>
            </w:rPr>
            <w:delText xml:space="preserve">than either of the other two modelling approaches, although the results are occasionally mixed. For instance, whilst LASSO identified corticosteroid use within 90 days pre-index as significant in 70% of models, it was identified as significant by 68% of standard logistic models. At the same time, </w:delText>
          </w:r>
          <w:r w:rsidR="00B310A1" w:rsidRPr="00240276" w:rsidDel="008F6593">
            <w:rPr>
              <w:rFonts w:ascii="Arial" w:hAnsi="Arial" w:cs="Arial"/>
              <w:sz w:val="21"/>
              <w:szCs w:val="21"/>
            </w:rPr>
            <w:delText>the mean odds ratio was closer to unity for this covariate in the LASSO model, 1.39 compared to 1.55 and 1.68 for the standard and stepwise models respectively.</w:delText>
          </w:r>
        </w:del>
      </w:moveFrom>
    </w:p>
    <w:p w:rsidR="00D374BE" w:rsidRPr="00240276" w:rsidDel="008F6593" w:rsidRDefault="00D374BE" w:rsidP="00240276">
      <w:pPr>
        <w:adjustRightInd w:val="0"/>
        <w:snapToGrid w:val="0"/>
        <w:jc w:val="both"/>
        <w:rPr>
          <w:del w:id="1391" w:author="srabhi" w:date="2015-07-21T09:27:00Z"/>
          <w:rFonts w:ascii="Arial" w:hAnsi="Arial" w:cs="Arial"/>
          <w:b/>
          <w:sz w:val="21"/>
          <w:szCs w:val="21"/>
        </w:rPr>
      </w:pPr>
    </w:p>
    <w:p w:rsidR="0008563E" w:rsidRDefault="00A44324" w:rsidP="0008563E">
      <w:pPr>
        <w:pStyle w:val="Heading2"/>
        <w:rPr>
          <w:del w:id="1392" w:author="srabhi" w:date="2015-07-21T09:27:00Z"/>
        </w:rPr>
        <w:pPrChange w:id="1393" w:author="srabhi" w:date="2015-07-20T14:40:00Z">
          <w:pPr>
            <w:adjustRightInd w:val="0"/>
            <w:snapToGrid w:val="0"/>
            <w:jc w:val="both"/>
          </w:pPr>
        </w:pPrChange>
      </w:pPr>
      <w:moveFromRangeStart w:id="1394" w:author="srabhi" w:date="2015-07-20T15:17:00Z" w:name="move425168806"/>
      <w:moveFromRangeEnd w:id="1384"/>
      <w:moveFrom w:id="1395" w:author="srabhi" w:date="2015-07-20T15:17:00Z">
        <w:del w:id="1396" w:author="srabhi" w:date="2015-07-21T09:27:00Z">
          <w:r w:rsidRPr="00993235" w:rsidDel="008F6593">
            <w:delText>Persistence</w:delText>
          </w:r>
        </w:del>
      </w:moveFrom>
    </w:p>
    <w:p w:rsidR="00EA0A8C" w:rsidRPr="00240276" w:rsidDel="008F6593" w:rsidRDefault="00EA0A8C" w:rsidP="00240276">
      <w:pPr>
        <w:adjustRightInd w:val="0"/>
        <w:snapToGrid w:val="0"/>
        <w:jc w:val="both"/>
        <w:rPr>
          <w:del w:id="1397" w:author="srabhi" w:date="2015-07-21T09:27:00Z"/>
          <w:rFonts w:ascii="Arial" w:hAnsi="Arial" w:cs="Arial"/>
          <w:sz w:val="21"/>
          <w:szCs w:val="21"/>
        </w:rPr>
      </w:pPr>
      <w:moveFrom w:id="1398" w:author="srabhi" w:date="2015-07-20T15:17:00Z">
        <w:del w:id="1399" w:author="srabhi" w:date="2015-07-21T09:27:00Z">
          <w:r w:rsidRPr="00240276" w:rsidDel="008F6593">
            <w:rPr>
              <w:rFonts w:ascii="Arial" w:hAnsi="Arial" w:cs="Arial"/>
              <w:sz w:val="21"/>
              <w:szCs w:val="21"/>
            </w:rPr>
            <w:delText>Th</w:delText>
          </w:r>
          <w:r w:rsidR="00A44324" w:rsidRPr="00240276" w:rsidDel="008F6593">
            <w:rPr>
              <w:rFonts w:ascii="Arial" w:hAnsi="Arial" w:cs="Arial"/>
              <w:sz w:val="21"/>
              <w:szCs w:val="21"/>
            </w:rPr>
            <w:delText>e</w:delText>
          </w:r>
          <w:r w:rsidRPr="00240276" w:rsidDel="008F6593">
            <w:rPr>
              <w:rFonts w:ascii="Arial" w:hAnsi="Arial" w:cs="Arial"/>
              <w:sz w:val="21"/>
              <w:szCs w:val="21"/>
            </w:rPr>
            <w:delText xml:space="preserve"> </w:delText>
          </w:r>
          <w:r w:rsidR="00A44324" w:rsidRPr="00240276" w:rsidDel="008F6593">
            <w:rPr>
              <w:rFonts w:ascii="Arial" w:hAnsi="Arial" w:cs="Arial"/>
              <w:sz w:val="21"/>
              <w:szCs w:val="21"/>
            </w:rPr>
            <w:delText xml:space="preserve">same </w:delText>
          </w:r>
          <w:r w:rsidRPr="00240276" w:rsidDel="008F6593">
            <w:rPr>
              <w:rFonts w:ascii="Arial" w:hAnsi="Arial" w:cs="Arial"/>
              <w:sz w:val="21"/>
              <w:szCs w:val="21"/>
            </w:rPr>
            <w:delText>pattern of results h</w:delText>
          </w:r>
          <w:r w:rsidR="00A44324" w:rsidRPr="00240276" w:rsidDel="008F6593">
            <w:rPr>
              <w:rFonts w:ascii="Arial" w:hAnsi="Arial" w:cs="Arial"/>
              <w:sz w:val="21"/>
              <w:szCs w:val="21"/>
            </w:rPr>
            <w:delText>e</w:delText>
          </w:r>
          <w:r w:rsidRPr="00240276" w:rsidDel="008F6593">
            <w:rPr>
              <w:rFonts w:ascii="Arial" w:hAnsi="Arial" w:cs="Arial"/>
              <w:sz w:val="21"/>
              <w:szCs w:val="21"/>
            </w:rPr>
            <w:delText xml:space="preserve">ld for the models </w:delText>
          </w:r>
          <w:r w:rsidR="00A44324" w:rsidRPr="00240276" w:rsidDel="008F6593">
            <w:rPr>
              <w:rFonts w:ascii="Arial" w:hAnsi="Arial" w:cs="Arial"/>
              <w:sz w:val="21"/>
              <w:szCs w:val="21"/>
            </w:rPr>
            <w:delText>with</w:delText>
          </w:r>
          <w:r w:rsidRPr="00240276" w:rsidDel="008F6593">
            <w:rPr>
              <w:rFonts w:ascii="Arial" w:hAnsi="Arial" w:cs="Arial"/>
              <w:sz w:val="21"/>
              <w:szCs w:val="21"/>
            </w:rPr>
            <w:delText xml:space="preserve"> persistence as the response variable</w:delText>
          </w:r>
          <w:r w:rsidR="00C56DA0" w:rsidRPr="00240276" w:rsidDel="008F6593">
            <w:rPr>
              <w:rFonts w:ascii="Arial" w:hAnsi="Arial" w:cs="Arial"/>
              <w:sz w:val="21"/>
              <w:szCs w:val="21"/>
            </w:rPr>
            <w:delText xml:space="preserve"> (Table 4</w:delText>
          </w:r>
          <w:r w:rsidR="00CA196E" w:rsidRPr="00240276" w:rsidDel="008F6593">
            <w:rPr>
              <w:rFonts w:ascii="Arial" w:hAnsi="Arial" w:cs="Arial"/>
              <w:sz w:val="21"/>
              <w:szCs w:val="21"/>
            </w:rPr>
            <w:delText>)</w:delText>
          </w:r>
          <w:r w:rsidR="000279B6" w:rsidRPr="00240276" w:rsidDel="008F6593">
            <w:rPr>
              <w:rFonts w:ascii="Arial" w:hAnsi="Arial" w:cs="Arial"/>
              <w:sz w:val="21"/>
              <w:szCs w:val="21"/>
            </w:rPr>
            <w:delText xml:space="preserve">, with LASSO </w:delText>
          </w:r>
          <w:r w:rsidR="004A1FAB" w:rsidRPr="00240276" w:rsidDel="008F6593">
            <w:rPr>
              <w:rFonts w:ascii="Arial" w:hAnsi="Arial" w:cs="Arial"/>
              <w:sz w:val="21"/>
              <w:szCs w:val="21"/>
            </w:rPr>
            <w:delText xml:space="preserve">associated with </w:delText>
          </w:r>
          <w:r w:rsidR="000279B6" w:rsidRPr="00240276" w:rsidDel="008F6593">
            <w:rPr>
              <w:rFonts w:ascii="Arial" w:hAnsi="Arial" w:cs="Arial"/>
              <w:sz w:val="21"/>
              <w:szCs w:val="21"/>
            </w:rPr>
            <w:delText>less over-fitting and higher out-of-sample accuracy</w:delText>
          </w:r>
          <w:r w:rsidR="004A1FAB" w:rsidRPr="00240276" w:rsidDel="008F6593">
            <w:rPr>
              <w:rFonts w:ascii="Arial" w:hAnsi="Arial" w:cs="Arial"/>
              <w:sz w:val="21"/>
              <w:szCs w:val="21"/>
            </w:rPr>
            <w:delText xml:space="preserve"> than the other two modelling approaches</w:delText>
          </w:r>
          <w:r w:rsidR="000279B6" w:rsidRPr="00240276" w:rsidDel="008F6593">
            <w:rPr>
              <w:rFonts w:ascii="Arial" w:hAnsi="Arial" w:cs="Arial"/>
              <w:sz w:val="21"/>
              <w:szCs w:val="21"/>
            </w:rPr>
            <w:delText xml:space="preserve">. </w:delText>
          </w:r>
          <w:r w:rsidR="00A44324" w:rsidRPr="00240276" w:rsidDel="008F6593">
            <w:rPr>
              <w:rFonts w:ascii="Arial" w:hAnsi="Arial" w:cs="Arial"/>
              <w:sz w:val="21"/>
              <w:szCs w:val="21"/>
            </w:rPr>
            <w:delText>F</w:delText>
          </w:r>
          <w:r w:rsidRPr="00240276" w:rsidDel="008F6593">
            <w:rPr>
              <w:rFonts w:ascii="Arial" w:hAnsi="Arial" w:cs="Arial"/>
              <w:sz w:val="21"/>
              <w:szCs w:val="21"/>
            </w:rPr>
            <w:delText xml:space="preserve">or the models estimated on 1,674 observations, the extent of over-fitting </w:delText>
          </w:r>
          <w:r w:rsidR="00A44324" w:rsidRPr="00240276" w:rsidDel="008F6593">
            <w:rPr>
              <w:rFonts w:ascii="Arial" w:hAnsi="Arial" w:cs="Arial"/>
              <w:sz w:val="21"/>
              <w:szCs w:val="21"/>
            </w:rPr>
            <w:delText>wa</w:delText>
          </w:r>
          <w:r w:rsidRPr="00240276" w:rsidDel="008F6593">
            <w:rPr>
              <w:rFonts w:ascii="Arial" w:hAnsi="Arial" w:cs="Arial"/>
              <w:sz w:val="21"/>
              <w:szCs w:val="21"/>
            </w:rPr>
            <w:delText xml:space="preserve">s 4.2% for </w:delText>
          </w:r>
          <w:r w:rsidR="00A44324" w:rsidRPr="00240276" w:rsidDel="008F6593">
            <w:rPr>
              <w:rFonts w:ascii="Arial" w:hAnsi="Arial" w:cs="Arial"/>
              <w:sz w:val="21"/>
              <w:szCs w:val="21"/>
            </w:rPr>
            <w:delText>lasso,</w:delText>
          </w:r>
          <w:r w:rsidRPr="00240276" w:rsidDel="008F6593">
            <w:rPr>
              <w:rFonts w:ascii="Arial" w:hAnsi="Arial" w:cs="Arial"/>
              <w:sz w:val="21"/>
              <w:szCs w:val="21"/>
            </w:rPr>
            <w:delText xml:space="preserve"> 8.9% for stepwise regression and 12.0% for the standard logistic regression. The mean AUC for test data </w:delText>
          </w:r>
          <w:r w:rsidR="00A44324" w:rsidRPr="00240276" w:rsidDel="008F6593">
            <w:rPr>
              <w:rFonts w:ascii="Arial" w:hAnsi="Arial" w:cs="Arial"/>
              <w:sz w:val="21"/>
              <w:szCs w:val="21"/>
            </w:rPr>
            <w:delText>wa</w:delText>
          </w:r>
          <w:r w:rsidRPr="00240276" w:rsidDel="008F6593">
            <w:rPr>
              <w:rFonts w:ascii="Arial" w:hAnsi="Arial" w:cs="Arial"/>
              <w:sz w:val="21"/>
              <w:szCs w:val="21"/>
            </w:rPr>
            <w:delText>s 61.3 for the LASSO, 60.2 for the stepwise procedure and 59.9 for the standard logistic regression.</w:delText>
          </w:r>
        </w:del>
      </w:moveFrom>
    </w:p>
    <w:p w:rsidR="00287B3E" w:rsidRPr="00240276" w:rsidDel="008F6593" w:rsidRDefault="00287B3E" w:rsidP="00240276">
      <w:pPr>
        <w:adjustRightInd w:val="0"/>
        <w:snapToGrid w:val="0"/>
        <w:jc w:val="both"/>
        <w:rPr>
          <w:del w:id="1400" w:author="srabhi" w:date="2015-07-21T09:27:00Z"/>
          <w:rFonts w:ascii="Arial" w:hAnsi="Arial" w:cs="Arial"/>
          <w:sz w:val="21"/>
          <w:szCs w:val="21"/>
        </w:rPr>
      </w:pPr>
    </w:p>
    <w:p w:rsidR="00D374BE" w:rsidRPr="00240276" w:rsidDel="008F6593" w:rsidRDefault="00A81A0B" w:rsidP="00240276">
      <w:pPr>
        <w:adjustRightInd w:val="0"/>
        <w:snapToGrid w:val="0"/>
        <w:jc w:val="both"/>
        <w:rPr>
          <w:del w:id="1401" w:author="srabhi" w:date="2015-07-21T09:25:00Z"/>
          <w:rFonts w:ascii="Arial" w:hAnsi="Arial" w:cs="Arial"/>
          <w:sz w:val="21"/>
          <w:szCs w:val="21"/>
        </w:rPr>
      </w:pPr>
      <w:moveFrom w:id="1402" w:author="srabhi" w:date="2015-07-20T15:17:00Z">
        <w:del w:id="1403" w:author="srabhi" w:date="2015-07-21T09:35:00Z">
          <w:r w:rsidRPr="00240276" w:rsidDel="007B0E45">
            <w:rPr>
              <w:rFonts w:ascii="Arial" w:hAnsi="Arial" w:cs="Arial"/>
              <w:sz w:val="21"/>
              <w:szCs w:val="21"/>
            </w:rPr>
            <w:delText xml:space="preserve">The effect of treatment </w:delText>
          </w:r>
          <w:r w:rsidR="004A1FAB" w:rsidRPr="00240276" w:rsidDel="007B0E45">
            <w:rPr>
              <w:rFonts w:ascii="Arial" w:hAnsi="Arial" w:cs="Arial"/>
              <w:sz w:val="21"/>
              <w:szCs w:val="21"/>
            </w:rPr>
            <w:delText xml:space="preserve">reported in Table 5 </w:delText>
          </w:r>
          <w:r w:rsidRPr="00240276" w:rsidDel="007B0E45">
            <w:rPr>
              <w:rFonts w:ascii="Arial" w:hAnsi="Arial" w:cs="Arial"/>
              <w:sz w:val="21"/>
              <w:szCs w:val="21"/>
            </w:rPr>
            <w:delText>was less equivocal</w:delText>
          </w:r>
          <w:r w:rsidR="00021323" w:rsidRPr="00240276" w:rsidDel="007B0E45">
            <w:rPr>
              <w:rFonts w:ascii="Arial" w:hAnsi="Arial" w:cs="Arial"/>
              <w:sz w:val="21"/>
              <w:szCs w:val="21"/>
            </w:rPr>
            <w:delText xml:space="preserve"> than for relapse</w:delText>
          </w:r>
          <w:r w:rsidRPr="00240276" w:rsidDel="007B0E45">
            <w:rPr>
              <w:rFonts w:ascii="Arial" w:hAnsi="Arial" w:cs="Arial"/>
              <w:sz w:val="21"/>
              <w:szCs w:val="21"/>
            </w:rPr>
            <w:delText xml:space="preserve">, with all models retaining treatment 100% of the time. However, while logistic and stepwise models estimated the mean </w:delText>
          </w:r>
          <w:r w:rsidR="00B87C11" w:rsidRPr="00240276" w:rsidDel="007B0E45">
            <w:rPr>
              <w:rFonts w:ascii="Arial" w:hAnsi="Arial" w:cs="Arial"/>
              <w:sz w:val="21"/>
              <w:szCs w:val="21"/>
            </w:rPr>
            <w:delText xml:space="preserve">odds ratio </w:delText>
          </w:r>
          <w:r w:rsidRPr="00240276" w:rsidDel="007B0E45">
            <w:rPr>
              <w:rFonts w:ascii="Arial" w:hAnsi="Arial" w:cs="Arial"/>
              <w:sz w:val="21"/>
              <w:szCs w:val="21"/>
            </w:rPr>
            <w:delText>&gt;2.0 f</w:delText>
          </w:r>
          <w:r w:rsidR="00B87C11" w:rsidRPr="00240276" w:rsidDel="007B0E45">
            <w:rPr>
              <w:rFonts w:ascii="Arial" w:hAnsi="Arial" w:cs="Arial"/>
              <w:sz w:val="21"/>
              <w:szCs w:val="21"/>
            </w:rPr>
            <w:delText xml:space="preserve">or treatment effect, the mean odds ratio </w:delText>
          </w:r>
          <w:r w:rsidRPr="00240276" w:rsidDel="007B0E45">
            <w:rPr>
              <w:rFonts w:ascii="Arial" w:hAnsi="Arial" w:cs="Arial"/>
              <w:sz w:val="21"/>
              <w:szCs w:val="21"/>
            </w:rPr>
            <w:delText>for lasso regression was a more modest 1.64, a reduction in the estimated</w:delText>
          </w:r>
          <w:r w:rsidR="00320931" w:rsidRPr="00240276" w:rsidDel="007B0E45">
            <w:rPr>
              <w:rFonts w:ascii="Arial" w:hAnsi="Arial" w:cs="Arial"/>
              <w:sz w:val="21"/>
              <w:szCs w:val="21"/>
            </w:rPr>
            <w:delText xml:space="preserve"> treatment effect of around 20%, although clearly this may also be an over-estimate given that the LASSO was found to over-fit by around 4% (Ta</w:delText>
          </w:r>
        </w:del>
        <w:del w:id="1404" w:author="srabhi" w:date="2015-07-21T09:25:00Z">
          <w:r w:rsidR="00320931" w:rsidRPr="00240276" w:rsidDel="008F6593">
            <w:rPr>
              <w:rFonts w:ascii="Arial" w:hAnsi="Arial" w:cs="Arial"/>
              <w:sz w:val="21"/>
              <w:szCs w:val="21"/>
            </w:rPr>
            <w:delText>ble 3).</w:delText>
          </w:r>
        </w:del>
      </w:moveFrom>
    </w:p>
    <w:moveFromRangeEnd w:id="1394"/>
    <w:p w:rsidR="00A44324" w:rsidRPr="00240276" w:rsidDel="007B0E45" w:rsidRDefault="00A44324" w:rsidP="00240276">
      <w:pPr>
        <w:adjustRightInd w:val="0"/>
        <w:snapToGrid w:val="0"/>
        <w:jc w:val="both"/>
        <w:rPr>
          <w:del w:id="1405" w:author="srabhi" w:date="2015-07-21T09:35:00Z"/>
          <w:rFonts w:ascii="Arial" w:hAnsi="Arial" w:cs="Arial"/>
          <w:b/>
          <w:sz w:val="21"/>
          <w:szCs w:val="21"/>
        </w:rPr>
      </w:pPr>
    </w:p>
    <w:p w:rsidR="0008563E" w:rsidRDefault="00A44324" w:rsidP="0008563E">
      <w:pPr>
        <w:pStyle w:val="Heading2"/>
        <w:rPr>
          <w:del w:id="1406" w:author="srabhi" w:date="2015-07-21T09:35:00Z"/>
        </w:rPr>
        <w:pPrChange w:id="1407" w:author="srabhi" w:date="2015-07-20T14:40:00Z">
          <w:pPr>
            <w:adjustRightInd w:val="0"/>
            <w:snapToGrid w:val="0"/>
            <w:jc w:val="both"/>
          </w:pPr>
        </w:pPrChange>
      </w:pPr>
      <w:del w:id="1408" w:author="srabhi" w:date="2015-07-21T09:35:00Z">
        <w:r w:rsidRPr="00993235" w:rsidDel="007B0E45">
          <w:delText xml:space="preserve">AUC </w:delText>
        </w:r>
      </w:del>
      <w:del w:id="1409" w:author="srabhi" w:date="2015-07-21T09:28:00Z">
        <w:r w:rsidRPr="00993235" w:rsidDel="008F6593">
          <w:delText>c</w:delText>
        </w:r>
      </w:del>
      <w:del w:id="1410" w:author="srabhi" w:date="2015-07-21T09:35:00Z">
        <w:r w:rsidRPr="00993235" w:rsidDel="007B0E45">
          <w:delText xml:space="preserve">omputed </w:delText>
        </w:r>
      </w:del>
      <w:del w:id="1411" w:author="srabhi" w:date="2015-07-21T09:28:00Z">
        <w:r w:rsidRPr="00993235" w:rsidDel="008F6593">
          <w:delText>u</w:delText>
        </w:r>
      </w:del>
      <w:del w:id="1412" w:author="srabhi" w:date="2015-07-21T09:35:00Z">
        <w:r w:rsidRPr="00993235" w:rsidDel="007B0E45">
          <w:delText xml:space="preserve">sing </w:delText>
        </w:r>
      </w:del>
      <w:del w:id="1413" w:author="srabhi" w:date="2015-07-21T09:28:00Z">
        <w:r w:rsidRPr="00993235" w:rsidDel="008F6593">
          <w:delText>t</w:delText>
        </w:r>
      </w:del>
      <w:del w:id="1414" w:author="srabhi" w:date="2015-07-21T09:35:00Z">
        <w:r w:rsidRPr="00993235" w:rsidDel="007B0E45">
          <w:delText xml:space="preserve">raining </w:delText>
        </w:r>
      </w:del>
      <w:del w:id="1415" w:author="srabhi" w:date="2015-07-21T09:28:00Z">
        <w:r w:rsidRPr="00993235" w:rsidDel="008F6593">
          <w:delText>d</w:delText>
        </w:r>
      </w:del>
      <w:del w:id="1416" w:author="srabhi" w:date="2015-07-21T09:35:00Z">
        <w:r w:rsidRPr="00993235" w:rsidDel="007B0E45">
          <w:delText xml:space="preserve">ata </w:delText>
        </w:r>
      </w:del>
      <w:del w:id="1417" w:author="srabhi" w:date="2015-07-21T09:28:00Z">
        <w:r w:rsidRPr="00993235" w:rsidDel="008F6593">
          <w:delText>a</w:delText>
        </w:r>
      </w:del>
      <w:del w:id="1418" w:author="srabhi" w:date="2015-07-21T09:35:00Z">
        <w:r w:rsidRPr="00993235" w:rsidDel="007B0E45">
          <w:delText>lone</w:delText>
        </w:r>
      </w:del>
    </w:p>
    <w:p w:rsidR="00EA0A8C" w:rsidRPr="00240276" w:rsidDel="007B0E45" w:rsidRDefault="00EA0A8C" w:rsidP="00240276">
      <w:pPr>
        <w:adjustRightInd w:val="0"/>
        <w:snapToGrid w:val="0"/>
        <w:jc w:val="both"/>
        <w:rPr>
          <w:del w:id="1419" w:author="srabhi" w:date="2015-07-21T09:35:00Z"/>
          <w:rFonts w:ascii="Arial" w:hAnsi="Arial" w:cs="Arial"/>
          <w:sz w:val="21"/>
          <w:szCs w:val="21"/>
        </w:rPr>
      </w:pPr>
      <w:del w:id="1420" w:author="srabhi" w:date="2015-07-21T09:35:00Z">
        <w:r w:rsidRPr="00240276" w:rsidDel="007B0E45">
          <w:rPr>
            <w:rFonts w:ascii="Arial" w:hAnsi="Arial" w:cs="Arial"/>
            <w:sz w:val="21"/>
            <w:szCs w:val="21"/>
          </w:rPr>
          <w:delText>Table</w:delText>
        </w:r>
        <w:r w:rsidR="00CA196E" w:rsidRPr="00240276" w:rsidDel="007B0E45">
          <w:rPr>
            <w:rFonts w:ascii="Arial" w:hAnsi="Arial" w:cs="Arial"/>
            <w:sz w:val="21"/>
            <w:szCs w:val="21"/>
          </w:rPr>
          <w:delText>s</w:delText>
        </w:r>
        <w:r w:rsidRPr="00240276" w:rsidDel="007B0E45">
          <w:rPr>
            <w:rFonts w:ascii="Arial" w:hAnsi="Arial" w:cs="Arial"/>
            <w:sz w:val="21"/>
            <w:szCs w:val="21"/>
          </w:rPr>
          <w:delText xml:space="preserve"> 2 </w:delText>
        </w:r>
        <w:r w:rsidR="00CA196E" w:rsidRPr="00240276" w:rsidDel="007B0E45">
          <w:rPr>
            <w:rFonts w:ascii="Arial" w:hAnsi="Arial" w:cs="Arial"/>
            <w:sz w:val="21"/>
            <w:szCs w:val="21"/>
          </w:rPr>
          <w:delText xml:space="preserve">and 3 </w:delText>
        </w:r>
        <w:r w:rsidRPr="00240276" w:rsidDel="007B0E45">
          <w:rPr>
            <w:rFonts w:ascii="Arial" w:hAnsi="Arial" w:cs="Arial"/>
            <w:sz w:val="21"/>
            <w:szCs w:val="21"/>
          </w:rPr>
          <w:delText>report</w:delText>
        </w:r>
        <w:r w:rsidR="00D51125" w:rsidRPr="00240276" w:rsidDel="007B0E45">
          <w:rPr>
            <w:rFonts w:ascii="Arial" w:hAnsi="Arial" w:cs="Arial"/>
            <w:sz w:val="21"/>
            <w:szCs w:val="21"/>
          </w:rPr>
          <w:delText xml:space="preserve"> </w:delText>
        </w:r>
        <w:r w:rsidRPr="00240276" w:rsidDel="007B0E45">
          <w:rPr>
            <w:rFonts w:ascii="Arial" w:hAnsi="Arial" w:cs="Arial"/>
            <w:sz w:val="21"/>
            <w:szCs w:val="21"/>
          </w:rPr>
          <w:delText xml:space="preserve">AUCs </w:delText>
        </w:r>
        <w:r w:rsidR="00D51125" w:rsidRPr="00240276" w:rsidDel="007B0E45">
          <w:rPr>
            <w:rFonts w:ascii="Arial" w:hAnsi="Arial" w:cs="Arial"/>
            <w:sz w:val="21"/>
            <w:szCs w:val="21"/>
          </w:rPr>
          <w:delText xml:space="preserve">computed </w:delText>
        </w:r>
        <w:r w:rsidRPr="00240276" w:rsidDel="007B0E45">
          <w:rPr>
            <w:rFonts w:ascii="Arial" w:hAnsi="Arial" w:cs="Arial"/>
            <w:sz w:val="21"/>
            <w:szCs w:val="21"/>
          </w:rPr>
          <w:delText>on test data</w:delText>
        </w:r>
        <w:r w:rsidR="00D51125" w:rsidRPr="00240276" w:rsidDel="007B0E45">
          <w:rPr>
            <w:rFonts w:ascii="Arial" w:hAnsi="Arial" w:cs="Arial"/>
            <w:sz w:val="21"/>
            <w:szCs w:val="21"/>
          </w:rPr>
          <w:delText xml:space="preserve">, i.e. </w:delText>
        </w:r>
        <w:r w:rsidRPr="00240276" w:rsidDel="007B0E45">
          <w:rPr>
            <w:rFonts w:ascii="Arial" w:hAnsi="Arial" w:cs="Arial"/>
            <w:sz w:val="21"/>
            <w:szCs w:val="21"/>
          </w:rPr>
          <w:delText>data which w</w:delText>
        </w:r>
        <w:r w:rsidR="00D51125" w:rsidRPr="00240276" w:rsidDel="007B0E45">
          <w:rPr>
            <w:rFonts w:ascii="Arial" w:hAnsi="Arial" w:cs="Arial"/>
            <w:sz w:val="21"/>
            <w:szCs w:val="21"/>
          </w:rPr>
          <w:delText xml:space="preserve">ere </w:delText>
        </w:r>
        <w:r w:rsidRPr="00240276" w:rsidDel="007B0E45">
          <w:rPr>
            <w:rFonts w:ascii="Arial" w:hAnsi="Arial" w:cs="Arial"/>
            <w:sz w:val="21"/>
            <w:szCs w:val="21"/>
          </w:rPr>
          <w:delText>held</w:delText>
        </w:r>
        <w:r w:rsidR="00D51125" w:rsidRPr="00240276" w:rsidDel="007B0E45">
          <w:rPr>
            <w:rFonts w:ascii="Arial" w:hAnsi="Arial" w:cs="Arial"/>
            <w:sz w:val="21"/>
            <w:szCs w:val="21"/>
          </w:rPr>
          <w:delText xml:space="preserve"> </w:delText>
        </w:r>
        <w:r w:rsidRPr="00240276" w:rsidDel="007B0E45">
          <w:rPr>
            <w:rFonts w:ascii="Arial" w:hAnsi="Arial" w:cs="Arial"/>
            <w:sz w:val="21"/>
            <w:szCs w:val="21"/>
          </w:rPr>
          <w:delText>back from the estimation sample.</w:delText>
        </w:r>
        <w:r w:rsidR="00D51125" w:rsidRPr="00240276" w:rsidDel="007B0E45">
          <w:rPr>
            <w:rFonts w:ascii="Arial" w:hAnsi="Arial" w:cs="Arial"/>
            <w:sz w:val="21"/>
            <w:szCs w:val="21"/>
          </w:rPr>
          <w:delText xml:space="preserve"> Hence, these AUCs show the performance</w:delText>
        </w:r>
        <w:r w:rsidR="00021323" w:rsidRPr="00240276" w:rsidDel="007B0E45">
          <w:rPr>
            <w:rFonts w:ascii="Arial" w:hAnsi="Arial" w:cs="Arial"/>
            <w:sz w:val="21"/>
            <w:szCs w:val="21"/>
          </w:rPr>
          <w:delText xml:space="preserve"> of the final model when used on</w:delText>
        </w:r>
        <w:r w:rsidR="00D51125" w:rsidRPr="00240276" w:rsidDel="007B0E45">
          <w:rPr>
            <w:rFonts w:ascii="Arial" w:hAnsi="Arial" w:cs="Arial"/>
            <w:sz w:val="21"/>
            <w:szCs w:val="21"/>
          </w:rPr>
          <w:delText xml:space="preserve"> </w:delText>
        </w:r>
        <w:r w:rsidR="00021323" w:rsidRPr="00240276" w:rsidDel="007B0E45">
          <w:rPr>
            <w:rFonts w:ascii="Arial" w:hAnsi="Arial" w:cs="Arial"/>
            <w:sz w:val="21"/>
            <w:szCs w:val="21"/>
          </w:rPr>
          <w:delText xml:space="preserve">new (unseen) </w:delText>
        </w:r>
        <w:r w:rsidR="00D51125" w:rsidRPr="00240276" w:rsidDel="007B0E45">
          <w:rPr>
            <w:rFonts w:ascii="Arial" w:hAnsi="Arial" w:cs="Arial"/>
            <w:sz w:val="21"/>
            <w:szCs w:val="21"/>
          </w:rPr>
          <w:delText>data.</w:delText>
        </w:r>
        <w:r w:rsidR="00632CFE" w:rsidRPr="00240276" w:rsidDel="007B0E45">
          <w:rPr>
            <w:rFonts w:ascii="Arial" w:hAnsi="Arial" w:cs="Arial"/>
            <w:sz w:val="21"/>
            <w:szCs w:val="21"/>
          </w:rPr>
          <w:delText xml:space="preserve"> Table 6</w:delText>
        </w:r>
        <w:r w:rsidRPr="00240276" w:rsidDel="007B0E45">
          <w:rPr>
            <w:rFonts w:ascii="Arial" w:hAnsi="Arial" w:cs="Arial"/>
            <w:sz w:val="21"/>
            <w:szCs w:val="21"/>
          </w:rPr>
          <w:delText xml:space="preserve"> compares these results with estimates of test (out-of-sample) AUC, computed using tenfold cross-validation on training data only.</w:delText>
        </w:r>
      </w:del>
    </w:p>
    <w:p w:rsidR="00EA0A8C" w:rsidRPr="00240276" w:rsidDel="007B0E45" w:rsidRDefault="00EA0A8C" w:rsidP="00240276">
      <w:pPr>
        <w:adjustRightInd w:val="0"/>
        <w:snapToGrid w:val="0"/>
        <w:jc w:val="both"/>
        <w:rPr>
          <w:del w:id="1421" w:author="srabhi" w:date="2015-07-21T09:35:00Z"/>
          <w:rFonts w:ascii="Arial" w:hAnsi="Arial" w:cs="Arial"/>
          <w:sz w:val="21"/>
          <w:szCs w:val="21"/>
        </w:rPr>
      </w:pPr>
    </w:p>
    <w:p w:rsidR="00EA0A8C" w:rsidRPr="00240276" w:rsidDel="007B0E45" w:rsidRDefault="00EA0A8C" w:rsidP="00240276">
      <w:pPr>
        <w:adjustRightInd w:val="0"/>
        <w:snapToGrid w:val="0"/>
        <w:jc w:val="both"/>
        <w:rPr>
          <w:del w:id="1422" w:author="srabhi" w:date="2015-07-21T09:35:00Z"/>
          <w:rFonts w:ascii="Arial" w:hAnsi="Arial" w:cs="Arial"/>
          <w:sz w:val="21"/>
          <w:szCs w:val="21"/>
        </w:rPr>
      </w:pPr>
      <w:del w:id="1423" w:author="srabhi" w:date="2015-07-21T09:35:00Z">
        <w:r w:rsidRPr="00240276" w:rsidDel="007B0E45">
          <w:rPr>
            <w:rFonts w:ascii="Arial" w:hAnsi="Arial" w:cs="Arial"/>
            <w:sz w:val="21"/>
            <w:szCs w:val="21"/>
          </w:rPr>
          <w:delText>The estimated test AUCs provide</w:delText>
        </w:r>
        <w:r w:rsidR="00A44324" w:rsidRPr="00240276" w:rsidDel="007B0E45">
          <w:rPr>
            <w:rFonts w:ascii="Arial" w:hAnsi="Arial" w:cs="Arial"/>
            <w:sz w:val="21"/>
            <w:szCs w:val="21"/>
          </w:rPr>
          <w:delText>d</w:delText>
        </w:r>
        <w:r w:rsidRPr="00240276" w:rsidDel="007B0E45">
          <w:rPr>
            <w:rFonts w:ascii="Arial" w:hAnsi="Arial" w:cs="Arial"/>
            <w:sz w:val="21"/>
            <w:szCs w:val="21"/>
          </w:rPr>
          <w:delText xml:space="preserve"> a reasonable approximation of actual test AUCs. For instance, the actual AUC on test data </w:delText>
        </w:r>
        <w:r w:rsidR="00A44324" w:rsidRPr="00240276" w:rsidDel="007B0E45">
          <w:rPr>
            <w:rFonts w:ascii="Arial" w:hAnsi="Arial" w:cs="Arial"/>
            <w:sz w:val="21"/>
            <w:szCs w:val="21"/>
          </w:rPr>
          <w:delText>wa</w:delText>
        </w:r>
        <w:r w:rsidRPr="00240276" w:rsidDel="007B0E45">
          <w:rPr>
            <w:rFonts w:ascii="Arial" w:hAnsi="Arial" w:cs="Arial"/>
            <w:sz w:val="21"/>
            <w:szCs w:val="21"/>
          </w:rPr>
          <w:delText>s 68.0 for the standard logistic</w:delText>
        </w:r>
        <w:r w:rsidR="00FC2745" w:rsidRPr="00240276" w:rsidDel="007B0E45">
          <w:rPr>
            <w:rFonts w:ascii="Arial" w:hAnsi="Arial" w:cs="Arial"/>
            <w:sz w:val="21"/>
            <w:szCs w:val="21"/>
          </w:rPr>
          <w:delText xml:space="preserve"> regression where the outcome was</w:delText>
        </w:r>
        <w:r w:rsidRPr="00240276" w:rsidDel="007B0E45">
          <w:rPr>
            <w:rFonts w:ascii="Arial" w:hAnsi="Arial" w:cs="Arial"/>
            <w:sz w:val="21"/>
            <w:szCs w:val="21"/>
          </w:rPr>
          <w:delText xml:space="preserve"> re</w:delText>
        </w:r>
        <w:r w:rsidR="00FC2745" w:rsidRPr="00240276" w:rsidDel="007B0E45">
          <w:rPr>
            <w:rFonts w:ascii="Arial" w:hAnsi="Arial" w:cs="Arial"/>
            <w:sz w:val="21"/>
            <w:szCs w:val="21"/>
          </w:rPr>
          <w:delText>lapse and 1,674 observations were</w:delText>
        </w:r>
        <w:r w:rsidRPr="00240276" w:rsidDel="007B0E45">
          <w:rPr>
            <w:rFonts w:ascii="Arial" w:hAnsi="Arial" w:cs="Arial"/>
            <w:sz w:val="21"/>
            <w:szCs w:val="21"/>
          </w:rPr>
          <w:delText xml:space="preserve"> used each for training and testing. The estima</w:delText>
        </w:r>
        <w:r w:rsidR="00FC2745" w:rsidRPr="00240276" w:rsidDel="007B0E45">
          <w:rPr>
            <w:rFonts w:ascii="Arial" w:hAnsi="Arial" w:cs="Arial"/>
            <w:sz w:val="21"/>
            <w:szCs w:val="21"/>
          </w:rPr>
          <w:delText>te of test AUC for this model was</w:delText>
        </w:r>
        <w:r w:rsidRPr="00240276" w:rsidDel="007B0E45">
          <w:rPr>
            <w:rFonts w:ascii="Arial" w:hAnsi="Arial" w:cs="Arial"/>
            <w:sz w:val="21"/>
            <w:szCs w:val="21"/>
          </w:rPr>
          <w:delText xml:space="preserve"> 67.7 based only on the 1,674 training cases using standard logistic regressio</w:delText>
        </w:r>
        <w:r w:rsidR="00D51125" w:rsidRPr="00240276" w:rsidDel="007B0E45">
          <w:rPr>
            <w:rFonts w:ascii="Arial" w:hAnsi="Arial" w:cs="Arial"/>
            <w:sz w:val="21"/>
            <w:szCs w:val="21"/>
          </w:rPr>
          <w:delText xml:space="preserve">n and tenfold cross-validation. </w:delText>
        </w:r>
        <w:r w:rsidRPr="00240276" w:rsidDel="007B0E45">
          <w:rPr>
            <w:rFonts w:ascii="Arial" w:hAnsi="Arial" w:cs="Arial"/>
            <w:sz w:val="21"/>
            <w:szCs w:val="21"/>
          </w:rPr>
          <w:delText xml:space="preserve">In three out of four </w:delText>
        </w:r>
        <w:r w:rsidR="00B87C11" w:rsidRPr="00240276" w:rsidDel="007B0E45">
          <w:rPr>
            <w:rFonts w:ascii="Arial" w:hAnsi="Arial" w:cs="Arial"/>
            <w:sz w:val="21"/>
            <w:szCs w:val="21"/>
          </w:rPr>
          <w:delText>situations</w:delText>
        </w:r>
        <w:r w:rsidR="00632CFE" w:rsidRPr="00240276" w:rsidDel="007B0E45">
          <w:rPr>
            <w:rFonts w:ascii="Arial" w:hAnsi="Arial" w:cs="Arial"/>
            <w:sz w:val="21"/>
            <w:szCs w:val="21"/>
          </w:rPr>
          <w:delText>,</w:delText>
        </w:r>
        <w:r w:rsidRPr="00240276" w:rsidDel="007B0E45">
          <w:rPr>
            <w:rFonts w:ascii="Arial" w:hAnsi="Arial" w:cs="Arial"/>
            <w:sz w:val="21"/>
            <w:szCs w:val="21"/>
          </w:rPr>
          <w:delText xml:space="preserve"> the difference between the estimated and actual AUCs </w:delText>
        </w:r>
        <w:r w:rsidR="00692B5C" w:rsidRPr="00240276" w:rsidDel="007B0E45">
          <w:rPr>
            <w:rFonts w:ascii="Arial" w:hAnsi="Arial" w:cs="Arial"/>
            <w:sz w:val="21"/>
            <w:szCs w:val="21"/>
          </w:rPr>
          <w:delText>wa</w:delText>
        </w:r>
        <w:r w:rsidRPr="00240276" w:rsidDel="007B0E45">
          <w:rPr>
            <w:rFonts w:ascii="Arial" w:hAnsi="Arial" w:cs="Arial"/>
            <w:sz w:val="21"/>
            <w:szCs w:val="21"/>
          </w:rPr>
          <w:delText>s less than or equal to 0.5. Even in the least accurate setting (modelling relapse using 400 observations for train</w:delText>
        </w:r>
        <w:r w:rsidR="00FC2745" w:rsidRPr="00240276" w:rsidDel="007B0E45">
          <w:rPr>
            <w:rFonts w:ascii="Arial" w:hAnsi="Arial" w:cs="Arial"/>
            <w:sz w:val="21"/>
            <w:szCs w:val="21"/>
          </w:rPr>
          <w:delText>ing), the estimated AUC provided</w:delText>
        </w:r>
        <w:r w:rsidRPr="00240276" w:rsidDel="007B0E45">
          <w:rPr>
            <w:rFonts w:ascii="Arial" w:hAnsi="Arial" w:cs="Arial"/>
            <w:sz w:val="21"/>
            <w:szCs w:val="21"/>
          </w:rPr>
          <w:delText xml:space="preserve"> a very good gauge of out-of-sample acc</w:delText>
        </w:r>
        <w:r w:rsidR="00FC2745" w:rsidRPr="00240276" w:rsidDel="007B0E45">
          <w:rPr>
            <w:rFonts w:ascii="Arial" w:hAnsi="Arial" w:cs="Arial"/>
            <w:sz w:val="21"/>
            <w:szCs w:val="21"/>
          </w:rPr>
          <w:delText>uracy: the estimated test AUC was</w:delText>
        </w:r>
        <w:r w:rsidRPr="00240276" w:rsidDel="007B0E45">
          <w:rPr>
            <w:rFonts w:ascii="Arial" w:hAnsi="Arial" w:cs="Arial"/>
            <w:sz w:val="21"/>
            <w:szCs w:val="21"/>
          </w:rPr>
          <w:delText xml:space="preserve"> 60.4 compared to the actual test AUC of 62.3. This is a far better guide to out-of-sample accuracy than the AUC of 82.7 based on training data which is the result that studies would typically report. </w:delText>
        </w:r>
      </w:del>
    </w:p>
    <w:p w:rsidR="00A637D7" w:rsidRPr="00240276" w:rsidDel="007B0E45" w:rsidRDefault="00A637D7" w:rsidP="00240276">
      <w:pPr>
        <w:adjustRightInd w:val="0"/>
        <w:snapToGrid w:val="0"/>
        <w:jc w:val="both"/>
        <w:rPr>
          <w:del w:id="1424" w:author="srabhi" w:date="2015-07-21T09:35:00Z"/>
          <w:rFonts w:ascii="Arial" w:hAnsi="Arial" w:cs="Arial"/>
          <w:sz w:val="21"/>
          <w:szCs w:val="21"/>
        </w:rPr>
      </w:pPr>
    </w:p>
    <w:p w:rsidR="00495C76" w:rsidRPr="00B27556" w:rsidRDefault="00A637D7" w:rsidP="00495C76">
      <w:pPr>
        <w:spacing w:line="240" w:lineRule="auto"/>
        <w:rPr>
          <w:ins w:id="1425" w:author="srabhi" w:date="2015-07-20T15:22:00Z"/>
          <w:rFonts w:ascii="Arial" w:hAnsi="Arial" w:cs="Arial"/>
          <w:b/>
          <w:sz w:val="21"/>
          <w:szCs w:val="21"/>
          <w:rPrChange w:id="1426" w:author="srabhi" w:date="2015-07-20T15:24:00Z">
            <w:rPr>
              <w:ins w:id="1427" w:author="srabhi" w:date="2015-07-20T15:22:00Z"/>
              <w:rFonts w:ascii="Arial" w:hAnsi="Arial" w:cs="Arial"/>
              <w:sz w:val="21"/>
              <w:szCs w:val="21"/>
            </w:rPr>
          </w:rPrChange>
        </w:rPr>
      </w:pPr>
      <w:del w:id="1428" w:author="srabhi" w:date="2015-07-21T09:35:00Z">
        <w:r w:rsidRPr="00240276" w:rsidDel="007B0E45">
          <w:rPr>
            <w:rFonts w:ascii="Arial" w:hAnsi="Arial" w:cs="Arial"/>
            <w:sz w:val="21"/>
            <w:szCs w:val="21"/>
          </w:rPr>
          <w:delText>Finally, given th</w:delText>
        </w:r>
        <w:r w:rsidR="00632CFE" w:rsidRPr="00240276" w:rsidDel="007B0E45">
          <w:rPr>
            <w:rFonts w:ascii="Arial" w:hAnsi="Arial" w:cs="Arial"/>
            <w:sz w:val="21"/>
            <w:szCs w:val="21"/>
          </w:rPr>
          <w:delText>at the results in Table 6</w:delText>
        </w:r>
        <w:r w:rsidRPr="00240276" w:rsidDel="007B0E45">
          <w:rPr>
            <w:rFonts w:ascii="Arial" w:hAnsi="Arial" w:cs="Arial"/>
            <w:sz w:val="21"/>
            <w:szCs w:val="21"/>
          </w:rPr>
          <w:delText xml:space="preserve"> show that cross-validation can provide a reasonable approximation of out-of-sample model accuracy and over-fitting, it is informative to assess model performance using all available observations (i.e. without </w:delText>
        </w:r>
      </w:del>
      <w:proofErr w:type="gramStart"/>
      <w:ins w:id="1429" w:author="srabhi" w:date="2015-07-20T15:22:00Z">
        <w:r w:rsidR="00495C76" w:rsidRPr="00240276">
          <w:rPr>
            <w:rFonts w:ascii="Arial" w:hAnsi="Arial" w:cs="Arial"/>
            <w:b/>
            <w:sz w:val="21"/>
            <w:szCs w:val="21"/>
          </w:rPr>
          <w:t>Table 5</w:t>
        </w:r>
        <w:r w:rsidR="00495C76">
          <w:rPr>
            <w:rFonts w:ascii="Arial" w:hAnsi="Arial" w:cs="Arial"/>
            <w:b/>
            <w:sz w:val="21"/>
            <w:szCs w:val="21"/>
          </w:rPr>
          <w:t>.</w:t>
        </w:r>
        <w:proofErr w:type="gramEnd"/>
        <w:r w:rsidR="00495C76" w:rsidRPr="00240276">
          <w:rPr>
            <w:rFonts w:ascii="Arial" w:hAnsi="Arial" w:cs="Arial"/>
            <w:b/>
            <w:sz w:val="21"/>
            <w:szCs w:val="21"/>
          </w:rPr>
          <w:t xml:space="preserve"> Odds ratios for 50/50 training/test samples (persistence)</w:t>
        </w:r>
        <w:r w:rsidR="00495C76">
          <w:rPr>
            <w:rFonts w:ascii="Arial" w:hAnsi="Arial" w:cs="Arial"/>
            <w:b/>
            <w:sz w:val="21"/>
            <w:szCs w:val="21"/>
          </w:rPr>
          <w:t>.</w:t>
        </w:r>
      </w:ins>
    </w:p>
    <w:tbl>
      <w:tblPr>
        <w:tblW w:w="15730"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5"/>
        <w:gridCol w:w="1134"/>
        <w:gridCol w:w="709"/>
        <w:gridCol w:w="567"/>
        <w:gridCol w:w="992"/>
        <w:gridCol w:w="1134"/>
        <w:gridCol w:w="709"/>
        <w:gridCol w:w="567"/>
        <w:gridCol w:w="992"/>
        <w:gridCol w:w="1134"/>
        <w:gridCol w:w="709"/>
        <w:gridCol w:w="709"/>
        <w:gridCol w:w="1120"/>
        <w:gridCol w:w="1143"/>
        <w:gridCol w:w="992"/>
        <w:gridCol w:w="1134"/>
      </w:tblGrid>
      <w:tr w:rsidR="00495C76" w:rsidRPr="00240276" w:rsidTr="00AF3745">
        <w:trPr>
          <w:trHeight w:val="591"/>
          <w:ins w:id="1430" w:author="srabhi" w:date="2015-07-20T15:22:00Z"/>
        </w:trPr>
        <w:tc>
          <w:tcPr>
            <w:tcW w:w="1985" w:type="dxa"/>
            <w:shd w:val="clear" w:color="auto" w:fill="auto"/>
          </w:tcPr>
          <w:p w:rsidR="00495C76" w:rsidRPr="00240276" w:rsidRDefault="00495C76" w:rsidP="00AF3745">
            <w:pPr>
              <w:spacing w:line="240" w:lineRule="auto"/>
              <w:rPr>
                <w:ins w:id="1431" w:author="srabhi" w:date="2015-07-20T15:22:00Z"/>
                <w:rFonts w:ascii="Arial" w:hAnsi="Arial" w:cs="Arial"/>
                <w:b/>
                <w:sz w:val="21"/>
                <w:szCs w:val="21"/>
                <w:lang w:eastAsia="en-GB"/>
              </w:rPr>
            </w:pPr>
            <w:ins w:id="1432" w:author="srabhi" w:date="2015-07-20T15:22:00Z">
              <w:r w:rsidRPr="00240276">
                <w:rPr>
                  <w:rFonts w:ascii="Arial" w:hAnsi="Arial" w:cs="Arial"/>
                  <w:b/>
                  <w:sz w:val="21"/>
                  <w:szCs w:val="21"/>
                  <w:lang w:eastAsia="en-GB"/>
                </w:rPr>
                <w:t>Variable Description</w:t>
              </w:r>
            </w:ins>
          </w:p>
        </w:tc>
        <w:tc>
          <w:tcPr>
            <w:tcW w:w="2410" w:type="dxa"/>
            <w:gridSpan w:val="3"/>
            <w:shd w:val="clear" w:color="auto" w:fill="auto"/>
          </w:tcPr>
          <w:p w:rsidR="00495C76" w:rsidRPr="00240276" w:rsidRDefault="00495C76" w:rsidP="00AF3745">
            <w:pPr>
              <w:spacing w:line="240" w:lineRule="auto"/>
              <w:jc w:val="center"/>
              <w:rPr>
                <w:ins w:id="1433" w:author="srabhi" w:date="2015-07-20T15:22:00Z"/>
                <w:rFonts w:ascii="Arial" w:hAnsi="Arial" w:cs="Arial"/>
                <w:b/>
                <w:sz w:val="21"/>
                <w:szCs w:val="21"/>
                <w:lang w:eastAsia="en-GB"/>
              </w:rPr>
            </w:pPr>
            <w:ins w:id="1434" w:author="srabhi" w:date="2015-07-20T15:22:00Z">
              <w:r w:rsidRPr="00240276">
                <w:rPr>
                  <w:rFonts w:ascii="Arial" w:hAnsi="Arial" w:cs="Arial"/>
                  <w:b/>
                  <w:sz w:val="21"/>
                  <w:szCs w:val="21"/>
                  <w:lang w:eastAsia="en-GB"/>
                </w:rPr>
                <w:t>Standard logistic</w:t>
              </w:r>
            </w:ins>
          </w:p>
        </w:tc>
        <w:tc>
          <w:tcPr>
            <w:tcW w:w="3402" w:type="dxa"/>
            <w:gridSpan w:val="4"/>
            <w:shd w:val="clear" w:color="auto" w:fill="auto"/>
          </w:tcPr>
          <w:p w:rsidR="00495C76" w:rsidRPr="00240276" w:rsidRDefault="00495C76" w:rsidP="00AF3745">
            <w:pPr>
              <w:spacing w:line="240" w:lineRule="auto"/>
              <w:jc w:val="center"/>
              <w:rPr>
                <w:ins w:id="1435" w:author="srabhi" w:date="2015-07-20T15:22:00Z"/>
                <w:rFonts w:ascii="Arial" w:hAnsi="Arial" w:cs="Arial"/>
                <w:b/>
                <w:sz w:val="21"/>
                <w:szCs w:val="21"/>
                <w:lang w:eastAsia="en-GB"/>
              </w:rPr>
            </w:pPr>
            <w:ins w:id="1436" w:author="srabhi" w:date="2015-07-20T15:22:00Z">
              <w:r w:rsidRPr="00240276">
                <w:rPr>
                  <w:rFonts w:ascii="Arial" w:hAnsi="Arial" w:cs="Arial"/>
                  <w:b/>
                  <w:sz w:val="21"/>
                  <w:szCs w:val="21"/>
                  <w:lang w:eastAsia="en-GB"/>
                </w:rPr>
                <w:t>Stepwise</w:t>
              </w:r>
            </w:ins>
          </w:p>
        </w:tc>
        <w:tc>
          <w:tcPr>
            <w:tcW w:w="3544" w:type="dxa"/>
            <w:gridSpan w:val="4"/>
            <w:shd w:val="clear" w:color="auto" w:fill="auto"/>
          </w:tcPr>
          <w:p w:rsidR="00495C76" w:rsidRPr="00240276" w:rsidRDefault="00495C76" w:rsidP="00AF3745">
            <w:pPr>
              <w:spacing w:line="240" w:lineRule="auto"/>
              <w:jc w:val="center"/>
              <w:rPr>
                <w:ins w:id="1437" w:author="srabhi" w:date="2015-07-20T15:22:00Z"/>
                <w:rFonts w:ascii="Arial" w:hAnsi="Arial" w:cs="Arial"/>
                <w:b/>
                <w:sz w:val="21"/>
                <w:szCs w:val="21"/>
                <w:lang w:eastAsia="en-GB"/>
              </w:rPr>
            </w:pPr>
            <w:ins w:id="1438" w:author="srabhi" w:date="2015-07-20T15:22:00Z">
              <w:r w:rsidRPr="00240276">
                <w:rPr>
                  <w:rFonts w:ascii="Arial" w:hAnsi="Arial" w:cs="Arial"/>
                  <w:b/>
                  <w:sz w:val="21"/>
                  <w:szCs w:val="21"/>
                  <w:lang w:eastAsia="en-GB"/>
                </w:rPr>
                <w:t>Lasso</w:t>
              </w:r>
            </w:ins>
          </w:p>
        </w:tc>
        <w:tc>
          <w:tcPr>
            <w:tcW w:w="4389" w:type="dxa"/>
            <w:gridSpan w:val="4"/>
            <w:shd w:val="clear" w:color="auto" w:fill="auto"/>
          </w:tcPr>
          <w:p w:rsidR="00495C76" w:rsidRPr="00240276" w:rsidRDefault="00495C76" w:rsidP="00AF3745">
            <w:pPr>
              <w:spacing w:line="240" w:lineRule="auto"/>
              <w:jc w:val="center"/>
              <w:rPr>
                <w:ins w:id="1439" w:author="srabhi" w:date="2015-07-20T15:22:00Z"/>
                <w:rFonts w:ascii="Arial" w:hAnsi="Arial" w:cs="Arial"/>
                <w:b/>
                <w:sz w:val="21"/>
                <w:szCs w:val="21"/>
                <w:lang w:eastAsia="en-GB"/>
              </w:rPr>
            </w:pPr>
            <w:ins w:id="1440" w:author="srabhi" w:date="2015-07-20T15:22:00Z">
              <w:r w:rsidRPr="00240276">
                <w:rPr>
                  <w:rFonts w:ascii="Arial" w:hAnsi="Arial" w:cs="Arial"/>
                  <w:b/>
                  <w:sz w:val="21"/>
                  <w:szCs w:val="21"/>
                  <w:lang w:eastAsia="en-GB"/>
                </w:rPr>
                <w:t>Model comparison</w:t>
              </w:r>
            </w:ins>
          </w:p>
        </w:tc>
      </w:tr>
      <w:tr w:rsidR="00495C76" w:rsidRPr="00240276" w:rsidTr="00AF3745">
        <w:trPr>
          <w:trHeight w:val="591"/>
          <w:ins w:id="1441" w:author="srabhi" w:date="2015-07-20T15:22:00Z"/>
        </w:trPr>
        <w:tc>
          <w:tcPr>
            <w:tcW w:w="1985" w:type="dxa"/>
            <w:shd w:val="clear" w:color="auto" w:fill="auto"/>
            <w:hideMark/>
          </w:tcPr>
          <w:p w:rsidR="00495C76" w:rsidRPr="00240276" w:rsidRDefault="00495C76" w:rsidP="00AF3745">
            <w:pPr>
              <w:spacing w:line="240" w:lineRule="auto"/>
              <w:rPr>
                <w:ins w:id="1442" w:author="srabhi" w:date="2015-07-20T15:22:00Z"/>
                <w:rFonts w:ascii="Arial" w:hAnsi="Arial" w:cs="Arial"/>
                <w:b/>
                <w:sz w:val="21"/>
                <w:szCs w:val="21"/>
                <w:lang w:eastAsia="en-GB"/>
              </w:rPr>
            </w:pPr>
          </w:p>
          <w:p w:rsidR="00495C76" w:rsidRPr="00240276" w:rsidRDefault="00495C76" w:rsidP="00AF3745">
            <w:pPr>
              <w:spacing w:line="240" w:lineRule="auto"/>
              <w:rPr>
                <w:ins w:id="1443" w:author="srabhi" w:date="2015-07-20T15:22:00Z"/>
                <w:rFonts w:ascii="Arial" w:hAnsi="Arial" w:cs="Arial"/>
                <w:b/>
                <w:sz w:val="21"/>
                <w:szCs w:val="21"/>
                <w:lang w:eastAsia="en-GB"/>
              </w:rPr>
            </w:pPr>
          </w:p>
          <w:p w:rsidR="00495C76" w:rsidRPr="00240276" w:rsidRDefault="00495C76" w:rsidP="00AF3745">
            <w:pPr>
              <w:spacing w:line="240" w:lineRule="auto"/>
              <w:rPr>
                <w:ins w:id="1444" w:author="srabhi" w:date="2015-07-20T15:22:00Z"/>
                <w:rFonts w:ascii="Arial" w:hAnsi="Arial" w:cs="Arial"/>
                <w:b/>
                <w:sz w:val="21"/>
                <w:szCs w:val="21"/>
                <w:lang w:eastAsia="en-GB"/>
              </w:rPr>
            </w:pPr>
          </w:p>
          <w:p w:rsidR="00495C76" w:rsidRPr="00240276" w:rsidRDefault="00495C76" w:rsidP="00AF3745">
            <w:pPr>
              <w:spacing w:line="240" w:lineRule="auto"/>
              <w:rPr>
                <w:ins w:id="1445" w:author="srabhi" w:date="2015-07-20T15:22:00Z"/>
                <w:rFonts w:ascii="Arial" w:hAnsi="Arial" w:cs="Arial"/>
                <w:b/>
                <w:sz w:val="21"/>
                <w:szCs w:val="21"/>
                <w:lang w:eastAsia="en-GB"/>
              </w:rPr>
            </w:pPr>
          </w:p>
          <w:p w:rsidR="00495C76" w:rsidRPr="00240276" w:rsidRDefault="00495C76" w:rsidP="00AF3745">
            <w:pPr>
              <w:spacing w:line="240" w:lineRule="auto"/>
              <w:rPr>
                <w:ins w:id="1446" w:author="srabhi" w:date="2015-07-20T15:22:00Z"/>
                <w:rFonts w:ascii="Arial" w:hAnsi="Arial" w:cs="Arial"/>
                <w:b/>
                <w:sz w:val="21"/>
                <w:szCs w:val="21"/>
                <w:lang w:eastAsia="en-GB"/>
              </w:rPr>
            </w:pPr>
          </w:p>
          <w:p w:rsidR="00495C76" w:rsidRPr="00240276" w:rsidRDefault="00495C76" w:rsidP="00AF3745">
            <w:pPr>
              <w:spacing w:line="240" w:lineRule="auto"/>
              <w:rPr>
                <w:ins w:id="1447" w:author="srabhi" w:date="2015-07-20T15:22:00Z"/>
                <w:rFonts w:ascii="Arial" w:hAnsi="Arial" w:cs="Arial"/>
                <w:b/>
                <w:sz w:val="21"/>
                <w:szCs w:val="21"/>
                <w:lang w:eastAsia="en-GB"/>
              </w:rPr>
            </w:pPr>
          </w:p>
          <w:p w:rsidR="00495C76" w:rsidRPr="00240276" w:rsidRDefault="00495C76" w:rsidP="00AF3745">
            <w:pPr>
              <w:spacing w:line="240" w:lineRule="auto"/>
              <w:rPr>
                <w:ins w:id="1448" w:author="srabhi" w:date="2015-07-20T15:22:00Z"/>
                <w:rFonts w:ascii="Arial" w:hAnsi="Arial" w:cs="Arial"/>
                <w:b/>
                <w:sz w:val="21"/>
                <w:szCs w:val="21"/>
                <w:lang w:eastAsia="en-GB"/>
              </w:rPr>
            </w:pPr>
          </w:p>
          <w:p w:rsidR="00495C76" w:rsidRPr="00240276" w:rsidRDefault="00495C76" w:rsidP="00AF3745">
            <w:pPr>
              <w:spacing w:line="240" w:lineRule="auto"/>
              <w:rPr>
                <w:ins w:id="1449" w:author="srabhi" w:date="2015-07-20T15:22:00Z"/>
                <w:rFonts w:ascii="Arial" w:hAnsi="Arial" w:cs="Arial"/>
                <w:b/>
                <w:sz w:val="21"/>
                <w:szCs w:val="21"/>
                <w:lang w:eastAsia="en-GB"/>
              </w:rPr>
            </w:pPr>
          </w:p>
          <w:p w:rsidR="00495C76" w:rsidRPr="00240276" w:rsidRDefault="00495C76" w:rsidP="00AF3745">
            <w:pPr>
              <w:spacing w:line="240" w:lineRule="auto"/>
              <w:rPr>
                <w:ins w:id="1450" w:author="srabhi" w:date="2015-07-20T15:22:00Z"/>
                <w:rFonts w:ascii="Arial" w:hAnsi="Arial" w:cs="Arial"/>
                <w:b/>
                <w:sz w:val="21"/>
                <w:szCs w:val="21"/>
                <w:lang w:eastAsia="en-GB"/>
              </w:rPr>
            </w:pPr>
          </w:p>
        </w:tc>
        <w:tc>
          <w:tcPr>
            <w:tcW w:w="1134" w:type="dxa"/>
            <w:shd w:val="clear" w:color="auto" w:fill="auto"/>
            <w:hideMark/>
          </w:tcPr>
          <w:p w:rsidR="00495C76" w:rsidRPr="00120BBB" w:rsidRDefault="00495C76" w:rsidP="00AF3745">
            <w:pPr>
              <w:spacing w:line="240" w:lineRule="auto"/>
              <w:rPr>
                <w:ins w:id="1451" w:author="srabhi" w:date="2015-07-20T15:22:00Z"/>
                <w:rFonts w:ascii="Arial" w:hAnsi="Arial" w:cs="Arial"/>
                <w:b/>
                <w:sz w:val="18"/>
                <w:szCs w:val="18"/>
                <w:lang w:eastAsia="en-GB"/>
              </w:rPr>
            </w:pPr>
            <w:ins w:id="1452" w:author="srabhi" w:date="2015-07-20T15:22:00Z">
              <w:r w:rsidRPr="00120BBB">
                <w:rPr>
                  <w:rFonts w:ascii="Arial" w:hAnsi="Arial" w:cs="Arial"/>
                  <w:b/>
                  <w:sz w:val="18"/>
                  <w:szCs w:val="18"/>
                  <w:lang w:eastAsia="en-GB"/>
                </w:rPr>
                <w:t>Number of times significant</w:t>
              </w:r>
            </w:ins>
          </w:p>
        </w:tc>
        <w:tc>
          <w:tcPr>
            <w:tcW w:w="709" w:type="dxa"/>
            <w:shd w:val="clear" w:color="auto" w:fill="auto"/>
            <w:hideMark/>
          </w:tcPr>
          <w:p w:rsidR="00495C76" w:rsidRPr="00120BBB" w:rsidRDefault="00495C76" w:rsidP="00AF3745">
            <w:pPr>
              <w:spacing w:line="240" w:lineRule="auto"/>
              <w:rPr>
                <w:ins w:id="1453" w:author="srabhi" w:date="2015-07-20T15:22:00Z"/>
                <w:rFonts w:ascii="Arial" w:hAnsi="Arial" w:cs="Arial"/>
                <w:b/>
                <w:sz w:val="18"/>
                <w:szCs w:val="18"/>
                <w:lang w:eastAsia="en-GB"/>
              </w:rPr>
            </w:pPr>
            <w:ins w:id="1454" w:author="srabhi" w:date="2015-07-20T15:22:00Z">
              <w:r w:rsidRPr="00120BBB">
                <w:rPr>
                  <w:rFonts w:ascii="Arial" w:hAnsi="Arial" w:cs="Arial"/>
                  <w:b/>
                  <w:sz w:val="18"/>
                  <w:szCs w:val="18"/>
                  <w:lang w:eastAsia="en-GB"/>
                </w:rPr>
                <w:t>Mean OR</w:t>
              </w:r>
            </w:ins>
          </w:p>
        </w:tc>
        <w:tc>
          <w:tcPr>
            <w:tcW w:w="567" w:type="dxa"/>
            <w:shd w:val="clear" w:color="auto" w:fill="auto"/>
            <w:hideMark/>
          </w:tcPr>
          <w:p w:rsidR="00495C76" w:rsidRPr="00120BBB" w:rsidRDefault="00495C76" w:rsidP="00AF3745">
            <w:pPr>
              <w:spacing w:line="240" w:lineRule="auto"/>
              <w:rPr>
                <w:ins w:id="1455" w:author="srabhi" w:date="2015-07-20T15:22:00Z"/>
                <w:rFonts w:ascii="Arial" w:hAnsi="Arial" w:cs="Arial"/>
                <w:b/>
                <w:sz w:val="18"/>
                <w:szCs w:val="18"/>
                <w:lang w:eastAsia="en-GB"/>
              </w:rPr>
            </w:pPr>
            <w:ins w:id="1456" w:author="srabhi" w:date="2015-07-20T15:22:00Z">
              <w:r w:rsidRPr="00120BBB">
                <w:rPr>
                  <w:rFonts w:ascii="Arial" w:hAnsi="Arial" w:cs="Arial"/>
                  <w:b/>
                  <w:sz w:val="18"/>
                  <w:szCs w:val="18"/>
                  <w:lang w:eastAsia="en-GB"/>
                </w:rPr>
                <w:t>SD OR</w:t>
              </w:r>
            </w:ins>
          </w:p>
        </w:tc>
        <w:tc>
          <w:tcPr>
            <w:tcW w:w="992" w:type="dxa"/>
            <w:shd w:val="clear" w:color="auto" w:fill="auto"/>
            <w:hideMark/>
          </w:tcPr>
          <w:p w:rsidR="00495C76" w:rsidRPr="00120BBB" w:rsidRDefault="00495C76" w:rsidP="00AF3745">
            <w:pPr>
              <w:spacing w:line="240" w:lineRule="auto"/>
              <w:rPr>
                <w:ins w:id="1457" w:author="srabhi" w:date="2015-07-20T15:22:00Z"/>
                <w:rFonts w:ascii="Arial" w:hAnsi="Arial" w:cs="Arial"/>
                <w:b/>
                <w:sz w:val="18"/>
                <w:szCs w:val="18"/>
                <w:lang w:eastAsia="en-GB"/>
              </w:rPr>
            </w:pPr>
            <w:ins w:id="1458" w:author="srabhi" w:date="2015-07-20T15:22:00Z">
              <w:r w:rsidRPr="00120BBB">
                <w:rPr>
                  <w:rFonts w:ascii="Arial" w:hAnsi="Arial" w:cs="Arial"/>
                  <w:b/>
                  <w:sz w:val="18"/>
                  <w:szCs w:val="18"/>
                  <w:lang w:eastAsia="en-GB"/>
                </w:rPr>
                <w:t>Number of times retained</w:t>
              </w:r>
            </w:ins>
          </w:p>
        </w:tc>
        <w:tc>
          <w:tcPr>
            <w:tcW w:w="1134" w:type="dxa"/>
            <w:shd w:val="clear" w:color="auto" w:fill="auto"/>
            <w:hideMark/>
          </w:tcPr>
          <w:p w:rsidR="00495C76" w:rsidRPr="00120BBB" w:rsidRDefault="00495C76" w:rsidP="00AF3745">
            <w:pPr>
              <w:spacing w:line="240" w:lineRule="auto"/>
              <w:rPr>
                <w:ins w:id="1459" w:author="srabhi" w:date="2015-07-20T15:22:00Z"/>
                <w:rFonts w:ascii="Arial" w:hAnsi="Arial" w:cs="Arial"/>
                <w:b/>
                <w:sz w:val="18"/>
                <w:szCs w:val="18"/>
                <w:lang w:eastAsia="en-GB"/>
              </w:rPr>
            </w:pPr>
            <w:ins w:id="1460" w:author="srabhi" w:date="2015-07-20T15:22:00Z">
              <w:r w:rsidRPr="00120BBB">
                <w:rPr>
                  <w:rFonts w:ascii="Arial" w:hAnsi="Arial" w:cs="Arial"/>
                  <w:b/>
                  <w:sz w:val="18"/>
                  <w:szCs w:val="18"/>
                  <w:lang w:eastAsia="en-GB"/>
                </w:rPr>
                <w:t>Number of times significant</w:t>
              </w:r>
            </w:ins>
          </w:p>
        </w:tc>
        <w:tc>
          <w:tcPr>
            <w:tcW w:w="709" w:type="dxa"/>
            <w:shd w:val="clear" w:color="auto" w:fill="auto"/>
            <w:hideMark/>
          </w:tcPr>
          <w:p w:rsidR="00495C76" w:rsidRPr="00120BBB" w:rsidRDefault="00495C76" w:rsidP="00AF3745">
            <w:pPr>
              <w:spacing w:line="240" w:lineRule="auto"/>
              <w:rPr>
                <w:ins w:id="1461" w:author="srabhi" w:date="2015-07-20T15:22:00Z"/>
                <w:rFonts w:ascii="Arial" w:hAnsi="Arial" w:cs="Arial"/>
                <w:b/>
                <w:sz w:val="18"/>
                <w:szCs w:val="18"/>
                <w:lang w:eastAsia="en-GB"/>
              </w:rPr>
            </w:pPr>
            <w:ins w:id="1462" w:author="srabhi" w:date="2015-07-20T15:22:00Z">
              <w:r w:rsidRPr="00120BBB">
                <w:rPr>
                  <w:rFonts w:ascii="Arial" w:hAnsi="Arial" w:cs="Arial"/>
                  <w:b/>
                  <w:sz w:val="18"/>
                  <w:szCs w:val="18"/>
                  <w:lang w:eastAsia="en-GB"/>
                </w:rPr>
                <w:t>Mean OR</w:t>
              </w:r>
            </w:ins>
          </w:p>
        </w:tc>
        <w:tc>
          <w:tcPr>
            <w:tcW w:w="567" w:type="dxa"/>
            <w:shd w:val="clear" w:color="auto" w:fill="auto"/>
            <w:hideMark/>
          </w:tcPr>
          <w:p w:rsidR="00495C76" w:rsidRPr="00120BBB" w:rsidRDefault="00495C76" w:rsidP="00AF3745">
            <w:pPr>
              <w:spacing w:line="240" w:lineRule="auto"/>
              <w:rPr>
                <w:ins w:id="1463" w:author="srabhi" w:date="2015-07-20T15:22:00Z"/>
                <w:rFonts w:ascii="Arial" w:hAnsi="Arial" w:cs="Arial"/>
                <w:b/>
                <w:sz w:val="18"/>
                <w:szCs w:val="18"/>
                <w:lang w:eastAsia="en-GB"/>
              </w:rPr>
            </w:pPr>
            <w:ins w:id="1464" w:author="srabhi" w:date="2015-07-20T15:22:00Z">
              <w:r w:rsidRPr="00120BBB">
                <w:rPr>
                  <w:rFonts w:ascii="Arial" w:hAnsi="Arial" w:cs="Arial"/>
                  <w:b/>
                  <w:sz w:val="18"/>
                  <w:szCs w:val="18"/>
                  <w:lang w:eastAsia="en-GB"/>
                </w:rPr>
                <w:t>SD OR</w:t>
              </w:r>
            </w:ins>
          </w:p>
        </w:tc>
        <w:tc>
          <w:tcPr>
            <w:tcW w:w="992" w:type="dxa"/>
            <w:shd w:val="clear" w:color="auto" w:fill="auto"/>
            <w:hideMark/>
          </w:tcPr>
          <w:p w:rsidR="00495C76" w:rsidRPr="00120BBB" w:rsidRDefault="00495C76" w:rsidP="00AF3745">
            <w:pPr>
              <w:spacing w:line="240" w:lineRule="auto"/>
              <w:rPr>
                <w:ins w:id="1465" w:author="srabhi" w:date="2015-07-20T15:22:00Z"/>
                <w:rFonts w:ascii="Arial" w:hAnsi="Arial" w:cs="Arial"/>
                <w:b/>
                <w:sz w:val="18"/>
                <w:szCs w:val="18"/>
                <w:lang w:eastAsia="en-GB"/>
              </w:rPr>
            </w:pPr>
            <w:ins w:id="1466" w:author="srabhi" w:date="2015-07-20T15:22:00Z">
              <w:r w:rsidRPr="00120BBB">
                <w:rPr>
                  <w:rFonts w:ascii="Arial" w:hAnsi="Arial" w:cs="Arial"/>
                  <w:b/>
                  <w:sz w:val="18"/>
                  <w:szCs w:val="18"/>
                  <w:lang w:eastAsia="en-GB"/>
                </w:rPr>
                <w:t>Number of times retained</w:t>
              </w:r>
            </w:ins>
          </w:p>
        </w:tc>
        <w:tc>
          <w:tcPr>
            <w:tcW w:w="1134" w:type="dxa"/>
            <w:shd w:val="clear" w:color="auto" w:fill="auto"/>
            <w:hideMark/>
          </w:tcPr>
          <w:p w:rsidR="00495C76" w:rsidRPr="00120BBB" w:rsidRDefault="00495C76" w:rsidP="00AF3745">
            <w:pPr>
              <w:spacing w:line="240" w:lineRule="auto"/>
              <w:rPr>
                <w:ins w:id="1467" w:author="srabhi" w:date="2015-07-20T15:22:00Z"/>
                <w:rFonts w:ascii="Arial" w:hAnsi="Arial" w:cs="Arial"/>
                <w:b/>
                <w:sz w:val="18"/>
                <w:szCs w:val="18"/>
                <w:lang w:eastAsia="en-GB"/>
              </w:rPr>
            </w:pPr>
            <w:ins w:id="1468" w:author="srabhi" w:date="2015-07-20T15:22:00Z">
              <w:r w:rsidRPr="00120BBB">
                <w:rPr>
                  <w:rFonts w:ascii="Arial" w:hAnsi="Arial" w:cs="Arial"/>
                  <w:b/>
                  <w:sz w:val="18"/>
                  <w:szCs w:val="18"/>
                  <w:lang w:eastAsia="en-GB"/>
                </w:rPr>
                <w:t>Number of times significant</w:t>
              </w:r>
            </w:ins>
          </w:p>
        </w:tc>
        <w:tc>
          <w:tcPr>
            <w:tcW w:w="709" w:type="dxa"/>
            <w:shd w:val="clear" w:color="auto" w:fill="auto"/>
            <w:hideMark/>
          </w:tcPr>
          <w:p w:rsidR="00495C76" w:rsidRPr="00120BBB" w:rsidRDefault="00495C76" w:rsidP="00AF3745">
            <w:pPr>
              <w:spacing w:line="240" w:lineRule="auto"/>
              <w:rPr>
                <w:ins w:id="1469" w:author="srabhi" w:date="2015-07-20T15:22:00Z"/>
                <w:rFonts w:ascii="Arial" w:hAnsi="Arial" w:cs="Arial"/>
                <w:b/>
                <w:sz w:val="18"/>
                <w:szCs w:val="18"/>
                <w:lang w:eastAsia="en-GB"/>
              </w:rPr>
            </w:pPr>
            <w:ins w:id="1470" w:author="srabhi" w:date="2015-07-20T15:22:00Z">
              <w:r w:rsidRPr="00120BBB">
                <w:rPr>
                  <w:rFonts w:ascii="Arial" w:hAnsi="Arial" w:cs="Arial"/>
                  <w:b/>
                  <w:sz w:val="18"/>
                  <w:szCs w:val="18"/>
                  <w:lang w:eastAsia="en-GB"/>
                </w:rPr>
                <w:t>Mean OR (A)</w:t>
              </w:r>
            </w:ins>
          </w:p>
        </w:tc>
        <w:tc>
          <w:tcPr>
            <w:tcW w:w="709" w:type="dxa"/>
            <w:shd w:val="clear" w:color="auto" w:fill="auto"/>
            <w:hideMark/>
          </w:tcPr>
          <w:p w:rsidR="00495C76" w:rsidRPr="00120BBB" w:rsidRDefault="00495C76" w:rsidP="00AF3745">
            <w:pPr>
              <w:spacing w:line="240" w:lineRule="auto"/>
              <w:rPr>
                <w:ins w:id="1471" w:author="srabhi" w:date="2015-07-20T15:22:00Z"/>
                <w:rFonts w:ascii="Arial" w:hAnsi="Arial" w:cs="Arial"/>
                <w:b/>
                <w:sz w:val="18"/>
                <w:szCs w:val="18"/>
                <w:lang w:eastAsia="en-GB"/>
              </w:rPr>
            </w:pPr>
            <w:ins w:id="1472" w:author="srabhi" w:date="2015-07-20T15:22:00Z">
              <w:r w:rsidRPr="00120BBB">
                <w:rPr>
                  <w:rFonts w:ascii="Arial" w:hAnsi="Arial" w:cs="Arial"/>
                  <w:b/>
                  <w:sz w:val="18"/>
                  <w:szCs w:val="18"/>
                  <w:lang w:eastAsia="en-GB"/>
                </w:rPr>
                <w:t>SD OR</w:t>
              </w:r>
            </w:ins>
          </w:p>
        </w:tc>
        <w:tc>
          <w:tcPr>
            <w:tcW w:w="1120" w:type="dxa"/>
            <w:shd w:val="clear" w:color="auto" w:fill="auto"/>
            <w:hideMark/>
          </w:tcPr>
          <w:p w:rsidR="00495C76" w:rsidRPr="00120BBB" w:rsidRDefault="00495C76" w:rsidP="00AF3745">
            <w:pPr>
              <w:spacing w:line="240" w:lineRule="auto"/>
              <w:rPr>
                <w:ins w:id="1473" w:author="srabhi" w:date="2015-07-20T15:22:00Z"/>
                <w:rFonts w:ascii="Arial" w:hAnsi="Arial" w:cs="Arial"/>
                <w:b/>
                <w:sz w:val="18"/>
                <w:szCs w:val="18"/>
                <w:lang w:eastAsia="en-GB"/>
              </w:rPr>
            </w:pPr>
            <w:ins w:id="1474" w:author="srabhi" w:date="2015-07-20T15:22:00Z">
              <w:r w:rsidRPr="00120BBB">
                <w:rPr>
                  <w:rFonts w:ascii="Arial" w:hAnsi="Arial" w:cs="Arial"/>
                  <w:b/>
                  <w:sz w:val="18"/>
                  <w:szCs w:val="18"/>
                  <w:lang w:eastAsia="en-GB"/>
                </w:rPr>
                <w:t>Mean OR in standard LR when retained by Lasso LR (B)</w:t>
              </w:r>
            </w:ins>
          </w:p>
        </w:tc>
        <w:tc>
          <w:tcPr>
            <w:tcW w:w="1143" w:type="dxa"/>
            <w:shd w:val="clear" w:color="auto" w:fill="auto"/>
            <w:hideMark/>
          </w:tcPr>
          <w:p w:rsidR="00495C76" w:rsidRPr="00120BBB" w:rsidRDefault="00495C76" w:rsidP="00AF3745">
            <w:pPr>
              <w:spacing w:line="240" w:lineRule="auto"/>
              <w:rPr>
                <w:ins w:id="1475" w:author="srabhi" w:date="2015-07-20T15:22:00Z"/>
                <w:rFonts w:ascii="Arial" w:hAnsi="Arial" w:cs="Arial"/>
                <w:b/>
                <w:sz w:val="18"/>
                <w:szCs w:val="18"/>
                <w:lang w:eastAsia="en-GB"/>
              </w:rPr>
            </w:pPr>
            <w:ins w:id="1476" w:author="srabhi" w:date="2015-07-20T15:22:00Z">
              <w:r w:rsidRPr="00120BBB">
                <w:rPr>
                  <w:rFonts w:ascii="Arial" w:hAnsi="Arial" w:cs="Arial"/>
                  <w:b/>
                  <w:sz w:val="18"/>
                  <w:szCs w:val="18"/>
                  <w:lang w:eastAsia="en-GB"/>
                </w:rPr>
                <w:t>Difference in mean OR (A-B)</w:t>
              </w:r>
            </w:ins>
          </w:p>
        </w:tc>
        <w:tc>
          <w:tcPr>
            <w:tcW w:w="992" w:type="dxa"/>
            <w:shd w:val="clear" w:color="auto" w:fill="auto"/>
            <w:hideMark/>
          </w:tcPr>
          <w:p w:rsidR="00495C76" w:rsidRPr="00120BBB" w:rsidRDefault="00495C76" w:rsidP="00AF3745">
            <w:pPr>
              <w:spacing w:line="240" w:lineRule="auto"/>
              <w:rPr>
                <w:ins w:id="1477" w:author="srabhi" w:date="2015-07-20T15:22:00Z"/>
                <w:rFonts w:ascii="Arial" w:hAnsi="Arial" w:cs="Arial"/>
                <w:b/>
                <w:sz w:val="18"/>
                <w:szCs w:val="18"/>
                <w:lang w:eastAsia="en-GB"/>
              </w:rPr>
            </w:pPr>
            <w:ins w:id="1478" w:author="srabhi" w:date="2015-07-20T15:22:00Z">
              <w:r w:rsidRPr="00120BBB">
                <w:rPr>
                  <w:rFonts w:ascii="Arial" w:hAnsi="Arial" w:cs="Arial"/>
                  <w:b/>
                  <w:sz w:val="18"/>
                  <w:szCs w:val="18"/>
                  <w:lang w:eastAsia="en-GB"/>
                </w:rPr>
                <w:t>Mean OR in stepwise LR when retained by stepwise &amp; Lasso (C)</w:t>
              </w:r>
            </w:ins>
          </w:p>
        </w:tc>
        <w:tc>
          <w:tcPr>
            <w:tcW w:w="1134" w:type="dxa"/>
            <w:shd w:val="clear" w:color="auto" w:fill="auto"/>
            <w:hideMark/>
          </w:tcPr>
          <w:p w:rsidR="00495C76" w:rsidRPr="00120BBB" w:rsidRDefault="00495C76" w:rsidP="00AF3745">
            <w:pPr>
              <w:spacing w:line="240" w:lineRule="auto"/>
              <w:rPr>
                <w:ins w:id="1479" w:author="srabhi" w:date="2015-07-20T15:22:00Z"/>
                <w:rFonts w:ascii="Arial" w:hAnsi="Arial" w:cs="Arial"/>
                <w:b/>
                <w:sz w:val="18"/>
                <w:szCs w:val="18"/>
                <w:lang w:eastAsia="en-GB"/>
              </w:rPr>
            </w:pPr>
            <w:ins w:id="1480" w:author="srabhi" w:date="2015-07-20T15:22:00Z">
              <w:r w:rsidRPr="00120BBB">
                <w:rPr>
                  <w:rFonts w:ascii="Arial" w:hAnsi="Arial" w:cs="Arial"/>
                  <w:b/>
                  <w:sz w:val="18"/>
                  <w:szCs w:val="18"/>
                  <w:lang w:eastAsia="en-GB"/>
                </w:rPr>
                <w:t>Difference in mean OR (A-C)</w:t>
              </w:r>
            </w:ins>
          </w:p>
        </w:tc>
      </w:tr>
      <w:tr w:rsidR="00495C76" w:rsidRPr="00240276" w:rsidTr="00AF3745">
        <w:trPr>
          <w:trHeight w:val="244"/>
          <w:ins w:id="1481" w:author="srabhi" w:date="2015-07-20T15:22:00Z"/>
        </w:trPr>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rPr>
                <w:ins w:id="1482" w:author="srabhi" w:date="2015-07-20T15:22:00Z"/>
                <w:rFonts w:ascii="Arial" w:hAnsi="Arial" w:cs="Arial"/>
                <w:b/>
                <w:sz w:val="20"/>
                <w:szCs w:val="20"/>
                <w:lang w:eastAsia="en-GB"/>
              </w:rPr>
            </w:pPr>
            <w:ins w:id="1483" w:author="srabhi" w:date="2015-07-20T15:22:00Z">
              <w:r w:rsidRPr="00B942DB">
                <w:rPr>
                  <w:rFonts w:ascii="Arial" w:hAnsi="Arial" w:cs="Arial"/>
                  <w:b/>
                  <w:sz w:val="20"/>
                  <w:szCs w:val="20"/>
                  <w:lang w:eastAsia="en-GB"/>
                </w:rPr>
                <w:t>Treatment</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484" w:author="srabhi" w:date="2015-07-20T15:22:00Z"/>
                <w:rFonts w:ascii="Arial" w:hAnsi="Arial" w:cs="Arial"/>
                <w:color w:val="000000"/>
                <w:sz w:val="18"/>
                <w:szCs w:val="18"/>
              </w:rPr>
            </w:pPr>
            <w:ins w:id="1485" w:author="srabhi" w:date="2015-07-20T15:22:00Z">
              <w:r w:rsidRPr="00B942DB">
                <w:rPr>
                  <w:rFonts w:ascii="Arial" w:hAnsi="Arial" w:cs="Arial"/>
                  <w:color w:val="000000"/>
                  <w:sz w:val="18"/>
                  <w:szCs w:val="18"/>
                </w:rPr>
                <w:t>100</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486" w:author="srabhi" w:date="2015-07-20T15:22:00Z"/>
                <w:rFonts w:ascii="Arial" w:hAnsi="Arial" w:cs="Arial"/>
                <w:color w:val="000000"/>
                <w:sz w:val="18"/>
                <w:szCs w:val="18"/>
              </w:rPr>
            </w:pPr>
            <w:ins w:id="1487" w:author="srabhi" w:date="2015-07-20T15:22:00Z">
              <w:r w:rsidRPr="00B942DB">
                <w:rPr>
                  <w:rFonts w:ascii="Arial" w:hAnsi="Arial" w:cs="Arial"/>
                  <w:color w:val="000000"/>
                  <w:sz w:val="18"/>
                  <w:szCs w:val="18"/>
                </w:rPr>
                <w:t>2.04</w:t>
              </w:r>
            </w:ins>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488" w:author="srabhi" w:date="2015-07-20T15:22:00Z"/>
                <w:rFonts w:ascii="Arial" w:hAnsi="Arial" w:cs="Arial"/>
                <w:color w:val="000000"/>
                <w:sz w:val="18"/>
                <w:szCs w:val="18"/>
              </w:rPr>
            </w:pPr>
            <w:ins w:id="1489" w:author="srabhi" w:date="2015-07-20T15:22:00Z">
              <w:r w:rsidRPr="00B942DB">
                <w:rPr>
                  <w:rFonts w:ascii="Arial" w:hAnsi="Arial" w:cs="Arial"/>
                  <w:color w:val="000000"/>
                  <w:sz w:val="18"/>
                  <w:szCs w:val="18"/>
                </w:rPr>
                <w:t>0.18</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490" w:author="srabhi" w:date="2015-07-20T15:22:00Z"/>
                <w:rFonts w:ascii="Arial" w:hAnsi="Arial" w:cs="Arial"/>
                <w:color w:val="000000"/>
                <w:sz w:val="18"/>
                <w:szCs w:val="18"/>
              </w:rPr>
            </w:pPr>
            <w:ins w:id="1491" w:author="srabhi" w:date="2015-07-20T15:22:00Z">
              <w:r w:rsidRPr="00B942DB">
                <w:rPr>
                  <w:rFonts w:ascii="Arial" w:hAnsi="Arial" w:cs="Arial"/>
                  <w:color w:val="000000"/>
                  <w:sz w:val="18"/>
                  <w:szCs w:val="18"/>
                </w:rPr>
                <w:t>100</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492" w:author="srabhi" w:date="2015-07-20T15:22:00Z"/>
                <w:rFonts w:ascii="Arial" w:hAnsi="Arial" w:cs="Arial"/>
                <w:color w:val="000000"/>
                <w:sz w:val="18"/>
                <w:szCs w:val="18"/>
              </w:rPr>
            </w:pPr>
            <w:ins w:id="1493" w:author="srabhi" w:date="2015-07-20T15:22:00Z">
              <w:r w:rsidRPr="00B942DB">
                <w:rPr>
                  <w:rFonts w:ascii="Arial" w:hAnsi="Arial" w:cs="Arial"/>
                  <w:color w:val="000000"/>
                  <w:sz w:val="18"/>
                  <w:szCs w:val="18"/>
                </w:rPr>
                <w:t>100</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494" w:author="srabhi" w:date="2015-07-20T15:22:00Z"/>
                <w:rFonts w:ascii="Arial" w:hAnsi="Arial" w:cs="Arial"/>
                <w:color w:val="000000"/>
                <w:sz w:val="18"/>
                <w:szCs w:val="18"/>
              </w:rPr>
            </w:pPr>
            <w:ins w:id="1495" w:author="srabhi" w:date="2015-07-20T15:22:00Z">
              <w:r w:rsidRPr="00B942DB">
                <w:rPr>
                  <w:rFonts w:ascii="Arial" w:hAnsi="Arial" w:cs="Arial"/>
                  <w:color w:val="000000"/>
                  <w:sz w:val="18"/>
                  <w:szCs w:val="18"/>
                </w:rPr>
                <w:t>2.03</w:t>
              </w:r>
            </w:ins>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496" w:author="srabhi" w:date="2015-07-20T15:22:00Z"/>
                <w:rFonts w:ascii="Arial" w:hAnsi="Arial" w:cs="Arial"/>
                <w:color w:val="000000"/>
                <w:sz w:val="18"/>
                <w:szCs w:val="18"/>
              </w:rPr>
            </w:pPr>
            <w:ins w:id="1497" w:author="srabhi" w:date="2015-07-20T15:22:00Z">
              <w:r w:rsidRPr="00B942DB">
                <w:rPr>
                  <w:rFonts w:ascii="Arial" w:hAnsi="Arial" w:cs="Arial"/>
                  <w:color w:val="000000"/>
                  <w:sz w:val="18"/>
                  <w:szCs w:val="18"/>
                </w:rPr>
                <w:t>0.17</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498" w:author="srabhi" w:date="2015-07-20T15:22:00Z"/>
                <w:rFonts w:ascii="Arial" w:hAnsi="Arial" w:cs="Arial"/>
                <w:color w:val="000000"/>
                <w:sz w:val="18"/>
                <w:szCs w:val="18"/>
              </w:rPr>
            </w:pPr>
            <w:ins w:id="1499" w:author="srabhi" w:date="2015-07-20T15:22:00Z">
              <w:r w:rsidRPr="00B942DB">
                <w:rPr>
                  <w:rFonts w:ascii="Arial" w:hAnsi="Arial" w:cs="Arial"/>
                  <w:color w:val="000000"/>
                  <w:sz w:val="18"/>
                  <w:szCs w:val="18"/>
                </w:rPr>
                <w:t>100</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00" w:author="srabhi" w:date="2015-07-20T15:22:00Z"/>
                <w:rFonts w:ascii="Arial" w:hAnsi="Arial" w:cs="Arial"/>
                <w:color w:val="000000"/>
                <w:sz w:val="18"/>
                <w:szCs w:val="18"/>
              </w:rPr>
            </w:pPr>
            <w:ins w:id="1501" w:author="srabhi" w:date="2015-07-20T15:22:00Z">
              <w:r w:rsidRPr="00B942DB">
                <w:rPr>
                  <w:rFonts w:ascii="Arial" w:hAnsi="Arial" w:cs="Arial"/>
                  <w:color w:val="000000"/>
                  <w:sz w:val="18"/>
                  <w:szCs w:val="18"/>
                </w:rPr>
                <w:t>100</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02" w:author="srabhi" w:date="2015-07-20T15:22:00Z"/>
                <w:rFonts w:ascii="Arial" w:hAnsi="Arial" w:cs="Arial"/>
                <w:color w:val="000000"/>
                <w:sz w:val="18"/>
                <w:szCs w:val="18"/>
              </w:rPr>
            </w:pPr>
            <w:ins w:id="1503" w:author="srabhi" w:date="2015-07-20T15:22:00Z">
              <w:r w:rsidRPr="00B942DB">
                <w:rPr>
                  <w:rFonts w:ascii="Arial" w:hAnsi="Arial" w:cs="Arial"/>
                  <w:color w:val="000000"/>
                  <w:sz w:val="18"/>
                  <w:szCs w:val="18"/>
                </w:rPr>
                <w:t>1.64</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04" w:author="srabhi" w:date="2015-07-20T15:22:00Z"/>
                <w:rFonts w:ascii="Arial" w:hAnsi="Arial" w:cs="Arial"/>
                <w:color w:val="000000"/>
                <w:sz w:val="18"/>
                <w:szCs w:val="18"/>
              </w:rPr>
            </w:pPr>
            <w:ins w:id="1505" w:author="srabhi" w:date="2015-07-20T15:22:00Z">
              <w:r w:rsidRPr="00B942DB">
                <w:rPr>
                  <w:rFonts w:ascii="Arial" w:hAnsi="Arial" w:cs="Arial"/>
                  <w:color w:val="000000"/>
                  <w:sz w:val="18"/>
                  <w:szCs w:val="18"/>
                </w:rPr>
                <w:t>0.17</w:t>
              </w:r>
            </w:ins>
          </w:p>
        </w:tc>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06" w:author="srabhi" w:date="2015-07-20T15:22:00Z"/>
                <w:rFonts w:ascii="Arial" w:hAnsi="Arial" w:cs="Arial"/>
                <w:color w:val="000000"/>
                <w:sz w:val="18"/>
                <w:szCs w:val="18"/>
              </w:rPr>
            </w:pPr>
            <w:ins w:id="1507" w:author="srabhi" w:date="2015-07-20T15:22:00Z">
              <w:r w:rsidRPr="00B942DB">
                <w:rPr>
                  <w:rFonts w:ascii="Arial" w:hAnsi="Arial" w:cs="Arial"/>
                  <w:color w:val="000000"/>
                  <w:sz w:val="18"/>
                  <w:szCs w:val="18"/>
                </w:rPr>
                <w:t>2.04</w:t>
              </w:r>
            </w:ins>
          </w:p>
        </w:tc>
        <w:tc>
          <w:tcPr>
            <w:tcW w:w="1143"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08" w:author="srabhi" w:date="2015-07-20T15:22:00Z"/>
                <w:rFonts w:ascii="Arial" w:hAnsi="Arial" w:cs="Arial"/>
                <w:color w:val="000000"/>
                <w:sz w:val="18"/>
                <w:szCs w:val="18"/>
              </w:rPr>
            </w:pPr>
            <w:ins w:id="1509" w:author="srabhi" w:date="2015-07-20T15:22:00Z">
              <w:r w:rsidRPr="00B942DB">
                <w:rPr>
                  <w:rFonts w:ascii="Arial" w:hAnsi="Arial" w:cs="Arial"/>
                  <w:color w:val="000000"/>
                  <w:sz w:val="18"/>
                  <w:szCs w:val="18"/>
                </w:rPr>
                <w:t>-0.41</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10" w:author="srabhi" w:date="2015-07-20T15:22:00Z"/>
                <w:rFonts w:ascii="Arial" w:hAnsi="Arial" w:cs="Arial"/>
                <w:color w:val="000000"/>
                <w:sz w:val="18"/>
                <w:szCs w:val="18"/>
              </w:rPr>
            </w:pPr>
            <w:ins w:id="1511" w:author="srabhi" w:date="2015-07-20T15:22:00Z">
              <w:r w:rsidRPr="00B942DB">
                <w:rPr>
                  <w:rFonts w:ascii="Arial" w:hAnsi="Arial" w:cs="Arial"/>
                  <w:color w:val="000000"/>
                  <w:sz w:val="18"/>
                  <w:szCs w:val="18"/>
                </w:rPr>
                <w:t>2.03</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12" w:author="srabhi" w:date="2015-07-20T15:22:00Z"/>
                <w:rFonts w:ascii="Arial" w:hAnsi="Arial" w:cs="Arial"/>
                <w:color w:val="000000"/>
                <w:sz w:val="18"/>
                <w:szCs w:val="18"/>
              </w:rPr>
            </w:pPr>
            <w:ins w:id="1513" w:author="srabhi" w:date="2015-07-20T15:22:00Z">
              <w:r w:rsidRPr="00B942DB">
                <w:rPr>
                  <w:rFonts w:ascii="Arial" w:hAnsi="Arial" w:cs="Arial"/>
                  <w:color w:val="000000"/>
                  <w:sz w:val="18"/>
                  <w:szCs w:val="18"/>
                </w:rPr>
                <w:t>-0.39</w:t>
              </w:r>
            </w:ins>
          </w:p>
        </w:tc>
      </w:tr>
      <w:tr w:rsidR="00495C76" w:rsidRPr="00240276" w:rsidTr="00AF3745">
        <w:trPr>
          <w:trHeight w:val="173"/>
          <w:ins w:id="1514" w:author="srabhi" w:date="2015-07-20T15:22:00Z"/>
        </w:trPr>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rPr>
                <w:ins w:id="1515" w:author="srabhi" w:date="2015-07-20T15:22:00Z"/>
                <w:rFonts w:ascii="Arial" w:hAnsi="Arial" w:cs="Arial"/>
                <w:b/>
                <w:sz w:val="20"/>
                <w:szCs w:val="20"/>
                <w:lang w:eastAsia="en-GB"/>
              </w:rPr>
            </w:pPr>
            <w:ins w:id="1516" w:author="srabhi" w:date="2015-07-20T15:22:00Z">
              <w:r w:rsidRPr="00B942DB">
                <w:rPr>
                  <w:rFonts w:ascii="Arial" w:hAnsi="Arial" w:cs="Arial"/>
                  <w:b/>
                  <w:sz w:val="20"/>
                  <w:szCs w:val="20"/>
                  <w:lang w:eastAsia="en-GB"/>
                </w:rPr>
                <w:t>Index age</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17" w:author="srabhi" w:date="2015-07-20T15:22:00Z"/>
                <w:rFonts w:ascii="Arial" w:hAnsi="Arial" w:cs="Arial"/>
                <w:color w:val="000000"/>
                <w:sz w:val="18"/>
                <w:szCs w:val="18"/>
              </w:rPr>
            </w:pPr>
            <w:ins w:id="1518" w:author="srabhi" w:date="2015-07-20T15:22:00Z">
              <w:r w:rsidRPr="00B942DB">
                <w:rPr>
                  <w:rFonts w:ascii="Arial" w:hAnsi="Arial" w:cs="Arial"/>
                  <w:color w:val="000000"/>
                  <w:sz w:val="18"/>
                  <w:szCs w:val="18"/>
                </w:rPr>
                <w:t>4</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19" w:author="srabhi" w:date="2015-07-20T15:22:00Z"/>
                <w:rFonts w:ascii="Arial" w:hAnsi="Arial" w:cs="Arial"/>
                <w:color w:val="000000"/>
                <w:sz w:val="18"/>
                <w:szCs w:val="18"/>
              </w:rPr>
            </w:pPr>
            <w:ins w:id="1520" w:author="srabhi" w:date="2015-07-20T15:22:00Z">
              <w:r w:rsidRPr="00B942DB">
                <w:rPr>
                  <w:rFonts w:ascii="Arial" w:hAnsi="Arial" w:cs="Arial"/>
                  <w:color w:val="000000"/>
                  <w:sz w:val="18"/>
                  <w:szCs w:val="18"/>
                </w:rPr>
                <w:t>1</w:t>
              </w:r>
            </w:ins>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21" w:author="srabhi" w:date="2015-07-20T15:22:00Z"/>
                <w:rFonts w:ascii="Arial" w:hAnsi="Arial" w:cs="Arial"/>
                <w:color w:val="000000"/>
                <w:sz w:val="18"/>
                <w:szCs w:val="18"/>
              </w:rPr>
            </w:pPr>
            <w:ins w:id="1522" w:author="srabhi" w:date="2015-07-20T15:22:00Z">
              <w:r w:rsidRPr="00B942DB">
                <w:rPr>
                  <w:rFonts w:ascii="Arial" w:hAnsi="Arial" w:cs="Arial"/>
                  <w:color w:val="000000"/>
                  <w:sz w:val="18"/>
                  <w:szCs w:val="18"/>
                </w:rPr>
                <w:t>0.01</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23" w:author="srabhi" w:date="2015-07-20T15:22:00Z"/>
                <w:rFonts w:ascii="Arial" w:hAnsi="Arial" w:cs="Arial"/>
                <w:color w:val="000000"/>
                <w:sz w:val="18"/>
                <w:szCs w:val="18"/>
              </w:rPr>
            </w:pPr>
            <w:ins w:id="1524" w:author="srabhi" w:date="2015-07-20T15:22:00Z">
              <w:r w:rsidRPr="00B942DB">
                <w:rPr>
                  <w:rFonts w:ascii="Arial" w:hAnsi="Arial" w:cs="Arial"/>
                  <w:color w:val="000000"/>
                  <w:sz w:val="18"/>
                  <w:szCs w:val="18"/>
                </w:rPr>
                <w:t>13</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25" w:author="srabhi" w:date="2015-07-20T15:22:00Z"/>
                <w:rFonts w:ascii="Arial" w:hAnsi="Arial" w:cs="Arial"/>
                <w:color w:val="000000"/>
                <w:sz w:val="18"/>
                <w:szCs w:val="18"/>
              </w:rPr>
            </w:pPr>
            <w:ins w:id="1526" w:author="srabhi" w:date="2015-07-20T15:22:00Z">
              <w:r w:rsidRPr="00B942DB">
                <w:rPr>
                  <w:rFonts w:ascii="Arial" w:hAnsi="Arial" w:cs="Arial"/>
                  <w:color w:val="000000"/>
                  <w:sz w:val="18"/>
                  <w:szCs w:val="18"/>
                </w:rPr>
                <w:t>4</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27" w:author="srabhi" w:date="2015-07-20T15:22:00Z"/>
                <w:rFonts w:ascii="Arial" w:hAnsi="Arial" w:cs="Arial"/>
                <w:color w:val="000000"/>
                <w:sz w:val="18"/>
                <w:szCs w:val="18"/>
              </w:rPr>
            </w:pPr>
            <w:ins w:id="1528" w:author="srabhi" w:date="2015-07-20T15:22:00Z">
              <w:r w:rsidRPr="00B942DB">
                <w:rPr>
                  <w:rFonts w:ascii="Arial" w:hAnsi="Arial" w:cs="Arial"/>
                  <w:color w:val="000000"/>
                  <w:sz w:val="18"/>
                  <w:szCs w:val="18"/>
                </w:rPr>
                <w:t>0.99</w:t>
              </w:r>
            </w:ins>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29" w:author="srabhi" w:date="2015-07-20T15:22:00Z"/>
                <w:rFonts w:ascii="Arial" w:hAnsi="Arial" w:cs="Arial"/>
                <w:color w:val="000000"/>
                <w:sz w:val="18"/>
                <w:szCs w:val="18"/>
              </w:rPr>
            </w:pPr>
            <w:ins w:id="1530" w:author="srabhi" w:date="2015-07-20T15:22:00Z">
              <w:r w:rsidRPr="00B942DB">
                <w:rPr>
                  <w:rFonts w:ascii="Arial" w:hAnsi="Arial" w:cs="Arial"/>
                  <w:color w:val="000000"/>
                  <w:sz w:val="18"/>
                  <w:szCs w:val="18"/>
                </w:rPr>
                <w:t>0</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31" w:author="srabhi" w:date="2015-07-20T15:22:00Z"/>
                <w:rFonts w:ascii="Arial" w:hAnsi="Arial" w:cs="Arial"/>
                <w:color w:val="000000"/>
                <w:sz w:val="18"/>
                <w:szCs w:val="18"/>
              </w:rPr>
            </w:pPr>
            <w:ins w:id="1532" w:author="srabhi" w:date="2015-07-20T15:22:00Z">
              <w:r w:rsidRPr="00B942DB">
                <w:rPr>
                  <w:rFonts w:ascii="Arial" w:hAnsi="Arial" w:cs="Arial"/>
                  <w:color w:val="000000"/>
                  <w:sz w:val="18"/>
                  <w:szCs w:val="18"/>
                </w:rPr>
                <w:t>95</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33" w:author="srabhi" w:date="2015-07-20T15:22:00Z"/>
                <w:rFonts w:ascii="Arial" w:hAnsi="Arial" w:cs="Arial"/>
                <w:color w:val="000000"/>
                <w:sz w:val="18"/>
                <w:szCs w:val="18"/>
              </w:rPr>
            </w:pPr>
            <w:ins w:id="1534" w:author="srabhi" w:date="2015-07-20T15:22:00Z">
              <w:r w:rsidRPr="00B942DB">
                <w:rPr>
                  <w:rFonts w:ascii="Arial" w:hAnsi="Arial" w:cs="Arial"/>
                  <w:color w:val="000000"/>
                  <w:sz w:val="18"/>
                  <w:szCs w:val="18"/>
                </w:rPr>
                <w:t>1</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35" w:author="srabhi" w:date="2015-07-20T15:22:00Z"/>
                <w:rFonts w:ascii="Arial" w:hAnsi="Arial" w:cs="Arial"/>
                <w:color w:val="000000"/>
                <w:sz w:val="18"/>
                <w:szCs w:val="18"/>
              </w:rPr>
            </w:pPr>
            <w:ins w:id="1536" w:author="srabhi" w:date="2015-07-20T15:22:00Z">
              <w:r w:rsidRPr="00B942DB">
                <w:rPr>
                  <w:rFonts w:ascii="Arial" w:hAnsi="Arial" w:cs="Arial"/>
                  <w:color w:val="000000"/>
                  <w:sz w:val="18"/>
                  <w:szCs w:val="18"/>
                </w:rPr>
                <w:t>1</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37" w:author="srabhi" w:date="2015-07-20T15:22:00Z"/>
                <w:rFonts w:ascii="Arial" w:hAnsi="Arial" w:cs="Arial"/>
                <w:color w:val="000000"/>
                <w:sz w:val="18"/>
                <w:szCs w:val="18"/>
              </w:rPr>
            </w:pPr>
            <w:ins w:id="1538" w:author="srabhi" w:date="2015-07-20T15:22:00Z">
              <w:r w:rsidRPr="00B942DB">
                <w:rPr>
                  <w:rFonts w:ascii="Arial" w:hAnsi="Arial" w:cs="Arial"/>
                  <w:color w:val="000000"/>
                  <w:sz w:val="18"/>
                  <w:szCs w:val="18"/>
                </w:rPr>
                <w:t>0</w:t>
              </w:r>
            </w:ins>
          </w:p>
        </w:tc>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39" w:author="srabhi" w:date="2015-07-20T15:22:00Z"/>
                <w:rFonts w:ascii="Arial" w:hAnsi="Arial" w:cs="Arial"/>
                <w:color w:val="000000"/>
                <w:sz w:val="18"/>
                <w:szCs w:val="18"/>
              </w:rPr>
            </w:pPr>
            <w:ins w:id="1540" w:author="srabhi" w:date="2015-07-20T15:22:00Z">
              <w:r w:rsidRPr="00B942DB">
                <w:rPr>
                  <w:rFonts w:ascii="Arial" w:hAnsi="Arial" w:cs="Arial"/>
                  <w:color w:val="000000"/>
                  <w:sz w:val="18"/>
                  <w:szCs w:val="18"/>
                </w:rPr>
                <w:t>1</w:t>
              </w:r>
            </w:ins>
          </w:p>
        </w:tc>
        <w:tc>
          <w:tcPr>
            <w:tcW w:w="1143"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41" w:author="srabhi" w:date="2015-07-20T15:22:00Z"/>
                <w:rFonts w:ascii="Arial" w:hAnsi="Arial" w:cs="Arial"/>
                <w:color w:val="000000"/>
                <w:sz w:val="18"/>
                <w:szCs w:val="18"/>
              </w:rPr>
            </w:pPr>
            <w:ins w:id="1542" w:author="srabhi" w:date="2015-07-20T15:22:00Z">
              <w:r w:rsidRPr="00B942DB">
                <w:rPr>
                  <w:rFonts w:ascii="Arial" w:hAnsi="Arial" w:cs="Arial"/>
                  <w:color w:val="000000"/>
                  <w:sz w:val="18"/>
                  <w:szCs w:val="18"/>
                </w:rPr>
                <w:t>0</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43" w:author="srabhi" w:date="2015-07-20T15:22:00Z"/>
                <w:rFonts w:ascii="Arial" w:hAnsi="Arial" w:cs="Arial"/>
                <w:color w:val="000000"/>
                <w:sz w:val="18"/>
                <w:szCs w:val="18"/>
              </w:rPr>
            </w:pPr>
            <w:ins w:id="1544" w:author="srabhi" w:date="2015-07-20T15:22:00Z">
              <w:r w:rsidRPr="00B942DB">
                <w:rPr>
                  <w:rFonts w:ascii="Arial" w:hAnsi="Arial" w:cs="Arial"/>
                  <w:color w:val="000000"/>
                  <w:sz w:val="18"/>
                  <w:szCs w:val="18"/>
                </w:rPr>
                <w:t>0.99</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45" w:author="srabhi" w:date="2015-07-20T15:22:00Z"/>
                <w:rFonts w:ascii="Arial" w:hAnsi="Arial" w:cs="Arial"/>
                <w:color w:val="000000"/>
                <w:sz w:val="18"/>
                <w:szCs w:val="18"/>
              </w:rPr>
            </w:pPr>
            <w:ins w:id="1546" w:author="srabhi" w:date="2015-07-20T15:22:00Z">
              <w:r w:rsidRPr="00B942DB">
                <w:rPr>
                  <w:rFonts w:ascii="Arial" w:hAnsi="Arial" w:cs="Arial"/>
                  <w:color w:val="000000"/>
                  <w:sz w:val="18"/>
                  <w:szCs w:val="18"/>
                </w:rPr>
                <w:t>0.01</w:t>
              </w:r>
            </w:ins>
          </w:p>
        </w:tc>
      </w:tr>
      <w:tr w:rsidR="00495C76" w:rsidRPr="00240276" w:rsidTr="00AF3745">
        <w:trPr>
          <w:trHeight w:val="591"/>
          <w:ins w:id="1547" w:author="srabhi" w:date="2015-07-20T15:22:00Z"/>
        </w:trPr>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rPr>
                <w:ins w:id="1548" w:author="srabhi" w:date="2015-07-20T15:22:00Z"/>
                <w:rFonts w:ascii="Arial" w:hAnsi="Arial" w:cs="Arial"/>
                <w:b/>
                <w:sz w:val="20"/>
                <w:szCs w:val="20"/>
                <w:lang w:eastAsia="en-GB"/>
              </w:rPr>
            </w:pPr>
            <w:ins w:id="1549" w:author="srabhi" w:date="2015-07-20T15:22:00Z">
              <w:r w:rsidRPr="00B942DB">
                <w:rPr>
                  <w:rFonts w:ascii="Arial" w:hAnsi="Arial" w:cs="Arial"/>
                  <w:b/>
                  <w:sz w:val="20"/>
                  <w:szCs w:val="20"/>
                  <w:lang w:eastAsia="en-GB"/>
                </w:rPr>
                <w:t>Corticosteroid use within 90 days pre-index</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50" w:author="srabhi" w:date="2015-07-20T15:22:00Z"/>
                <w:rFonts w:ascii="Arial" w:hAnsi="Arial" w:cs="Arial"/>
                <w:color w:val="000000"/>
                <w:sz w:val="18"/>
                <w:szCs w:val="18"/>
              </w:rPr>
            </w:pPr>
            <w:ins w:id="1551" w:author="srabhi" w:date="2015-07-20T15:22:00Z">
              <w:r w:rsidRPr="00B942DB">
                <w:rPr>
                  <w:rFonts w:ascii="Arial" w:hAnsi="Arial" w:cs="Arial"/>
                  <w:color w:val="000000"/>
                  <w:sz w:val="18"/>
                  <w:szCs w:val="18"/>
                </w:rPr>
                <w:t>0</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52" w:author="srabhi" w:date="2015-07-20T15:22:00Z"/>
                <w:rFonts w:ascii="Arial" w:hAnsi="Arial" w:cs="Arial"/>
                <w:color w:val="000000"/>
                <w:sz w:val="18"/>
                <w:szCs w:val="18"/>
              </w:rPr>
            </w:pPr>
            <w:ins w:id="1553" w:author="srabhi" w:date="2015-07-20T15:22:00Z">
              <w:r w:rsidRPr="00B942DB">
                <w:rPr>
                  <w:rFonts w:ascii="Arial" w:hAnsi="Arial" w:cs="Arial"/>
                  <w:color w:val="000000"/>
                  <w:sz w:val="18"/>
                  <w:szCs w:val="18"/>
                </w:rPr>
                <w:t>1.05</w:t>
              </w:r>
            </w:ins>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54" w:author="srabhi" w:date="2015-07-20T15:22:00Z"/>
                <w:rFonts w:ascii="Arial" w:hAnsi="Arial" w:cs="Arial"/>
                <w:color w:val="000000"/>
                <w:sz w:val="18"/>
                <w:szCs w:val="18"/>
              </w:rPr>
            </w:pPr>
            <w:ins w:id="1555" w:author="srabhi" w:date="2015-07-20T15:22:00Z">
              <w:r w:rsidRPr="00B942DB">
                <w:rPr>
                  <w:rFonts w:ascii="Arial" w:hAnsi="Arial" w:cs="Arial"/>
                  <w:color w:val="000000"/>
                  <w:sz w:val="18"/>
                  <w:szCs w:val="18"/>
                </w:rPr>
                <w:t>0.15</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56" w:author="srabhi" w:date="2015-07-20T15:22:00Z"/>
                <w:rFonts w:ascii="Arial" w:hAnsi="Arial" w:cs="Arial"/>
                <w:color w:val="000000"/>
                <w:sz w:val="18"/>
                <w:szCs w:val="18"/>
              </w:rPr>
            </w:pPr>
            <w:ins w:id="1557" w:author="srabhi" w:date="2015-07-20T15:22:00Z">
              <w:r w:rsidRPr="00B942DB">
                <w:rPr>
                  <w:rFonts w:ascii="Arial" w:hAnsi="Arial" w:cs="Arial"/>
                  <w:color w:val="000000"/>
                  <w:sz w:val="18"/>
                  <w:szCs w:val="18"/>
                </w:rPr>
                <w:t>11</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58" w:author="srabhi" w:date="2015-07-20T15:22:00Z"/>
                <w:rFonts w:ascii="Arial" w:hAnsi="Arial" w:cs="Arial"/>
                <w:color w:val="000000"/>
                <w:sz w:val="18"/>
                <w:szCs w:val="18"/>
              </w:rPr>
            </w:pPr>
            <w:ins w:id="1559" w:author="srabhi" w:date="2015-07-20T15:22:00Z">
              <w:r w:rsidRPr="00B942DB">
                <w:rPr>
                  <w:rFonts w:ascii="Arial" w:hAnsi="Arial" w:cs="Arial"/>
                  <w:color w:val="000000"/>
                  <w:sz w:val="18"/>
                  <w:szCs w:val="18"/>
                </w:rPr>
                <w:t>0</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60" w:author="srabhi" w:date="2015-07-20T15:22:00Z"/>
                <w:rFonts w:ascii="Arial" w:hAnsi="Arial" w:cs="Arial"/>
                <w:color w:val="000000"/>
                <w:sz w:val="18"/>
                <w:szCs w:val="18"/>
              </w:rPr>
            </w:pPr>
            <w:ins w:id="1561" w:author="srabhi" w:date="2015-07-20T15:22:00Z">
              <w:r w:rsidRPr="00B942DB">
                <w:rPr>
                  <w:rFonts w:ascii="Arial" w:hAnsi="Arial" w:cs="Arial"/>
                  <w:color w:val="000000"/>
                  <w:sz w:val="18"/>
                  <w:szCs w:val="18"/>
                </w:rPr>
                <w:t>1.13</w:t>
              </w:r>
            </w:ins>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62" w:author="srabhi" w:date="2015-07-20T15:22:00Z"/>
                <w:rFonts w:ascii="Arial" w:hAnsi="Arial" w:cs="Arial"/>
                <w:color w:val="000000"/>
                <w:sz w:val="18"/>
                <w:szCs w:val="18"/>
              </w:rPr>
            </w:pPr>
            <w:ins w:id="1563" w:author="srabhi" w:date="2015-07-20T15:22:00Z">
              <w:r w:rsidRPr="00B942DB">
                <w:rPr>
                  <w:rFonts w:ascii="Arial" w:hAnsi="Arial" w:cs="Arial"/>
                  <w:color w:val="000000"/>
                  <w:sz w:val="18"/>
                  <w:szCs w:val="18"/>
                </w:rPr>
                <w:t>0.29</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64" w:author="srabhi" w:date="2015-07-20T15:22:00Z"/>
                <w:rFonts w:ascii="Arial" w:hAnsi="Arial" w:cs="Arial"/>
                <w:color w:val="000000"/>
                <w:sz w:val="18"/>
                <w:szCs w:val="18"/>
              </w:rPr>
            </w:pPr>
            <w:ins w:id="1565" w:author="srabhi" w:date="2015-07-20T15:22:00Z">
              <w:r w:rsidRPr="00B942DB">
                <w:rPr>
                  <w:rFonts w:ascii="Arial" w:hAnsi="Arial" w:cs="Arial"/>
                  <w:color w:val="000000"/>
                  <w:sz w:val="18"/>
                  <w:szCs w:val="18"/>
                </w:rPr>
                <w:t>8</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66" w:author="srabhi" w:date="2015-07-20T15:22:00Z"/>
                <w:rFonts w:ascii="Arial" w:hAnsi="Arial" w:cs="Arial"/>
                <w:color w:val="000000"/>
                <w:sz w:val="18"/>
                <w:szCs w:val="18"/>
              </w:rPr>
            </w:pPr>
            <w:ins w:id="1567" w:author="srabhi" w:date="2015-07-20T15:22:00Z">
              <w:r w:rsidRPr="00B942DB">
                <w:rPr>
                  <w:rFonts w:ascii="Arial" w:hAnsi="Arial" w:cs="Arial"/>
                  <w:color w:val="000000"/>
                  <w:sz w:val="18"/>
                  <w:szCs w:val="18"/>
                </w:rPr>
                <w:t>0</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68" w:author="srabhi" w:date="2015-07-20T15:22:00Z"/>
                <w:rFonts w:ascii="Arial" w:hAnsi="Arial" w:cs="Arial"/>
                <w:color w:val="000000"/>
                <w:sz w:val="18"/>
                <w:szCs w:val="18"/>
              </w:rPr>
            </w:pPr>
            <w:ins w:id="1569" w:author="srabhi" w:date="2015-07-20T15:22:00Z">
              <w:r w:rsidRPr="00B942DB">
                <w:rPr>
                  <w:rFonts w:ascii="Arial" w:hAnsi="Arial" w:cs="Arial"/>
                  <w:color w:val="000000"/>
                  <w:sz w:val="18"/>
                  <w:szCs w:val="18"/>
                </w:rPr>
                <w:t>1.01</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70" w:author="srabhi" w:date="2015-07-20T15:22:00Z"/>
                <w:rFonts w:ascii="Arial" w:hAnsi="Arial" w:cs="Arial"/>
                <w:color w:val="000000"/>
                <w:sz w:val="18"/>
                <w:szCs w:val="18"/>
              </w:rPr>
            </w:pPr>
            <w:ins w:id="1571" w:author="srabhi" w:date="2015-07-20T15:22:00Z">
              <w:r w:rsidRPr="00B942DB">
                <w:rPr>
                  <w:rFonts w:ascii="Arial" w:hAnsi="Arial" w:cs="Arial"/>
                  <w:color w:val="000000"/>
                  <w:sz w:val="18"/>
                  <w:szCs w:val="18"/>
                </w:rPr>
                <w:t>0.1</w:t>
              </w:r>
            </w:ins>
          </w:p>
        </w:tc>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72" w:author="srabhi" w:date="2015-07-20T15:22:00Z"/>
                <w:rFonts w:ascii="Arial" w:hAnsi="Arial" w:cs="Arial"/>
                <w:color w:val="000000"/>
                <w:sz w:val="18"/>
                <w:szCs w:val="18"/>
              </w:rPr>
            </w:pPr>
            <w:ins w:id="1573" w:author="srabhi" w:date="2015-07-20T15:22:00Z">
              <w:r w:rsidRPr="00B942DB">
                <w:rPr>
                  <w:rFonts w:ascii="Arial" w:hAnsi="Arial" w:cs="Arial"/>
                  <w:color w:val="000000"/>
                  <w:sz w:val="18"/>
                  <w:szCs w:val="18"/>
                </w:rPr>
                <w:t>1.01</w:t>
              </w:r>
            </w:ins>
          </w:p>
        </w:tc>
        <w:tc>
          <w:tcPr>
            <w:tcW w:w="1143"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74" w:author="srabhi" w:date="2015-07-20T15:22:00Z"/>
                <w:rFonts w:ascii="Arial" w:hAnsi="Arial" w:cs="Arial"/>
                <w:color w:val="000000"/>
                <w:sz w:val="18"/>
                <w:szCs w:val="18"/>
              </w:rPr>
            </w:pPr>
            <w:ins w:id="1575" w:author="srabhi" w:date="2015-07-20T15:22:00Z">
              <w:r w:rsidRPr="00B942DB">
                <w:rPr>
                  <w:rFonts w:ascii="Arial" w:hAnsi="Arial" w:cs="Arial"/>
                  <w:color w:val="000000"/>
                  <w:sz w:val="18"/>
                  <w:szCs w:val="18"/>
                </w:rPr>
                <w:t>0</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76" w:author="srabhi" w:date="2015-07-20T15:22:00Z"/>
                <w:rFonts w:ascii="Arial" w:hAnsi="Arial" w:cs="Arial"/>
                <w:color w:val="000000"/>
                <w:sz w:val="18"/>
                <w:szCs w:val="18"/>
              </w:rPr>
            </w:pPr>
            <w:ins w:id="1577" w:author="srabhi" w:date="2015-07-20T15:22:00Z">
              <w:r w:rsidRPr="00B942DB">
                <w:rPr>
                  <w:rFonts w:ascii="Arial" w:hAnsi="Arial" w:cs="Arial"/>
                  <w:color w:val="000000"/>
                  <w:sz w:val="18"/>
                  <w:szCs w:val="18"/>
                </w:rPr>
                <w:t>1.06</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78" w:author="srabhi" w:date="2015-07-20T15:22:00Z"/>
                <w:rFonts w:ascii="Arial" w:hAnsi="Arial" w:cs="Arial"/>
                <w:color w:val="000000"/>
                <w:sz w:val="18"/>
                <w:szCs w:val="18"/>
              </w:rPr>
            </w:pPr>
            <w:ins w:id="1579" w:author="srabhi" w:date="2015-07-20T15:22:00Z">
              <w:r w:rsidRPr="00B942DB">
                <w:rPr>
                  <w:rFonts w:ascii="Arial" w:hAnsi="Arial" w:cs="Arial"/>
                  <w:color w:val="000000"/>
                  <w:sz w:val="18"/>
                  <w:szCs w:val="18"/>
                </w:rPr>
                <w:t>-0.05</w:t>
              </w:r>
            </w:ins>
          </w:p>
        </w:tc>
      </w:tr>
      <w:tr w:rsidR="00495C76" w:rsidRPr="00240276" w:rsidTr="00AF3745">
        <w:trPr>
          <w:trHeight w:val="333"/>
          <w:ins w:id="1580" w:author="srabhi" w:date="2015-07-20T15:22:00Z"/>
        </w:trPr>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rPr>
                <w:ins w:id="1581" w:author="srabhi" w:date="2015-07-20T15:22:00Z"/>
                <w:rFonts w:ascii="Arial" w:hAnsi="Arial" w:cs="Arial"/>
                <w:b/>
                <w:sz w:val="20"/>
                <w:szCs w:val="20"/>
                <w:lang w:eastAsia="en-GB"/>
              </w:rPr>
            </w:pPr>
            <w:ins w:id="1582" w:author="srabhi" w:date="2015-07-20T15:22:00Z">
              <w:r w:rsidRPr="00B942DB">
                <w:rPr>
                  <w:rFonts w:ascii="Arial" w:hAnsi="Arial" w:cs="Arial"/>
                  <w:b/>
                  <w:sz w:val="20"/>
                  <w:szCs w:val="20"/>
                  <w:lang w:eastAsia="en-GB"/>
                </w:rPr>
                <w:t>Presence of Pre-index relapse</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83" w:author="srabhi" w:date="2015-07-20T15:22:00Z"/>
                <w:rFonts w:ascii="Arial" w:hAnsi="Arial" w:cs="Arial"/>
                <w:color w:val="000000"/>
                <w:sz w:val="18"/>
                <w:szCs w:val="18"/>
              </w:rPr>
            </w:pPr>
            <w:ins w:id="1584" w:author="srabhi" w:date="2015-07-20T15:22:00Z">
              <w:r w:rsidRPr="00B942DB">
                <w:rPr>
                  <w:rFonts w:ascii="Arial" w:hAnsi="Arial" w:cs="Arial"/>
                  <w:color w:val="000000"/>
                  <w:sz w:val="18"/>
                  <w:szCs w:val="18"/>
                </w:rPr>
                <w:t>24</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85" w:author="srabhi" w:date="2015-07-20T15:22:00Z"/>
                <w:rFonts w:ascii="Arial" w:hAnsi="Arial" w:cs="Arial"/>
                <w:color w:val="000000"/>
                <w:sz w:val="18"/>
                <w:szCs w:val="18"/>
              </w:rPr>
            </w:pPr>
            <w:ins w:id="1586" w:author="srabhi" w:date="2015-07-20T15:22:00Z">
              <w:r w:rsidRPr="00B942DB">
                <w:rPr>
                  <w:rFonts w:ascii="Arial" w:hAnsi="Arial" w:cs="Arial"/>
                  <w:color w:val="000000"/>
                  <w:sz w:val="18"/>
                  <w:szCs w:val="18"/>
                </w:rPr>
                <w:t>1.37</w:t>
              </w:r>
            </w:ins>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87" w:author="srabhi" w:date="2015-07-20T15:22:00Z"/>
                <w:rFonts w:ascii="Arial" w:hAnsi="Arial" w:cs="Arial"/>
                <w:color w:val="000000"/>
                <w:sz w:val="18"/>
                <w:szCs w:val="18"/>
              </w:rPr>
            </w:pPr>
            <w:ins w:id="1588" w:author="srabhi" w:date="2015-07-20T15:22:00Z">
              <w:r w:rsidRPr="00B942DB">
                <w:rPr>
                  <w:rFonts w:ascii="Arial" w:hAnsi="Arial" w:cs="Arial"/>
                  <w:color w:val="000000"/>
                  <w:sz w:val="18"/>
                  <w:szCs w:val="18"/>
                </w:rPr>
                <w:t>0.21</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89" w:author="srabhi" w:date="2015-07-20T15:22:00Z"/>
                <w:rFonts w:ascii="Arial" w:hAnsi="Arial" w:cs="Arial"/>
                <w:color w:val="000000"/>
                <w:sz w:val="18"/>
                <w:szCs w:val="18"/>
              </w:rPr>
            </w:pPr>
            <w:ins w:id="1590" w:author="srabhi" w:date="2015-07-20T15:22:00Z">
              <w:r w:rsidRPr="00B942DB">
                <w:rPr>
                  <w:rFonts w:ascii="Arial" w:hAnsi="Arial" w:cs="Arial"/>
                  <w:color w:val="000000"/>
                  <w:sz w:val="18"/>
                  <w:szCs w:val="18"/>
                </w:rPr>
                <w:t>47</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91" w:author="srabhi" w:date="2015-07-20T15:22:00Z"/>
                <w:rFonts w:ascii="Arial" w:hAnsi="Arial" w:cs="Arial"/>
                <w:color w:val="000000"/>
                <w:sz w:val="18"/>
                <w:szCs w:val="18"/>
              </w:rPr>
            </w:pPr>
            <w:ins w:id="1592" w:author="srabhi" w:date="2015-07-20T15:22:00Z">
              <w:r w:rsidRPr="00B942DB">
                <w:rPr>
                  <w:rFonts w:ascii="Arial" w:hAnsi="Arial" w:cs="Arial"/>
                  <w:color w:val="000000"/>
                  <w:sz w:val="18"/>
                  <w:szCs w:val="18"/>
                </w:rPr>
                <w:t>25</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93" w:author="srabhi" w:date="2015-07-20T15:22:00Z"/>
                <w:rFonts w:ascii="Arial" w:hAnsi="Arial" w:cs="Arial"/>
                <w:color w:val="000000"/>
                <w:sz w:val="18"/>
                <w:szCs w:val="18"/>
              </w:rPr>
            </w:pPr>
            <w:ins w:id="1594" w:author="srabhi" w:date="2015-07-20T15:22:00Z">
              <w:r w:rsidRPr="00B942DB">
                <w:rPr>
                  <w:rFonts w:ascii="Arial" w:hAnsi="Arial" w:cs="Arial"/>
                  <w:color w:val="000000"/>
                  <w:sz w:val="18"/>
                  <w:szCs w:val="18"/>
                </w:rPr>
                <w:t>1.45</w:t>
              </w:r>
            </w:ins>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95" w:author="srabhi" w:date="2015-07-20T15:22:00Z"/>
                <w:rFonts w:ascii="Arial" w:hAnsi="Arial" w:cs="Arial"/>
                <w:color w:val="000000"/>
                <w:sz w:val="18"/>
                <w:szCs w:val="18"/>
              </w:rPr>
            </w:pPr>
            <w:ins w:id="1596" w:author="srabhi" w:date="2015-07-20T15:22:00Z">
              <w:r w:rsidRPr="00B942DB">
                <w:rPr>
                  <w:rFonts w:ascii="Arial" w:hAnsi="Arial" w:cs="Arial"/>
                  <w:color w:val="000000"/>
                  <w:sz w:val="18"/>
                  <w:szCs w:val="18"/>
                </w:rPr>
                <w:t>0.16</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97" w:author="srabhi" w:date="2015-07-20T15:22:00Z"/>
                <w:rFonts w:ascii="Arial" w:hAnsi="Arial" w:cs="Arial"/>
                <w:color w:val="000000"/>
                <w:sz w:val="18"/>
                <w:szCs w:val="18"/>
              </w:rPr>
            </w:pPr>
            <w:ins w:id="1598" w:author="srabhi" w:date="2015-07-20T15:22:00Z">
              <w:r w:rsidRPr="00B942DB">
                <w:rPr>
                  <w:rFonts w:ascii="Arial" w:hAnsi="Arial" w:cs="Arial"/>
                  <w:color w:val="000000"/>
                  <w:sz w:val="18"/>
                  <w:szCs w:val="18"/>
                </w:rPr>
                <w:t>11</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599" w:author="srabhi" w:date="2015-07-20T15:22:00Z"/>
                <w:rFonts w:ascii="Arial" w:hAnsi="Arial" w:cs="Arial"/>
                <w:color w:val="000000"/>
                <w:sz w:val="18"/>
                <w:szCs w:val="18"/>
              </w:rPr>
            </w:pPr>
            <w:ins w:id="1600" w:author="srabhi" w:date="2015-07-20T15:22:00Z">
              <w:r w:rsidRPr="00B942DB">
                <w:rPr>
                  <w:rFonts w:ascii="Arial" w:hAnsi="Arial" w:cs="Arial"/>
                  <w:color w:val="000000"/>
                  <w:sz w:val="18"/>
                  <w:szCs w:val="18"/>
                </w:rPr>
                <w:t>7</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01" w:author="srabhi" w:date="2015-07-20T15:22:00Z"/>
                <w:rFonts w:ascii="Arial" w:hAnsi="Arial" w:cs="Arial"/>
                <w:color w:val="000000"/>
                <w:sz w:val="18"/>
                <w:szCs w:val="18"/>
              </w:rPr>
            </w:pPr>
            <w:ins w:id="1602" w:author="srabhi" w:date="2015-07-20T15:22:00Z">
              <w:r w:rsidRPr="00B942DB">
                <w:rPr>
                  <w:rFonts w:ascii="Arial" w:hAnsi="Arial" w:cs="Arial"/>
                  <w:color w:val="000000"/>
                  <w:sz w:val="18"/>
                  <w:szCs w:val="18"/>
                </w:rPr>
                <w:t>1.14</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03" w:author="srabhi" w:date="2015-07-20T15:22:00Z"/>
                <w:rFonts w:ascii="Arial" w:hAnsi="Arial" w:cs="Arial"/>
                <w:color w:val="000000"/>
                <w:sz w:val="18"/>
                <w:szCs w:val="18"/>
              </w:rPr>
            </w:pPr>
            <w:ins w:id="1604" w:author="srabhi" w:date="2015-07-20T15:22:00Z">
              <w:r w:rsidRPr="00B942DB">
                <w:rPr>
                  <w:rFonts w:ascii="Arial" w:hAnsi="Arial" w:cs="Arial"/>
                  <w:color w:val="000000"/>
                  <w:sz w:val="18"/>
                  <w:szCs w:val="18"/>
                </w:rPr>
                <w:t>0.08</w:t>
              </w:r>
            </w:ins>
          </w:p>
        </w:tc>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05" w:author="srabhi" w:date="2015-07-20T15:22:00Z"/>
                <w:rFonts w:ascii="Arial" w:hAnsi="Arial" w:cs="Arial"/>
                <w:color w:val="000000"/>
                <w:sz w:val="18"/>
                <w:szCs w:val="18"/>
              </w:rPr>
            </w:pPr>
            <w:ins w:id="1606" w:author="srabhi" w:date="2015-07-20T15:22:00Z">
              <w:r w:rsidRPr="00B942DB">
                <w:rPr>
                  <w:rFonts w:ascii="Arial" w:hAnsi="Arial" w:cs="Arial"/>
                  <w:color w:val="000000"/>
                  <w:sz w:val="18"/>
                  <w:szCs w:val="18"/>
                </w:rPr>
                <w:t>1.65</w:t>
              </w:r>
            </w:ins>
          </w:p>
        </w:tc>
        <w:tc>
          <w:tcPr>
            <w:tcW w:w="1143"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07" w:author="srabhi" w:date="2015-07-20T15:22:00Z"/>
                <w:rFonts w:ascii="Arial" w:hAnsi="Arial" w:cs="Arial"/>
                <w:color w:val="000000"/>
                <w:sz w:val="18"/>
                <w:szCs w:val="18"/>
              </w:rPr>
            </w:pPr>
            <w:ins w:id="1608" w:author="srabhi" w:date="2015-07-20T15:22:00Z">
              <w:r w:rsidRPr="00B942DB">
                <w:rPr>
                  <w:rFonts w:ascii="Arial" w:hAnsi="Arial" w:cs="Arial"/>
                  <w:color w:val="000000"/>
                  <w:sz w:val="18"/>
                  <w:szCs w:val="18"/>
                </w:rPr>
                <w:t>-0.51</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09" w:author="srabhi" w:date="2015-07-20T15:22:00Z"/>
                <w:rFonts w:ascii="Arial" w:hAnsi="Arial" w:cs="Arial"/>
                <w:color w:val="000000"/>
                <w:sz w:val="18"/>
                <w:szCs w:val="18"/>
              </w:rPr>
            </w:pPr>
            <w:ins w:id="1610" w:author="srabhi" w:date="2015-07-20T15:22:00Z">
              <w:r w:rsidRPr="00B942DB">
                <w:rPr>
                  <w:rFonts w:ascii="Arial" w:hAnsi="Arial" w:cs="Arial"/>
                  <w:color w:val="000000"/>
                  <w:sz w:val="18"/>
                  <w:szCs w:val="18"/>
                </w:rPr>
                <w:t>1.52</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11" w:author="srabhi" w:date="2015-07-20T15:22:00Z"/>
                <w:rFonts w:ascii="Arial" w:hAnsi="Arial" w:cs="Arial"/>
                <w:color w:val="000000"/>
                <w:sz w:val="18"/>
                <w:szCs w:val="18"/>
              </w:rPr>
            </w:pPr>
            <w:ins w:id="1612" w:author="srabhi" w:date="2015-07-20T15:22:00Z">
              <w:r w:rsidRPr="00B942DB">
                <w:rPr>
                  <w:rFonts w:ascii="Arial" w:hAnsi="Arial" w:cs="Arial"/>
                  <w:color w:val="000000"/>
                  <w:sz w:val="18"/>
                  <w:szCs w:val="18"/>
                </w:rPr>
                <w:t>-0.38</w:t>
              </w:r>
            </w:ins>
          </w:p>
        </w:tc>
      </w:tr>
      <w:tr w:rsidR="00495C76" w:rsidRPr="00240276" w:rsidTr="00AF3745">
        <w:trPr>
          <w:trHeight w:val="591"/>
          <w:ins w:id="1613" w:author="srabhi" w:date="2015-07-20T15:22:00Z"/>
        </w:trPr>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rPr>
                <w:ins w:id="1614" w:author="srabhi" w:date="2015-07-20T15:22:00Z"/>
                <w:rFonts w:ascii="Arial" w:hAnsi="Arial" w:cs="Arial"/>
                <w:b/>
                <w:sz w:val="20"/>
                <w:szCs w:val="20"/>
                <w:lang w:eastAsia="en-GB"/>
              </w:rPr>
            </w:pPr>
            <w:ins w:id="1615" w:author="srabhi" w:date="2015-07-20T15:22:00Z">
              <w:r w:rsidRPr="00B942DB">
                <w:rPr>
                  <w:rFonts w:ascii="Arial" w:hAnsi="Arial" w:cs="Arial"/>
                  <w:b/>
                  <w:sz w:val="20"/>
                  <w:szCs w:val="20"/>
                  <w:lang w:eastAsia="en-GB"/>
                </w:rPr>
                <w:t xml:space="preserve">Pre-index </w:t>
              </w:r>
              <w:proofErr w:type="spellStart"/>
              <w:r w:rsidRPr="00B942DB">
                <w:rPr>
                  <w:rFonts w:ascii="Arial" w:hAnsi="Arial" w:cs="Arial"/>
                  <w:b/>
                  <w:sz w:val="20"/>
                  <w:szCs w:val="20"/>
                  <w:lang w:eastAsia="en-GB"/>
                </w:rPr>
                <w:t>dyslipidemia</w:t>
              </w:r>
              <w:proofErr w:type="spellEnd"/>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16" w:author="srabhi" w:date="2015-07-20T15:22:00Z"/>
                <w:rFonts w:ascii="Arial" w:hAnsi="Arial" w:cs="Arial"/>
                <w:color w:val="000000"/>
                <w:sz w:val="18"/>
                <w:szCs w:val="18"/>
              </w:rPr>
            </w:pPr>
            <w:ins w:id="1617" w:author="srabhi" w:date="2015-07-20T15:22:00Z">
              <w:r w:rsidRPr="00B942DB">
                <w:rPr>
                  <w:rFonts w:ascii="Arial" w:hAnsi="Arial" w:cs="Arial"/>
                  <w:color w:val="000000"/>
                  <w:sz w:val="18"/>
                  <w:szCs w:val="18"/>
                </w:rPr>
                <w:t>6</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18" w:author="srabhi" w:date="2015-07-20T15:22:00Z"/>
                <w:rFonts w:ascii="Arial" w:hAnsi="Arial" w:cs="Arial"/>
                <w:color w:val="000000"/>
                <w:sz w:val="18"/>
                <w:szCs w:val="18"/>
              </w:rPr>
            </w:pPr>
            <w:ins w:id="1619" w:author="srabhi" w:date="2015-07-20T15:22:00Z">
              <w:r w:rsidRPr="00B942DB">
                <w:rPr>
                  <w:rFonts w:ascii="Arial" w:hAnsi="Arial" w:cs="Arial"/>
                  <w:color w:val="000000"/>
                  <w:sz w:val="18"/>
                  <w:szCs w:val="18"/>
                </w:rPr>
                <w:t>1.16</w:t>
              </w:r>
            </w:ins>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20" w:author="srabhi" w:date="2015-07-20T15:22:00Z"/>
                <w:rFonts w:ascii="Arial" w:hAnsi="Arial" w:cs="Arial"/>
                <w:color w:val="000000"/>
                <w:sz w:val="18"/>
                <w:szCs w:val="18"/>
              </w:rPr>
            </w:pPr>
            <w:ins w:id="1621" w:author="srabhi" w:date="2015-07-20T15:22:00Z">
              <w:r w:rsidRPr="00B942DB">
                <w:rPr>
                  <w:rFonts w:ascii="Arial" w:hAnsi="Arial" w:cs="Arial"/>
                  <w:color w:val="000000"/>
                  <w:sz w:val="18"/>
                  <w:szCs w:val="18"/>
                </w:rPr>
                <w:t>0.13</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22" w:author="srabhi" w:date="2015-07-20T15:22:00Z"/>
                <w:rFonts w:ascii="Arial" w:hAnsi="Arial" w:cs="Arial"/>
                <w:color w:val="000000"/>
                <w:sz w:val="18"/>
                <w:szCs w:val="18"/>
              </w:rPr>
            </w:pPr>
            <w:ins w:id="1623" w:author="srabhi" w:date="2015-07-20T15:22:00Z">
              <w:r w:rsidRPr="00B942DB">
                <w:rPr>
                  <w:rFonts w:ascii="Arial" w:hAnsi="Arial" w:cs="Arial"/>
                  <w:color w:val="000000"/>
                  <w:sz w:val="18"/>
                  <w:szCs w:val="18"/>
                </w:rPr>
                <w:t>20</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24" w:author="srabhi" w:date="2015-07-20T15:22:00Z"/>
                <w:rFonts w:ascii="Arial" w:hAnsi="Arial" w:cs="Arial"/>
                <w:color w:val="000000"/>
                <w:sz w:val="18"/>
                <w:szCs w:val="18"/>
              </w:rPr>
            </w:pPr>
            <w:ins w:id="1625" w:author="srabhi" w:date="2015-07-20T15:22:00Z">
              <w:r w:rsidRPr="00B942DB">
                <w:rPr>
                  <w:rFonts w:ascii="Arial" w:hAnsi="Arial" w:cs="Arial"/>
                  <w:color w:val="000000"/>
                  <w:sz w:val="18"/>
                  <w:szCs w:val="18"/>
                </w:rPr>
                <w:t>3</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26" w:author="srabhi" w:date="2015-07-20T15:22:00Z"/>
                <w:rFonts w:ascii="Arial" w:hAnsi="Arial" w:cs="Arial"/>
                <w:color w:val="000000"/>
                <w:sz w:val="18"/>
                <w:szCs w:val="18"/>
              </w:rPr>
            </w:pPr>
            <w:ins w:id="1627" w:author="srabhi" w:date="2015-07-20T15:22:00Z">
              <w:r w:rsidRPr="00B942DB">
                <w:rPr>
                  <w:rFonts w:ascii="Arial" w:hAnsi="Arial" w:cs="Arial"/>
                  <w:color w:val="000000"/>
                  <w:sz w:val="18"/>
                  <w:szCs w:val="18"/>
                </w:rPr>
                <w:t>1.30</w:t>
              </w:r>
            </w:ins>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28" w:author="srabhi" w:date="2015-07-20T15:22:00Z"/>
                <w:rFonts w:ascii="Arial" w:hAnsi="Arial" w:cs="Arial"/>
                <w:color w:val="000000"/>
                <w:sz w:val="18"/>
                <w:szCs w:val="18"/>
              </w:rPr>
            </w:pPr>
            <w:ins w:id="1629" w:author="srabhi" w:date="2015-07-20T15:22:00Z">
              <w:r w:rsidRPr="00B942DB">
                <w:rPr>
                  <w:rFonts w:ascii="Arial" w:hAnsi="Arial" w:cs="Arial"/>
                  <w:color w:val="000000"/>
                  <w:sz w:val="18"/>
                  <w:szCs w:val="18"/>
                </w:rPr>
                <w:t>0.05</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30" w:author="srabhi" w:date="2015-07-20T15:22:00Z"/>
                <w:rFonts w:ascii="Arial" w:hAnsi="Arial" w:cs="Arial"/>
                <w:color w:val="000000"/>
                <w:sz w:val="18"/>
                <w:szCs w:val="18"/>
              </w:rPr>
            </w:pPr>
            <w:ins w:id="1631" w:author="srabhi" w:date="2015-07-20T15:22:00Z">
              <w:r w:rsidRPr="00B942DB">
                <w:rPr>
                  <w:rFonts w:ascii="Arial" w:hAnsi="Arial" w:cs="Arial"/>
                  <w:color w:val="000000"/>
                  <w:sz w:val="18"/>
                  <w:szCs w:val="18"/>
                </w:rPr>
                <w:t>12</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32" w:author="srabhi" w:date="2015-07-20T15:22:00Z"/>
                <w:rFonts w:ascii="Arial" w:hAnsi="Arial" w:cs="Arial"/>
                <w:color w:val="000000"/>
                <w:sz w:val="18"/>
                <w:szCs w:val="18"/>
              </w:rPr>
            </w:pPr>
            <w:ins w:id="1633" w:author="srabhi" w:date="2015-07-20T15:22:00Z">
              <w:r w:rsidRPr="00B942DB">
                <w:rPr>
                  <w:rFonts w:ascii="Arial" w:hAnsi="Arial" w:cs="Arial"/>
                  <w:color w:val="000000"/>
                  <w:sz w:val="18"/>
                  <w:szCs w:val="18"/>
                </w:rPr>
                <w:t>4</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34" w:author="srabhi" w:date="2015-07-20T15:22:00Z"/>
                <w:rFonts w:ascii="Arial" w:hAnsi="Arial" w:cs="Arial"/>
                <w:color w:val="000000"/>
                <w:sz w:val="18"/>
                <w:szCs w:val="18"/>
              </w:rPr>
            </w:pPr>
            <w:ins w:id="1635" w:author="srabhi" w:date="2015-07-20T15:22:00Z">
              <w:r w:rsidRPr="00B942DB">
                <w:rPr>
                  <w:rFonts w:ascii="Arial" w:hAnsi="Arial" w:cs="Arial"/>
                  <w:color w:val="000000"/>
                  <w:sz w:val="18"/>
                  <w:szCs w:val="18"/>
                </w:rPr>
                <w:t>1.08</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36" w:author="srabhi" w:date="2015-07-20T15:22:00Z"/>
                <w:rFonts w:ascii="Arial" w:hAnsi="Arial" w:cs="Arial"/>
                <w:color w:val="000000"/>
                <w:sz w:val="18"/>
                <w:szCs w:val="18"/>
              </w:rPr>
            </w:pPr>
            <w:ins w:id="1637" w:author="srabhi" w:date="2015-07-20T15:22:00Z">
              <w:r w:rsidRPr="00B942DB">
                <w:rPr>
                  <w:rFonts w:ascii="Arial" w:hAnsi="Arial" w:cs="Arial"/>
                  <w:color w:val="000000"/>
                  <w:sz w:val="18"/>
                  <w:szCs w:val="18"/>
                </w:rPr>
                <w:t>0.08</w:t>
              </w:r>
            </w:ins>
          </w:p>
        </w:tc>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38" w:author="srabhi" w:date="2015-07-20T15:22:00Z"/>
                <w:rFonts w:ascii="Arial" w:hAnsi="Arial" w:cs="Arial"/>
                <w:color w:val="000000"/>
                <w:sz w:val="18"/>
                <w:szCs w:val="18"/>
              </w:rPr>
            </w:pPr>
            <w:ins w:id="1639" w:author="srabhi" w:date="2015-07-20T15:22:00Z">
              <w:r w:rsidRPr="00B942DB">
                <w:rPr>
                  <w:rFonts w:ascii="Arial" w:hAnsi="Arial" w:cs="Arial"/>
                  <w:color w:val="000000"/>
                  <w:sz w:val="18"/>
                  <w:szCs w:val="18"/>
                </w:rPr>
                <w:t>1.27</w:t>
              </w:r>
            </w:ins>
          </w:p>
        </w:tc>
        <w:tc>
          <w:tcPr>
            <w:tcW w:w="1143"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40" w:author="srabhi" w:date="2015-07-20T15:22:00Z"/>
                <w:rFonts w:ascii="Arial" w:hAnsi="Arial" w:cs="Arial"/>
                <w:color w:val="000000"/>
                <w:sz w:val="18"/>
                <w:szCs w:val="18"/>
              </w:rPr>
            </w:pPr>
            <w:ins w:id="1641" w:author="srabhi" w:date="2015-07-20T15:22:00Z">
              <w:r w:rsidRPr="00B942DB">
                <w:rPr>
                  <w:rFonts w:ascii="Arial" w:hAnsi="Arial" w:cs="Arial"/>
                  <w:color w:val="000000"/>
                  <w:sz w:val="18"/>
                  <w:szCs w:val="18"/>
                </w:rPr>
                <w:t>-0.19</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42" w:author="srabhi" w:date="2015-07-20T15:22:00Z"/>
                <w:rFonts w:ascii="Arial" w:hAnsi="Arial" w:cs="Arial"/>
                <w:color w:val="000000"/>
                <w:sz w:val="18"/>
                <w:szCs w:val="18"/>
              </w:rPr>
            </w:pPr>
            <w:ins w:id="1643" w:author="srabhi" w:date="2015-07-20T15:22:00Z">
              <w:r w:rsidRPr="00B942DB">
                <w:rPr>
                  <w:rFonts w:ascii="Arial" w:hAnsi="Arial" w:cs="Arial"/>
                  <w:color w:val="000000"/>
                  <w:sz w:val="18"/>
                  <w:szCs w:val="18"/>
                </w:rPr>
                <w:t>1.33</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44" w:author="srabhi" w:date="2015-07-20T15:22:00Z"/>
                <w:rFonts w:ascii="Arial" w:hAnsi="Arial" w:cs="Arial"/>
                <w:color w:val="000000"/>
                <w:sz w:val="18"/>
                <w:szCs w:val="18"/>
              </w:rPr>
            </w:pPr>
            <w:ins w:id="1645" w:author="srabhi" w:date="2015-07-20T15:22:00Z">
              <w:r w:rsidRPr="00B942DB">
                <w:rPr>
                  <w:rFonts w:ascii="Arial" w:hAnsi="Arial" w:cs="Arial"/>
                  <w:color w:val="000000"/>
                  <w:sz w:val="18"/>
                  <w:szCs w:val="18"/>
                </w:rPr>
                <w:t>-0.24</w:t>
              </w:r>
            </w:ins>
          </w:p>
        </w:tc>
      </w:tr>
      <w:tr w:rsidR="00495C76" w:rsidRPr="00240276" w:rsidTr="00AF3745">
        <w:trPr>
          <w:trHeight w:val="591"/>
          <w:ins w:id="1646" w:author="srabhi" w:date="2015-07-20T15:22:00Z"/>
        </w:trPr>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rPr>
                <w:ins w:id="1647" w:author="srabhi" w:date="2015-07-20T15:22:00Z"/>
                <w:rFonts w:ascii="Arial" w:hAnsi="Arial" w:cs="Arial"/>
                <w:b/>
                <w:sz w:val="20"/>
                <w:szCs w:val="20"/>
                <w:lang w:eastAsia="en-GB"/>
              </w:rPr>
            </w:pPr>
            <w:ins w:id="1648" w:author="srabhi" w:date="2015-07-20T15:22:00Z">
              <w:r w:rsidRPr="00B942DB">
                <w:rPr>
                  <w:rFonts w:ascii="Arial" w:hAnsi="Arial" w:cs="Arial"/>
                  <w:b/>
                  <w:sz w:val="20"/>
                  <w:szCs w:val="20"/>
                  <w:lang w:eastAsia="en-GB"/>
                </w:rPr>
                <w:t>History of CVD</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49" w:author="srabhi" w:date="2015-07-20T15:22:00Z"/>
                <w:rFonts w:ascii="Arial" w:hAnsi="Arial" w:cs="Arial"/>
                <w:color w:val="000000"/>
                <w:sz w:val="18"/>
                <w:szCs w:val="18"/>
              </w:rPr>
            </w:pPr>
            <w:ins w:id="1650" w:author="srabhi" w:date="2015-07-20T15:22:00Z">
              <w:r w:rsidRPr="00B942DB">
                <w:rPr>
                  <w:rFonts w:ascii="Arial" w:hAnsi="Arial" w:cs="Arial"/>
                  <w:color w:val="000000"/>
                  <w:sz w:val="18"/>
                  <w:szCs w:val="18"/>
                </w:rPr>
                <w:t>0</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51" w:author="srabhi" w:date="2015-07-20T15:22:00Z"/>
                <w:rFonts w:ascii="Arial" w:hAnsi="Arial" w:cs="Arial"/>
                <w:color w:val="000000"/>
                <w:sz w:val="18"/>
                <w:szCs w:val="18"/>
              </w:rPr>
            </w:pPr>
            <w:ins w:id="1652" w:author="srabhi" w:date="2015-07-20T15:22:00Z">
              <w:r w:rsidRPr="00B942DB">
                <w:rPr>
                  <w:rFonts w:ascii="Arial" w:hAnsi="Arial" w:cs="Arial"/>
                  <w:color w:val="000000"/>
                  <w:sz w:val="18"/>
                  <w:szCs w:val="18"/>
                </w:rPr>
                <w:t>1.06</w:t>
              </w:r>
            </w:ins>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53" w:author="srabhi" w:date="2015-07-20T15:22:00Z"/>
                <w:rFonts w:ascii="Arial" w:hAnsi="Arial" w:cs="Arial"/>
                <w:color w:val="000000"/>
                <w:sz w:val="18"/>
                <w:szCs w:val="18"/>
              </w:rPr>
            </w:pPr>
            <w:ins w:id="1654" w:author="srabhi" w:date="2015-07-20T15:22:00Z">
              <w:r w:rsidRPr="00B942DB">
                <w:rPr>
                  <w:rFonts w:ascii="Arial" w:hAnsi="Arial" w:cs="Arial"/>
                  <w:color w:val="000000"/>
                  <w:sz w:val="18"/>
                  <w:szCs w:val="18"/>
                </w:rPr>
                <w:t>0.23</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55" w:author="srabhi" w:date="2015-07-20T15:22:00Z"/>
                <w:rFonts w:ascii="Arial" w:hAnsi="Arial" w:cs="Arial"/>
                <w:color w:val="000000"/>
                <w:sz w:val="18"/>
                <w:szCs w:val="18"/>
              </w:rPr>
            </w:pPr>
            <w:ins w:id="1656" w:author="srabhi" w:date="2015-07-20T15:22:00Z">
              <w:r w:rsidRPr="00B942DB">
                <w:rPr>
                  <w:rFonts w:ascii="Arial" w:hAnsi="Arial" w:cs="Arial"/>
                  <w:color w:val="000000"/>
                  <w:sz w:val="18"/>
                  <w:szCs w:val="18"/>
                </w:rPr>
                <w:t>4</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57" w:author="srabhi" w:date="2015-07-20T15:22:00Z"/>
                <w:rFonts w:ascii="Arial" w:hAnsi="Arial" w:cs="Arial"/>
                <w:color w:val="000000"/>
                <w:sz w:val="18"/>
                <w:szCs w:val="18"/>
              </w:rPr>
            </w:pPr>
            <w:ins w:id="1658" w:author="srabhi" w:date="2015-07-20T15:22:00Z">
              <w:r w:rsidRPr="00B942DB">
                <w:rPr>
                  <w:rFonts w:ascii="Arial" w:hAnsi="Arial" w:cs="Arial"/>
                  <w:color w:val="000000"/>
                  <w:sz w:val="18"/>
                  <w:szCs w:val="18"/>
                </w:rPr>
                <w:t>0</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59" w:author="srabhi" w:date="2015-07-20T15:22:00Z"/>
                <w:rFonts w:ascii="Arial" w:hAnsi="Arial" w:cs="Arial"/>
                <w:color w:val="000000"/>
                <w:sz w:val="18"/>
                <w:szCs w:val="18"/>
              </w:rPr>
            </w:pPr>
            <w:ins w:id="1660" w:author="srabhi" w:date="2015-07-20T15:22:00Z">
              <w:r w:rsidRPr="00B942DB">
                <w:rPr>
                  <w:rFonts w:ascii="Arial" w:hAnsi="Arial" w:cs="Arial"/>
                  <w:color w:val="000000"/>
                  <w:sz w:val="18"/>
                  <w:szCs w:val="18"/>
                </w:rPr>
                <w:t>1.15</w:t>
              </w:r>
            </w:ins>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61" w:author="srabhi" w:date="2015-07-20T15:22:00Z"/>
                <w:rFonts w:ascii="Arial" w:hAnsi="Arial" w:cs="Arial"/>
                <w:color w:val="000000"/>
                <w:sz w:val="18"/>
                <w:szCs w:val="18"/>
              </w:rPr>
            </w:pPr>
            <w:ins w:id="1662" w:author="srabhi" w:date="2015-07-20T15:22:00Z">
              <w:r w:rsidRPr="00B942DB">
                <w:rPr>
                  <w:rFonts w:ascii="Arial" w:hAnsi="Arial" w:cs="Arial"/>
                  <w:color w:val="000000"/>
                  <w:sz w:val="18"/>
                  <w:szCs w:val="18"/>
                </w:rPr>
                <w:t>0.56</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63" w:author="srabhi" w:date="2015-07-20T15:22:00Z"/>
                <w:rFonts w:ascii="Arial" w:hAnsi="Arial" w:cs="Arial"/>
                <w:color w:val="000000"/>
                <w:sz w:val="18"/>
                <w:szCs w:val="18"/>
              </w:rPr>
            </w:pPr>
            <w:ins w:id="1664" w:author="srabhi" w:date="2015-07-20T15:22:00Z">
              <w:r w:rsidRPr="00B942DB">
                <w:rPr>
                  <w:rFonts w:ascii="Arial" w:hAnsi="Arial" w:cs="Arial"/>
                  <w:color w:val="000000"/>
                  <w:sz w:val="18"/>
                  <w:szCs w:val="18"/>
                </w:rPr>
                <w:t>1</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65" w:author="srabhi" w:date="2015-07-20T15:22:00Z"/>
                <w:rFonts w:ascii="Arial" w:hAnsi="Arial" w:cs="Arial"/>
                <w:color w:val="000000"/>
                <w:sz w:val="18"/>
                <w:szCs w:val="18"/>
              </w:rPr>
            </w:pPr>
            <w:ins w:id="1666" w:author="srabhi" w:date="2015-07-20T15:22:00Z">
              <w:r w:rsidRPr="00B942DB">
                <w:rPr>
                  <w:rFonts w:ascii="Arial" w:hAnsi="Arial" w:cs="Arial"/>
                  <w:color w:val="000000"/>
                  <w:sz w:val="18"/>
                  <w:szCs w:val="18"/>
                </w:rPr>
                <w:t>0</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67" w:author="srabhi" w:date="2015-07-20T15:22:00Z"/>
                <w:rFonts w:ascii="Arial" w:hAnsi="Arial" w:cs="Arial"/>
                <w:color w:val="000000"/>
                <w:sz w:val="18"/>
                <w:szCs w:val="18"/>
              </w:rPr>
            </w:pPr>
            <w:ins w:id="1668" w:author="srabhi" w:date="2015-07-20T15:22:00Z">
              <w:r w:rsidRPr="00B942DB">
                <w:rPr>
                  <w:rFonts w:ascii="Arial" w:hAnsi="Arial" w:cs="Arial"/>
                  <w:color w:val="000000"/>
                  <w:sz w:val="18"/>
                  <w:szCs w:val="18"/>
                </w:rPr>
                <w:t>1.01</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69" w:author="srabhi" w:date="2015-07-20T15:22:00Z"/>
                <w:rFonts w:ascii="Arial" w:hAnsi="Arial" w:cs="Arial"/>
                <w:color w:val="000000"/>
                <w:sz w:val="18"/>
                <w:szCs w:val="18"/>
              </w:rPr>
            </w:pPr>
            <w:ins w:id="1670" w:author="srabhi" w:date="2015-07-20T15:22:00Z">
              <w:r w:rsidRPr="00B942DB">
                <w:rPr>
                  <w:rFonts w:ascii="Arial" w:hAnsi="Arial" w:cs="Arial"/>
                  <w:color w:val="000000"/>
                  <w:sz w:val="18"/>
                  <w:szCs w:val="18"/>
                </w:rPr>
                <w:t>NA</w:t>
              </w:r>
            </w:ins>
          </w:p>
        </w:tc>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71" w:author="srabhi" w:date="2015-07-20T15:22:00Z"/>
                <w:rFonts w:ascii="Arial" w:hAnsi="Arial" w:cs="Arial"/>
                <w:color w:val="000000"/>
                <w:sz w:val="18"/>
                <w:szCs w:val="18"/>
              </w:rPr>
            </w:pPr>
            <w:ins w:id="1672" w:author="srabhi" w:date="2015-07-20T15:22:00Z">
              <w:r w:rsidRPr="00B942DB">
                <w:rPr>
                  <w:rFonts w:ascii="Arial" w:hAnsi="Arial" w:cs="Arial"/>
                  <w:color w:val="000000"/>
                  <w:sz w:val="18"/>
                  <w:szCs w:val="18"/>
                </w:rPr>
                <w:t>1.37</w:t>
              </w:r>
            </w:ins>
          </w:p>
        </w:tc>
        <w:tc>
          <w:tcPr>
            <w:tcW w:w="1143"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73" w:author="srabhi" w:date="2015-07-20T15:22:00Z"/>
                <w:rFonts w:ascii="Arial" w:hAnsi="Arial" w:cs="Arial"/>
                <w:color w:val="000000"/>
                <w:sz w:val="18"/>
                <w:szCs w:val="18"/>
              </w:rPr>
            </w:pPr>
            <w:ins w:id="1674" w:author="srabhi" w:date="2015-07-20T15:22:00Z">
              <w:r w:rsidRPr="00B942DB">
                <w:rPr>
                  <w:rFonts w:ascii="Arial" w:hAnsi="Arial" w:cs="Arial"/>
                  <w:color w:val="000000"/>
                  <w:sz w:val="18"/>
                  <w:szCs w:val="18"/>
                </w:rPr>
                <w:t>-0.35</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75" w:author="srabhi" w:date="2015-07-20T15:22:00Z"/>
                <w:rFonts w:ascii="Arial" w:hAnsi="Arial" w:cs="Arial"/>
                <w:color w:val="000000"/>
                <w:sz w:val="18"/>
                <w:szCs w:val="18"/>
              </w:rPr>
            </w:pPr>
            <w:ins w:id="1676" w:author="srabhi" w:date="2015-07-20T15:22:00Z">
              <w:r w:rsidRPr="00B942DB">
                <w:rPr>
                  <w:rFonts w:ascii="Arial" w:hAnsi="Arial" w:cs="Arial"/>
                  <w:color w:val="000000"/>
                  <w:sz w:val="18"/>
                  <w:szCs w:val="18"/>
                </w:rPr>
                <w:t>1.52</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77" w:author="srabhi" w:date="2015-07-20T15:22:00Z"/>
                <w:rFonts w:ascii="Arial" w:hAnsi="Arial" w:cs="Arial"/>
                <w:color w:val="000000"/>
                <w:sz w:val="18"/>
                <w:szCs w:val="18"/>
              </w:rPr>
            </w:pPr>
            <w:ins w:id="1678" w:author="srabhi" w:date="2015-07-20T15:22:00Z">
              <w:r w:rsidRPr="00B942DB">
                <w:rPr>
                  <w:rFonts w:ascii="Arial" w:hAnsi="Arial" w:cs="Arial"/>
                  <w:color w:val="000000"/>
                  <w:sz w:val="18"/>
                  <w:szCs w:val="18"/>
                </w:rPr>
                <w:t>-0.50</w:t>
              </w:r>
            </w:ins>
          </w:p>
        </w:tc>
      </w:tr>
      <w:tr w:rsidR="00495C76" w:rsidRPr="00240276" w:rsidTr="00AF3745">
        <w:trPr>
          <w:trHeight w:val="591"/>
          <w:ins w:id="1679" w:author="srabhi" w:date="2015-07-20T15:22:00Z"/>
        </w:trPr>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rPr>
                <w:ins w:id="1680" w:author="srabhi" w:date="2015-07-20T15:22:00Z"/>
                <w:rFonts w:ascii="Arial" w:hAnsi="Arial" w:cs="Arial"/>
                <w:b/>
                <w:sz w:val="20"/>
                <w:szCs w:val="20"/>
                <w:lang w:eastAsia="en-GB"/>
              </w:rPr>
            </w:pPr>
            <w:proofErr w:type="spellStart"/>
            <w:ins w:id="1681" w:author="srabhi" w:date="2015-07-20T15:22:00Z">
              <w:r w:rsidRPr="00B942DB">
                <w:rPr>
                  <w:rFonts w:ascii="Arial" w:hAnsi="Arial" w:cs="Arial"/>
                  <w:b/>
                  <w:sz w:val="20"/>
                  <w:szCs w:val="20"/>
                  <w:lang w:eastAsia="en-GB"/>
                </w:rPr>
                <w:t>Charlson</w:t>
              </w:r>
              <w:proofErr w:type="spellEnd"/>
              <w:r w:rsidRPr="00B942DB">
                <w:rPr>
                  <w:rFonts w:ascii="Arial" w:hAnsi="Arial" w:cs="Arial"/>
                  <w:b/>
                  <w:sz w:val="20"/>
                  <w:szCs w:val="20"/>
                  <w:lang w:eastAsia="en-GB"/>
                </w:rPr>
                <w:t xml:space="preserve"> </w:t>
              </w:r>
              <w:proofErr w:type="spellStart"/>
              <w:r w:rsidRPr="00B942DB">
                <w:rPr>
                  <w:rFonts w:ascii="Arial" w:hAnsi="Arial" w:cs="Arial"/>
                  <w:b/>
                  <w:sz w:val="20"/>
                  <w:szCs w:val="20"/>
                  <w:lang w:eastAsia="en-GB"/>
                </w:rPr>
                <w:t>Comorbidity</w:t>
              </w:r>
              <w:proofErr w:type="spellEnd"/>
              <w:r w:rsidRPr="00B942DB">
                <w:rPr>
                  <w:rFonts w:ascii="Arial" w:hAnsi="Arial" w:cs="Arial"/>
                  <w:b/>
                  <w:sz w:val="20"/>
                  <w:szCs w:val="20"/>
                  <w:lang w:eastAsia="en-GB"/>
                </w:rPr>
                <w:t xml:space="preserve"> Index = 2+</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82" w:author="srabhi" w:date="2015-07-20T15:22:00Z"/>
                <w:rFonts w:ascii="Arial" w:hAnsi="Arial" w:cs="Arial"/>
                <w:color w:val="000000"/>
                <w:sz w:val="18"/>
                <w:szCs w:val="18"/>
              </w:rPr>
            </w:pPr>
            <w:ins w:id="1683" w:author="srabhi" w:date="2015-07-20T15:22:00Z">
              <w:r w:rsidRPr="00B942DB">
                <w:rPr>
                  <w:rFonts w:ascii="Arial" w:hAnsi="Arial" w:cs="Arial"/>
                  <w:color w:val="000000"/>
                  <w:sz w:val="18"/>
                  <w:szCs w:val="18"/>
                </w:rPr>
                <w:t>6</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84" w:author="srabhi" w:date="2015-07-20T15:22:00Z"/>
                <w:rFonts w:ascii="Arial" w:hAnsi="Arial" w:cs="Arial"/>
                <w:color w:val="000000"/>
                <w:sz w:val="18"/>
                <w:szCs w:val="18"/>
              </w:rPr>
            </w:pPr>
            <w:ins w:id="1685" w:author="srabhi" w:date="2015-07-20T15:22:00Z">
              <w:r w:rsidRPr="00B942DB">
                <w:rPr>
                  <w:rFonts w:ascii="Arial" w:hAnsi="Arial" w:cs="Arial"/>
                  <w:color w:val="000000"/>
                  <w:sz w:val="18"/>
                  <w:szCs w:val="18"/>
                </w:rPr>
                <w:t>0.86</w:t>
              </w:r>
            </w:ins>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86" w:author="srabhi" w:date="2015-07-20T15:22:00Z"/>
                <w:rFonts w:ascii="Arial" w:hAnsi="Arial" w:cs="Arial"/>
                <w:color w:val="000000"/>
                <w:sz w:val="18"/>
                <w:szCs w:val="18"/>
              </w:rPr>
            </w:pPr>
            <w:ins w:id="1687" w:author="srabhi" w:date="2015-07-20T15:22:00Z">
              <w:r w:rsidRPr="00B942DB">
                <w:rPr>
                  <w:rFonts w:ascii="Arial" w:hAnsi="Arial" w:cs="Arial"/>
                  <w:color w:val="000000"/>
                  <w:sz w:val="18"/>
                  <w:szCs w:val="18"/>
                </w:rPr>
                <w:t>0.15</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88" w:author="srabhi" w:date="2015-07-20T15:22:00Z"/>
                <w:rFonts w:ascii="Arial" w:hAnsi="Arial" w:cs="Arial"/>
                <w:color w:val="000000"/>
                <w:sz w:val="18"/>
                <w:szCs w:val="18"/>
              </w:rPr>
            </w:pPr>
            <w:ins w:id="1689" w:author="srabhi" w:date="2015-07-20T15:22:00Z">
              <w:r w:rsidRPr="00B942DB">
                <w:rPr>
                  <w:rFonts w:ascii="Arial" w:hAnsi="Arial" w:cs="Arial"/>
                  <w:color w:val="000000"/>
                  <w:sz w:val="18"/>
                  <w:szCs w:val="18"/>
                </w:rPr>
                <w:t>23</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90" w:author="srabhi" w:date="2015-07-20T15:22:00Z"/>
                <w:rFonts w:ascii="Arial" w:hAnsi="Arial" w:cs="Arial"/>
                <w:color w:val="000000"/>
                <w:sz w:val="18"/>
                <w:szCs w:val="18"/>
              </w:rPr>
            </w:pPr>
            <w:ins w:id="1691" w:author="srabhi" w:date="2015-07-20T15:22:00Z">
              <w:r w:rsidRPr="00B942DB">
                <w:rPr>
                  <w:rFonts w:ascii="Arial" w:hAnsi="Arial" w:cs="Arial"/>
                  <w:color w:val="000000"/>
                  <w:sz w:val="18"/>
                  <w:szCs w:val="18"/>
                </w:rPr>
                <w:t>9</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92" w:author="srabhi" w:date="2015-07-20T15:22:00Z"/>
                <w:rFonts w:ascii="Arial" w:hAnsi="Arial" w:cs="Arial"/>
                <w:color w:val="000000"/>
                <w:sz w:val="18"/>
                <w:szCs w:val="18"/>
              </w:rPr>
            </w:pPr>
            <w:ins w:id="1693" w:author="srabhi" w:date="2015-07-20T15:22:00Z">
              <w:r w:rsidRPr="00B942DB">
                <w:rPr>
                  <w:rFonts w:ascii="Arial" w:hAnsi="Arial" w:cs="Arial"/>
                  <w:color w:val="000000"/>
                  <w:sz w:val="18"/>
                  <w:szCs w:val="18"/>
                </w:rPr>
                <w:t>0.71</w:t>
              </w:r>
            </w:ins>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94" w:author="srabhi" w:date="2015-07-20T15:22:00Z"/>
                <w:rFonts w:ascii="Arial" w:hAnsi="Arial" w:cs="Arial"/>
                <w:color w:val="000000"/>
                <w:sz w:val="18"/>
                <w:szCs w:val="18"/>
              </w:rPr>
            </w:pPr>
            <w:ins w:id="1695" w:author="srabhi" w:date="2015-07-20T15:22:00Z">
              <w:r w:rsidRPr="00B942DB">
                <w:rPr>
                  <w:rFonts w:ascii="Arial" w:hAnsi="Arial" w:cs="Arial"/>
                  <w:color w:val="000000"/>
                  <w:sz w:val="18"/>
                  <w:szCs w:val="18"/>
                </w:rPr>
                <w:t>0.05</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96" w:author="srabhi" w:date="2015-07-20T15:22:00Z"/>
                <w:rFonts w:ascii="Arial" w:hAnsi="Arial" w:cs="Arial"/>
                <w:color w:val="000000"/>
                <w:sz w:val="18"/>
                <w:szCs w:val="18"/>
              </w:rPr>
            </w:pPr>
            <w:ins w:id="1697" w:author="srabhi" w:date="2015-07-20T15:22:00Z">
              <w:r w:rsidRPr="00B942DB">
                <w:rPr>
                  <w:rFonts w:ascii="Arial" w:hAnsi="Arial" w:cs="Arial"/>
                  <w:color w:val="000000"/>
                  <w:sz w:val="18"/>
                  <w:szCs w:val="18"/>
                </w:rPr>
                <w:t>18</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698" w:author="srabhi" w:date="2015-07-20T15:22:00Z"/>
                <w:rFonts w:ascii="Arial" w:hAnsi="Arial" w:cs="Arial"/>
                <w:color w:val="000000"/>
                <w:sz w:val="18"/>
                <w:szCs w:val="18"/>
              </w:rPr>
            </w:pPr>
            <w:ins w:id="1699" w:author="srabhi" w:date="2015-07-20T15:22:00Z">
              <w:r w:rsidRPr="00B942DB">
                <w:rPr>
                  <w:rFonts w:ascii="Arial" w:hAnsi="Arial" w:cs="Arial"/>
                  <w:color w:val="000000"/>
                  <w:sz w:val="18"/>
                  <w:szCs w:val="18"/>
                </w:rPr>
                <w:t>5</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700" w:author="srabhi" w:date="2015-07-20T15:22:00Z"/>
                <w:rFonts w:ascii="Arial" w:hAnsi="Arial" w:cs="Arial"/>
                <w:color w:val="000000"/>
                <w:sz w:val="18"/>
                <w:szCs w:val="18"/>
              </w:rPr>
            </w:pPr>
            <w:ins w:id="1701" w:author="srabhi" w:date="2015-07-20T15:22:00Z">
              <w:r w:rsidRPr="00B942DB">
                <w:rPr>
                  <w:rFonts w:ascii="Arial" w:hAnsi="Arial" w:cs="Arial"/>
                  <w:color w:val="000000"/>
                  <w:sz w:val="18"/>
                  <w:szCs w:val="18"/>
                </w:rPr>
                <w:t>0.91</w:t>
              </w:r>
            </w:ins>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702" w:author="srabhi" w:date="2015-07-20T15:22:00Z"/>
                <w:rFonts w:ascii="Arial" w:hAnsi="Arial" w:cs="Arial"/>
                <w:color w:val="000000"/>
                <w:sz w:val="18"/>
                <w:szCs w:val="18"/>
              </w:rPr>
            </w:pPr>
            <w:ins w:id="1703" w:author="srabhi" w:date="2015-07-20T15:22:00Z">
              <w:r w:rsidRPr="00B942DB">
                <w:rPr>
                  <w:rFonts w:ascii="Arial" w:hAnsi="Arial" w:cs="Arial"/>
                  <w:color w:val="000000"/>
                  <w:sz w:val="18"/>
                  <w:szCs w:val="18"/>
                </w:rPr>
                <w:t>0.07</w:t>
              </w:r>
            </w:ins>
          </w:p>
        </w:tc>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704" w:author="srabhi" w:date="2015-07-20T15:22:00Z"/>
                <w:rFonts w:ascii="Arial" w:hAnsi="Arial" w:cs="Arial"/>
                <w:color w:val="000000"/>
                <w:sz w:val="18"/>
                <w:szCs w:val="18"/>
              </w:rPr>
            </w:pPr>
            <w:ins w:id="1705" w:author="srabhi" w:date="2015-07-20T15:22:00Z">
              <w:r w:rsidRPr="00B942DB">
                <w:rPr>
                  <w:rFonts w:ascii="Arial" w:hAnsi="Arial" w:cs="Arial"/>
                  <w:color w:val="000000"/>
                  <w:sz w:val="18"/>
                  <w:szCs w:val="18"/>
                </w:rPr>
                <w:t>0.71</w:t>
              </w:r>
            </w:ins>
          </w:p>
        </w:tc>
        <w:tc>
          <w:tcPr>
            <w:tcW w:w="1143"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706" w:author="srabhi" w:date="2015-07-20T15:22:00Z"/>
                <w:rFonts w:ascii="Arial" w:hAnsi="Arial" w:cs="Arial"/>
                <w:color w:val="000000"/>
                <w:sz w:val="18"/>
                <w:szCs w:val="18"/>
              </w:rPr>
            </w:pPr>
            <w:ins w:id="1707" w:author="srabhi" w:date="2015-07-20T15:22:00Z">
              <w:r w:rsidRPr="00B942DB">
                <w:rPr>
                  <w:rFonts w:ascii="Arial" w:hAnsi="Arial" w:cs="Arial"/>
                  <w:color w:val="000000"/>
                  <w:sz w:val="18"/>
                  <w:szCs w:val="18"/>
                </w:rPr>
                <w:t>0.20</w:t>
              </w:r>
            </w:ins>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708" w:author="srabhi" w:date="2015-07-20T15:22:00Z"/>
                <w:rFonts w:ascii="Arial" w:hAnsi="Arial" w:cs="Arial"/>
                <w:color w:val="000000"/>
                <w:sz w:val="18"/>
                <w:szCs w:val="18"/>
              </w:rPr>
            </w:pPr>
            <w:ins w:id="1709" w:author="srabhi" w:date="2015-07-20T15:22:00Z">
              <w:r w:rsidRPr="00B942DB">
                <w:rPr>
                  <w:rFonts w:ascii="Arial" w:hAnsi="Arial" w:cs="Arial"/>
                  <w:color w:val="000000"/>
                  <w:sz w:val="18"/>
                  <w:szCs w:val="18"/>
                </w:rPr>
                <w:t>0.69</w:t>
              </w:r>
            </w:ins>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95C76" w:rsidRPr="00B942DB" w:rsidRDefault="00495C76" w:rsidP="00AF3745">
            <w:pPr>
              <w:spacing w:line="240" w:lineRule="auto"/>
              <w:jc w:val="center"/>
              <w:rPr>
                <w:ins w:id="1710" w:author="srabhi" w:date="2015-07-20T15:22:00Z"/>
                <w:rFonts w:ascii="Arial" w:hAnsi="Arial" w:cs="Arial"/>
                <w:color w:val="000000"/>
                <w:sz w:val="18"/>
                <w:szCs w:val="18"/>
              </w:rPr>
            </w:pPr>
            <w:ins w:id="1711" w:author="srabhi" w:date="2015-07-20T15:22:00Z">
              <w:r w:rsidRPr="00B942DB">
                <w:rPr>
                  <w:rFonts w:ascii="Arial" w:hAnsi="Arial" w:cs="Arial"/>
                  <w:color w:val="000000"/>
                  <w:sz w:val="18"/>
                  <w:szCs w:val="18"/>
                </w:rPr>
                <w:t>0.22</w:t>
              </w:r>
            </w:ins>
          </w:p>
        </w:tc>
      </w:tr>
    </w:tbl>
    <w:p w:rsidR="00775D84" w:rsidRDefault="00775D84" w:rsidP="00775D84">
      <w:pPr>
        <w:spacing w:line="240" w:lineRule="auto"/>
        <w:rPr>
          <w:ins w:id="1712" w:author="srabhi" w:date="2015-07-20T15:52:00Z"/>
          <w:rFonts w:ascii="Arial" w:hAnsi="Arial" w:cs="Arial"/>
          <w:sz w:val="21"/>
          <w:szCs w:val="21"/>
        </w:rPr>
      </w:pPr>
      <w:ins w:id="1713" w:author="srabhi" w:date="2015-07-20T15:52:00Z">
        <w:r>
          <w:rPr>
            <w:rFonts w:ascii="Arial" w:hAnsi="Arial" w:cs="Arial"/>
            <w:sz w:val="21"/>
            <w:szCs w:val="21"/>
          </w:rPr>
          <w:t>OR, odds ratio: SD, standard deviation;</w:t>
        </w:r>
      </w:ins>
      <w:ins w:id="1714" w:author="srabhi" w:date="2015-07-20T16:31:00Z">
        <w:r w:rsidR="00053196">
          <w:rPr>
            <w:rFonts w:ascii="Arial" w:hAnsi="Arial" w:cs="Arial"/>
            <w:sz w:val="21"/>
            <w:szCs w:val="21"/>
          </w:rPr>
          <w:t xml:space="preserve"> LR, logistic regression,</w:t>
        </w:r>
      </w:ins>
      <w:ins w:id="1715" w:author="srabhi" w:date="2015-07-20T15:52:00Z">
        <w:r>
          <w:rPr>
            <w:rFonts w:ascii="Arial" w:hAnsi="Arial" w:cs="Arial"/>
            <w:sz w:val="21"/>
            <w:szCs w:val="21"/>
          </w:rPr>
          <w:t xml:space="preserve"> CVD cardiovascular disease.</w:t>
        </w:r>
      </w:ins>
    </w:p>
    <w:p w:rsidR="00BC5EB3" w:rsidRDefault="00BC5EB3" w:rsidP="00240276">
      <w:pPr>
        <w:adjustRightInd w:val="0"/>
        <w:snapToGrid w:val="0"/>
        <w:jc w:val="both"/>
        <w:rPr>
          <w:ins w:id="1716" w:author="srabhi" w:date="2015-07-20T15:24:00Z"/>
          <w:rFonts w:ascii="Arial" w:hAnsi="Arial" w:cs="Arial"/>
          <w:sz w:val="21"/>
          <w:szCs w:val="21"/>
        </w:rPr>
      </w:pPr>
    </w:p>
    <w:p w:rsidR="00BC5EB3" w:rsidRDefault="00BC5EB3" w:rsidP="00240276">
      <w:pPr>
        <w:adjustRightInd w:val="0"/>
        <w:snapToGrid w:val="0"/>
        <w:jc w:val="both"/>
        <w:rPr>
          <w:ins w:id="1717" w:author="srabhi" w:date="2015-07-20T15:24:00Z"/>
          <w:rFonts w:ascii="Arial" w:hAnsi="Arial" w:cs="Arial"/>
          <w:sz w:val="21"/>
          <w:szCs w:val="21"/>
        </w:rPr>
      </w:pPr>
    </w:p>
    <w:p w:rsidR="00BC5EB3" w:rsidRDefault="00BC5EB3" w:rsidP="00240276">
      <w:pPr>
        <w:adjustRightInd w:val="0"/>
        <w:snapToGrid w:val="0"/>
        <w:jc w:val="both"/>
        <w:rPr>
          <w:ins w:id="1718" w:author="srabhi" w:date="2015-07-20T15:24:00Z"/>
          <w:rFonts w:ascii="Arial" w:hAnsi="Arial" w:cs="Arial"/>
          <w:sz w:val="21"/>
          <w:szCs w:val="21"/>
        </w:rPr>
      </w:pPr>
    </w:p>
    <w:p w:rsidR="00BC5EB3" w:rsidRDefault="00BC5EB3" w:rsidP="00240276">
      <w:pPr>
        <w:adjustRightInd w:val="0"/>
        <w:snapToGrid w:val="0"/>
        <w:jc w:val="both"/>
        <w:rPr>
          <w:ins w:id="1719" w:author="srabhi" w:date="2015-07-20T15:24:00Z"/>
          <w:rFonts w:ascii="Arial" w:hAnsi="Arial" w:cs="Arial"/>
          <w:sz w:val="21"/>
          <w:szCs w:val="21"/>
        </w:rPr>
      </w:pPr>
    </w:p>
    <w:p w:rsidR="00BC5EB3" w:rsidRPr="00240276" w:rsidRDefault="00BC5EB3" w:rsidP="00BC5EB3">
      <w:pPr>
        <w:pStyle w:val="Heading1"/>
        <w:rPr>
          <w:ins w:id="1720" w:author="srabhi" w:date="2015-07-20T15:24:00Z"/>
          <w:sz w:val="21"/>
          <w:szCs w:val="21"/>
        </w:rPr>
      </w:pPr>
      <w:proofErr w:type="gramStart"/>
      <w:ins w:id="1721" w:author="srabhi" w:date="2015-07-20T15:24:00Z">
        <w:r w:rsidRPr="00240276">
          <w:rPr>
            <w:sz w:val="21"/>
            <w:szCs w:val="21"/>
          </w:rPr>
          <w:t>Table 6</w:t>
        </w:r>
        <w:r>
          <w:rPr>
            <w:sz w:val="21"/>
            <w:szCs w:val="21"/>
          </w:rPr>
          <w:t>.</w:t>
        </w:r>
        <w:proofErr w:type="gramEnd"/>
        <w:r w:rsidRPr="00240276">
          <w:rPr>
            <w:sz w:val="21"/>
            <w:szCs w:val="21"/>
          </w:rPr>
          <w:t xml:space="preserve"> </w:t>
        </w:r>
        <w:proofErr w:type="gramStart"/>
        <w:r w:rsidRPr="00240276">
          <w:rPr>
            <w:sz w:val="21"/>
            <w:szCs w:val="21"/>
          </w:rPr>
          <w:t xml:space="preserve">Using cross-validation to estimate out-of-sample accuracy and </w:t>
        </w:r>
        <w:proofErr w:type="spellStart"/>
        <w:r w:rsidRPr="00240276">
          <w:rPr>
            <w:sz w:val="21"/>
            <w:szCs w:val="21"/>
          </w:rPr>
          <w:t>overfitting</w:t>
        </w:r>
        <w:proofErr w:type="spellEnd"/>
        <w:r>
          <w:rPr>
            <w:sz w:val="21"/>
            <w:szCs w:val="21"/>
          </w:rPr>
          <w:t>.</w:t>
        </w:r>
        <w:proofErr w:type="gramEnd"/>
      </w:ins>
    </w:p>
    <w:tbl>
      <w:tblPr>
        <w:tblW w:w="0" w:type="auto"/>
        <w:tblInd w:w="78" w:type="dxa"/>
        <w:tblLook w:val="0000"/>
      </w:tblPr>
      <w:tblGrid>
        <w:gridCol w:w="1314"/>
        <w:gridCol w:w="1106"/>
        <w:gridCol w:w="1059"/>
        <w:gridCol w:w="994"/>
        <w:gridCol w:w="1076"/>
        <w:gridCol w:w="1011"/>
        <w:gridCol w:w="1699"/>
        <w:gridCol w:w="1220"/>
        <w:gridCol w:w="1230"/>
        <w:gridCol w:w="1482"/>
        <w:gridCol w:w="1905"/>
      </w:tblGrid>
      <w:tr w:rsidR="00BC5EB3" w:rsidRPr="00240276" w:rsidTr="00AF3745">
        <w:trPr>
          <w:trHeight w:val="1680"/>
          <w:ins w:id="1722" w:author="srabhi" w:date="2015-07-20T15:24:00Z"/>
        </w:trPr>
        <w:tc>
          <w:tcPr>
            <w:tcW w:w="0" w:type="auto"/>
            <w:tcBorders>
              <w:top w:val="single" w:sz="6" w:space="0" w:color="auto"/>
              <w:left w:val="single" w:sz="6" w:space="0" w:color="auto"/>
              <w:bottom w:val="single" w:sz="6" w:space="0" w:color="auto"/>
              <w:right w:val="single" w:sz="6" w:space="0" w:color="auto"/>
            </w:tcBorders>
            <w:shd w:val="clear" w:color="auto" w:fill="auto"/>
          </w:tcPr>
          <w:p w:rsidR="00BC5EB3" w:rsidRPr="00240276" w:rsidRDefault="00BC5EB3" w:rsidP="00AF3745">
            <w:pPr>
              <w:autoSpaceDE w:val="0"/>
              <w:autoSpaceDN w:val="0"/>
              <w:adjustRightInd w:val="0"/>
              <w:spacing w:line="240" w:lineRule="auto"/>
              <w:jc w:val="center"/>
              <w:rPr>
                <w:ins w:id="1723" w:author="srabhi" w:date="2015-07-20T15:24:00Z"/>
                <w:rFonts w:ascii="Arial" w:hAnsi="Arial" w:cs="Arial"/>
                <w:b/>
                <w:bCs/>
                <w:color w:val="000000"/>
                <w:sz w:val="21"/>
                <w:szCs w:val="21"/>
                <w:lang w:eastAsia="zh-CN"/>
              </w:rPr>
            </w:pPr>
            <w:ins w:id="1724" w:author="srabhi" w:date="2015-07-20T15:24:00Z">
              <w:r w:rsidRPr="00240276">
                <w:rPr>
                  <w:rFonts w:ascii="Arial" w:hAnsi="Arial" w:cs="Arial"/>
                  <w:b/>
                  <w:bCs/>
                  <w:color w:val="000000"/>
                  <w:sz w:val="21"/>
                  <w:szCs w:val="21"/>
                  <w:lang w:eastAsia="zh-CN"/>
                </w:rPr>
                <w:t>Outcome</w:t>
              </w:r>
            </w:ins>
          </w:p>
        </w:tc>
        <w:tc>
          <w:tcPr>
            <w:tcW w:w="0" w:type="auto"/>
            <w:tcBorders>
              <w:top w:val="single" w:sz="6" w:space="0" w:color="auto"/>
              <w:left w:val="single" w:sz="6" w:space="0" w:color="auto"/>
              <w:bottom w:val="single" w:sz="6" w:space="0" w:color="auto"/>
              <w:right w:val="single" w:sz="6" w:space="0" w:color="auto"/>
            </w:tcBorders>
            <w:shd w:val="clear" w:color="auto" w:fill="auto"/>
          </w:tcPr>
          <w:p w:rsidR="00BC5EB3" w:rsidRPr="00240276" w:rsidRDefault="00BC5EB3" w:rsidP="00AF3745">
            <w:pPr>
              <w:autoSpaceDE w:val="0"/>
              <w:autoSpaceDN w:val="0"/>
              <w:adjustRightInd w:val="0"/>
              <w:spacing w:line="240" w:lineRule="auto"/>
              <w:jc w:val="center"/>
              <w:rPr>
                <w:ins w:id="1725" w:author="srabhi" w:date="2015-07-20T15:24:00Z"/>
                <w:rFonts w:ascii="Arial" w:hAnsi="Arial" w:cs="Arial"/>
                <w:b/>
                <w:bCs/>
                <w:color w:val="000000"/>
                <w:sz w:val="21"/>
                <w:szCs w:val="21"/>
                <w:lang w:eastAsia="zh-CN"/>
              </w:rPr>
            </w:pPr>
            <w:ins w:id="1726" w:author="srabhi" w:date="2015-07-20T15:24:00Z">
              <w:r w:rsidRPr="00240276">
                <w:rPr>
                  <w:rFonts w:ascii="Arial" w:hAnsi="Arial" w:cs="Arial"/>
                  <w:b/>
                  <w:bCs/>
                  <w:color w:val="000000"/>
                  <w:sz w:val="21"/>
                  <w:szCs w:val="21"/>
                  <w:lang w:eastAsia="zh-CN"/>
                </w:rPr>
                <w:t>Model type</w:t>
              </w:r>
            </w:ins>
          </w:p>
        </w:tc>
        <w:tc>
          <w:tcPr>
            <w:tcW w:w="0" w:type="auto"/>
            <w:tcBorders>
              <w:top w:val="single" w:sz="6" w:space="0" w:color="auto"/>
              <w:left w:val="single" w:sz="6" w:space="0" w:color="auto"/>
              <w:bottom w:val="single" w:sz="6" w:space="0" w:color="auto"/>
              <w:right w:val="single" w:sz="6" w:space="0" w:color="auto"/>
            </w:tcBorders>
            <w:shd w:val="clear" w:color="auto" w:fill="auto"/>
          </w:tcPr>
          <w:p w:rsidR="00BC5EB3" w:rsidRPr="00240276" w:rsidRDefault="00BC5EB3" w:rsidP="00AF3745">
            <w:pPr>
              <w:autoSpaceDE w:val="0"/>
              <w:autoSpaceDN w:val="0"/>
              <w:adjustRightInd w:val="0"/>
              <w:spacing w:line="240" w:lineRule="auto"/>
              <w:jc w:val="center"/>
              <w:rPr>
                <w:ins w:id="1727" w:author="srabhi" w:date="2015-07-20T15:24:00Z"/>
                <w:rFonts w:ascii="Arial" w:hAnsi="Arial" w:cs="Arial"/>
                <w:b/>
                <w:bCs/>
                <w:color w:val="000000"/>
                <w:sz w:val="21"/>
                <w:szCs w:val="21"/>
                <w:lang w:eastAsia="zh-CN"/>
              </w:rPr>
            </w:pPr>
            <w:ins w:id="1728" w:author="srabhi" w:date="2015-07-20T15:24:00Z">
              <w:r w:rsidRPr="00240276">
                <w:rPr>
                  <w:rFonts w:ascii="Arial" w:hAnsi="Arial" w:cs="Arial"/>
                  <w:b/>
                  <w:bCs/>
                  <w:color w:val="000000"/>
                  <w:sz w:val="21"/>
                  <w:szCs w:val="21"/>
                  <w:lang w:eastAsia="zh-CN"/>
                </w:rPr>
                <w:t>N for training sample</w:t>
              </w:r>
            </w:ins>
          </w:p>
        </w:tc>
        <w:tc>
          <w:tcPr>
            <w:tcW w:w="0" w:type="auto"/>
            <w:tcBorders>
              <w:top w:val="single" w:sz="6" w:space="0" w:color="auto"/>
              <w:left w:val="single" w:sz="6" w:space="0" w:color="auto"/>
              <w:bottom w:val="single" w:sz="6" w:space="0" w:color="auto"/>
              <w:right w:val="single" w:sz="6" w:space="0" w:color="auto"/>
            </w:tcBorders>
            <w:shd w:val="clear" w:color="auto" w:fill="auto"/>
          </w:tcPr>
          <w:p w:rsidR="00BC5EB3" w:rsidRPr="00240276" w:rsidRDefault="00BC5EB3" w:rsidP="00AF3745">
            <w:pPr>
              <w:autoSpaceDE w:val="0"/>
              <w:autoSpaceDN w:val="0"/>
              <w:adjustRightInd w:val="0"/>
              <w:spacing w:line="240" w:lineRule="auto"/>
              <w:jc w:val="center"/>
              <w:rPr>
                <w:ins w:id="1729" w:author="srabhi" w:date="2015-07-20T15:24:00Z"/>
                <w:rFonts w:ascii="Arial" w:hAnsi="Arial" w:cs="Arial"/>
                <w:b/>
                <w:bCs/>
                <w:color w:val="000000"/>
                <w:sz w:val="21"/>
                <w:szCs w:val="21"/>
                <w:lang w:eastAsia="zh-CN"/>
              </w:rPr>
            </w:pPr>
            <w:ins w:id="1730" w:author="srabhi" w:date="2015-07-20T15:24:00Z">
              <w:r w:rsidRPr="00240276">
                <w:rPr>
                  <w:rFonts w:ascii="Arial" w:hAnsi="Arial" w:cs="Arial"/>
                  <w:b/>
                  <w:bCs/>
                  <w:color w:val="000000"/>
                  <w:sz w:val="21"/>
                  <w:szCs w:val="21"/>
                  <w:lang w:eastAsia="zh-CN"/>
                </w:rPr>
                <w:t>N for test sample</w:t>
              </w:r>
            </w:ins>
          </w:p>
        </w:tc>
        <w:tc>
          <w:tcPr>
            <w:tcW w:w="0" w:type="auto"/>
            <w:tcBorders>
              <w:top w:val="single" w:sz="6" w:space="0" w:color="auto"/>
              <w:left w:val="single" w:sz="6" w:space="0" w:color="auto"/>
              <w:bottom w:val="single" w:sz="6" w:space="0" w:color="auto"/>
              <w:right w:val="single" w:sz="6" w:space="0" w:color="auto"/>
            </w:tcBorders>
            <w:shd w:val="clear" w:color="auto" w:fill="auto"/>
          </w:tcPr>
          <w:p w:rsidR="00BC5EB3" w:rsidRPr="00240276" w:rsidRDefault="00BC5EB3" w:rsidP="00AF3745">
            <w:pPr>
              <w:autoSpaceDE w:val="0"/>
              <w:autoSpaceDN w:val="0"/>
              <w:adjustRightInd w:val="0"/>
              <w:spacing w:line="240" w:lineRule="auto"/>
              <w:jc w:val="center"/>
              <w:rPr>
                <w:ins w:id="1731" w:author="srabhi" w:date="2015-07-20T15:24:00Z"/>
                <w:rFonts w:ascii="Arial" w:hAnsi="Arial" w:cs="Arial"/>
                <w:b/>
                <w:bCs/>
                <w:color w:val="000000"/>
                <w:sz w:val="21"/>
                <w:szCs w:val="21"/>
                <w:lang w:eastAsia="zh-CN"/>
              </w:rPr>
            </w:pPr>
            <w:ins w:id="1732" w:author="srabhi" w:date="2015-07-20T15:24:00Z">
              <w:r w:rsidRPr="00240276">
                <w:rPr>
                  <w:rFonts w:ascii="Arial" w:hAnsi="Arial" w:cs="Arial"/>
                  <w:b/>
                  <w:bCs/>
                  <w:color w:val="000000"/>
                  <w:sz w:val="21"/>
                  <w:szCs w:val="21"/>
                  <w:lang w:eastAsia="zh-CN"/>
                </w:rPr>
                <w:t xml:space="preserve">AUC for training sample </w:t>
              </w:r>
            </w:ins>
          </w:p>
        </w:tc>
        <w:tc>
          <w:tcPr>
            <w:tcW w:w="0" w:type="auto"/>
            <w:tcBorders>
              <w:top w:val="single" w:sz="6" w:space="0" w:color="auto"/>
              <w:left w:val="single" w:sz="6" w:space="0" w:color="auto"/>
              <w:bottom w:val="single" w:sz="6" w:space="0" w:color="auto"/>
              <w:right w:val="single" w:sz="6" w:space="0" w:color="auto"/>
            </w:tcBorders>
            <w:shd w:val="clear" w:color="auto" w:fill="auto"/>
          </w:tcPr>
          <w:p w:rsidR="00BC5EB3" w:rsidRPr="00240276" w:rsidRDefault="00BC5EB3" w:rsidP="00AF3745">
            <w:pPr>
              <w:autoSpaceDE w:val="0"/>
              <w:autoSpaceDN w:val="0"/>
              <w:adjustRightInd w:val="0"/>
              <w:spacing w:line="240" w:lineRule="auto"/>
              <w:jc w:val="center"/>
              <w:rPr>
                <w:ins w:id="1733" w:author="srabhi" w:date="2015-07-20T15:24:00Z"/>
                <w:rFonts w:ascii="Arial" w:hAnsi="Arial" w:cs="Arial"/>
                <w:b/>
                <w:bCs/>
                <w:color w:val="000000"/>
                <w:sz w:val="21"/>
                <w:szCs w:val="21"/>
                <w:lang w:eastAsia="zh-CN"/>
              </w:rPr>
            </w:pPr>
            <w:ins w:id="1734" w:author="srabhi" w:date="2015-07-20T15:24:00Z">
              <w:r w:rsidRPr="00240276">
                <w:rPr>
                  <w:rFonts w:ascii="Arial" w:hAnsi="Arial" w:cs="Arial"/>
                  <w:b/>
                  <w:bCs/>
                  <w:color w:val="000000"/>
                  <w:sz w:val="21"/>
                  <w:szCs w:val="21"/>
                  <w:lang w:eastAsia="zh-CN"/>
                </w:rPr>
                <w:t xml:space="preserve">AUC for test sample </w:t>
              </w:r>
            </w:ins>
          </w:p>
        </w:tc>
        <w:tc>
          <w:tcPr>
            <w:tcW w:w="0" w:type="auto"/>
            <w:tcBorders>
              <w:top w:val="single" w:sz="6" w:space="0" w:color="auto"/>
              <w:left w:val="single" w:sz="6" w:space="0" w:color="auto"/>
              <w:bottom w:val="single" w:sz="6" w:space="0" w:color="auto"/>
              <w:right w:val="single" w:sz="6" w:space="0" w:color="auto"/>
            </w:tcBorders>
            <w:shd w:val="clear" w:color="auto" w:fill="auto"/>
          </w:tcPr>
          <w:p w:rsidR="00BC5EB3" w:rsidRPr="00240276" w:rsidRDefault="00BC5EB3" w:rsidP="00AF3745">
            <w:pPr>
              <w:autoSpaceDE w:val="0"/>
              <w:autoSpaceDN w:val="0"/>
              <w:adjustRightInd w:val="0"/>
              <w:spacing w:line="240" w:lineRule="auto"/>
              <w:jc w:val="center"/>
              <w:rPr>
                <w:ins w:id="1735" w:author="srabhi" w:date="2015-07-20T15:24:00Z"/>
                <w:rFonts w:ascii="Arial" w:hAnsi="Arial" w:cs="Arial"/>
                <w:b/>
                <w:bCs/>
                <w:color w:val="000000"/>
                <w:sz w:val="21"/>
                <w:szCs w:val="21"/>
                <w:lang w:eastAsia="zh-CN"/>
              </w:rPr>
            </w:pPr>
            <w:proofErr w:type="spellStart"/>
            <w:ins w:id="1736" w:author="srabhi" w:date="2015-07-20T15:24:00Z">
              <w:r w:rsidRPr="00240276">
                <w:rPr>
                  <w:rFonts w:ascii="Arial" w:hAnsi="Arial" w:cs="Arial"/>
                  <w:b/>
                  <w:bCs/>
                  <w:color w:val="000000"/>
                  <w:sz w:val="21"/>
                  <w:szCs w:val="21"/>
                  <w:lang w:eastAsia="zh-CN"/>
                </w:rPr>
                <w:t>Overfitting</w:t>
              </w:r>
              <w:proofErr w:type="spellEnd"/>
              <w:r w:rsidRPr="00240276">
                <w:rPr>
                  <w:rFonts w:ascii="Arial" w:hAnsi="Arial" w:cs="Arial"/>
                  <w:b/>
                  <w:bCs/>
                  <w:color w:val="000000"/>
                  <w:sz w:val="21"/>
                  <w:szCs w:val="21"/>
                  <w:lang w:eastAsia="zh-CN"/>
                </w:rPr>
                <w:t xml:space="preserve"> (% difference): AUC on training -AUC on test as % of test AUC</w:t>
              </w:r>
            </w:ins>
          </w:p>
        </w:tc>
        <w:tc>
          <w:tcPr>
            <w:tcW w:w="0" w:type="auto"/>
            <w:tcBorders>
              <w:top w:val="single" w:sz="6" w:space="0" w:color="auto"/>
              <w:left w:val="single" w:sz="6" w:space="0" w:color="auto"/>
              <w:bottom w:val="single" w:sz="6" w:space="0" w:color="auto"/>
              <w:right w:val="single" w:sz="6" w:space="0" w:color="auto"/>
            </w:tcBorders>
            <w:shd w:val="clear" w:color="auto" w:fill="auto"/>
          </w:tcPr>
          <w:p w:rsidR="00BC5EB3" w:rsidRPr="00240276" w:rsidRDefault="00BC5EB3" w:rsidP="00AF3745">
            <w:pPr>
              <w:autoSpaceDE w:val="0"/>
              <w:autoSpaceDN w:val="0"/>
              <w:adjustRightInd w:val="0"/>
              <w:spacing w:line="240" w:lineRule="auto"/>
              <w:jc w:val="center"/>
              <w:rPr>
                <w:ins w:id="1737" w:author="srabhi" w:date="2015-07-20T15:24:00Z"/>
                <w:rFonts w:ascii="Arial" w:hAnsi="Arial" w:cs="Arial"/>
                <w:b/>
                <w:bCs/>
                <w:color w:val="000000"/>
                <w:sz w:val="21"/>
                <w:szCs w:val="21"/>
                <w:lang w:eastAsia="zh-CN"/>
              </w:rPr>
            </w:pPr>
            <w:ins w:id="1738" w:author="srabhi" w:date="2015-07-20T15:24:00Z">
              <w:r w:rsidRPr="00240276">
                <w:rPr>
                  <w:rFonts w:ascii="Arial" w:hAnsi="Arial" w:cs="Arial"/>
                  <w:b/>
                  <w:bCs/>
                  <w:color w:val="000000"/>
                  <w:sz w:val="21"/>
                  <w:szCs w:val="21"/>
                  <w:lang w:eastAsia="zh-CN"/>
                </w:rPr>
                <w:t>Estimate of AUC for test sample</w:t>
              </w:r>
            </w:ins>
          </w:p>
        </w:tc>
        <w:tc>
          <w:tcPr>
            <w:tcW w:w="0" w:type="auto"/>
            <w:tcBorders>
              <w:top w:val="single" w:sz="6" w:space="0" w:color="auto"/>
              <w:left w:val="single" w:sz="6" w:space="0" w:color="auto"/>
              <w:bottom w:val="single" w:sz="6" w:space="0" w:color="auto"/>
              <w:right w:val="single" w:sz="6" w:space="0" w:color="auto"/>
            </w:tcBorders>
            <w:shd w:val="clear" w:color="auto" w:fill="auto"/>
          </w:tcPr>
          <w:p w:rsidR="00BC5EB3" w:rsidRPr="00240276" w:rsidRDefault="00BC5EB3" w:rsidP="00AF3745">
            <w:pPr>
              <w:autoSpaceDE w:val="0"/>
              <w:autoSpaceDN w:val="0"/>
              <w:adjustRightInd w:val="0"/>
              <w:spacing w:line="240" w:lineRule="auto"/>
              <w:jc w:val="center"/>
              <w:rPr>
                <w:ins w:id="1739" w:author="srabhi" w:date="2015-07-20T15:24:00Z"/>
                <w:rFonts w:ascii="Arial" w:hAnsi="Arial" w:cs="Arial"/>
                <w:b/>
                <w:bCs/>
                <w:color w:val="000000"/>
                <w:sz w:val="21"/>
                <w:szCs w:val="21"/>
                <w:lang w:eastAsia="zh-CN"/>
              </w:rPr>
            </w:pPr>
            <w:ins w:id="1740" w:author="srabhi" w:date="2015-07-20T15:24:00Z">
              <w:r w:rsidRPr="00240276">
                <w:rPr>
                  <w:rFonts w:ascii="Arial" w:hAnsi="Arial" w:cs="Arial"/>
                  <w:b/>
                  <w:bCs/>
                  <w:color w:val="000000"/>
                  <w:sz w:val="21"/>
                  <w:szCs w:val="21"/>
                  <w:lang w:eastAsia="zh-CN"/>
                </w:rPr>
                <w:t>SD of estimate of AUC for test sample</w:t>
              </w:r>
            </w:ins>
          </w:p>
        </w:tc>
        <w:tc>
          <w:tcPr>
            <w:tcW w:w="0" w:type="auto"/>
            <w:tcBorders>
              <w:top w:val="single" w:sz="6" w:space="0" w:color="auto"/>
              <w:left w:val="single" w:sz="6" w:space="0" w:color="auto"/>
              <w:bottom w:val="single" w:sz="6" w:space="0" w:color="auto"/>
              <w:right w:val="single" w:sz="6" w:space="0" w:color="auto"/>
            </w:tcBorders>
            <w:shd w:val="clear" w:color="auto" w:fill="auto"/>
          </w:tcPr>
          <w:p w:rsidR="00BC5EB3" w:rsidRPr="00240276" w:rsidRDefault="00BC5EB3" w:rsidP="00AF3745">
            <w:pPr>
              <w:autoSpaceDE w:val="0"/>
              <w:autoSpaceDN w:val="0"/>
              <w:adjustRightInd w:val="0"/>
              <w:spacing w:line="240" w:lineRule="auto"/>
              <w:jc w:val="center"/>
              <w:rPr>
                <w:ins w:id="1741" w:author="srabhi" w:date="2015-07-20T15:24:00Z"/>
                <w:rFonts w:ascii="Arial" w:hAnsi="Arial" w:cs="Arial"/>
                <w:b/>
                <w:bCs/>
                <w:color w:val="000000"/>
                <w:sz w:val="21"/>
                <w:szCs w:val="21"/>
                <w:lang w:eastAsia="zh-CN"/>
              </w:rPr>
            </w:pPr>
            <w:ins w:id="1742" w:author="srabhi" w:date="2015-07-20T15:24:00Z">
              <w:r w:rsidRPr="00240276">
                <w:rPr>
                  <w:rFonts w:ascii="Arial" w:hAnsi="Arial" w:cs="Arial"/>
                  <w:b/>
                  <w:bCs/>
                  <w:color w:val="000000"/>
                  <w:sz w:val="21"/>
                  <w:szCs w:val="21"/>
                  <w:lang w:eastAsia="zh-CN"/>
                </w:rPr>
                <w:t>Accuracy of estimate: AUC for test -estimate of AUC for test sample</w:t>
              </w:r>
            </w:ins>
          </w:p>
        </w:tc>
        <w:tc>
          <w:tcPr>
            <w:tcW w:w="0" w:type="auto"/>
            <w:tcBorders>
              <w:top w:val="single" w:sz="6" w:space="0" w:color="auto"/>
              <w:left w:val="single" w:sz="6" w:space="0" w:color="auto"/>
              <w:bottom w:val="single" w:sz="6" w:space="0" w:color="auto"/>
              <w:right w:val="single" w:sz="6" w:space="0" w:color="auto"/>
            </w:tcBorders>
            <w:shd w:val="clear" w:color="auto" w:fill="auto"/>
          </w:tcPr>
          <w:p w:rsidR="00BC5EB3" w:rsidRPr="00240276" w:rsidRDefault="00BC5EB3" w:rsidP="00AF3745">
            <w:pPr>
              <w:autoSpaceDE w:val="0"/>
              <w:autoSpaceDN w:val="0"/>
              <w:adjustRightInd w:val="0"/>
              <w:spacing w:line="240" w:lineRule="auto"/>
              <w:jc w:val="center"/>
              <w:rPr>
                <w:ins w:id="1743" w:author="srabhi" w:date="2015-07-20T15:24:00Z"/>
                <w:rFonts w:ascii="Arial" w:hAnsi="Arial" w:cs="Arial"/>
                <w:b/>
                <w:bCs/>
                <w:color w:val="000000"/>
                <w:sz w:val="21"/>
                <w:szCs w:val="21"/>
                <w:lang w:eastAsia="zh-CN"/>
              </w:rPr>
            </w:pPr>
            <w:ins w:id="1744" w:author="srabhi" w:date="2015-07-20T15:24:00Z">
              <w:r w:rsidRPr="00240276">
                <w:rPr>
                  <w:rFonts w:ascii="Arial" w:hAnsi="Arial" w:cs="Arial"/>
                  <w:b/>
                  <w:bCs/>
                  <w:color w:val="000000"/>
                  <w:sz w:val="21"/>
                  <w:szCs w:val="21"/>
                  <w:lang w:eastAsia="zh-CN"/>
                </w:rPr>
                <w:t xml:space="preserve">Estimated </w:t>
              </w:r>
              <w:proofErr w:type="spellStart"/>
              <w:r w:rsidRPr="00240276">
                <w:rPr>
                  <w:rFonts w:ascii="Arial" w:hAnsi="Arial" w:cs="Arial"/>
                  <w:b/>
                  <w:bCs/>
                  <w:color w:val="000000"/>
                  <w:sz w:val="21"/>
                  <w:szCs w:val="21"/>
                  <w:lang w:eastAsia="zh-CN"/>
                </w:rPr>
                <w:t>overfitting</w:t>
              </w:r>
              <w:proofErr w:type="spellEnd"/>
              <w:r w:rsidRPr="00240276">
                <w:rPr>
                  <w:rFonts w:ascii="Arial" w:hAnsi="Arial" w:cs="Arial"/>
                  <w:b/>
                  <w:bCs/>
                  <w:color w:val="000000"/>
                  <w:sz w:val="21"/>
                  <w:szCs w:val="21"/>
                  <w:lang w:eastAsia="zh-CN"/>
                </w:rPr>
                <w:t xml:space="preserve"> (% difference): AUC for training -estimate of AUC for test as % of estimate of AUC for test</w:t>
              </w:r>
            </w:ins>
          </w:p>
        </w:tc>
      </w:tr>
      <w:tr w:rsidR="00BC5EB3" w:rsidRPr="00240276" w:rsidTr="00AF3745">
        <w:trPr>
          <w:trHeight w:val="307"/>
          <w:ins w:id="1745" w:author="srabhi" w:date="2015-07-20T15:24:00Z"/>
        </w:trPr>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rPr>
                <w:ins w:id="1746" w:author="srabhi" w:date="2015-07-20T15:24:00Z"/>
                <w:rFonts w:ascii="Arial" w:hAnsi="Arial" w:cs="Arial"/>
                <w:color w:val="000000"/>
                <w:sz w:val="21"/>
                <w:szCs w:val="21"/>
                <w:lang w:eastAsia="zh-CN"/>
              </w:rPr>
            </w:pPr>
            <w:ins w:id="1747" w:author="srabhi" w:date="2015-07-20T15:24:00Z">
              <w:r w:rsidRPr="00240276">
                <w:rPr>
                  <w:rFonts w:ascii="Arial" w:hAnsi="Arial" w:cs="Arial"/>
                  <w:color w:val="000000"/>
                  <w:sz w:val="21"/>
                  <w:szCs w:val="21"/>
                  <w:lang w:eastAsia="zh-CN"/>
                </w:rPr>
                <w:t>Relapse</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rPr>
                <w:ins w:id="1748" w:author="srabhi" w:date="2015-07-20T15:24:00Z"/>
                <w:rFonts w:ascii="Arial" w:hAnsi="Arial" w:cs="Arial"/>
                <w:color w:val="000000"/>
                <w:sz w:val="21"/>
                <w:szCs w:val="21"/>
                <w:lang w:eastAsia="zh-CN"/>
              </w:rPr>
            </w:pPr>
            <w:ins w:id="1749" w:author="srabhi" w:date="2015-07-20T15:24:00Z">
              <w:r w:rsidRPr="00240276">
                <w:rPr>
                  <w:rFonts w:ascii="Arial" w:hAnsi="Arial" w:cs="Arial"/>
                  <w:color w:val="000000"/>
                  <w:sz w:val="21"/>
                  <w:szCs w:val="21"/>
                  <w:lang w:eastAsia="zh-CN"/>
                </w:rPr>
                <w:t xml:space="preserve">Standard logistic </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750" w:author="srabhi" w:date="2015-07-20T15:24:00Z"/>
                <w:rFonts w:ascii="Arial" w:hAnsi="Arial" w:cs="Arial"/>
                <w:color w:val="000000"/>
                <w:sz w:val="21"/>
                <w:szCs w:val="21"/>
                <w:lang w:eastAsia="zh-CN"/>
              </w:rPr>
            </w:pPr>
            <w:ins w:id="1751" w:author="srabhi" w:date="2015-07-20T15:24:00Z">
              <w:r w:rsidRPr="00240276">
                <w:rPr>
                  <w:rFonts w:ascii="Arial" w:hAnsi="Arial" w:cs="Arial"/>
                  <w:color w:val="000000"/>
                  <w:sz w:val="21"/>
                  <w:szCs w:val="21"/>
                  <w:lang w:eastAsia="zh-CN"/>
                </w:rPr>
                <w:t>1,674</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752" w:author="srabhi" w:date="2015-07-20T15:24:00Z"/>
                <w:rFonts w:ascii="Arial" w:hAnsi="Arial" w:cs="Arial"/>
                <w:color w:val="000000"/>
                <w:sz w:val="21"/>
                <w:szCs w:val="21"/>
                <w:lang w:eastAsia="zh-CN"/>
              </w:rPr>
            </w:pPr>
            <w:ins w:id="1753" w:author="srabhi" w:date="2015-07-20T15:24:00Z">
              <w:r w:rsidRPr="00240276">
                <w:rPr>
                  <w:rFonts w:ascii="Arial" w:hAnsi="Arial" w:cs="Arial"/>
                  <w:color w:val="000000"/>
                  <w:sz w:val="21"/>
                  <w:szCs w:val="21"/>
                  <w:lang w:eastAsia="zh-CN"/>
                </w:rPr>
                <w:t>1,674</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754" w:author="srabhi" w:date="2015-07-20T15:24:00Z"/>
                <w:rFonts w:ascii="Arial" w:hAnsi="Arial" w:cs="Arial"/>
                <w:color w:val="000000"/>
                <w:sz w:val="21"/>
                <w:szCs w:val="21"/>
                <w:lang w:eastAsia="zh-CN"/>
              </w:rPr>
            </w:pPr>
            <w:ins w:id="1755" w:author="srabhi" w:date="2015-07-20T15:24:00Z">
              <w:r w:rsidRPr="00240276">
                <w:rPr>
                  <w:rFonts w:ascii="Arial" w:hAnsi="Arial" w:cs="Arial"/>
                  <w:color w:val="000000"/>
                  <w:sz w:val="21"/>
                  <w:szCs w:val="21"/>
                  <w:lang w:eastAsia="zh-CN"/>
                </w:rPr>
                <w:t>74.7%</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756" w:author="srabhi" w:date="2015-07-20T15:24:00Z"/>
                <w:rFonts w:ascii="Arial" w:hAnsi="Arial" w:cs="Arial"/>
                <w:color w:val="000000"/>
                <w:sz w:val="21"/>
                <w:szCs w:val="21"/>
                <w:lang w:eastAsia="zh-CN"/>
              </w:rPr>
            </w:pPr>
            <w:ins w:id="1757" w:author="srabhi" w:date="2015-07-20T15:24:00Z">
              <w:r w:rsidRPr="00240276">
                <w:rPr>
                  <w:rFonts w:ascii="Arial" w:hAnsi="Arial" w:cs="Arial"/>
                  <w:color w:val="000000"/>
                  <w:sz w:val="21"/>
                  <w:szCs w:val="21"/>
                  <w:lang w:eastAsia="zh-CN"/>
                </w:rPr>
                <w:t>68.0%</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758" w:author="srabhi" w:date="2015-07-20T15:24:00Z"/>
                <w:rFonts w:ascii="Arial" w:hAnsi="Arial" w:cs="Arial"/>
                <w:color w:val="000000"/>
                <w:sz w:val="21"/>
                <w:szCs w:val="21"/>
                <w:lang w:eastAsia="zh-CN"/>
              </w:rPr>
            </w:pPr>
            <w:ins w:id="1759" w:author="srabhi" w:date="2015-07-20T15:24:00Z">
              <w:r w:rsidRPr="00240276">
                <w:rPr>
                  <w:rFonts w:ascii="Arial" w:hAnsi="Arial" w:cs="Arial"/>
                  <w:color w:val="000000"/>
                  <w:sz w:val="21"/>
                  <w:szCs w:val="21"/>
                  <w:lang w:eastAsia="zh-CN"/>
                </w:rPr>
                <w:t>9.9</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760" w:author="srabhi" w:date="2015-07-20T15:24:00Z"/>
                <w:rFonts w:ascii="Arial" w:hAnsi="Arial" w:cs="Arial"/>
                <w:color w:val="000000"/>
                <w:sz w:val="21"/>
                <w:szCs w:val="21"/>
                <w:lang w:eastAsia="zh-CN"/>
              </w:rPr>
            </w:pPr>
            <w:ins w:id="1761" w:author="srabhi" w:date="2015-07-20T15:24:00Z">
              <w:r w:rsidRPr="00240276">
                <w:rPr>
                  <w:rFonts w:ascii="Arial" w:hAnsi="Arial" w:cs="Arial"/>
                  <w:color w:val="000000"/>
                  <w:sz w:val="21"/>
                  <w:szCs w:val="21"/>
                  <w:lang w:eastAsia="zh-CN"/>
                </w:rPr>
                <w:t>67.7%</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762" w:author="srabhi" w:date="2015-07-20T15:24:00Z"/>
                <w:rFonts w:ascii="Arial" w:hAnsi="Arial" w:cs="Arial"/>
                <w:color w:val="000000"/>
                <w:sz w:val="21"/>
                <w:szCs w:val="21"/>
                <w:lang w:eastAsia="zh-CN"/>
              </w:rPr>
            </w:pPr>
            <w:ins w:id="1763" w:author="srabhi" w:date="2015-07-20T15:24:00Z">
              <w:r w:rsidRPr="00240276">
                <w:rPr>
                  <w:rFonts w:ascii="Arial" w:hAnsi="Arial" w:cs="Arial"/>
                  <w:color w:val="000000"/>
                  <w:sz w:val="21"/>
                  <w:szCs w:val="21"/>
                  <w:lang w:eastAsia="zh-CN"/>
                </w:rPr>
                <w:t>1.8%</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764" w:author="srabhi" w:date="2015-07-20T15:24:00Z"/>
                <w:rFonts w:ascii="Arial" w:hAnsi="Arial" w:cs="Arial"/>
                <w:color w:val="000000"/>
                <w:sz w:val="21"/>
                <w:szCs w:val="21"/>
                <w:lang w:eastAsia="zh-CN"/>
              </w:rPr>
            </w:pPr>
            <w:ins w:id="1765" w:author="srabhi" w:date="2015-07-20T15:24:00Z">
              <w:r w:rsidRPr="00240276">
                <w:rPr>
                  <w:rFonts w:ascii="Arial" w:hAnsi="Arial" w:cs="Arial"/>
                  <w:color w:val="000000"/>
                  <w:sz w:val="21"/>
                  <w:szCs w:val="21"/>
                  <w:lang w:eastAsia="zh-CN"/>
                </w:rPr>
                <w:t>0.3%</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766" w:author="srabhi" w:date="2015-07-20T15:24:00Z"/>
                <w:rFonts w:ascii="Arial" w:hAnsi="Arial" w:cs="Arial"/>
                <w:color w:val="000000"/>
                <w:sz w:val="21"/>
                <w:szCs w:val="21"/>
                <w:lang w:eastAsia="zh-CN"/>
              </w:rPr>
            </w:pPr>
            <w:ins w:id="1767" w:author="srabhi" w:date="2015-07-20T15:24:00Z">
              <w:r w:rsidRPr="00240276">
                <w:rPr>
                  <w:rFonts w:ascii="Arial" w:hAnsi="Arial" w:cs="Arial"/>
                  <w:color w:val="000000"/>
                  <w:sz w:val="21"/>
                  <w:szCs w:val="21"/>
                  <w:lang w:eastAsia="zh-CN"/>
                </w:rPr>
                <w:t>10.4</w:t>
              </w:r>
            </w:ins>
          </w:p>
        </w:tc>
      </w:tr>
      <w:tr w:rsidR="00BC5EB3" w:rsidRPr="00240276" w:rsidTr="00AF3745">
        <w:trPr>
          <w:trHeight w:val="307"/>
          <w:ins w:id="1768" w:author="srabhi" w:date="2015-07-20T15:24:00Z"/>
        </w:trPr>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rPr>
                <w:ins w:id="1769" w:author="srabhi" w:date="2015-07-20T15:24:00Z"/>
                <w:rFonts w:ascii="Arial" w:hAnsi="Arial" w:cs="Arial"/>
                <w:color w:val="000000"/>
                <w:sz w:val="21"/>
                <w:szCs w:val="21"/>
                <w:lang w:eastAsia="zh-CN"/>
              </w:rPr>
            </w:pPr>
            <w:ins w:id="1770" w:author="srabhi" w:date="2015-07-20T15:24:00Z">
              <w:r w:rsidRPr="00240276">
                <w:rPr>
                  <w:rFonts w:ascii="Arial" w:hAnsi="Arial" w:cs="Arial"/>
                  <w:color w:val="000000"/>
                  <w:sz w:val="21"/>
                  <w:szCs w:val="21"/>
                  <w:lang w:eastAsia="zh-CN"/>
                </w:rPr>
                <w:t>Relapse</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rPr>
                <w:ins w:id="1771" w:author="srabhi" w:date="2015-07-20T15:24:00Z"/>
                <w:rFonts w:ascii="Arial" w:hAnsi="Arial" w:cs="Arial"/>
                <w:color w:val="000000"/>
                <w:sz w:val="21"/>
                <w:szCs w:val="21"/>
                <w:lang w:eastAsia="zh-CN"/>
              </w:rPr>
            </w:pPr>
            <w:ins w:id="1772" w:author="srabhi" w:date="2015-07-20T15:24:00Z">
              <w:r w:rsidRPr="00240276">
                <w:rPr>
                  <w:rFonts w:ascii="Arial" w:hAnsi="Arial" w:cs="Arial"/>
                  <w:color w:val="000000"/>
                  <w:sz w:val="21"/>
                  <w:szCs w:val="21"/>
                  <w:lang w:eastAsia="zh-CN"/>
                </w:rPr>
                <w:t xml:space="preserve">Standard logistic </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773" w:author="srabhi" w:date="2015-07-20T15:24:00Z"/>
                <w:rFonts w:ascii="Arial" w:hAnsi="Arial" w:cs="Arial"/>
                <w:color w:val="000000"/>
                <w:sz w:val="21"/>
                <w:szCs w:val="21"/>
                <w:lang w:eastAsia="zh-CN"/>
              </w:rPr>
            </w:pPr>
            <w:ins w:id="1774" w:author="srabhi" w:date="2015-07-20T15:24:00Z">
              <w:r w:rsidRPr="00240276">
                <w:rPr>
                  <w:rFonts w:ascii="Arial" w:hAnsi="Arial" w:cs="Arial"/>
                  <w:color w:val="000000"/>
                  <w:sz w:val="21"/>
                  <w:szCs w:val="21"/>
                  <w:lang w:eastAsia="zh-CN"/>
                </w:rPr>
                <w:t>400</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775" w:author="srabhi" w:date="2015-07-20T15:24:00Z"/>
                <w:rFonts w:ascii="Arial" w:hAnsi="Arial" w:cs="Arial"/>
                <w:color w:val="000000"/>
                <w:sz w:val="21"/>
                <w:szCs w:val="21"/>
                <w:lang w:eastAsia="zh-CN"/>
              </w:rPr>
            </w:pPr>
            <w:ins w:id="1776" w:author="srabhi" w:date="2015-07-20T15:24:00Z">
              <w:r w:rsidRPr="00240276">
                <w:rPr>
                  <w:rFonts w:ascii="Arial" w:hAnsi="Arial" w:cs="Arial"/>
                  <w:color w:val="000000"/>
                  <w:sz w:val="21"/>
                  <w:szCs w:val="21"/>
                  <w:lang w:eastAsia="zh-CN"/>
                </w:rPr>
                <w:t>2,948</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777" w:author="srabhi" w:date="2015-07-20T15:24:00Z"/>
                <w:rFonts w:ascii="Arial" w:hAnsi="Arial" w:cs="Arial"/>
                <w:color w:val="000000"/>
                <w:sz w:val="21"/>
                <w:szCs w:val="21"/>
                <w:lang w:eastAsia="zh-CN"/>
              </w:rPr>
            </w:pPr>
            <w:ins w:id="1778" w:author="srabhi" w:date="2015-07-20T15:24:00Z">
              <w:r w:rsidRPr="00240276">
                <w:rPr>
                  <w:rFonts w:ascii="Arial" w:hAnsi="Arial" w:cs="Arial"/>
                  <w:color w:val="000000"/>
                  <w:sz w:val="21"/>
                  <w:szCs w:val="21"/>
                  <w:lang w:eastAsia="zh-CN"/>
                </w:rPr>
                <w:t>82.7%</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779" w:author="srabhi" w:date="2015-07-20T15:24:00Z"/>
                <w:rFonts w:ascii="Arial" w:hAnsi="Arial" w:cs="Arial"/>
                <w:color w:val="000000"/>
                <w:sz w:val="21"/>
                <w:szCs w:val="21"/>
                <w:lang w:eastAsia="zh-CN"/>
              </w:rPr>
            </w:pPr>
            <w:ins w:id="1780" w:author="srabhi" w:date="2015-07-20T15:24:00Z">
              <w:r w:rsidRPr="00240276">
                <w:rPr>
                  <w:rFonts w:ascii="Arial" w:hAnsi="Arial" w:cs="Arial"/>
                  <w:color w:val="000000"/>
                  <w:sz w:val="21"/>
                  <w:szCs w:val="21"/>
                  <w:lang w:eastAsia="zh-CN"/>
                </w:rPr>
                <w:t>62.3%</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781" w:author="srabhi" w:date="2015-07-20T15:24:00Z"/>
                <w:rFonts w:ascii="Arial" w:hAnsi="Arial" w:cs="Arial"/>
                <w:color w:val="000000"/>
                <w:sz w:val="21"/>
                <w:szCs w:val="21"/>
                <w:lang w:eastAsia="zh-CN"/>
              </w:rPr>
            </w:pPr>
            <w:ins w:id="1782" w:author="srabhi" w:date="2015-07-20T15:24:00Z">
              <w:r w:rsidRPr="00240276">
                <w:rPr>
                  <w:rFonts w:ascii="Arial" w:hAnsi="Arial" w:cs="Arial"/>
                  <w:color w:val="000000"/>
                  <w:sz w:val="21"/>
                  <w:szCs w:val="21"/>
                  <w:lang w:eastAsia="zh-CN"/>
                </w:rPr>
                <w:t>32.7</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783" w:author="srabhi" w:date="2015-07-20T15:24:00Z"/>
                <w:rFonts w:ascii="Arial" w:hAnsi="Arial" w:cs="Arial"/>
                <w:color w:val="000000"/>
                <w:sz w:val="21"/>
                <w:szCs w:val="21"/>
                <w:lang w:eastAsia="zh-CN"/>
              </w:rPr>
            </w:pPr>
            <w:ins w:id="1784" w:author="srabhi" w:date="2015-07-20T15:24:00Z">
              <w:r w:rsidRPr="00240276">
                <w:rPr>
                  <w:rFonts w:ascii="Arial" w:hAnsi="Arial" w:cs="Arial"/>
                  <w:color w:val="000000"/>
                  <w:sz w:val="21"/>
                  <w:szCs w:val="21"/>
                  <w:lang w:eastAsia="zh-CN"/>
                </w:rPr>
                <w:t>60.4%</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785" w:author="srabhi" w:date="2015-07-20T15:24:00Z"/>
                <w:rFonts w:ascii="Arial" w:hAnsi="Arial" w:cs="Arial"/>
                <w:color w:val="000000"/>
                <w:sz w:val="21"/>
                <w:szCs w:val="21"/>
                <w:lang w:eastAsia="zh-CN"/>
              </w:rPr>
            </w:pPr>
            <w:ins w:id="1786" w:author="srabhi" w:date="2015-07-20T15:24:00Z">
              <w:r w:rsidRPr="00240276">
                <w:rPr>
                  <w:rFonts w:ascii="Arial" w:hAnsi="Arial" w:cs="Arial"/>
                  <w:color w:val="000000"/>
                  <w:sz w:val="21"/>
                  <w:szCs w:val="21"/>
                  <w:lang w:eastAsia="zh-CN"/>
                </w:rPr>
                <w:t>5.7%</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787" w:author="srabhi" w:date="2015-07-20T15:24:00Z"/>
                <w:rFonts w:ascii="Arial" w:hAnsi="Arial" w:cs="Arial"/>
                <w:color w:val="000000"/>
                <w:sz w:val="21"/>
                <w:szCs w:val="21"/>
                <w:lang w:eastAsia="zh-CN"/>
              </w:rPr>
            </w:pPr>
            <w:ins w:id="1788" w:author="srabhi" w:date="2015-07-20T15:24:00Z">
              <w:r w:rsidRPr="00240276">
                <w:rPr>
                  <w:rFonts w:ascii="Arial" w:hAnsi="Arial" w:cs="Arial"/>
                  <w:color w:val="000000"/>
                  <w:sz w:val="21"/>
                  <w:szCs w:val="21"/>
                  <w:lang w:eastAsia="zh-CN"/>
                </w:rPr>
                <w:t>2.0%</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789" w:author="srabhi" w:date="2015-07-20T15:24:00Z"/>
                <w:rFonts w:ascii="Arial" w:hAnsi="Arial" w:cs="Arial"/>
                <w:color w:val="000000"/>
                <w:sz w:val="21"/>
                <w:szCs w:val="21"/>
                <w:lang w:eastAsia="zh-CN"/>
              </w:rPr>
            </w:pPr>
            <w:ins w:id="1790" w:author="srabhi" w:date="2015-07-20T15:24:00Z">
              <w:r w:rsidRPr="00240276">
                <w:rPr>
                  <w:rFonts w:ascii="Arial" w:hAnsi="Arial" w:cs="Arial"/>
                  <w:color w:val="000000"/>
                  <w:sz w:val="21"/>
                  <w:szCs w:val="21"/>
                  <w:lang w:eastAsia="zh-CN"/>
                </w:rPr>
                <w:t>37.0</w:t>
              </w:r>
            </w:ins>
          </w:p>
        </w:tc>
      </w:tr>
      <w:tr w:rsidR="00BC5EB3" w:rsidRPr="00240276" w:rsidTr="00AF3745">
        <w:trPr>
          <w:trHeight w:val="307"/>
          <w:ins w:id="1791" w:author="srabhi" w:date="2015-07-20T15:24:00Z"/>
        </w:trPr>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rPr>
                <w:ins w:id="1792" w:author="srabhi" w:date="2015-07-20T15:24:00Z"/>
                <w:rFonts w:ascii="Arial" w:hAnsi="Arial" w:cs="Arial"/>
                <w:color w:val="000000"/>
                <w:sz w:val="21"/>
                <w:szCs w:val="21"/>
                <w:lang w:eastAsia="zh-CN"/>
              </w:rPr>
            </w:pPr>
            <w:ins w:id="1793" w:author="srabhi" w:date="2015-07-20T15:24:00Z">
              <w:r w:rsidRPr="00240276">
                <w:rPr>
                  <w:rFonts w:ascii="Arial" w:hAnsi="Arial" w:cs="Arial"/>
                  <w:color w:val="000000"/>
                  <w:sz w:val="21"/>
                  <w:szCs w:val="21"/>
                  <w:lang w:eastAsia="zh-CN"/>
                </w:rPr>
                <w:t>Relapse</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rPr>
                <w:ins w:id="1794" w:author="srabhi" w:date="2015-07-20T15:24:00Z"/>
                <w:rFonts w:ascii="Arial" w:hAnsi="Arial" w:cs="Arial"/>
                <w:color w:val="000000"/>
                <w:sz w:val="21"/>
                <w:szCs w:val="21"/>
                <w:lang w:eastAsia="zh-CN"/>
              </w:rPr>
            </w:pPr>
            <w:ins w:id="1795" w:author="srabhi" w:date="2015-07-20T15:24:00Z">
              <w:r w:rsidRPr="00240276">
                <w:rPr>
                  <w:rFonts w:ascii="Arial" w:hAnsi="Arial" w:cs="Arial"/>
                  <w:color w:val="000000"/>
                  <w:sz w:val="21"/>
                  <w:szCs w:val="21"/>
                  <w:lang w:eastAsia="zh-CN"/>
                </w:rPr>
                <w:t xml:space="preserve">Standard logistic </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796" w:author="srabhi" w:date="2015-07-20T15:24:00Z"/>
                <w:rFonts w:ascii="Arial" w:hAnsi="Arial" w:cs="Arial"/>
                <w:color w:val="000000"/>
                <w:sz w:val="21"/>
                <w:szCs w:val="21"/>
                <w:lang w:eastAsia="zh-CN"/>
              </w:rPr>
            </w:pPr>
            <w:ins w:id="1797" w:author="srabhi" w:date="2015-07-20T15:24:00Z">
              <w:r w:rsidRPr="00240276">
                <w:rPr>
                  <w:rFonts w:ascii="Arial" w:hAnsi="Arial" w:cs="Arial"/>
                  <w:color w:val="000000"/>
                  <w:sz w:val="21"/>
                  <w:szCs w:val="21"/>
                  <w:lang w:eastAsia="zh-CN"/>
                </w:rPr>
                <w:t>3348</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798" w:author="srabhi" w:date="2015-07-20T15:24:00Z"/>
                <w:rFonts w:ascii="Arial" w:hAnsi="Arial" w:cs="Arial"/>
                <w:color w:val="000000"/>
                <w:sz w:val="21"/>
                <w:szCs w:val="21"/>
                <w:lang w:eastAsia="zh-CN"/>
              </w:rPr>
            </w:pPr>
            <w:ins w:id="1799" w:author="srabhi" w:date="2015-07-20T15:24:00Z">
              <w:r w:rsidRPr="00240276">
                <w:rPr>
                  <w:rFonts w:ascii="Arial" w:hAnsi="Arial" w:cs="Arial"/>
                  <w:color w:val="000000"/>
                  <w:sz w:val="21"/>
                  <w:szCs w:val="21"/>
                  <w:lang w:eastAsia="zh-CN"/>
                </w:rPr>
                <w:t>NA</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00" w:author="srabhi" w:date="2015-07-20T15:24:00Z"/>
                <w:rFonts w:ascii="Arial" w:hAnsi="Arial" w:cs="Arial"/>
                <w:color w:val="000000"/>
                <w:sz w:val="21"/>
                <w:szCs w:val="21"/>
                <w:lang w:eastAsia="zh-CN"/>
              </w:rPr>
            </w:pPr>
            <w:ins w:id="1801" w:author="srabhi" w:date="2015-07-20T15:24:00Z">
              <w:r w:rsidRPr="00240276">
                <w:rPr>
                  <w:rFonts w:ascii="Arial" w:hAnsi="Arial" w:cs="Arial"/>
                  <w:color w:val="000000"/>
                  <w:sz w:val="21"/>
                  <w:szCs w:val="21"/>
                  <w:lang w:eastAsia="zh-CN"/>
                </w:rPr>
                <w:t>73.0%</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02" w:author="srabhi" w:date="2015-07-20T15:24:00Z"/>
                <w:rFonts w:ascii="Arial" w:hAnsi="Arial" w:cs="Arial"/>
                <w:color w:val="000000"/>
                <w:sz w:val="21"/>
                <w:szCs w:val="21"/>
                <w:lang w:eastAsia="zh-CN"/>
              </w:rPr>
            </w:pPr>
            <w:ins w:id="1803" w:author="srabhi" w:date="2015-07-20T15:24:00Z">
              <w:r w:rsidRPr="00240276">
                <w:rPr>
                  <w:rFonts w:ascii="Arial" w:hAnsi="Arial" w:cs="Arial"/>
                  <w:color w:val="000000"/>
                  <w:sz w:val="21"/>
                  <w:szCs w:val="21"/>
                  <w:lang w:eastAsia="zh-CN"/>
                </w:rPr>
                <w:t>NA</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04" w:author="srabhi" w:date="2015-07-20T15:24:00Z"/>
                <w:rFonts w:ascii="Arial" w:hAnsi="Arial" w:cs="Arial"/>
                <w:color w:val="000000"/>
                <w:sz w:val="21"/>
                <w:szCs w:val="21"/>
                <w:lang w:eastAsia="zh-CN"/>
              </w:rPr>
            </w:pPr>
            <w:ins w:id="1805" w:author="srabhi" w:date="2015-07-20T15:24:00Z">
              <w:r w:rsidRPr="00240276">
                <w:rPr>
                  <w:rFonts w:ascii="Arial" w:hAnsi="Arial" w:cs="Arial"/>
                  <w:color w:val="000000"/>
                  <w:sz w:val="21"/>
                  <w:szCs w:val="21"/>
                  <w:lang w:eastAsia="zh-CN"/>
                </w:rPr>
                <w:t>NA</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06" w:author="srabhi" w:date="2015-07-20T15:24:00Z"/>
                <w:rFonts w:ascii="Arial" w:hAnsi="Arial" w:cs="Arial"/>
                <w:color w:val="000000"/>
                <w:sz w:val="21"/>
                <w:szCs w:val="21"/>
                <w:lang w:eastAsia="zh-CN"/>
              </w:rPr>
            </w:pPr>
            <w:ins w:id="1807" w:author="srabhi" w:date="2015-07-20T15:24:00Z">
              <w:r w:rsidRPr="00240276">
                <w:rPr>
                  <w:rFonts w:ascii="Arial" w:hAnsi="Arial" w:cs="Arial"/>
                  <w:color w:val="000000"/>
                  <w:sz w:val="21"/>
                  <w:szCs w:val="21"/>
                  <w:lang w:eastAsia="zh-CN"/>
                </w:rPr>
                <w:t>69.3%</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08" w:author="srabhi" w:date="2015-07-20T15:24:00Z"/>
                <w:rFonts w:ascii="Arial" w:hAnsi="Arial" w:cs="Arial"/>
                <w:color w:val="000000"/>
                <w:sz w:val="21"/>
                <w:szCs w:val="21"/>
                <w:lang w:eastAsia="zh-CN"/>
              </w:rPr>
            </w:pPr>
            <w:ins w:id="1809" w:author="srabhi" w:date="2015-07-20T15:24:00Z">
              <w:r w:rsidRPr="00240276">
                <w:rPr>
                  <w:rFonts w:ascii="Arial" w:hAnsi="Arial" w:cs="Arial"/>
                  <w:color w:val="000000"/>
                  <w:sz w:val="21"/>
                  <w:szCs w:val="21"/>
                  <w:lang w:eastAsia="zh-CN"/>
                </w:rPr>
                <w:t>0.3%</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10" w:author="srabhi" w:date="2015-07-20T15:24:00Z"/>
                <w:rFonts w:ascii="Arial" w:hAnsi="Arial" w:cs="Arial"/>
                <w:color w:val="000000"/>
                <w:sz w:val="21"/>
                <w:szCs w:val="21"/>
                <w:lang w:eastAsia="zh-CN"/>
              </w:rPr>
            </w:pPr>
            <w:ins w:id="1811" w:author="srabhi" w:date="2015-07-20T15:24:00Z">
              <w:r w:rsidRPr="00240276">
                <w:rPr>
                  <w:rFonts w:ascii="Arial" w:hAnsi="Arial" w:cs="Arial"/>
                  <w:color w:val="000000"/>
                  <w:sz w:val="21"/>
                  <w:szCs w:val="21"/>
                  <w:lang w:eastAsia="zh-CN"/>
                </w:rPr>
                <w:t>NA</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12" w:author="srabhi" w:date="2015-07-20T15:24:00Z"/>
                <w:rFonts w:ascii="Arial" w:hAnsi="Arial" w:cs="Arial"/>
                <w:color w:val="000000"/>
                <w:sz w:val="21"/>
                <w:szCs w:val="21"/>
                <w:lang w:eastAsia="zh-CN"/>
              </w:rPr>
            </w:pPr>
            <w:ins w:id="1813" w:author="srabhi" w:date="2015-07-20T15:24:00Z">
              <w:r w:rsidRPr="00240276">
                <w:rPr>
                  <w:rFonts w:ascii="Arial" w:hAnsi="Arial" w:cs="Arial"/>
                  <w:color w:val="000000"/>
                  <w:sz w:val="21"/>
                  <w:szCs w:val="21"/>
                  <w:lang w:eastAsia="zh-CN"/>
                </w:rPr>
                <w:t>5.4</w:t>
              </w:r>
            </w:ins>
          </w:p>
        </w:tc>
      </w:tr>
      <w:tr w:rsidR="00BC5EB3" w:rsidRPr="00240276" w:rsidTr="00AF3745">
        <w:trPr>
          <w:trHeight w:val="307"/>
          <w:ins w:id="1814" w:author="srabhi" w:date="2015-07-20T15:24:00Z"/>
        </w:trPr>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rPr>
                <w:ins w:id="1815" w:author="srabhi" w:date="2015-07-20T15:24:00Z"/>
                <w:rFonts w:ascii="Arial" w:hAnsi="Arial" w:cs="Arial"/>
                <w:color w:val="000000"/>
                <w:sz w:val="21"/>
                <w:szCs w:val="21"/>
                <w:lang w:eastAsia="zh-CN"/>
              </w:rPr>
            </w:pPr>
            <w:ins w:id="1816" w:author="srabhi" w:date="2015-07-20T15:24:00Z">
              <w:r w:rsidRPr="00240276">
                <w:rPr>
                  <w:rFonts w:ascii="Arial" w:hAnsi="Arial" w:cs="Arial"/>
                  <w:color w:val="000000"/>
                  <w:sz w:val="21"/>
                  <w:szCs w:val="21"/>
                  <w:lang w:eastAsia="zh-CN"/>
                </w:rPr>
                <w:t>Relapse</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rPr>
                <w:ins w:id="1817" w:author="srabhi" w:date="2015-07-20T15:24:00Z"/>
                <w:rFonts w:ascii="Arial" w:hAnsi="Arial" w:cs="Arial"/>
                <w:color w:val="000000"/>
                <w:sz w:val="21"/>
                <w:szCs w:val="21"/>
                <w:lang w:eastAsia="zh-CN"/>
              </w:rPr>
            </w:pPr>
            <w:ins w:id="1818" w:author="srabhi" w:date="2015-07-20T15:24:00Z">
              <w:r w:rsidRPr="00240276">
                <w:rPr>
                  <w:rFonts w:ascii="Arial" w:hAnsi="Arial" w:cs="Arial"/>
                  <w:color w:val="000000"/>
                  <w:sz w:val="21"/>
                  <w:szCs w:val="21"/>
                  <w:lang w:eastAsia="zh-CN"/>
                </w:rPr>
                <w:t>Lasso</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19" w:author="srabhi" w:date="2015-07-20T15:24:00Z"/>
                <w:rFonts w:ascii="Arial" w:hAnsi="Arial" w:cs="Arial"/>
                <w:color w:val="000000"/>
                <w:sz w:val="21"/>
                <w:szCs w:val="21"/>
                <w:lang w:eastAsia="zh-CN"/>
              </w:rPr>
            </w:pPr>
            <w:ins w:id="1820" w:author="srabhi" w:date="2015-07-20T15:24:00Z">
              <w:r w:rsidRPr="00240276">
                <w:rPr>
                  <w:rFonts w:ascii="Arial" w:hAnsi="Arial" w:cs="Arial"/>
                  <w:color w:val="000000"/>
                  <w:sz w:val="21"/>
                  <w:szCs w:val="21"/>
                  <w:lang w:eastAsia="zh-CN"/>
                </w:rPr>
                <w:t>3348</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21" w:author="srabhi" w:date="2015-07-20T15:24:00Z"/>
                <w:rFonts w:ascii="Arial" w:hAnsi="Arial" w:cs="Arial"/>
                <w:color w:val="000000"/>
                <w:sz w:val="21"/>
                <w:szCs w:val="21"/>
                <w:lang w:eastAsia="zh-CN"/>
              </w:rPr>
            </w:pPr>
            <w:ins w:id="1822" w:author="srabhi" w:date="2015-07-20T15:24:00Z">
              <w:r w:rsidRPr="00240276">
                <w:rPr>
                  <w:rFonts w:ascii="Arial" w:hAnsi="Arial" w:cs="Arial"/>
                  <w:color w:val="000000"/>
                  <w:sz w:val="21"/>
                  <w:szCs w:val="21"/>
                  <w:lang w:eastAsia="zh-CN"/>
                </w:rPr>
                <w:t>NA</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23" w:author="srabhi" w:date="2015-07-20T15:24:00Z"/>
                <w:rFonts w:ascii="Arial" w:hAnsi="Arial" w:cs="Arial"/>
                <w:color w:val="FF0000"/>
                <w:sz w:val="21"/>
                <w:szCs w:val="21"/>
                <w:lang w:eastAsia="zh-CN"/>
              </w:rPr>
            </w:pPr>
            <w:ins w:id="1824" w:author="srabhi" w:date="2015-07-20T15:24:00Z">
              <w:r w:rsidRPr="00240276">
                <w:rPr>
                  <w:rFonts w:ascii="Arial" w:hAnsi="Arial" w:cs="Arial"/>
                  <w:color w:val="FF0000"/>
                  <w:sz w:val="21"/>
                  <w:szCs w:val="21"/>
                  <w:lang w:eastAsia="zh-CN"/>
                </w:rPr>
                <w:t>71.5%</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25" w:author="srabhi" w:date="2015-07-20T15:24:00Z"/>
                <w:rFonts w:ascii="Arial" w:hAnsi="Arial" w:cs="Arial"/>
                <w:color w:val="000000"/>
                <w:sz w:val="21"/>
                <w:szCs w:val="21"/>
                <w:lang w:eastAsia="zh-CN"/>
              </w:rPr>
            </w:pPr>
            <w:ins w:id="1826" w:author="srabhi" w:date="2015-07-20T15:24:00Z">
              <w:r w:rsidRPr="00240276">
                <w:rPr>
                  <w:rFonts w:ascii="Arial" w:hAnsi="Arial" w:cs="Arial"/>
                  <w:color w:val="000000"/>
                  <w:sz w:val="21"/>
                  <w:szCs w:val="21"/>
                  <w:lang w:eastAsia="zh-CN"/>
                </w:rPr>
                <w:t>NA</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27" w:author="srabhi" w:date="2015-07-20T15:24:00Z"/>
                <w:rFonts w:ascii="Arial" w:hAnsi="Arial" w:cs="Arial"/>
                <w:color w:val="000000"/>
                <w:sz w:val="21"/>
                <w:szCs w:val="21"/>
                <w:lang w:eastAsia="zh-CN"/>
              </w:rPr>
            </w:pPr>
            <w:ins w:id="1828" w:author="srabhi" w:date="2015-07-20T15:24:00Z">
              <w:r w:rsidRPr="00240276">
                <w:rPr>
                  <w:rFonts w:ascii="Arial" w:hAnsi="Arial" w:cs="Arial"/>
                  <w:color w:val="000000"/>
                  <w:sz w:val="21"/>
                  <w:szCs w:val="21"/>
                  <w:lang w:eastAsia="zh-CN"/>
                </w:rPr>
                <w:t>NA</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29" w:author="srabhi" w:date="2015-07-20T15:24:00Z"/>
                <w:rFonts w:ascii="Arial" w:hAnsi="Arial" w:cs="Arial"/>
                <w:color w:val="FF0000"/>
                <w:sz w:val="21"/>
                <w:szCs w:val="21"/>
                <w:lang w:eastAsia="zh-CN"/>
              </w:rPr>
            </w:pPr>
            <w:ins w:id="1830" w:author="srabhi" w:date="2015-07-20T15:24:00Z">
              <w:r w:rsidRPr="00240276">
                <w:rPr>
                  <w:rFonts w:ascii="Arial" w:hAnsi="Arial" w:cs="Arial"/>
                  <w:color w:val="FF0000"/>
                  <w:sz w:val="21"/>
                  <w:szCs w:val="21"/>
                  <w:lang w:eastAsia="zh-CN"/>
                </w:rPr>
                <w:t>70.3%</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31" w:author="srabhi" w:date="2015-07-20T15:24:00Z"/>
                <w:rFonts w:ascii="Arial" w:hAnsi="Arial" w:cs="Arial"/>
                <w:color w:val="FF0000"/>
                <w:sz w:val="21"/>
                <w:szCs w:val="21"/>
                <w:lang w:eastAsia="zh-CN"/>
              </w:rPr>
            </w:pPr>
            <w:ins w:id="1832" w:author="srabhi" w:date="2015-07-20T15:24:00Z">
              <w:r w:rsidRPr="00240276">
                <w:rPr>
                  <w:rFonts w:ascii="Arial" w:hAnsi="Arial" w:cs="Arial"/>
                  <w:color w:val="FF0000"/>
                  <w:sz w:val="21"/>
                  <w:szCs w:val="21"/>
                  <w:lang w:eastAsia="zh-CN"/>
                </w:rPr>
                <w:t>0.2%</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33" w:author="srabhi" w:date="2015-07-20T15:24:00Z"/>
                <w:rFonts w:ascii="Arial" w:hAnsi="Arial" w:cs="Arial"/>
                <w:color w:val="000000"/>
                <w:sz w:val="21"/>
                <w:szCs w:val="21"/>
                <w:lang w:eastAsia="zh-CN"/>
              </w:rPr>
            </w:pPr>
            <w:ins w:id="1834" w:author="srabhi" w:date="2015-07-20T15:24:00Z">
              <w:r w:rsidRPr="00240276">
                <w:rPr>
                  <w:rFonts w:ascii="Arial" w:hAnsi="Arial" w:cs="Arial"/>
                  <w:color w:val="000000"/>
                  <w:sz w:val="21"/>
                  <w:szCs w:val="21"/>
                  <w:lang w:eastAsia="zh-CN"/>
                </w:rPr>
                <w:t>NA</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35" w:author="srabhi" w:date="2015-07-20T15:24:00Z"/>
                <w:rFonts w:ascii="Arial" w:hAnsi="Arial" w:cs="Arial"/>
                <w:color w:val="000000"/>
                <w:sz w:val="21"/>
                <w:szCs w:val="21"/>
                <w:lang w:eastAsia="zh-CN"/>
              </w:rPr>
            </w:pPr>
            <w:ins w:id="1836" w:author="srabhi" w:date="2015-07-20T15:24:00Z">
              <w:r w:rsidRPr="00240276">
                <w:rPr>
                  <w:rFonts w:ascii="Arial" w:hAnsi="Arial" w:cs="Arial"/>
                  <w:color w:val="000000"/>
                  <w:sz w:val="21"/>
                  <w:szCs w:val="21"/>
                  <w:lang w:eastAsia="zh-CN"/>
                </w:rPr>
                <w:t>1.7</w:t>
              </w:r>
            </w:ins>
          </w:p>
        </w:tc>
      </w:tr>
      <w:tr w:rsidR="00BC5EB3" w:rsidRPr="00240276" w:rsidTr="00AF3745">
        <w:trPr>
          <w:trHeight w:val="307"/>
          <w:ins w:id="1837" w:author="srabhi" w:date="2015-07-20T15:24:00Z"/>
        </w:trPr>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rPr>
                <w:ins w:id="1838" w:author="srabhi" w:date="2015-07-20T15:24:00Z"/>
                <w:rFonts w:ascii="Arial" w:hAnsi="Arial" w:cs="Arial"/>
                <w:color w:val="000000"/>
                <w:sz w:val="21"/>
                <w:szCs w:val="21"/>
                <w:lang w:eastAsia="zh-CN"/>
              </w:rPr>
            </w:pPr>
            <w:ins w:id="1839" w:author="srabhi" w:date="2015-07-20T15:24:00Z">
              <w:r w:rsidRPr="00240276">
                <w:rPr>
                  <w:rFonts w:ascii="Arial" w:hAnsi="Arial" w:cs="Arial"/>
                  <w:color w:val="000000"/>
                  <w:sz w:val="21"/>
                  <w:szCs w:val="21"/>
                  <w:lang w:eastAsia="zh-CN"/>
                </w:rPr>
                <w:t>Persistence</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rPr>
                <w:ins w:id="1840" w:author="srabhi" w:date="2015-07-20T15:24:00Z"/>
                <w:rFonts w:ascii="Arial" w:hAnsi="Arial" w:cs="Arial"/>
                <w:color w:val="000000"/>
                <w:sz w:val="21"/>
                <w:szCs w:val="21"/>
                <w:lang w:eastAsia="zh-CN"/>
              </w:rPr>
            </w:pPr>
            <w:ins w:id="1841" w:author="srabhi" w:date="2015-07-20T15:24:00Z">
              <w:r w:rsidRPr="00240276">
                <w:rPr>
                  <w:rFonts w:ascii="Arial" w:hAnsi="Arial" w:cs="Arial"/>
                  <w:color w:val="000000"/>
                  <w:sz w:val="21"/>
                  <w:szCs w:val="21"/>
                  <w:lang w:eastAsia="zh-CN"/>
                </w:rPr>
                <w:t xml:space="preserve">Standard logistic </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42" w:author="srabhi" w:date="2015-07-20T15:24:00Z"/>
                <w:rFonts w:ascii="Arial" w:hAnsi="Arial" w:cs="Arial"/>
                <w:color w:val="000000"/>
                <w:sz w:val="21"/>
                <w:szCs w:val="21"/>
                <w:lang w:eastAsia="zh-CN"/>
              </w:rPr>
            </w:pPr>
            <w:ins w:id="1843" w:author="srabhi" w:date="2015-07-20T15:24:00Z">
              <w:r w:rsidRPr="00240276">
                <w:rPr>
                  <w:rFonts w:ascii="Arial" w:hAnsi="Arial" w:cs="Arial"/>
                  <w:color w:val="000000"/>
                  <w:sz w:val="21"/>
                  <w:szCs w:val="21"/>
                  <w:lang w:eastAsia="zh-CN"/>
                </w:rPr>
                <w:t>1,674</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44" w:author="srabhi" w:date="2015-07-20T15:24:00Z"/>
                <w:rFonts w:ascii="Arial" w:hAnsi="Arial" w:cs="Arial"/>
                <w:color w:val="000000"/>
                <w:sz w:val="21"/>
                <w:szCs w:val="21"/>
                <w:lang w:eastAsia="zh-CN"/>
              </w:rPr>
            </w:pPr>
            <w:ins w:id="1845" w:author="srabhi" w:date="2015-07-20T15:24:00Z">
              <w:r w:rsidRPr="00240276">
                <w:rPr>
                  <w:rFonts w:ascii="Arial" w:hAnsi="Arial" w:cs="Arial"/>
                  <w:color w:val="000000"/>
                  <w:sz w:val="21"/>
                  <w:szCs w:val="21"/>
                  <w:lang w:eastAsia="zh-CN"/>
                </w:rPr>
                <w:t>1,674</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46" w:author="srabhi" w:date="2015-07-20T15:24:00Z"/>
                <w:rFonts w:ascii="Arial" w:hAnsi="Arial" w:cs="Arial"/>
                <w:color w:val="000000"/>
                <w:sz w:val="21"/>
                <w:szCs w:val="21"/>
                <w:lang w:eastAsia="zh-CN"/>
              </w:rPr>
            </w:pPr>
            <w:ins w:id="1847" w:author="srabhi" w:date="2015-07-20T15:24:00Z">
              <w:r w:rsidRPr="00240276">
                <w:rPr>
                  <w:rFonts w:ascii="Arial" w:hAnsi="Arial" w:cs="Arial"/>
                  <w:color w:val="000000"/>
                  <w:sz w:val="21"/>
                  <w:szCs w:val="21"/>
                  <w:lang w:eastAsia="zh-CN"/>
                </w:rPr>
                <w:t>67.1%</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48" w:author="srabhi" w:date="2015-07-20T15:24:00Z"/>
                <w:rFonts w:ascii="Arial" w:hAnsi="Arial" w:cs="Arial"/>
                <w:color w:val="000000"/>
                <w:sz w:val="21"/>
                <w:szCs w:val="21"/>
                <w:lang w:eastAsia="zh-CN"/>
              </w:rPr>
            </w:pPr>
            <w:ins w:id="1849" w:author="srabhi" w:date="2015-07-20T15:24:00Z">
              <w:r w:rsidRPr="00240276">
                <w:rPr>
                  <w:rFonts w:ascii="Arial" w:hAnsi="Arial" w:cs="Arial"/>
                  <w:color w:val="000000"/>
                  <w:sz w:val="21"/>
                  <w:szCs w:val="21"/>
                  <w:lang w:eastAsia="zh-CN"/>
                </w:rPr>
                <w:t>59.9%</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50" w:author="srabhi" w:date="2015-07-20T15:24:00Z"/>
                <w:rFonts w:ascii="Arial" w:hAnsi="Arial" w:cs="Arial"/>
                <w:color w:val="000000"/>
                <w:sz w:val="21"/>
                <w:szCs w:val="21"/>
                <w:lang w:eastAsia="zh-CN"/>
              </w:rPr>
            </w:pPr>
            <w:ins w:id="1851" w:author="srabhi" w:date="2015-07-20T15:24:00Z">
              <w:r w:rsidRPr="00240276">
                <w:rPr>
                  <w:rFonts w:ascii="Arial" w:hAnsi="Arial" w:cs="Arial"/>
                  <w:color w:val="000000"/>
                  <w:sz w:val="21"/>
                  <w:szCs w:val="21"/>
                  <w:lang w:eastAsia="zh-CN"/>
                </w:rPr>
                <w:t>12.0</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52" w:author="srabhi" w:date="2015-07-20T15:24:00Z"/>
                <w:rFonts w:ascii="Arial" w:hAnsi="Arial" w:cs="Arial"/>
                <w:color w:val="000000"/>
                <w:sz w:val="21"/>
                <w:szCs w:val="21"/>
                <w:lang w:eastAsia="zh-CN"/>
              </w:rPr>
            </w:pPr>
            <w:ins w:id="1853" w:author="srabhi" w:date="2015-07-20T15:24:00Z">
              <w:r w:rsidRPr="00240276">
                <w:rPr>
                  <w:rFonts w:ascii="Arial" w:hAnsi="Arial" w:cs="Arial"/>
                  <w:color w:val="000000"/>
                  <w:sz w:val="21"/>
                  <w:szCs w:val="21"/>
                  <w:lang w:eastAsia="zh-CN"/>
                </w:rPr>
                <w:t>59.6%</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54" w:author="srabhi" w:date="2015-07-20T15:24:00Z"/>
                <w:rFonts w:ascii="Arial" w:hAnsi="Arial" w:cs="Arial"/>
                <w:color w:val="000000"/>
                <w:sz w:val="21"/>
                <w:szCs w:val="21"/>
                <w:lang w:eastAsia="zh-CN"/>
              </w:rPr>
            </w:pPr>
            <w:ins w:id="1855" w:author="srabhi" w:date="2015-07-20T15:24:00Z">
              <w:r w:rsidRPr="00240276">
                <w:rPr>
                  <w:rFonts w:ascii="Arial" w:hAnsi="Arial" w:cs="Arial"/>
                  <w:color w:val="000000"/>
                  <w:sz w:val="21"/>
                  <w:szCs w:val="21"/>
                  <w:lang w:eastAsia="zh-CN"/>
                </w:rPr>
                <w:t>1.5%</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56" w:author="srabhi" w:date="2015-07-20T15:24:00Z"/>
                <w:rFonts w:ascii="Arial" w:hAnsi="Arial" w:cs="Arial"/>
                <w:color w:val="000000"/>
                <w:sz w:val="21"/>
                <w:szCs w:val="21"/>
                <w:lang w:eastAsia="zh-CN"/>
              </w:rPr>
            </w:pPr>
            <w:ins w:id="1857" w:author="srabhi" w:date="2015-07-20T15:24:00Z">
              <w:r w:rsidRPr="00240276">
                <w:rPr>
                  <w:rFonts w:ascii="Arial" w:hAnsi="Arial" w:cs="Arial"/>
                  <w:color w:val="000000"/>
                  <w:sz w:val="21"/>
                  <w:szCs w:val="21"/>
                  <w:lang w:eastAsia="zh-CN"/>
                </w:rPr>
                <w:t>0.3%</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58" w:author="srabhi" w:date="2015-07-20T15:24:00Z"/>
                <w:rFonts w:ascii="Arial" w:hAnsi="Arial" w:cs="Arial"/>
                <w:color w:val="000000"/>
                <w:sz w:val="21"/>
                <w:szCs w:val="21"/>
                <w:lang w:eastAsia="zh-CN"/>
              </w:rPr>
            </w:pPr>
            <w:ins w:id="1859" w:author="srabhi" w:date="2015-07-20T15:24:00Z">
              <w:r w:rsidRPr="00240276">
                <w:rPr>
                  <w:rFonts w:ascii="Arial" w:hAnsi="Arial" w:cs="Arial"/>
                  <w:color w:val="000000"/>
                  <w:sz w:val="21"/>
                  <w:szCs w:val="21"/>
                  <w:lang w:eastAsia="zh-CN"/>
                </w:rPr>
                <w:t>12.6</w:t>
              </w:r>
            </w:ins>
          </w:p>
        </w:tc>
      </w:tr>
      <w:tr w:rsidR="00BC5EB3" w:rsidRPr="00240276" w:rsidTr="00AF3745">
        <w:trPr>
          <w:trHeight w:val="307"/>
          <w:ins w:id="1860" w:author="srabhi" w:date="2015-07-20T15:24:00Z"/>
        </w:trPr>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rPr>
                <w:ins w:id="1861" w:author="srabhi" w:date="2015-07-20T15:24:00Z"/>
                <w:rFonts w:ascii="Arial" w:hAnsi="Arial" w:cs="Arial"/>
                <w:color w:val="000000"/>
                <w:sz w:val="21"/>
                <w:szCs w:val="21"/>
                <w:lang w:eastAsia="zh-CN"/>
              </w:rPr>
            </w:pPr>
            <w:ins w:id="1862" w:author="srabhi" w:date="2015-07-20T15:24:00Z">
              <w:r w:rsidRPr="00240276">
                <w:rPr>
                  <w:rFonts w:ascii="Arial" w:hAnsi="Arial" w:cs="Arial"/>
                  <w:color w:val="000000"/>
                  <w:sz w:val="21"/>
                  <w:szCs w:val="21"/>
                  <w:lang w:eastAsia="zh-CN"/>
                </w:rPr>
                <w:t>Persistence</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rPr>
                <w:ins w:id="1863" w:author="srabhi" w:date="2015-07-20T15:24:00Z"/>
                <w:rFonts w:ascii="Arial" w:hAnsi="Arial" w:cs="Arial"/>
                <w:color w:val="000000"/>
                <w:sz w:val="21"/>
                <w:szCs w:val="21"/>
                <w:lang w:eastAsia="zh-CN"/>
              </w:rPr>
            </w:pPr>
            <w:ins w:id="1864" w:author="srabhi" w:date="2015-07-20T15:24:00Z">
              <w:r w:rsidRPr="00240276">
                <w:rPr>
                  <w:rFonts w:ascii="Arial" w:hAnsi="Arial" w:cs="Arial"/>
                  <w:color w:val="000000"/>
                  <w:sz w:val="21"/>
                  <w:szCs w:val="21"/>
                  <w:lang w:eastAsia="zh-CN"/>
                </w:rPr>
                <w:t xml:space="preserve">Standard logistic </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65" w:author="srabhi" w:date="2015-07-20T15:24:00Z"/>
                <w:rFonts w:ascii="Arial" w:hAnsi="Arial" w:cs="Arial"/>
                <w:color w:val="000000"/>
                <w:sz w:val="21"/>
                <w:szCs w:val="21"/>
                <w:lang w:eastAsia="zh-CN"/>
              </w:rPr>
            </w:pPr>
            <w:ins w:id="1866" w:author="srabhi" w:date="2015-07-20T15:24:00Z">
              <w:r w:rsidRPr="00240276">
                <w:rPr>
                  <w:rFonts w:ascii="Arial" w:hAnsi="Arial" w:cs="Arial"/>
                  <w:color w:val="000000"/>
                  <w:sz w:val="21"/>
                  <w:szCs w:val="21"/>
                  <w:lang w:eastAsia="zh-CN"/>
                </w:rPr>
                <w:t>400</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67" w:author="srabhi" w:date="2015-07-20T15:24:00Z"/>
                <w:rFonts w:ascii="Arial" w:hAnsi="Arial" w:cs="Arial"/>
                <w:color w:val="000000"/>
                <w:sz w:val="21"/>
                <w:szCs w:val="21"/>
                <w:lang w:eastAsia="zh-CN"/>
              </w:rPr>
            </w:pPr>
            <w:ins w:id="1868" w:author="srabhi" w:date="2015-07-20T15:24:00Z">
              <w:r w:rsidRPr="00240276">
                <w:rPr>
                  <w:rFonts w:ascii="Arial" w:hAnsi="Arial" w:cs="Arial"/>
                  <w:color w:val="000000"/>
                  <w:sz w:val="21"/>
                  <w:szCs w:val="21"/>
                  <w:lang w:eastAsia="zh-CN"/>
                </w:rPr>
                <w:t>2,948</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69" w:author="srabhi" w:date="2015-07-20T15:24:00Z"/>
                <w:rFonts w:ascii="Arial" w:hAnsi="Arial" w:cs="Arial"/>
                <w:color w:val="000000"/>
                <w:sz w:val="21"/>
                <w:szCs w:val="21"/>
                <w:lang w:eastAsia="zh-CN"/>
              </w:rPr>
            </w:pPr>
            <w:ins w:id="1870" w:author="srabhi" w:date="2015-07-20T15:24:00Z">
              <w:r w:rsidRPr="00240276">
                <w:rPr>
                  <w:rFonts w:ascii="Arial" w:hAnsi="Arial" w:cs="Arial"/>
                  <w:color w:val="000000"/>
                  <w:sz w:val="21"/>
                  <w:szCs w:val="21"/>
                  <w:lang w:eastAsia="zh-CN"/>
                </w:rPr>
                <w:t>75.1%</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71" w:author="srabhi" w:date="2015-07-20T15:24:00Z"/>
                <w:rFonts w:ascii="Arial" w:hAnsi="Arial" w:cs="Arial"/>
                <w:color w:val="000000"/>
                <w:sz w:val="21"/>
                <w:szCs w:val="21"/>
                <w:lang w:eastAsia="zh-CN"/>
              </w:rPr>
            </w:pPr>
            <w:ins w:id="1872" w:author="srabhi" w:date="2015-07-20T15:24:00Z">
              <w:r w:rsidRPr="00240276">
                <w:rPr>
                  <w:rFonts w:ascii="Arial" w:hAnsi="Arial" w:cs="Arial"/>
                  <w:color w:val="000000"/>
                  <w:sz w:val="21"/>
                  <w:szCs w:val="21"/>
                  <w:lang w:eastAsia="zh-CN"/>
                </w:rPr>
                <w:t>55.9%</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73" w:author="srabhi" w:date="2015-07-20T15:24:00Z"/>
                <w:rFonts w:ascii="Arial" w:hAnsi="Arial" w:cs="Arial"/>
                <w:color w:val="000000"/>
                <w:sz w:val="21"/>
                <w:szCs w:val="21"/>
                <w:lang w:eastAsia="zh-CN"/>
              </w:rPr>
            </w:pPr>
            <w:ins w:id="1874" w:author="srabhi" w:date="2015-07-20T15:24:00Z">
              <w:r w:rsidRPr="00240276">
                <w:rPr>
                  <w:rFonts w:ascii="Arial" w:hAnsi="Arial" w:cs="Arial"/>
                  <w:color w:val="000000"/>
                  <w:sz w:val="21"/>
                  <w:szCs w:val="21"/>
                  <w:lang w:eastAsia="zh-CN"/>
                </w:rPr>
                <w:t>34.3</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75" w:author="srabhi" w:date="2015-07-20T15:24:00Z"/>
                <w:rFonts w:ascii="Arial" w:hAnsi="Arial" w:cs="Arial"/>
                <w:color w:val="000000"/>
                <w:sz w:val="21"/>
                <w:szCs w:val="21"/>
                <w:lang w:eastAsia="zh-CN"/>
              </w:rPr>
            </w:pPr>
            <w:ins w:id="1876" w:author="srabhi" w:date="2015-07-20T15:24:00Z">
              <w:r w:rsidRPr="00240276">
                <w:rPr>
                  <w:rFonts w:ascii="Arial" w:hAnsi="Arial" w:cs="Arial"/>
                  <w:color w:val="000000"/>
                  <w:sz w:val="21"/>
                  <w:szCs w:val="21"/>
                  <w:lang w:eastAsia="zh-CN"/>
                </w:rPr>
                <w:t>56.4%</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77" w:author="srabhi" w:date="2015-07-20T15:24:00Z"/>
                <w:rFonts w:ascii="Arial" w:hAnsi="Arial" w:cs="Arial"/>
                <w:color w:val="000000"/>
                <w:sz w:val="21"/>
                <w:szCs w:val="21"/>
                <w:lang w:eastAsia="zh-CN"/>
              </w:rPr>
            </w:pPr>
            <w:ins w:id="1878" w:author="srabhi" w:date="2015-07-20T15:24:00Z">
              <w:r w:rsidRPr="00240276">
                <w:rPr>
                  <w:rFonts w:ascii="Arial" w:hAnsi="Arial" w:cs="Arial"/>
                  <w:color w:val="000000"/>
                  <w:sz w:val="21"/>
                  <w:szCs w:val="21"/>
                  <w:lang w:eastAsia="zh-CN"/>
                </w:rPr>
                <w:t>4.9%</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79" w:author="srabhi" w:date="2015-07-20T15:24:00Z"/>
                <w:rFonts w:ascii="Arial" w:hAnsi="Arial" w:cs="Arial"/>
                <w:color w:val="000000"/>
                <w:sz w:val="21"/>
                <w:szCs w:val="21"/>
                <w:lang w:eastAsia="zh-CN"/>
              </w:rPr>
            </w:pPr>
            <w:ins w:id="1880" w:author="srabhi" w:date="2015-07-20T15:24:00Z">
              <w:r w:rsidRPr="00240276">
                <w:rPr>
                  <w:rFonts w:ascii="Arial" w:hAnsi="Arial" w:cs="Arial"/>
                  <w:color w:val="000000"/>
                  <w:sz w:val="21"/>
                  <w:szCs w:val="21"/>
                  <w:lang w:eastAsia="zh-CN"/>
                </w:rPr>
                <w:t>-0.5%</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81" w:author="srabhi" w:date="2015-07-20T15:24:00Z"/>
                <w:rFonts w:ascii="Arial" w:hAnsi="Arial" w:cs="Arial"/>
                <w:color w:val="000000"/>
                <w:sz w:val="21"/>
                <w:szCs w:val="21"/>
                <w:lang w:eastAsia="zh-CN"/>
              </w:rPr>
            </w:pPr>
            <w:ins w:id="1882" w:author="srabhi" w:date="2015-07-20T15:24:00Z">
              <w:r w:rsidRPr="00240276">
                <w:rPr>
                  <w:rFonts w:ascii="Arial" w:hAnsi="Arial" w:cs="Arial"/>
                  <w:color w:val="000000"/>
                  <w:sz w:val="21"/>
                  <w:szCs w:val="21"/>
                  <w:lang w:eastAsia="zh-CN"/>
                </w:rPr>
                <w:t>33.1</w:t>
              </w:r>
            </w:ins>
          </w:p>
        </w:tc>
      </w:tr>
      <w:tr w:rsidR="00BC5EB3" w:rsidRPr="00240276" w:rsidTr="00AF3745">
        <w:trPr>
          <w:trHeight w:val="307"/>
          <w:ins w:id="1883" w:author="srabhi" w:date="2015-07-20T15:24:00Z"/>
        </w:trPr>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rPr>
                <w:ins w:id="1884" w:author="srabhi" w:date="2015-07-20T15:24:00Z"/>
                <w:rFonts w:ascii="Arial" w:hAnsi="Arial" w:cs="Arial"/>
                <w:color w:val="000000"/>
                <w:sz w:val="21"/>
                <w:szCs w:val="21"/>
                <w:lang w:eastAsia="zh-CN"/>
              </w:rPr>
            </w:pPr>
            <w:ins w:id="1885" w:author="srabhi" w:date="2015-07-20T15:24:00Z">
              <w:r w:rsidRPr="00240276">
                <w:rPr>
                  <w:rFonts w:ascii="Arial" w:hAnsi="Arial" w:cs="Arial"/>
                  <w:color w:val="000000"/>
                  <w:sz w:val="21"/>
                  <w:szCs w:val="21"/>
                  <w:lang w:eastAsia="zh-CN"/>
                </w:rPr>
                <w:t>Persistence</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rPr>
                <w:ins w:id="1886" w:author="srabhi" w:date="2015-07-20T15:24:00Z"/>
                <w:rFonts w:ascii="Arial" w:hAnsi="Arial" w:cs="Arial"/>
                <w:color w:val="000000"/>
                <w:sz w:val="21"/>
                <w:szCs w:val="21"/>
                <w:lang w:eastAsia="zh-CN"/>
              </w:rPr>
            </w:pPr>
            <w:ins w:id="1887" w:author="srabhi" w:date="2015-07-20T15:24:00Z">
              <w:r w:rsidRPr="00240276">
                <w:rPr>
                  <w:rFonts w:ascii="Arial" w:hAnsi="Arial" w:cs="Arial"/>
                  <w:color w:val="000000"/>
                  <w:sz w:val="21"/>
                  <w:szCs w:val="21"/>
                  <w:lang w:eastAsia="zh-CN"/>
                </w:rPr>
                <w:t xml:space="preserve">Standard logistic </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88" w:author="srabhi" w:date="2015-07-20T15:24:00Z"/>
                <w:rFonts w:ascii="Arial" w:hAnsi="Arial" w:cs="Arial"/>
                <w:color w:val="000000"/>
                <w:sz w:val="21"/>
                <w:szCs w:val="21"/>
                <w:lang w:eastAsia="zh-CN"/>
              </w:rPr>
            </w:pPr>
            <w:ins w:id="1889" w:author="srabhi" w:date="2015-07-20T15:24:00Z">
              <w:r w:rsidRPr="00240276">
                <w:rPr>
                  <w:rFonts w:ascii="Arial" w:hAnsi="Arial" w:cs="Arial"/>
                  <w:color w:val="000000"/>
                  <w:sz w:val="21"/>
                  <w:szCs w:val="21"/>
                  <w:lang w:eastAsia="zh-CN"/>
                </w:rPr>
                <w:t>3348</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90" w:author="srabhi" w:date="2015-07-20T15:24:00Z"/>
                <w:rFonts w:ascii="Arial" w:hAnsi="Arial" w:cs="Arial"/>
                <w:color w:val="000000"/>
                <w:sz w:val="21"/>
                <w:szCs w:val="21"/>
                <w:lang w:eastAsia="zh-CN"/>
              </w:rPr>
            </w:pPr>
            <w:ins w:id="1891" w:author="srabhi" w:date="2015-07-20T15:24:00Z">
              <w:r w:rsidRPr="00240276">
                <w:rPr>
                  <w:rFonts w:ascii="Arial" w:hAnsi="Arial" w:cs="Arial"/>
                  <w:color w:val="000000"/>
                  <w:sz w:val="21"/>
                  <w:szCs w:val="21"/>
                  <w:lang w:eastAsia="zh-CN"/>
                </w:rPr>
                <w:t>NA</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92" w:author="srabhi" w:date="2015-07-20T15:24:00Z"/>
                <w:rFonts w:ascii="Arial" w:hAnsi="Arial" w:cs="Arial"/>
                <w:color w:val="000000"/>
                <w:sz w:val="21"/>
                <w:szCs w:val="21"/>
                <w:lang w:eastAsia="zh-CN"/>
              </w:rPr>
            </w:pPr>
            <w:ins w:id="1893" w:author="srabhi" w:date="2015-07-20T15:24:00Z">
              <w:r w:rsidRPr="00240276">
                <w:rPr>
                  <w:rFonts w:ascii="Arial" w:hAnsi="Arial" w:cs="Arial"/>
                  <w:color w:val="000000"/>
                  <w:sz w:val="21"/>
                  <w:szCs w:val="21"/>
                  <w:lang w:eastAsia="zh-CN"/>
                </w:rPr>
                <w:t>65.3%</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94" w:author="srabhi" w:date="2015-07-20T15:24:00Z"/>
                <w:rFonts w:ascii="Arial" w:hAnsi="Arial" w:cs="Arial"/>
                <w:color w:val="000000"/>
                <w:sz w:val="21"/>
                <w:szCs w:val="21"/>
                <w:lang w:eastAsia="zh-CN"/>
              </w:rPr>
            </w:pPr>
            <w:ins w:id="1895" w:author="srabhi" w:date="2015-07-20T15:24:00Z">
              <w:r w:rsidRPr="00240276">
                <w:rPr>
                  <w:rFonts w:ascii="Arial" w:hAnsi="Arial" w:cs="Arial"/>
                  <w:color w:val="000000"/>
                  <w:sz w:val="21"/>
                  <w:szCs w:val="21"/>
                  <w:lang w:eastAsia="zh-CN"/>
                </w:rPr>
                <w:t>NA</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96" w:author="srabhi" w:date="2015-07-20T15:24:00Z"/>
                <w:rFonts w:ascii="Arial" w:hAnsi="Arial" w:cs="Arial"/>
                <w:color w:val="000000"/>
                <w:sz w:val="21"/>
                <w:szCs w:val="21"/>
                <w:lang w:eastAsia="zh-CN"/>
              </w:rPr>
            </w:pPr>
            <w:ins w:id="1897" w:author="srabhi" w:date="2015-07-20T15:24:00Z">
              <w:r w:rsidRPr="00240276">
                <w:rPr>
                  <w:rFonts w:ascii="Arial" w:hAnsi="Arial" w:cs="Arial"/>
                  <w:color w:val="000000"/>
                  <w:sz w:val="21"/>
                  <w:szCs w:val="21"/>
                  <w:lang w:eastAsia="zh-CN"/>
                </w:rPr>
                <w:t>NA</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898" w:author="srabhi" w:date="2015-07-20T15:24:00Z"/>
                <w:rFonts w:ascii="Arial" w:hAnsi="Arial" w:cs="Arial"/>
                <w:color w:val="000000"/>
                <w:sz w:val="21"/>
                <w:szCs w:val="21"/>
                <w:lang w:eastAsia="zh-CN"/>
              </w:rPr>
            </w:pPr>
            <w:ins w:id="1899" w:author="srabhi" w:date="2015-07-20T15:24:00Z">
              <w:r w:rsidRPr="00240276">
                <w:rPr>
                  <w:rFonts w:ascii="Arial" w:hAnsi="Arial" w:cs="Arial"/>
                  <w:color w:val="000000"/>
                  <w:sz w:val="21"/>
                  <w:szCs w:val="21"/>
                  <w:lang w:eastAsia="zh-CN"/>
                </w:rPr>
                <w:t>61.0%</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900" w:author="srabhi" w:date="2015-07-20T15:24:00Z"/>
                <w:rFonts w:ascii="Arial" w:hAnsi="Arial" w:cs="Arial"/>
                <w:color w:val="000000"/>
                <w:sz w:val="21"/>
                <w:szCs w:val="21"/>
                <w:lang w:eastAsia="zh-CN"/>
              </w:rPr>
            </w:pPr>
            <w:ins w:id="1901" w:author="srabhi" w:date="2015-07-20T15:24:00Z">
              <w:r w:rsidRPr="00240276">
                <w:rPr>
                  <w:rFonts w:ascii="Arial" w:hAnsi="Arial" w:cs="Arial"/>
                  <w:color w:val="000000"/>
                  <w:sz w:val="21"/>
                  <w:szCs w:val="21"/>
                  <w:lang w:eastAsia="zh-CN"/>
                </w:rPr>
                <w:t>0.3%</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902" w:author="srabhi" w:date="2015-07-20T15:24:00Z"/>
                <w:rFonts w:ascii="Arial" w:hAnsi="Arial" w:cs="Arial"/>
                <w:color w:val="000000"/>
                <w:sz w:val="21"/>
                <w:szCs w:val="21"/>
                <w:lang w:eastAsia="zh-CN"/>
              </w:rPr>
            </w:pPr>
            <w:ins w:id="1903" w:author="srabhi" w:date="2015-07-20T15:24:00Z">
              <w:r w:rsidRPr="00240276">
                <w:rPr>
                  <w:rFonts w:ascii="Arial" w:hAnsi="Arial" w:cs="Arial"/>
                  <w:color w:val="000000"/>
                  <w:sz w:val="21"/>
                  <w:szCs w:val="21"/>
                  <w:lang w:eastAsia="zh-CN"/>
                </w:rPr>
                <w:t>NA</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904" w:author="srabhi" w:date="2015-07-20T15:24:00Z"/>
                <w:rFonts w:ascii="Arial" w:hAnsi="Arial" w:cs="Arial"/>
                <w:color w:val="000000"/>
                <w:sz w:val="21"/>
                <w:szCs w:val="21"/>
                <w:lang w:eastAsia="zh-CN"/>
              </w:rPr>
            </w:pPr>
            <w:ins w:id="1905" w:author="srabhi" w:date="2015-07-20T15:24:00Z">
              <w:r w:rsidRPr="00240276">
                <w:rPr>
                  <w:rFonts w:ascii="Arial" w:hAnsi="Arial" w:cs="Arial"/>
                  <w:color w:val="000000"/>
                  <w:sz w:val="21"/>
                  <w:szCs w:val="21"/>
                  <w:lang w:eastAsia="zh-CN"/>
                </w:rPr>
                <w:t>7.0</w:t>
              </w:r>
            </w:ins>
          </w:p>
        </w:tc>
      </w:tr>
      <w:tr w:rsidR="00BC5EB3" w:rsidRPr="00240276" w:rsidTr="00AF3745">
        <w:trPr>
          <w:trHeight w:val="307"/>
          <w:ins w:id="1906" w:author="srabhi" w:date="2015-07-20T15:24:00Z"/>
        </w:trPr>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rPr>
                <w:ins w:id="1907" w:author="srabhi" w:date="2015-07-20T15:24:00Z"/>
                <w:rFonts w:ascii="Arial" w:hAnsi="Arial" w:cs="Arial"/>
                <w:color w:val="000000"/>
                <w:sz w:val="21"/>
                <w:szCs w:val="21"/>
                <w:lang w:eastAsia="zh-CN"/>
              </w:rPr>
            </w:pPr>
            <w:ins w:id="1908" w:author="srabhi" w:date="2015-07-20T15:24:00Z">
              <w:r w:rsidRPr="00240276">
                <w:rPr>
                  <w:rFonts w:ascii="Arial" w:hAnsi="Arial" w:cs="Arial"/>
                  <w:color w:val="000000"/>
                  <w:sz w:val="21"/>
                  <w:szCs w:val="21"/>
                  <w:lang w:eastAsia="zh-CN"/>
                </w:rPr>
                <w:t>Persistence</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rPr>
                <w:ins w:id="1909" w:author="srabhi" w:date="2015-07-20T15:24:00Z"/>
                <w:rFonts w:ascii="Arial" w:hAnsi="Arial" w:cs="Arial"/>
                <w:color w:val="000000"/>
                <w:sz w:val="21"/>
                <w:szCs w:val="21"/>
                <w:lang w:eastAsia="zh-CN"/>
              </w:rPr>
            </w:pPr>
            <w:ins w:id="1910" w:author="srabhi" w:date="2015-07-20T15:24:00Z">
              <w:r w:rsidRPr="00240276">
                <w:rPr>
                  <w:rFonts w:ascii="Arial" w:hAnsi="Arial" w:cs="Arial"/>
                  <w:color w:val="000000"/>
                  <w:sz w:val="21"/>
                  <w:szCs w:val="21"/>
                  <w:lang w:eastAsia="zh-CN"/>
                </w:rPr>
                <w:t>Lasso</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911" w:author="srabhi" w:date="2015-07-20T15:24:00Z"/>
                <w:rFonts w:ascii="Arial" w:hAnsi="Arial" w:cs="Arial"/>
                <w:color w:val="000000"/>
                <w:sz w:val="21"/>
                <w:szCs w:val="21"/>
                <w:lang w:eastAsia="zh-CN"/>
              </w:rPr>
            </w:pPr>
            <w:ins w:id="1912" w:author="srabhi" w:date="2015-07-20T15:24:00Z">
              <w:r w:rsidRPr="00240276">
                <w:rPr>
                  <w:rFonts w:ascii="Arial" w:hAnsi="Arial" w:cs="Arial"/>
                  <w:color w:val="000000"/>
                  <w:sz w:val="21"/>
                  <w:szCs w:val="21"/>
                  <w:lang w:eastAsia="zh-CN"/>
                </w:rPr>
                <w:t>3348</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913" w:author="srabhi" w:date="2015-07-20T15:24:00Z"/>
                <w:rFonts w:ascii="Arial" w:hAnsi="Arial" w:cs="Arial"/>
                <w:color w:val="000000"/>
                <w:sz w:val="21"/>
                <w:szCs w:val="21"/>
                <w:lang w:eastAsia="zh-CN"/>
              </w:rPr>
            </w:pPr>
            <w:ins w:id="1914" w:author="srabhi" w:date="2015-07-20T15:24:00Z">
              <w:r w:rsidRPr="00240276">
                <w:rPr>
                  <w:rFonts w:ascii="Arial" w:hAnsi="Arial" w:cs="Arial"/>
                  <w:color w:val="000000"/>
                  <w:sz w:val="21"/>
                  <w:szCs w:val="21"/>
                  <w:lang w:eastAsia="zh-CN"/>
                </w:rPr>
                <w:t>NA</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915" w:author="srabhi" w:date="2015-07-20T15:24:00Z"/>
                <w:rFonts w:ascii="Arial" w:hAnsi="Arial" w:cs="Arial"/>
                <w:color w:val="FF0000"/>
                <w:sz w:val="21"/>
                <w:szCs w:val="21"/>
                <w:lang w:eastAsia="zh-CN"/>
              </w:rPr>
            </w:pPr>
            <w:ins w:id="1916" w:author="srabhi" w:date="2015-07-20T15:24:00Z">
              <w:r w:rsidRPr="00240276">
                <w:rPr>
                  <w:rFonts w:ascii="Arial" w:hAnsi="Arial" w:cs="Arial"/>
                  <w:color w:val="FF0000"/>
                  <w:sz w:val="21"/>
                  <w:szCs w:val="21"/>
                  <w:lang w:eastAsia="zh-CN"/>
                </w:rPr>
                <w:t>63.7%</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917" w:author="srabhi" w:date="2015-07-20T15:24:00Z"/>
                <w:rFonts w:ascii="Arial" w:hAnsi="Arial" w:cs="Arial"/>
                <w:color w:val="000000"/>
                <w:sz w:val="21"/>
                <w:szCs w:val="21"/>
                <w:lang w:eastAsia="zh-CN"/>
              </w:rPr>
            </w:pPr>
            <w:ins w:id="1918" w:author="srabhi" w:date="2015-07-20T15:24:00Z">
              <w:r w:rsidRPr="00240276">
                <w:rPr>
                  <w:rFonts w:ascii="Arial" w:hAnsi="Arial" w:cs="Arial"/>
                  <w:color w:val="000000"/>
                  <w:sz w:val="21"/>
                  <w:szCs w:val="21"/>
                  <w:lang w:eastAsia="zh-CN"/>
                </w:rPr>
                <w:t>NA</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919" w:author="srabhi" w:date="2015-07-20T15:24:00Z"/>
                <w:rFonts w:ascii="Arial" w:hAnsi="Arial" w:cs="Arial"/>
                <w:color w:val="000000"/>
                <w:sz w:val="21"/>
                <w:szCs w:val="21"/>
                <w:lang w:eastAsia="zh-CN"/>
              </w:rPr>
            </w:pPr>
            <w:ins w:id="1920" w:author="srabhi" w:date="2015-07-20T15:24:00Z">
              <w:r w:rsidRPr="00240276">
                <w:rPr>
                  <w:rFonts w:ascii="Arial" w:hAnsi="Arial" w:cs="Arial"/>
                  <w:color w:val="000000"/>
                  <w:sz w:val="21"/>
                  <w:szCs w:val="21"/>
                  <w:lang w:eastAsia="zh-CN"/>
                </w:rPr>
                <w:t>NA</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921" w:author="srabhi" w:date="2015-07-20T15:24:00Z"/>
                <w:rFonts w:ascii="Arial" w:hAnsi="Arial" w:cs="Arial"/>
                <w:color w:val="FF0000"/>
                <w:sz w:val="21"/>
                <w:szCs w:val="21"/>
                <w:lang w:eastAsia="zh-CN"/>
              </w:rPr>
            </w:pPr>
            <w:ins w:id="1922" w:author="srabhi" w:date="2015-07-20T15:24:00Z">
              <w:r w:rsidRPr="00240276">
                <w:rPr>
                  <w:rFonts w:ascii="Arial" w:hAnsi="Arial" w:cs="Arial"/>
                  <w:color w:val="FF0000"/>
                  <w:sz w:val="21"/>
                  <w:szCs w:val="21"/>
                  <w:lang w:eastAsia="zh-CN"/>
                </w:rPr>
                <w:t>61.8%</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923" w:author="srabhi" w:date="2015-07-20T15:24:00Z"/>
                <w:rFonts w:ascii="Arial" w:hAnsi="Arial" w:cs="Arial"/>
                <w:color w:val="FF0000"/>
                <w:sz w:val="21"/>
                <w:szCs w:val="21"/>
                <w:lang w:eastAsia="zh-CN"/>
              </w:rPr>
            </w:pPr>
            <w:ins w:id="1924" w:author="srabhi" w:date="2015-07-20T15:24:00Z">
              <w:r w:rsidRPr="00240276">
                <w:rPr>
                  <w:rFonts w:ascii="Arial" w:hAnsi="Arial" w:cs="Arial"/>
                  <w:color w:val="FF0000"/>
                  <w:sz w:val="21"/>
                  <w:szCs w:val="21"/>
                  <w:lang w:eastAsia="zh-CN"/>
                </w:rPr>
                <w:t>0.2%</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925" w:author="srabhi" w:date="2015-07-20T15:24:00Z"/>
                <w:rFonts w:ascii="Arial" w:hAnsi="Arial" w:cs="Arial"/>
                <w:color w:val="000000"/>
                <w:sz w:val="21"/>
                <w:szCs w:val="21"/>
                <w:lang w:eastAsia="zh-CN"/>
              </w:rPr>
            </w:pPr>
            <w:ins w:id="1926" w:author="srabhi" w:date="2015-07-20T15:24:00Z">
              <w:r w:rsidRPr="00240276">
                <w:rPr>
                  <w:rFonts w:ascii="Arial" w:hAnsi="Arial" w:cs="Arial"/>
                  <w:color w:val="000000"/>
                  <w:sz w:val="21"/>
                  <w:szCs w:val="21"/>
                  <w:lang w:eastAsia="zh-CN"/>
                </w:rPr>
                <w:t>NA</w:t>
              </w:r>
            </w:ins>
          </w:p>
        </w:tc>
        <w:tc>
          <w:tcPr>
            <w:tcW w:w="0" w:type="auto"/>
            <w:tcBorders>
              <w:top w:val="single" w:sz="6" w:space="0" w:color="auto"/>
              <w:left w:val="single" w:sz="6" w:space="0" w:color="auto"/>
              <w:bottom w:val="single" w:sz="6" w:space="0" w:color="auto"/>
              <w:right w:val="single" w:sz="6" w:space="0" w:color="auto"/>
            </w:tcBorders>
          </w:tcPr>
          <w:p w:rsidR="00BC5EB3" w:rsidRPr="00240276" w:rsidRDefault="00BC5EB3" w:rsidP="00AF3745">
            <w:pPr>
              <w:autoSpaceDE w:val="0"/>
              <w:autoSpaceDN w:val="0"/>
              <w:adjustRightInd w:val="0"/>
              <w:spacing w:line="240" w:lineRule="auto"/>
              <w:jc w:val="right"/>
              <w:rPr>
                <w:ins w:id="1927" w:author="srabhi" w:date="2015-07-20T15:24:00Z"/>
                <w:rFonts w:ascii="Arial" w:hAnsi="Arial" w:cs="Arial"/>
                <w:color w:val="000000"/>
                <w:sz w:val="21"/>
                <w:szCs w:val="21"/>
                <w:lang w:eastAsia="zh-CN"/>
              </w:rPr>
            </w:pPr>
            <w:ins w:id="1928" w:author="srabhi" w:date="2015-07-20T15:24:00Z">
              <w:r w:rsidRPr="00240276">
                <w:rPr>
                  <w:rFonts w:ascii="Arial" w:hAnsi="Arial" w:cs="Arial"/>
                  <w:color w:val="000000"/>
                  <w:sz w:val="21"/>
                  <w:szCs w:val="21"/>
                  <w:lang w:eastAsia="zh-CN"/>
                </w:rPr>
                <w:t>3.1</w:t>
              </w:r>
            </w:ins>
          </w:p>
        </w:tc>
      </w:tr>
    </w:tbl>
    <w:p w:rsidR="00495C76" w:rsidRDefault="00B27556" w:rsidP="00B27556">
      <w:pPr>
        <w:adjustRightInd w:val="0"/>
        <w:snapToGrid w:val="0"/>
        <w:rPr>
          <w:ins w:id="1929" w:author="srabhi" w:date="2015-07-20T15:21:00Z"/>
          <w:rFonts w:ascii="Arial" w:hAnsi="Arial" w:cs="Arial"/>
          <w:sz w:val="21"/>
          <w:szCs w:val="21"/>
        </w:rPr>
        <w:sectPr w:rsidR="00495C76" w:rsidSect="002A1D84">
          <w:footerReference w:type="default" r:id="rId10"/>
          <w:pgSz w:w="16838" w:h="11906" w:orient="landscape"/>
          <w:pgMar w:top="1797" w:right="1440" w:bottom="1797" w:left="1440" w:header="709" w:footer="709" w:gutter="0"/>
          <w:lnNumType w:countBy="1" w:restart="continuous"/>
          <w:cols w:space="708"/>
          <w:docGrid w:linePitch="360"/>
          <w:sectPrChange w:id="1935" w:author="srabhi" w:date="2015-07-21T10:12:00Z">
            <w:sectPr w:rsidR="00495C76" w:rsidSect="002A1D84">
              <w:pgSz w:w="11906" w:h="16838" w:orient="portrait"/>
              <w:pgMar w:top="1440" w:right="1797" w:bottom="1440" w:left="1797"/>
            </w:sectPr>
          </w:sectPrChange>
        </w:sectPr>
      </w:pPr>
      <w:proofErr w:type="gramStart"/>
      <w:ins w:id="1936" w:author="srabhi" w:date="2015-07-20T15:27:00Z">
        <w:r>
          <w:rPr>
            <w:rFonts w:ascii="Arial" w:hAnsi="Arial" w:cs="Arial"/>
            <w:sz w:val="21"/>
            <w:szCs w:val="21"/>
          </w:rPr>
          <w:t>A</w:t>
        </w:r>
      </w:ins>
      <w:ins w:id="1937" w:author="srabhi" w:date="2015-07-20T15:28:00Z">
        <w:r>
          <w:rPr>
            <w:rFonts w:ascii="Arial" w:hAnsi="Arial" w:cs="Arial"/>
            <w:sz w:val="21"/>
            <w:szCs w:val="21"/>
          </w:rPr>
          <w:t>UC, area under curve</w:t>
        </w:r>
      </w:ins>
      <w:ins w:id="1938" w:author="srabhi" w:date="2015-07-20T15:52:00Z">
        <w:r w:rsidR="00775D84">
          <w:rPr>
            <w:rFonts w:ascii="Arial" w:hAnsi="Arial" w:cs="Arial"/>
            <w:sz w:val="21"/>
            <w:szCs w:val="21"/>
          </w:rPr>
          <w:t>; SD, standard deviatio</w:t>
        </w:r>
      </w:ins>
      <w:ins w:id="1939" w:author="srabhi" w:date="2015-07-21T10:13:00Z">
        <w:r w:rsidR="002A1D84">
          <w:rPr>
            <w:rFonts w:ascii="Arial" w:hAnsi="Arial" w:cs="Arial"/>
            <w:sz w:val="21"/>
            <w:szCs w:val="21"/>
          </w:rPr>
          <w:t>n.</w:t>
        </w:r>
      </w:ins>
      <w:proofErr w:type="gramEnd"/>
      <w:del w:id="1940" w:author="srabhi" w:date="2015-07-20T15:22:00Z">
        <w:r w:rsidR="00A637D7" w:rsidRPr="00240276" w:rsidDel="00495C76">
          <w:rPr>
            <w:rFonts w:ascii="Arial" w:hAnsi="Arial" w:cs="Arial"/>
            <w:sz w:val="21"/>
            <w:szCs w:val="21"/>
          </w:rPr>
          <w:delText>holdin</w:delText>
        </w:r>
      </w:del>
    </w:p>
    <w:p w:rsidR="002A1D84" w:rsidRDefault="00C857E7" w:rsidP="00240276">
      <w:pPr>
        <w:adjustRightInd w:val="0"/>
        <w:snapToGrid w:val="0"/>
        <w:jc w:val="both"/>
        <w:rPr>
          <w:ins w:id="1941" w:author="srabhi" w:date="2015-07-21T10:11:00Z"/>
          <w:rFonts w:ascii="Arial" w:hAnsi="Arial" w:cs="Arial"/>
          <w:sz w:val="21"/>
          <w:szCs w:val="21"/>
        </w:rPr>
      </w:pPr>
      <w:proofErr w:type="gramStart"/>
      <w:ins w:id="1942" w:author="srabhi" w:date="2015-07-21T09:54:00Z">
        <w:r w:rsidRPr="00240276">
          <w:rPr>
            <w:rFonts w:ascii="Arial" w:hAnsi="Arial" w:cs="Arial"/>
            <w:sz w:val="21"/>
            <w:szCs w:val="21"/>
          </w:rPr>
          <w:lastRenderedPageBreak/>
          <w:t>led</w:t>
        </w:r>
        <w:proofErr w:type="gramEnd"/>
        <w:r w:rsidRPr="00240276">
          <w:rPr>
            <w:rFonts w:ascii="Arial" w:hAnsi="Arial" w:cs="Arial"/>
            <w:sz w:val="21"/>
            <w:szCs w:val="21"/>
          </w:rPr>
          <w:t xml:space="preserve"> to improvements in out-of-sample accuracy and over-fitting. For instance, the amount of over-fitting fell to 1.7% for relapse and 3.7% for persistence.</w:t>
        </w:r>
      </w:ins>
    </w:p>
    <w:p w:rsidR="00A637D7" w:rsidRPr="00240276" w:rsidDel="00052112" w:rsidRDefault="00A637D7" w:rsidP="00240276">
      <w:pPr>
        <w:adjustRightInd w:val="0"/>
        <w:snapToGrid w:val="0"/>
        <w:jc w:val="both"/>
        <w:rPr>
          <w:del w:id="1943" w:author="srabhi" w:date="2015-07-21T09:45:00Z"/>
          <w:rFonts w:ascii="Arial" w:hAnsi="Arial" w:cs="Arial"/>
          <w:sz w:val="21"/>
          <w:szCs w:val="21"/>
        </w:rPr>
      </w:pPr>
      <w:del w:id="1944" w:author="srabhi" w:date="2015-07-21T09:45:00Z">
        <w:r w:rsidRPr="00240276" w:rsidDel="00052112">
          <w:rPr>
            <w:rFonts w:ascii="Arial" w:hAnsi="Arial" w:cs="Arial"/>
            <w:sz w:val="21"/>
            <w:szCs w:val="21"/>
          </w:rPr>
          <w:delText xml:space="preserve">g back any data for testing). Thus, the standard logistic regressions </w:delText>
        </w:r>
        <w:r w:rsidR="00FC2745" w:rsidRPr="00240276" w:rsidDel="00052112">
          <w:rPr>
            <w:rFonts w:ascii="Arial" w:hAnsi="Arial" w:cs="Arial"/>
            <w:sz w:val="21"/>
            <w:szCs w:val="21"/>
          </w:rPr>
          <w:delText xml:space="preserve">were </w:delText>
        </w:r>
        <w:r w:rsidRPr="00240276" w:rsidDel="00052112">
          <w:rPr>
            <w:rFonts w:ascii="Arial" w:hAnsi="Arial" w:cs="Arial"/>
            <w:sz w:val="21"/>
            <w:szCs w:val="21"/>
          </w:rPr>
          <w:delText xml:space="preserve">re-estimated on the full sample (N=3,348) and </w:delText>
        </w:r>
        <w:r w:rsidR="00632CFE" w:rsidRPr="00240276" w:rsidDel="00052112">
          <w:rPr>
            <w:rFonts w:ascii="Arial" w:hAnsi="Arial" w:cs="Arial"/>
            <w:sz w:val="21"/>
            <w:szCs w:val="21"/>
          </w:rPr>
          <w:delText xml:space="preserve">tenfold </w:delText>
        </w:r>
        <w:r w:rsidRPr="00240276" w:rsidDel="00052112">
          <w:rPr>
            <w:rFonts w:ascii="Arial" w:hAnsi="Arial" w:cs="Arial"/>
            <w:sz w:val="21"/>
            <w:szCs w:val="21"/>
          </w:rPr>
          <w:delText xml:space="preserve">cross-validation used to estimate model accuracy and over-fitting. The larger sample enables a higher estimate of out-of-sample accuracy for both relapse and persistence and the estimated amount of over-fitting falls to 5.0% and 6.6% for relapse and persistence respectively (actual overfitting was 9.9% and 12.0% respectively when the models were estimated on half the sample, N=1,674). LASSO </w:delText>
        </w:r>
        <w:r w:rsidR="00FC2745" w:rsidRPr="00240276" w:rsidDel="00052112">
          <w:rPr>
            <w:rFonts w:ascii="Arial" w:hAnsi="Arial" w:cs="Arial"/>
            <w:sz w:val="21"/>
            <w:szCs w:val="21"/>
          </w:rPr>
          <w:delText xml:space="preserve">regressions were </w:delText>
        </w:r>
        <w:r w:rsidRPr="00240276" w:rsidDel="00052112">
          <w:rPr>
            <w:rFonts w:ascii="Arial" w:hAnsi="Arial" w:cs="Arial"/>
            <w:sz w:val="21"/>
            <w:szCs w:val="21"/>
          </w:rPr>
          <w:delText xml:space="preserve">also estimated on the full sample (N=3,348) </w:delText>
        </w:r>
        <w:r w:rsidR="00FC2745" w:rsidRPr="00240276" w:rsidDel="00052112">
          <w:rPr>
            <w:rFonts w:ascii="Arial" w:hAnsi="Arial" w:cs="Arial"/>
            <w:sz w:val="21"/>
            <w:szCs w:val="21"/>
          </w:rPr>
          <w:delText xml:space="preserve">which led to improvements in </w:delText>
        </w:r>
        <w:r w:rsidRPr="00240276" w:rsidDel="00052112">
          <w:rPr>
            <w:rFonts w:ascii="Arial" w:hAnsi="Arial" w:cs="Arial"/>
            <w:sz w:val="21"/>
            <w:szCs w:val="21"/>
          </w:rPr>
          <w:delText>out-of-sample accuracy and over-fitting. For instance, the amount of over-fitting fell to 1.7% for relapse and 3.7% for persistence.</w:delText>
        </w:r>
      </w:del>
    </w:p>
    <w:p w:rsidR="00EA0A8C" w:rsidRPr="00240276" w:rsidRDefault="00EA0A8C" w:rsidP="00240276">
      <w:pPr>
        <w:adjustRightInd w:val="0"/>
        <w:snapToGrid w:val="0"/>
        <w:jc w:val="both"/>
        <w:rPr>
          <w:rFonts w:ascii="Arial" w:hAnsi="Arial" w:cs="Arial"/>
          <w:sz w:val="21"/>
          <w:szCs w:val="21"/>
        </w:rPr>
      </w:pPr>
    </w:p>
    <w:p w:rsidR="0008563E" w:rsidRPr="0008563E" w:rsidRDefault="0008563E" w:rsidP="0008563E">
      <w:pPr>
        <w:pStyle w:val="Heading1"/>
        <w:rPr>
          <w:rPrChange w:id="1945" w:author="srabhi" w:date="2015-07-20T14:40:00Z">
            <w:rPr>
              <w:sz w:val="21"/>
              <w:szCs w:val="21"/>
            </w:rPr>
          </w:rPrChange>
        </w:rPr>
        <w:pPrChange w:id="1946" w:author="srabhi" w:date="2015-07-20T14:40:00Z">
          <w:pPr>
            <w:pStyle w:val="Heading1"/>
            <w:adjustRightInd w:val="0"/>
            <w:snapToGrid w:val="0"/>
            <w:spacing w:line="480" w:lineRule="auto"/>
            <w:jc w:val="both"/>
          </w:pPr>
        </w:pPrChange>
      </w:pPr>
      <w:r w:rsidRPr="0008563E">
        <w:rPr>
          <w:rPrChange w:id="1947" w:author="srabhi" w:date="2015-07-20T14:40:00Z">
            <w:rPr>
              <w:b w:val="0"/>
              <w:bCs w:val="0"/>
              <w:sz w:val="21"/>
              <w:szCs w:val="21"/>
            </w:rPr>
          </w:rPrChange>
        </w:rPr>
        <w:t xml:space="preserve">Discussion </w:t>
      </w:r>
    </w:p>
    <w:p w:rsidR="00B87C11" w:rsidRPr="00240276" w:rsidRDefault="00556894" w:rsidP="00240276">
      <w:pPr>
        <w:adjustRightInd w:val="0"/>
        <w:snapToGrid w:val="0"/>
        <w:jc w:val="both"/>
        <w:rPr>
          <w:rFonts w:ascii="Arial" w:hAnsi="Arial" w:cs="Arial"/>
          <w:sz w:val="21"/>
          <w:szCs w:val="21"/>
        </w:rPr>
      </w:pPr>
      <w:r w:rsidRPr="00240276">
        <w:rPr>
          <w:rFonts w:ascii="Arial" w:hAnsi="Arial" w:cs="Arial"/>
          <w:sz w:val="21"/>
          <w:szCs w:val="21"/>
        </w:rPr>
        <w:t xml:space="preserve">It is widely recognized that regression models may suffer from over-fitting, </w:t>
      </w:r>
      <w:r w:rsidR="00B87C11" w:rsidRPr="00240276">
        <w:rPr>
          <w:rFonts w:ascii="Arial" w:hAnsi="Arial" w:cs="Arial"/>
          <w:sz w:val="21"/>
          <w:szCs w:val="21"/>
        </w:rPr>
        <w:t xml:space="preserve">potentially compromising the </w:t>
      </w:r>
      <w:proofErr w:type="spellStart"/>
      <w:r w:rsidR="00B87C11" w:rsidRPr="00240276">
        <w:rPr>
          <w:rFonts w:ascii="Arial" w:hAnsi="Arial" w:cs="Arial"/>
          <w:sz w:val="21"/>
          <w:szCs w:val="21"/>
        </w:rPr>
        <w:t>generalisability</w:t>
      </w:r>
      <w:proofErr w:type="spellEnd"/>
      <w:r w:rsidR="00B87C11" w:rsidRPr="00240276">
        <w:rPr>
          <w:rFonts w:ascii="Arial" w:hAnsi="Arial" w:cs="Arial"/>
          <w:sz w:val="21"/>
          <w:szCs w:val="21"/>
        </w:rPr>
        <w:t xml:space="preserve"> of study findings. </w:t>
      </w:r>
      <w:r w:rsidRPr="00240276">
        <w:rPr>
          <w:rFonts w:ascii="Arial" w:hAnsi="Arial" w:cs="Arial"/>
          <w:sz w:val="21"/>
          <w:szCs w:val="21"/>
        </w:rPr>
        <w:t>Despite this, there is little systematic attempt to minimize and quantify over-fitting</w:t>
      </w:r>
      <w:r w:rsidR="00B87C11" w:rsidRPr="00240276">
        <w:rPr>
          <w:rFonts w:ascii="Arial" w:hAnsi="Arial" w:cs="Arial"/>
          <w:sz w:val="21"/>
          <w:szCs w:val="21"/>
        </w:rPr>
        <w:t>.</w:t>
      </w:r>
    </w:p>
    <w:p w:rsidR="00E70CB2" w:rsidRPr="00240276" w:rsidRDefault="00E70CB2" w:rsidP="00240276">
      <w:pPr>
        <w:adjustRightInd w:val="0"/>
        <w:snapToGrid w:val="0"/>
        <w:jc w:val="both"/>
        <w:rPr>
          <w:rFonts w:ascii="Arial" w:hAnsi="Arial" w:cs="Arial"/>
          <w:sz w:val="21"/>
          <w:szCs w:val="21"/>
        </w:rPr>
      </w:pPr>
    </w:p>
    <w:p w:rsidR="00A2625A" w:rsidRPr="00240276" w:rsidRDefault="00FF3BB6" w:rsidP="00240276">
      <w:pPr>
        <w:adjustRightInd w:val="0"/>
        <w:snapToGrid w:val="0"/>
        <w:jc w:val="both"/>
        <w:rPr>
          <w:rFonts w:ascii="Arial" w:hAnsi="Arial" w:cs="Arial"/>
          <w:sz w:val="21"/>
          <w:szCs w:val="21"/>
        </w:rPr>
      </w:pPr>
      <w:r w:rsidRPr="00240276">
        <w:rPr>
          <w:rFonts w:ascii="Arial" w:hAnsi="Arial" w:cs="Arial"/>
          <w:sz w:val="21"/>
          <w:szCs w:val="21"/>
        </w:rPr>
        <w:t xml:space="preserve">This study was designed to replicate the methods and data commonly </w:t>
      </w:r>
      <w:r w:rsidR="00A2625A" w:rsidRPr="00240276">
        <w:rPr>
          <w:rFonts w:ascii="Arial" w:hAnsi="Arial" w:cs="Arial"/>
          <w:sz w:val="21"/>
          <w:szCs w:val="21"/>
        </w:rPr>
        <w:t>encountered in many healthcare studies. However, there is considerable diversity in research materials and methods across studies; the conclusions in this study would benefit from replication in other settings to establish the extent to which these findings generalise.</w:t>
      </w:r>
    </w:p>
    <w:p w:rsidR="00A2625A" w:rsidRPr="00240276" w:rsidRDefault="00A2625A" w:rsidP="00240276">
      <w:pPr>
        <w:adjustRightInd w:val="0"/>
        <w:snapToGrid w:val="0"/>
        <w:jc w:val="both"/>
        <w:rPr>
          <w:rFonts w:ascii="Arial" w:hAnsi="Arial" w:cs="Arial"/>
          <w:sz w:val="21"/>
          <w:szCs w:val="21"/>
        </w:rPr>
      </w:pPr>
    </w:p>
    <w:p w:rsidR="00556894" w:rsidRPr="00240276" w:rsidRDefault="00A2625A" w:rsidP="00240276">
      <w:pPr>
        <w:adjustRightInd w:val="0"/>
        <w:snapToGrid w:val="0"/>
        <w:jc w:val="both"/>
        <w:rPr>
          <w:rFonts w:ascii="Arial" w:hAnsi="Arial" w:cs="Arial"/>
          <w:sz w:val="21"/>
          <w:szCs w:val="21"/>
        </w:rPr>
      </w:pPr>
      <w:r w:rsidRPr="00240276">
        <w:rPr>
          <w:rFonts w:ascii="Arial" w:hAnsi="Arial" w:cs="Arial"/>
          <w:sz w:val="21"/>
          <w:szCs w:val="21"/>
        </w:rPr>
        <w:t>This study found that standard and stepwise logistic regressions were associated with considerable over-fitting of approximately 9-35%, with the extent of over-fitting inversely associated with the degrees of freedom. A</w:t>
      </w:r>
      <w:r w:rsidR="00556894" w:rsidRPr="00240276">
        <w:rPr>
          <w:rFonts w:ascii="Arial" w:hAnsi="Arial" w:cs="Arial"/>
          <w:sz w:val="21"/>
          <w:szCs w:val="21"/>
        </w:rPr>
        <w:t xml:space="preserve">pplying a LASSO penalty constraint to logistic models can greatly reduce over-fitting compared to </w:t>
      </w:r>
      <w:r w:rsidR="00B87C11" w:rsidRPr="00240276">
        <w:rPr>
          <w:rFonts w:ascii="Arial" w:hAnsi="Arial" w:cs="Arial"/>
          <w:sz w:val="21"/>
          <w:szCs w:val="21"/>
        </w:rPr>
        <w:t xml:space="preserve">the more popular </w:t>
      </w:r>
      <w:r w:rsidR="00556894" w:rsidRPr="00240276">
        <w:rPr>
          <w:rFonts w:ascii="Arial" w:hAnsi="Arial" w:cs="Arial"/>
          <w:sz w:val="21"/>
          <w:szCs w:val="21"/>
        </w:rPr>
        <w:t xml:space="preserve">standard </w:t>
      </w:r>
      <w:r w:rsidR="00B87C11" w:rsidRPr="00240276">
        <w:rPr>
          <w:rFonts w:ascii="Arial" w:hAnsi="Arial" w:cs="Arial"/>
          <w:sz w:val="21"/>
          <w:szCs w:val="21"/>
        </w:rPr>
        <w:t xml:space="preserve">(unconstrained) </w:t>
      </w:r>
      <w:r w:rsidR="00556894" w:rsidRPr="00240276">
        <w:rPr>
          <w:rFonts w:ascii="Arial" w:hAnsi="Arial" w:cs="Arial"/>
          <w:sz w:val="21"/>
          <w:szCs w:val="21"/>
        </w:rPr>
        <w:t>and stepwise logistic models</w:t>
      </w:r>
      <w:r w:rsidR="00B87C11" w:rsidRPr="00240276">
        <w:rPr>
          <w:rFonts w:ascii="Arial" w:hAnsi="Arial" w:cs="Arial"/>
          <w:sz w:val="21"/>
          <w:szCs w:val="21"/>
        </w:rPr>
        <w:t xml:space="preserve">. </w:t>
      </w:r>
      <w:r w:rsidR="00556894" w:rsidRPr="00240276">
        <w:rPr>
          <w:rFonts w:ascii="Arial" w:hAnsi="Arial" w:cs="Arial"/>
          <w:sz w:val="21"/>
          <w:szCs w:val="21"/>
        </w:rPr>
        <w:t>In general, the LASSO models reduced over-fitting by approximately 50%, a finding which was robust to the choice of response variable and the degrees of freedom. The LASSO models also produced the highest out-of-sample classificati</w:t>
      </w:r>
      <w:r w:rsidR="00B87C11" w:rsidRPr="00240276">
        <w:rPr>
          <w:rFonts w:ascii="Arial" w:hAnsi="Arial" w:cs="Arial"/>
          <w:sz w:val="21"/>
          <w:szCs w:val="21"/>
        </w:rPr>
        <w:t>on accuracy (as assessed by AUC</w:t>
      </w:r>
      <w:r w:rsidR="008A33DF" w:rsidRPr="00240276">
        <w:rPr>
          <w:rFonts w:ascii="Arial" w:hAnsi="Arial" w:cs="Arial"/>
          <w:sz w:val="21"/>
          <w:szCs w:val="21"/>
        </w:rPr>
        <w:t xml:space="preserve">). </w:t>
      </w:r>
    </w:p>
    <w:p w:rsidR="00556894" w:rsidRPr="00240276" w:rsidRDefault="00556894" w:rsidP="00240276">
      <w:pPr>
        <w:adjustRightInd w:val="0"/>
        <w:snapToGrid w:val="0"/>
        <w:jc w:val="both"/>
        <w:rPr>
          <w:rFonts w:ascii="Arial" w:hAnsi="Arial" w:cs="Arial"/>
          <w:sz w:val="21"/>
          <w:szCs w:val="21"/>
        </w:rPr>
      </w:pPr>
    </w:p>
    <w:p w:rsidR="00556894" w:rsidRPr="00240276" w:rsidRDefault="00556894" w:rsidP="00240276">
      <w:pPr>
        <w:adjustRightInd w:val="0"/>
        <w:snapToGrid w:val="0"/>
        <w:jc w:val="both"/>
        <w:rPr>
          <w:rFonts w:ascii="Arial" w:hAnsi="Arial" w:cs="Arial"/>
          <w:sz w:val="21"/>
          <w:szCs w:val="21"/>
        </w:rPr>
      </w:pPr>
      <w:r w:rsidRPr="00240276">
        <w:rPr>
          <w:rFonts w:ascii="Arial" w:hAnsi="Arial" w:cs="Arial"/>
          <w:sz w:val="21"/>
          <w:szCs w:val="21"/>
        </w:rPr>
        <w:t xml:space="preserve">The consequences of over-fitting were illustrated by comparing odds ratios between models differing by extent of over-fitting. The evidence points to inflated odds ratios and an increased likelihood of false-positive findings associated with </w:t>
      </w:r>
      <w:r w:rsidR="00B87C11" w:rsidRPr="00240276">
        <w:rPr>
          <w:rFonts w:ascii="Arial" w:hAnsi="Arial" w:cs="Arial"/>
          <w:sz w:val="21"/>
          <w:szCs w:val="21"/>
        </w:rPr>
        <w:t xml:space="preserve">models that over-fit. </w:t>
      </w:r>
      <w:r w:rsidRPr="00240276">
        <w:rPr>
          <w:rFonts w:ascii="Arial" w:hAnsi="Arial" w:cs="Arial"/>
          <w:sz w:val="21"/>
          <w:szCs w:val="21"/>
        </w:rPr>
        <w:t xml:space="preserve">For instance, the magnitude of the treatment effect in </w:t>
      </w:r>
      <w:proofErr w:type="spellStart"/>
      <w:r w:rsidRPr="00240276">
        <w:rPr>
          <w:rFonts w:ascii="Arial" w:hAnsi="Arial" w:cs="Arial"/>
          <w:sz w:val="21"/>
          <w:szCs w:val="21"/>
        </w:rPr>
        <w:t>modeling</w:t>
      </w:r>
      <w:proofErr w:type="spellEnd"/>
      <w:r w:rsidRPr="00240276">
        <w:rPr>
          <w:rFonts w:ascii="Arial" w:hAnsi="Arial" w:cs="Arial"/>
          <w:sz w:val="21"/>
          <w:szCs w:val="21"/>
        </w:rPr>
        <w:t xml:space="preserve"> persis</w:t>
      </w:r>
      <w:r w:rsidR="00574110" w:rsidRPr="00240276">
        <w:rPr>
          <w:rFonts w:ascii="Arial" w:hAnsi="Arial" w:cs="Arial"/>
          <w:sz w:val="21"/>
          <w:szCs w:val="21"/>
        </w:rPr>
        <w:t xml:space="preserve">tence fell by approximately one-fifth </w:t>
      </w:r>
      <w:r w:rsidRPr="00240276">
        <w:rPr>
          <w:rFonts w:ascii="Arial" w:hAnsi="Arial" w:cs="Arial"/>
          <w:sz w:val="21"/>
          <w:szCs w:val="21"/>
        </w:rPr>
        <w:t>in the LASSO model compared to the standard and stepwise logistic models.</w:t>
      </w:r>
      <w:r w:rsidR="00574110" w:rsidRPr="00240276">
        <w:rPr>
          <w:rFonts w:ascii="Arial" w:hAnsi="Arial" w:cs="Arial"/>
          <w:sz w:val="21"/>
          <w:szCs w:val="21"/>
        </w:rPr>
        <w:t xml:space="preserve"> </w:t>
      </w:r>
      <w:r w:rsidR="00C8152E" w:rsidRPr="00240276">
        <w:rPr>
          <w:rFonts w:ascii="Arial" w:hAnsi="Arial" w:cs="Arial"/>
          <w:sz w:val="21"/>
          <w:szCs w:val="21"/>
        </w:rPr>
        <w:t xml:space="preserve">Whilst the penalised regressions shrunk the magnitude of the estimated </w:t>
      </w:r>
      <w:r w:rsidR="00C8152E" w:rsidRPr="00240276">
        <w:rPr>
          <w:rFonts w:ascii="Arial" w:hAnsi="Arial" w:cs="Arial"/>
          <w:sz w:val="21"/>
          <w:szCs w:val="21"/>
        </w:rPr>
        <w:lastRenderedPageBreak/>
        <w:t xml:space="preserve">treatment effect for both response variables in this study, the substantive interpretation of the size of the effect remained largely unchanged. This should not detract from the fact that in some studies, penalised regressions will materially alter the central finding of a study from a significant to an </w:t>
      </w:r>
      <w:r w:rsidR="008A33DF" w:rsidRPr="00240276">
        <w:rPr>
          <w:rFonts w:ascii="Arial" w:hAnsi="Arial" w:cs="Arial"/>
          <w:sz w:val="21"/>
          <w:szCs w:val="21"/>
        </w:rPr>
        <w:t>insignificant</w:t>
      </w:r>
      <w:r w:rsidR="00C8152E" w:rsidRPr="00240276">
        <w:rPr>
          <w:rFonts w:ascii="Arial" w:hAnsi="Arial" w:cs="Arial"/>
          <w:sz w:val="21"/>
          <w:szCs w:val="21"/>
        </w:rPr>
        <w:t xml:space="preserve"> treatment effect as compared with orthodox regression methods.</w:t>
      </w:r>
    </w:p>
    <w:p w:rsidR="00556894" w:rsidRPr="00240276" w:rsidRDefault="00556894" w:rsidP="00240276">
      <w:pPr>
        <w:adjustRightInd w:val="0"/>
        <w:snapToGrid w:val="0"/>
        <w:jc w:val="both"/>
        <w:rPr>
          <w:rFonts w:ascii="Arial" w:hAnsi="Arial" w:cs="Arial"/>
          <w:sz w:val="21"/>
          <w:szCs w:val="21"/>
        </w:rPr>
      </w:pPr>
    </w:p>
    <w:p w:rsidR="00556894" w:rsidRPr="00240276" w:rsidRDefault="00556894" w:rsidP="00240276">
      <w:pPr>
        <w:adjustRightInd w:val="0"/>
        <w:snapToGrid w:val="0"/>
        <w:jc w:val="both"/>
        <w:rPr>
          <w:rFonts w:ascii="Arial" w:hAnsi="Arial" w:cs="Arial"/>
          <w:sz w:val="21"/>
          <w:szCs w:val="21"/>
        </w:rPr>
      </w:pPr>
      <w:r w:rsidRPr="00240276">
        <w:rPr>
          <w:rFonts w:ascii="Arial" w:hAnsi="Arial" w:cs="Arial"/>
          <w:sz w:val="21"/>
          <w:szCs w:val="21"/>
        </w:rPr>
        <w:t xml:space="preserve">There is a natural and understandable reluctance to hold-back data for out-of-sample model evaluation, given the desire to use as much data as possible to produce robust estimates. The </w:t>
      </w:r>
      <w:r w:rsidR="004D30F8" w:rsidRPr="00240276">
        <w:rPr>
          <w:rFonts w:ascii="Arial" w:hAnsi="Arial" w:cs="Arial"/>
          <w:sz w:val="21"/>
          <w:szCs w:val="21"/>
        </w:rPr>
        <w:t xml:space="preserve">widely-held </w:t>
      </w:r>
      <w:r w:rsidRPr="00240276">
        <w:rPr>
          <w:rFonts w:ascii="Arial" w:hAnsi="Arial" w:cs="Arial"/>
          <w:sz w:val="21"/>
          <w:szCs w:val="21"/>
        </w:rPr>
        <w:t>assumption seems to be that it is not possible to assess the extent to which a model may over-fit without holding-back data, so attempts to quantify over-fitting are conspicuous in the literature by their absence. This study shows that accurate estimates of out-of-sample model accuracy and hence over-fitting can readily be derived without holding-back data. The estimates of over-fitting are produced using tenfold cross-validation, a well-established method in statistical learning and machine learning.</w:t>
      </w:r>
      <w:r w:rsidR="00B14FB5" w:rsidRPr="00240276">
        <w:rPr>
          <w:rFonts w:ascii="Arial" w:hAnsi="Arial" w:cs="Arial"/>
          <w:sz w:val="21"/>
          <w:szCs w:val="21"/>
        </w:rPr>
        <w:t xml:space="preserve"> </w:t>
      </w:r>
      <w:r w:rsidR="00C8152E" w:rsidRPr="00240276">
        <w:rPr>
          <w:rFonts w:ascii="Arial" w:hAnsi="Arial" w:cs="Arial"/>
          <w:sz w:val="21"/>
          <w:szCs w:val="21"/>
        </w:rPr>
        <w:t>In the case of standard logistic regression, this simply involves estimating ten logistic regression models each on nine-tenths of the data and calculating the average AUC for the left out tenth. In small samples, robust estimates may involve increasing the number of folds up to a limit of N-1 (so-called leave-one-out cross-validation). The routine adoption of cross-validation to provide a powerful diagnostic on model over-fitting and out-of-sample accuracy is encouraged as standard practice.</w:t>
      </w:r>
    </w:p>
    <w:p w:rsidR="005219CA" w:rsidRPr="00240276" w:rsidRDefault="005219CA" w:rsidP="00240276">
      <w:pPr>
        <w:adjustRightInd w:val="0"/>
        <w:snapToGrid w:val="0"/>
        <w:jc w:val="both"/>
        <w:rPr>
          <w:rFonts w:ascii="Arial" w:hAnsi="Arial" w:cs="Arial"/>
          <w:sz w:val="21"/>
          <w:szCs w:val="21"/>
        </w:rPr>
      </w:pPr>
    </w:p>
    <w:p w:rsidR="005219CA" w:rsidRPr="00240276" w:rsidRDefault="00C8152E" w:rsidP="00240276">
      <w:pPr>
        <w:adjustRightInd w:val="0"/>
        <w:snapToGrid w:val="0"/>
        <w:jc w:val="both"/>
        <w:rPr>
          <w:rFonts w:ascii="Arial" w:hAnsi="Arial" w:cs="Arial"/>
          <w:sz w:val="21"/>
          <w:szCs w:val="21"/>
        </w:rPr>
      </w:pPr>
      <w:r w:rsidRPr="00240276">
        <w:rPr>
          <w:rFonts w:ascii="Arial" w:hAnsi="Arial" w:cs="Arial"/>
          <w:sz w:val="21"/>
          <w:szCs w:val="21"/>
        </w:rPr>
        <w:t xml:space="preserve">The results clearly demonstrate that lower degrees of freedom are associated with greater over-fitting. In the models involving a ratio of training observations to candidate covariates of 36.4 (1,674/46), the amount of over-fitting in the logistic regressions without penalization was around 10%. This increased to approximately 30% when the </w:t>
      </w:r>
      <w:proofErr w:type="gramStart"/>
      <w:r w:rsidRPr="00240276">
        <w:rPr>
          <w:rFonts w:ascii="Arial" w:hAnsi="Arial" w:cs="Arial"/>
          <w:sz w:val="21"/>
          <w:szCs w:val="21"/>
        </w:rPr>
        <w:t>degrees of freedom was</w:t>
      </w:r>
      <w:proofErr w:type="gramEnd"/>
      <w:r w:rsidRPr="00240276">
        <w:rPr>
          <w:rFonts w:ascii="Arial" w:hAnsi="Arial" w:cs="Arial"/>
          <w:sz w:val="21"/>
          <w:szCs w:val="21"/>
        </w:rPr>
        <w:t xml:space="preserve"> reduced to 8.7 (400/46). Further evidence on the association between the degrees of freedom and amount of over-fitting for different settings would be helpful to </w:t>
      </w:r>
      <w:r w:rsidRPr="00240276">
        <w:rPr>
          <w:rFonts w:ascii="Arial" w:hAnsi="Arial" w:cs="Arial"/>
          <w:sz w:val="21"/>
          <w:szCs w:val="21"/>
        </w:rPr>
        <w:lastRenderedPageBreak/>
        <w:t>researchers who may not have a good grasp of the circumstances in which over-fitting is likely to pose a problem.</w:t>
      </w:r>
    </w:p>
    <w:p w:rsidR="00556894" w:rsidRPr="00240276" w:rsidRDefault="00556894" w:rsidP="00240276">
      <w:pPr>
        <w:adjustRightInd w:val="0"/>
        <w:snapToGrid w:val="0"/>
        <w:jc w:val="both"/>
        <w:rPr>
          <w:rFonts w:ascii="Arial" w:hAnsi="Arial" w:cs="Arial"/>
          <w:sz w:val="21"/>
          <w:szCs w:val="21"/>
        </w:rPr>
      </w:pPr>
    </w:p>
    <w:p w:rsidR="00556894" w:rsidRPr="00240276" w:rsidRDefault="00300660" w:rsidP="00240276">
      <w:pPr>
        <w:adjustRightInd w:val="0"/>
        <w:snapToGrid w:val="0"/>
        <w:jc w:val="both"/>
        <w:rPr>
          <w:rFonts w:ascii="Arial" w:hAnsi="Arial" w:cs="Arial"/>
          <w:sz w:val="21"/>
          <w:szCs w:val="21"/>
        </w:rPr>
      </w:pPr>
      <w:r w:rsidRPr="00240276">
        <w:rPr>
          <w:rFonts w:ascii="Arial" w:hAnsi="Arial" w:cs="Arial"/>
          <w:sz w:val="21"/>
          <w:szCs w:val="21"/>
        </w:rPr>
        <w:t xml:space="preserve">Importantly, </w:t>
      </w:r>
      <w:r w:rsidR="00556894" w:rsidRPr="00240276">
        <w:rPr>
          <w:rFonts w:ascii="Arial" w:hAnsi="Arial" w:cs="Arial"/>
          <w:sz w:val="21"/>
          <w:szCs w:val="21"/>
        </w:rPr>
        <w:t xml:space="preserve">both penalized models and cross-validation are a standard part of most popular statistical packages. </w:t>
      </w:r>
      <w:r w:rsidRPr="00240276">
        <w:rPr>
          <w:rFonts w:ascii="Arial" w:hAnsi="Arial" w:cs="Arial"/>
          <w:sz w:val="21"/>
          <w:szCs w:val="21"/>
        </w:rPr>
        <w:t>Thus, i</w:t>
      </w:r>
      <w:r w:rsidR="00556894" w:rsidRPr="00240276">
        <w:rPr>
          <w:rFonts w:ascii="Arial" w:hAnsi="Arial" w:cs="Arial"/>
          <w:sz w:val="21"/>
          <w:szCs w:val="21"/>
        </w:rPr>
        <w:t>t is hoped that the results presented in this study will encourage research in this field to adopt these methods more widely and hence contribute to a more robust evidence base.</w:t>
      </w:r>
    </w:p>
    <w:p w:rsidR="00556894" w:rsidRPr="00240276" w:rsidRDefault="00556894" w:rsidP="00240276">
      <w:pPr>
        <w:adjustRightInd w:val="0"/>
        <w:snapToGrid w:val="0"/>
        <w:jc w:val="both"/>
        <w:rPr>
          <w:rFonts w:ascii="Arial" w:hAnsi="Arial" w:cs="Arial"/>
          <w:sz w:val="21"/>
          <w:szCs w:val="21"/>
        </w:rPr>
      </w:pPr>
    </w:p>
    <w:p w:rsidR="00556894" w:rsidRDefault="00556894" w:rsidP="00240276">
      <w:pPr>
        <w:adjustRightInd w:val="0"/>
        <w:snapToGrid w:val="0"/>
        <w:jc w:val="both"/>
        <w:rPr>
          <w:ins w:id="1948" w:author="srabhi" w:date="2015-07-21T10:11:00Z"/>
          <w:rFonts w:ascii="Arial" w:hAnsi="Arial" w:cs="Arial"/>
          <w:sz w:val="21"/>
          <w:szCs w:val="21"/>
        </w:rPr>
      </w:pPr>
      <w:r w:rsidRPr="00240276">
        <w:rPr>
          <w:rFonts w:ascii="Arial" w:hAnsi="Arial" w:cs="Arial"/>
          <w:sz w:val="21"/>
          <w:szCs w:val="21"/>
        </w:rPr>
        <w:t xml:space="preserve">This study has several important limitations. First, the exact relationship between over-fitting and inflated odds ratios can only be </w:t>
      </w:r>
      <w:proofErr w:type="spellStart"/>
      <w:r w:rsidRPr="00240276">
        <w:rPr>
          <w:rFonts w:ascii="Arial" w:hAnsi="Arial" w:cs="Arial"/>
          <w:sz w:val="21"/>
          <w:szCs w:val="21"/>
        </w:rPr>
        <w:t>summised</w:t>
      </w:r>
      <w:proofErr w:type="spellEnd"/>
      <w:r w:rsidRPr="00240276">
        <w:rPr>
          <w:rFonts w:ascii="Arial" w:hAnsi="Arial" w:cs="Arial"/>
          <w:sz w:val="21"/>
          <w:szCs w:val="21"/>
        </w:rPr>
        <w:t xml:space="preserve"> in the absence of a simulation framework where the true associations are known. Simulation studies would be welcome to better understand this relationship and to formally quantify biases inherent in different </w:t>
      </w:r>
      <w:proofErr w:type="spellStart"/>
      <w:r w:rsidRPr="00240276">
        <w:rPr>
          <w:rFonts w:ascii="Arial" w:hAnsi="Arial" w:cs="Arial"/>
          <w:sz w:val="21"/>
          <w:szCs w:val="21"/>
        </w:rPr>
        <w:t>modeling</w:t>
      </w:r>
      <w:proofErr w:type="spellEnd"/>
      <w:r w:rsidRPr="00240276">
        <w:rPr>
          <w:rFonts w:ascii="Arial" w:hAnsi="Arial" w:cs="Arial"/>
          <w:sz w:val="21"/>
          <w:szCs w:val="21"/>
        </w:rPr>
        <w:t xml:space="preserve"> approaches under different settings. Second, on a related theme, the sensitivity analysis in this study was limited to two response variables and two </w:t>
      </w:r>
      <w:r w:rsidR="00A26F7B" w:rsidRPr="00240276">
        <w:rPr>
          <w:rFonts w:ascii="Arial" w:hAnsi="Arial" w:cs="Arial"/>
          <w:sz w:val="21"/>
          <w:szCs w:val="21"/>
        </w:rPr>
        <w:t xml:space="preserve">levels of </w:t>
      </w:r>
      <w:r w:rsidRPr="00240276">
        <w:rPr>
          <w:rFonts w:ascii="Arial" w:hAnsi="Arial" w:cs="Arial"/>
          <w:sz w:val="21"/>
          <w:szCs w:val="21"/>
        </w:rPr>
        <w:t xml:space="preserve">degrees of freedom, all on a single dataset. More comprehensive sensitivity analysis for different settings would help inform the </w:t>
      </w:r>
      <w:proofErr w:type="spellStart"/>
      <w:r w:rsidRPr="00240276">
        <w:rPr>
          <w:rFonts w:ascii="Arial" w:hAnsi="Arial" w:cs="Arial"/>
          <w:sz w:val="21"/>
          <w:szCs w:val="21"/>
        </w:rPr>
        <w:t>generalisability</w:t>
      </w:r>
      <w:proofErr w:type="spellEnd"/>
      <w:r w:rsidRPr="00240276">
        <w:rPr>
          <w:rFonts w:ascii="Arial" w:hAnsi="Arial" w:cs="Arial"/>
          <w:sz w:val="21"/>
          <w:szCs w:val="21"/>
        </w:rPr>
        <w:t xml:space="preserve"> of the key findings reported here. Third, this study applied just one method of penalization (the LASSO). Other methods, such as Elastic Net and Ridge, may have produced less over-fitting and higher out-of-sample accuracy</w:t>
      </w:r>
      <w:r w:rsidR="00297E44" w:rsidRPr="00240276">
        <w:rPr>
          <w:rFonts w:ascii="Arial" w:hAnsi="Arial" w:cs="Arial"/>
          <w:sz w:val="21"/>
          <w:szCs w:val="21"/>
        </w:rPr>
        <w:t>. These solutions are also likely to return a different balance between the selected covariates and the magnitude of the coefficients</w:t>
      </w:r>
      <w:r w:rsidRPr="00240276">
        <w:rPr>
          <w:rFonts w:ascii="Arial" w:hAnsi="Arial" w:cs="Arial"/>
          <w:sz w:val="21"/>
          <w:szCs w:val="21"/>
        </w:rPr>
        <w:t>.</w:t>
      </w:r>
      <w:r w:rsidR="00F747AF" w:rsidRPr="00240276">
        <w:rPr>
          <w:rFonts w:ascii="Arial" w:hAnsi="Arial" w:cs="Arial"/>
          <w:sz w:val="21"/>
          <w:szCs w:val="21"/>
        </w:rPr>
        <w:t xml:space="preserve"> </w:t>
      </w:r>
      <w:r w:rsidR="00C8152E" w:rsidRPr="00240276">
        <w:rPr>
          <w:rFonts w:ascii="Arial" w:hAnsi="Arial" w:cs="Arial"/>
          <w:sz w:val="21"/>
          <w:szCs w:val="21"/>
        </w:rPr>
        <w:t>Fourth, conditional logistic regressions may be more appropriate than standard (unconstrained) and stepwise logistic regressions for the matched case-control sample design.</w:t>
      </w:r>
      <w:r w:rsidR="008A33DF" w:rsidRPr="00E4681F">
        <w:rPr>
          <w:rFonts w:ascii="Arial" w:hAnsi="Arial" w:cs="Arial"/>
          <w:sz w:val="21"/>
          <w:szCs w:val="21"/>
          <w:vertAlign w:val="superscript"/>
        </w:rPr>
        <w:t>28</w:t>
      </w:r>
      <w:r w:rsidR="00C8152E" w:rsidRPr="00240276">
        <w:rPr>
          <w:rFonts w:ascii="Arial" w:hAnsi="Arial" w:cs="Arial"/>
          <w:sz w:val="21"/>
          <w:szCs w:val="21"/>
        </w:rPr>
        <w:t xml:space="preserve"> Standard and stepwise logistic regressions were chosen for this study since they are the most widely adopted regression methods and the aim of this study was to appeal to as broad an audience as possible. Nonetheless, it is unlikely that the choice of method would affect the relative magnitude of coefficients and extent of </w:t>
      </w:r>
      <w:proofErr w:type="spellStart"/>
      <w:r w:rsidR="00C8152E" w:rsidRPr="00240276">
        <w:rPr>
          <w:rFonts w:ascii="Arial" w:hAnsi="Arial" w:cs="Arial"/>
          <w:sz w:val="21"/>
          <w:szCs w:val="21"/>
        </w:rPr>
        <w:t>overfitting</w:t>
      </w:r>
      <w:proofErr w:type="spellEnd"/>
      <w:r w:rsidR="00C8152E" w:rsidRPr="00240276">
        <w:rPr>
          <w:rFonts w:ascii="Arial" w:hAnsi="Arial" w:cs="Arial"/>
          <w:sz w:val="21"/>
          <w:szCs w:val="21"/>
        </w:rPr>
        <w:t xml:space="preserve"> which </w:t>
      </w:r>
      <w:proofErr w:type="gramStart"/>
      <w:r w:rsidR="00C8152E" w:rsidRPr="00240276">
        <w:rPr>
          <w:rFonts w:ascii="Arial" w:hAnsi="Arial" w:cs="Arial"/>
          <w:sz w:val="21"/>
          <w:szCs w:val="21"/>
        </w:rPr>
        <w:t>were the primary focus</w:t>
      </w:r>
      <w:proofErr w:type="gramEnd"/>
      <w:r w:rsidR="00C8152E" w:rsidRPr="00240276">
        <w:rPr>
          <w:rFonts w:ascii="Arial" w:hAnsi="Arial" w:cs="Arial"/>
          <w:sz w:val="21"/>
          <w:szCs w:val="21"/>
        </w:rPr>
        <w:t xml:space="preserve"> of this study</w:t>
      </w:r>
      <w:r w:rsidR="006967B5" w:rsidRPr="00240276">
        <w:rPr>
          <w:rFonts w:ascii="Arial" w:hAnsi="Arial" w:cs="Arial"/>
          <w:sz w:val="21"/>
          <w:szCs w:val="21"/>
        </w:rPr>
        <w:t>.</w:t>
      </w:r>
    </w:p>
    <w:p w:rsidR="002A1D84" w:rsidRPr="00240276" w:rsidRDefault="002A1D84" w:rsidP="00240276">
      <w:pPr>
        <w:adjustRightInd w:val="0"/>
        <w:snapToGrid w:val="0"/>
        <w:jc w:val="both"/>
        <w:rPr>
          <w:rFonts w:ascii="Arial" w:hAnsi="Arial" w:cs="Arial"/>
          <w:sz w:val="21"/>
          <w:szCs w:val="21"/>
        </w:rPr>
      </w:pPr>
    </w:p>
    <w:p w:rsidR="006967B5" w:rsidRPr="00240276" w:rsidRDefault="006967B5" w:rsidP="00240276">
      <w:pPr>
        <w:adjustRightInd w:val="0"/>
        <w:snapToGrid w:val="0"/>
        <w:jc w:val="both"/>
        <w:rPr>
          <w:rFonts w:ascii="Arial" w:hAnsi="Arial" w:cs="Arial"/>
          <w:sz w:val="21"/>
          <w:szCs w:val="21"/>
        </w:rPr>
      </w:pPr>
    </w:p>
    <w:p w:rsidR="0008563E" w:rsidRPr="0008563E" w:rsidRDefault="0008563E" w:rsidP="0008563E">
      <w:pPr>
        <w:pStyle w:val="Heading1"/>
        <w:rPr>
          <w:rPrChange w:id="1949" w:author="srabhi" w:date="2015-07-21T09:33:00Z">
            <w:rPr>
              <w:sz w:val="21"/>
              <w:szCs w:val="21"/>
            </w:rPr>
          </w:rPrChange>
        </w:rPr>
        <w:pPrChange w:id="1950" w:author="srabhi" w:date="2015-07-21T09:33:00Z">
          <w:pPr>
            <w:pStyle w:val="Heading1"/>
            <w:adjustRightInd w:val="0"/>
            <w:snapToGrid w:val="0"/>
            <w:spacing w:line="480" w:lineRule="auto"/>
            <w:jc w:val="both"/>
          </w:pPr>
        </w:pPrChange>
      </w:pPr>
      <w:r w:rsidRPr="0008563E">
        <w:rPr>
          <w:rPrChange w:id="1951" w:author="srabhi" w:date="2015-07-21T09:33:00Z">
            <w:rPr>
              <w:b w:val="0"/>
              <w:bCs w:val="0"/>
              <w:sz w:val="21"/>
              <w:szCs w:val="21"/>
            </w:rPr>
          </w:rPrChange>
        </w:rPr>
        <w:t xml:space="preserve">Conclusions </w:t>
      </w:r>
    </w:p>
    <w:p w:rsidR="00300660" w:rsidRPr="00240276" w:rsidRDefault="00300660" w:rsidP="00240276">
      <w:pPr>
        <w:adjustRightInd w:val="0"/>
        <w:snapToGrid w:val="0"/>
        <w:jc w:val="both"/>
        <w:rPr>
          <w:rFonts w:ascii="Arial" w:hAnsi="Arial" w:cs="Arial"/>
          <w:sz w:val="21"/>
          <w:szCs w:val="21"/>
        </w:rPr>
      </w:pPr>
      <w:r w:rsidRPr="00240276">
        <w:rPr>
          <w:rFonts w:ascii="Arial" w:hAnsi="Arial" w:cs="Arial"/>
          <w:sz w:val="21"/>
          <w:szCs w:val="21"/>
        </w:rPr>
        <w:t>This study showed that:</w:t>
      </w:r>
    </w:p>
    <w:p w:rsidR="00300660" w:rsidRPr="00240276" w:rsidRDefault="00300660" w:rsidP="00240276">
      <w:pPr>
        <w:pStyle w:val="ListBullet"/>
        <w:adjustRightInd w:val="0"/>
        <w:snapToGrid w:val="0"/>
        <w:spacing w:line="480" w:lineRule="auto"/>
        <w:contextualSpacing w:val="0"/>
        <w:jc w:val="both"/>
        <w:rPr>
          <w:rFonts w:ascii="Arial" w:hAnsi="Arial" w:cs="Arial"/>
          <w:sz w:val="21"/>
          <w:szCs w:val="21"/>
        </w:rPr>
      </w:pPr>
      <w:r w:rsidRPr="00240276">
        <w:rPr>
          <w:rFonts w:ascii="Arial" w:hAnsi="Arial" w:cs="Arial"/>
          <w:sz w:val="21"/>
          <w:szCs w:val="21"/>
        </w:rPr>
        <w:t>Penalized LASSO logistic regression models greatly reduced over-fitting compared to standard and stepwise logistic regressions.</w:t>
      </w:r>
    </w:p>
    <w:p w:rsidR="00300660" w:rsidRPr="00240276" w:rsidRDefault="00300660" w:rsidP="00240276">
      <w:pPr>
        <w:pStyle w:val="ListBullet"/>
        <w:adjustRightInd w:val="0"/>
        <w:snapToGrid w:val="0"/>
        <w:spacing w:line="480" w:lineRule="auto"/>
        <w:contextualSpacing w:val="0"/>
        <w:jc w:val="both"/>
        <w:rPr>
          <w:rFonts w:ascii="Arial" w:hAnsi="Arial" w:cs="Arial"/>
          <w:sz w:val="21"/>
          <w:szCs w:val="21"/>
        </w:rPr>
      </w:pPr>
      <w:r w:rsidRPr="00240276">
        <w:rPr>
          <w:rFonts w:ascii="Arial" w:hAnsi="Arial" w:cs="Arial"/>
          <w:sz w:val="21"/>
          <w:szCs w:val="21"/>
        </w:rPr>
        <w:t>The LASSO models produced higher out-of-sample classification accuracy compared to the standard and stepwise models.</w:t>
      </w:r>
    </w:p>
    <w:p w:rsidR="00300660" w:rsidRPr="00240276" w:rsidRDefault="00300660" w:rsidP="00240276">
      <w:pPr>
        <w:pStyle w:val="ListBullet"/>
        <w:adjustRightInd w:val="0"/>
        <w:snapToGrid w:val="0"/>
        <w:spacing w:line="480" w:lineRule="auto"/>
        <w:contextualSpacing w:val="0"/>
        <w:jc w:val="both"/>
        <w:rPr>
          <w:rFonts w:ascii="Arial" w:hAnsi="Arial" w:cs="Arial"/>
          <w:sz w:val="21"/>
          <w:szCs w:val="21"/>
        </w:rPr>
      </w:pPr>
      <w:r w:rsidRPr="00240276">
        <w:rPr>
          <w:rFonts w:ascii="Arial" w:hAnsi="Arial" w:cs="Arial"/>
          <w:sz w:val="21"/>
          <w:szCs w:val="21"/>
        </w:rPr>
        <w:t>The LASSO models were associated with odds ratios closer to unity, suggesting that standard and stepwise models were more likely to produce inflated odds ratios.</w:t>
      </w:r>
    </w:p>
    <w:p w:rsidR="00300660" w:rsidRPr="00240276" w:rsidRDefault="00300660" w:rsidP="00240276">
      <w:pPr>
        <w:pStyle w:val="ListBullet"/>
        <w:adjustRightInd w:val="0"/>
        <w:snapToGrid w:val="0"/>
        <w:spacing w:line="480" w:lineRule="auto"/>
        <w:contextualSpacing w:val="0"/>
        <w:jc w:val="both"/>
        <w:rPr>
          <w:rFonts w:ascii="Arial" w:hAnsi="Arial" w:cs="Arial"/>
          <w:sz w:val="21"/>
          <w:szCs w:val="21"/>
        </w:rPr>
      </w:pPr>
      <w:r w:rsidRPr="00240276">
        <w:rPr>
          <w:rFonts w:ascii="Arial" w:hAnsi="Arial" w:cs="Arial"/>
          <w:sz w:val="21"/>
          <w:szCs w:val="21"/>
        </w:rPr>
        <w:t xml:space="preserve">Good estimates of over-fitting can be derived without </w:t>
      </w:r>
      <w:r w:rsidR="004E766F" w:rsidRPr="00240276">
        <w:rPr>
          <w:rFonts w:ascii="Arial" w:hAnsi="Arial" w:cs="Arial"/>
          <w:sz w:val="21"/>
          <w:szCs w:val="21"/>
        </w:rPr>
        <w:t xml:space="preserve">holding-back </w:t>
      </w:r>
      <w:r w:rsidRPr="00240276">
        <w:rPr>
          <w:rFonts w:ascii="Arial" w:hAnsi="Arial" w:cs="Arial"/>
          <w:sz w:val="21"/>
          <w:szCs w:val="21"/>
        </w:rPr>
        <w:t>data through use of cross-validation.</w:t>
      </w:r>
    </w:p>
    <w:p w:rsidR="004D30F8" w:rsidRPr="00240276" w:rsidRDefault="004D30F8" w:rsidP="00240276">
      <w:pPr>
        <w:pStyle w:val="ListBullet"/>
        <w:adjustRightInd w:val="0"/>
        <w:snapToGrid w:val="0"/>
        <w:spacing w:line="480" w:lineRule="auto"/>
        <w:contextualSpacing w:val="0"/>
        <w:jc w:val="both"/>
        <w:rPr>
          <w:rFonts w:ascii="Arial" w:hAnsi="Arial" w:cs="Arial"/>
          <w:sz w:val="21"/>
          <w:szCs w:val="21"/>
        </w:rPr>
      </w:pPr>
      <w:r w:rsidRPr="00240276">
        <w:rPr>
          <w:rFonts w:ascii="Arial" w:hAnsi="Arial" w:cs="Arial"/>
          <w:sz w:val="21"/>
          <w:szCs w:val="21"/>
        </w:rPr>
        <w:t>Healthcare research stands to benefit from greater adoption of penalized regressions and cross-validation</w:t>
      </w:r>
      <w:r w:rsidR="00ED2E82" w:rsidRPr="00240276">
        <w:rPr>
          <w:rFonts w:ascii="Arial" w:hAnsi="Arial" w:cs="Arial"/>
          <w:sz w:val="21"/>
          <w:szCs w:val="21"/>
        </w:rPr>
        <w:t xml:space="preserve"> to estimate the extent to which a model may </w:t>
      </w:r>
      <w:proofErr w:type="spellStart"/>
      <w:r w:rsidR="00ED2E82" w:rsidRPr="00240276">
        <w:rPr>
          <w:rFonts w:ascii="Arial" w:hAnsi="Arial" w:cs="Arial"/>
          <w:sz w:val="21"/>
          <w:szCs w:val="21"/>
        </w:rPr>
        <w:t>overfit</w:t>
      </w:r>
      <w:proofErr w:type="spellEnd"/>
      <w:r w:rsidRPr="00240276">
        <w:rPr>
          <w:rFonts w:ascii="Arial" w:hAnsi="Arial" w:cs="Arial"/>
          <w:sz w:val="21"/>
          <w:szCs w:val="21"/>
        </w:rPr>
        <w:t>.</w:t>
      </w:r>
    </w:p>
    <w:p w:rsidR="00C83F7F" w:rsidRPr="00240276" w:rsidRDefault="00C83F7F" w:rsidP="00240276">
      <w:pPr>
        <w:adjustRightInd w:val="0"/>
        <w:snapToGrid w:val="0"/>
        <w:jc w:val="both"/>
        <w:rPr>
          <w:rFonts w:ascii="Arial" w:hAnsi="Arial" w:cs="Arial"/>
          <w:b/>
          <w:bCs/>
          <w:kern w:val="32"/>
          <w:sz w:val="21"/>
          <w:szCs w:val="21"/>
          <w:lang w:val="en-US"/>
        </w:rPr>
      </w:pPr>
      <w:r w:rsidRPr="00240276">
        <w:rPr>
          <w:rFonts w:ascii="Arial" w:hAnsi="Arial" w:cs="Arial"/>
          <w:sz w:val="21"/>
          <w:szCs w:val="21"/>
          <w:lang w:val="en-US"/>
        </w:rPr>
        <w:br w:type="page"/>
      </w:r>
    </w:p>
    <w:p w:rsidR="008811DE" w:rsidRDefault="008811DE" w:rsidP="008F6593">
      <w:pPr>
        <w:pStyle w:val="Heading1"/>
        <w:rPr>
          <w:ins w:id="1952" w:author="srabhi" w:date="2015-07-21T09:55:00Z"/>
        </w:rPr>
        <w:sectPr w:rsidR="008811DE" w:rsidSect="002A1D84">
          <w:pgSz w:w="11906" w:h="16838"/>
          <w:pgMar w:top="1440" w:right="1800" w:bottom="1440" w:left="1800" w:header="708" w:footer="708" w:gutter="0"/>
          <w:lnNumType w:countBy="1" w:restart="continuous"/>
          <w:cols w:space="708"/>
          <w:docGrid w:linePitch="360"/>
          <w:sectPrChange w:id="1953" w:author="srabhi" w:date="2015-07-21T10:12:00Z">
            <w:sectPr w:rsidR="008811DE" w:rsidSect="002A1D84">
              <w:lnNumType w:countBy="0" w:restart="newPage"/>
            </w:sectPr>
          </w:sectPrChange>
        </w:sectPr>
      </w:pPr>
    </w:p>
    <w:p w:rsidR="0008563E" w:rsidRPr="0008563E" w:rsidRDefault="0008563E" w:rsidP="0008563E">
      <w:pPr>
        <w:pStyle w:val="Heading1"/>
        <w:rPr>
          <w:rPrChange w:id="1954" w:author="srabhi" w:date="2015-07-21T09:33:00Z">
            <w:rPr>
              <w:sz w:val="21"/>
              <w:szCs w:val="21"/>
              <w:lang w:val="en-US"/>
            </w:rPr>
          </w:rPrChange>
        </w:rPr>
        <w:pPrChange w:id="1955" w:author="srabhi" w:date="2015-07-21T09:33:00Z">
          <w:pPr>
            <w:pStyle w:val="Heading1"/>
            <w:adjustRightInd w:val="0"/>
            <w:snapToGrid w:val="0"/>
            <w:spacing w:line="480" w:lineRule="auto"/>
            <w:jc w:val="both"/>
          </w:pPr>
        </w:pPrChange>
      </w:pPr>
      <w:r w:rsidRPr="0008563E">
        <w:rPr>
          <w:rPrChange w:id="1956" w:author="srabhi" w:date="2015-07-21T09:33:00Z">
            <w:rPr>
              <w:b w:val="0"/>
              <w:bCs w:val="0"/>
              <w:sz w:val="21"/>
              <w:szCs w:val="21"/>
              <w:lang w:val="en-US"/>
            </w:rPr>
          </w:rPrChange>
        </w:rPr>
        <w:lastRenderedPageBreak/>
        <w:t>Transparency</w:t>
      </w:r>
    </w:p>
    <w:p w:rsidR="0008563E" w:rsidRDefault="00993235" w:rsidP="0008563E">
      <w:pPr>
        <w:pStyle w:val="Heading2"/>
        <w:pPrChange w:id="1957" w:author="srabhi" w:date="2015-07-21T09:33:00Z">
          <w:pPr>
            <w:pStyle w:val="Heading1"/>
            <w:adjustRightInd w:val="0"/>
            <w:snapToGrid w:val="0"/>
            <w:spacing w:line="480" w:lineRule="auto"/>
            <w:jc w:val="both"/>
          </w:pPr>
        </w:pPrChange>
      </w:pPr>
      <w:r>
        <w:t>Declaration of Funding</w:t>
      </w:r>
    </w:p>
    <w:p w:rsidR="00993235" w:rsidRPr="00240276" w:rsidRDefault="00993235" w:rsidP="00993235">
      <w:pPr>
        <w:pStyle w:val="Heading1"/>
        <w:adjustRightInd w:val="0"/>
        <w:snapToGrid w:val="0"/>
        <w:spacing w:line="480" w:lineRule="auto"/>
        <w:jc w:val="both"/>
        <w:rPr>
          <w:b w:val="0"/>
          <w:sz w:val="21"/>
          <w:szCs w:val="21"/>
        </w:rPr>
      </w:pPr>
      <w:r w:rsidRPr="00240276">
        <w:rPr>
          <w:b w:val="0"/>
          <w:sz w:val="21"/>
          <w:szCs w:val="21"/>
        </w:rPr>
        <w:t>JR and MH both made substantial contributions to the conceptual design, interpretation of results and drafting of the manuscript.</w:t>
      </w:r>
    </w:p>
    <w:p w:rsidR="00993235" w:rsidRPr="002F0D4F" w:rsidRDefault="00993235" w:rsidP="00240276">
      <w:pPr>
        <w:pStyle w:val="Heading1"/>
        <w:adjustRightInd w:val="0"/>
        <w:snapToGrid w:val="0"/>
        <w:spacing w:line="480" w:lineRule="auto"/>
        <w:jc w:val="both"/>
        <w:rPr>
          <w:b w:val="0"/>
          <w:sz w:val="21"/>
          <w:szCs w:val="21"/>
          <w:lang w:val="en-US"/>
          <w:rPrChange w:id="1958" w:author="srabhi" w:date="2015-07-21T09:46:00Z">
            <w:rPr>
              <w:i/>
              <w:sz w:val="21"/>
              <w:szCs w:val="21"/>
              <w:lang w:val="en-US"/>
            </w:rPr>
          </w:rPrChange>
        </w:rPr>
      </w:pPr>
    </w:p>
    <w:p w:rsidR="0008563E" w:rsidRDefault="00993235" w:rsidP="0008563E">
      <w:pPr>
        <w:pStyle w:val="Heading2"/>
        <w:rPr>
          <w:lang w:val="en-US"/>
        </w:rPr>
        <w:pPrChange w:id="1959" w:author="srabhi" w:date="2015-07-21T09:33:00Z">
          <w:pPr>
            <w:pStyle w:val="Heading1"/>
            <w:adjustRightInd w:val="0"/>
            <w:snapToGrid w:val="0"/>
            <w:spacing w:line="480" w:lineRule="auto"/>
            <w:jc w:val="both"/>
          </w:pPr>
        </w:pPrChange>
      </w:pPr>
      <w:r>
        <w:rPr>
          <w:lang w:val="en-US"/>
        </w:rPr>
        <w:t xml:space="preserve">Declaration of </w:t>
      </w:r>
      <w:ins w:id="1960" w:author="srabhi" w:date="2015-07-21T10:17:00Z">
        <w:r w:rsidR="00A469DC">
          <w:rPr>
            <w:lang w:val="en-US"/>
          </w:rPr>
          <w:t>F</w:t>
        </w:r>
      </w:ins>
      <w:del w:id="1961" w:author="srabhi" w:date="2015-07-21T10:17:00Z">
        <w:r w:rsidDel="00A469DC">
          <w:rPr>
            <w:lang w:val="en-US"/>
          </w:rPr>
          <w:delText>f</w:delText>
        </w:r>
      </w:del>
      <w:r>
        <w:rPr>
          <w:lang w:val="en-US"/>
        </w:rPr>
        <w:t>inancial/</w:t>
      </w:r>
      <w:ins w:id="1962" w:author="srabhi" w:date="2015-07-21T10:17:00Z">
        <w:r w:rsidR="00A469DC">
          <w:rPr>
            <w:lang w:val="en-US"/>
          </w:rPr>
          <w:t>O</w:t>
        </w:r>
      </w:ins>
      <w:del w:id="1963" w:author="srabhi" w:date="2015-07-21T10:17:00Z">
        <w:r w:rsidDel="00A469DC">
          <w:rPr>
            <w:lang w:val="en-US"/>
          </w:rPr>
          <w:delText>o</w:delText>
        </w:r>
      </w:del>
      <w:r>
        <w:rPr>
          <w:lang w:val="en-US"/>
        </w:rPr>
        <w:t xml:space="preserve">ther </w:t>
      </w:r>
      <w:ins w:id="1964" w:author="srabhi" w:date="2015-07-21T10:17:00Z">
        <w:r w:rsidR="00A469DC">
          <w:rPr>
            <w:lang w:val="en-US"/>
          </w:rPr>
          <w:t>R</w:t>
        </w:r>
      </w:ins>
      <w:del w:id="1965" w:author="srabhi" w:date="2015-07-21T10:17:00Z">
        <w:r w:rsidDel="00A469DC">
          <w:rPr>
            <w:lang w:val="en-US"/>
          </w:rPr>
          <w:delText>r</w:delText>
        </w:r>
      </w:del>
      <w:r>
        <w:rPr>
          <w:lang w:val="en-US"/>
        </w:rPr>
        <w:t>elationships</w:t>
      </w:r>
    </w:p>
    <w:p w:rsidR="005737C1" w:rsidRDefault="00AB28EF" w:rsidP="00240276">
      <w:pPr>
        <w:pStyle w:val="Heading1"/>
        <w:adjustRightInd w:val="0"/>
        <w:snapToGrid w:val="0"/>
        <w:spacing w:line="480" w:lineRule="auto"/>
        <w:jc w:val="both"/>
        <w:rPr>
          <w:b w:val="0"/>
          <w:sz w:val="21"/>
          <w:szCs w:val="21"/>
          <w:lang w:val="en-US"/>
        </w:rPr>
      </w:pPr>
      <w:r w:rsidRPr="00240276">
        <w:rPr>
          <w:b w:val="0"/>
          <w:sz w:val="21"/>
          <w:szCs w:val="21"/>
          <w:lang w:val="en-US"/>
        </w:rPr>
        <w:t>The authors declare no competing interests</w:t>
      </w:r>
      <w:r w:rsidR="00993235">
        <w:rPr>
          <w:b w:val="0"/>
          <w:sz w:val="21"/>
          <w:szCs w:val="21"/>
          <w:lang w:val="en-US"/>
        </w:rPr>
        <w:t xml:space="preserve"> or relationships</w:t>
      </w:r>
      <w:r w:rsidRPr="00240276">
        <w:rPr>
          <w:b w:val="0"/>
          <w:sz w:val="21"/>
          <w:szCs w:val="21"/>
          <w:lang w:val="en-US"/>
        </w:rPr>
        <w:t>.</w:t>
      </w:r>
    </w:p>
    <w:p w:rsidR="00993235" w:rsidRPr="00993235" w:rsidRDefault="00993235" w:rsidP="00993235">
      <w:pPr>
        <w:rPr>
          <w:lang w:val="en-US"/>
        </w:rPr>
      </w:pPr>
    </w:p>
    <w:p w:rsidR="0008563E" w:rsidRDefault="00CF7656" w:rsidP="0008563E">
      <w:pPr>
        <w:pStyle w:val="Heading1"/>
        <w:pPrChange w:id="1966" w:author="srabhi" w:date="2015-07-21T09:33:00Z">
          <w:pPr>
            <w:pStyle w:val="Heading1"/>
            <w:adjustRightInd w:val="0"/>
            <w:snapToGrid w:val="0"/>
            <w:spacing w:line="480" w:lineRule="auto"/>
            <w:jc w:val="both"/>
          </w:pPr>
        </w:pPrChange>
      </w:pPr>
      <w:r w:rsidRPr="00240276">
        <w:t xml:space="preserve">Acknowledgements </w:t>
      </w:r>
    </w:p>
    <w:p w:rsidR="002F0D25" w:rsidRPr="00240276" w:rsidRDefault="005C3494" w:rsidP="00240276">
      <w:pPr>
        <w:adjustRightInd w:val="0"/>
        <w:snapToGrid w:val="0"/>
        <w:jc w:val="both"/>
        <w:rPr>
          <w:rFonts w:ascii="Arial" w:hAnsi="Arial" w:cs="Arial"/>
          <w:b/>
          <w:bCs/>
          <w:kern w:val="32"/>
          <w:sz w:val="21"/>
          <w:szCs w:val="21"/>
        </w:rPr>
      </w:pPr>
      <w:r w:rsidRPr="00240276">
        <w:rPr>
          <w:rFonts w:ascii="Arial" w:hAnsi="Arial" w:cs="Arial"/>
          <w:sz w:val="21"/>
          <w:szCs w:val="21"/>
        </w:rPr>
        <w:t>W</w:t>
      </w:r>
      <w:r w:rsidR="009F3214" w:rsidRPr="00240276">
        <w:rPr>
          <w:rFonts w:ascii="Arial" w:hAnsi="Arial" w:cs="Arial"/>
          <w:sz w:val="21"/>
          <w:szCs w:val="21"/>
        </w:rPr>
        <w:t xml:space="preserve">e would like to thank Ian </w:t>
      </w:r>
      <w:proofErr w:type="spellStart"/>
      <w:r w:rsidR="009F3214" w:rsidRPr="00240276">
        <w:rPr>
          <w:rFonts w:ascii="Arial" w:hAnsi="Arial" w:cs="Arial"/>
          <w:sz w:val="21"/>
          <w:szCs w:val="21"/>
        </w:rPr>
        <w:t>Bonza</w:t>
      </w:r>
      <w:r w:rsidRPr="00240276">
        <w:rPr>
          <w:rFonts w:ascii="Arial" w:hAnsi="Arial" w:cs="Arial"/>
          <w:sz w:val="21"/>
          <w:szCs w:val="21"/>
        </w:rPr>
        <w:t>ni</w:t>
      </w:r>
      <w:proofErr w:type="spellEnd"/>
      <w:r w:rsidRPr="00240276">
        <w:rPr>
          <w:rFonts w:ascii="Arial" w:hAnsi="Arial" w:cs="Arial"/>
          <w:sz w:val="21"/>
          <w:szCs w:val="21"/>
        </w:rPr>
        <w:t xml:space="preserve"> and Jon </w:t>
      </w:r>
      <w:proofErr w:type="spellStart"/>
      <w:r w:rsidRPr="00240276">
        <w:rPr>
          <w:rFonts w:ascii="Arial" w:hAnsi="Arial" w:cs="Arial"/>
          <w:sz w:val="21"/>
          <w:szCs w:val="21"/>
        </w:rPr>
        <w:t>Korn</w:t>
      </w:r>
      <w:proofErr w:type="spellEnd"/>
      <w:r w:rsidRPr="00240276">
        <w:rPr>
          <w:rFonts w:ascii="Arial" w:hAnsi="Arial" w:cs="Arial"/>
          <w:sz w:val="21"/>
          <w:szCs w:val="21"/>
        </w:rPr>
        <w:t xml:space="preserve"> for their insight</w:t>
      </w:r>
      <w:r w:rsidR="00ED2E82" w:rsidRPr="00240276">
        <w:rPr>
          <w:rFonts w:ascii="Arial" w:hAnsi="Arial" w:cs="Arial"/>
          <w:sz w:val="21"/>
          <w:szCs w:val="21"/>
        </w:rPr>
        <w:t xml:space="preserve">ful comments, Yan </w:t>
      </w:r>
      <w:proofErr w:type="spellStart"/>
      <w:r w:rsidR="00ED2E82" w:rsidRPr="00240276">
        <w:rPr>
          <w:rFonts w:ascii="Arial" w:hAnsi="Arial" w:cs="Arial"/>
          <w:sz w:val="21"/>
          <w:szCs w:val="21"/>
        </w:rPr>
        <w:t>Xue</w:t>
      </w:r>
      <w:proofErr w:type="spellEnd"/>
      <w:r w:rsidR="00ED2E82" w:rsidRPr="00240276">
        <w:rPr>
          <w:rFonts w:ascii="Arial" w:hAnsi="Arial" w:cs="Arial"/>
          <w:sz w:val="21"/>
          <w:szCs w:val="21"/>
        </w:rPr>
        <w:t xml:space="preserve"> and </w:t>
      </w:r>
      <w:proofErr w:type="spellStart"/>
      <w:r w:rsidR="00ED2E82" w:rsidRPr="00240276">
        <w:rPr>
          <w:rFonts w:ascii="Arial" w:hAnsi="Arial" w:cs="Arial"/>
          <w:sz w:val="21"/>
          <w:szCs w:val="21"/>
        </w:rPr>
        <w:t>Hui</w:t>
      </w:r>
      <w:proofErr w:type="spellEnd"/>
      <w:r w:rsidR="00ED2E82" w:rsidRPr="00240276">
        <w:rPr>
          <w:rFonts w:ascii="Arial" w:hAnsi="Arial" w:cs="Arial"/>
          <w:sz w:val="21"/>
          <w:szCs w:val="21"/>
        </w:rPr>
        <w:t xml:space="preserve"> Ji</w:t>
      </w:r>
      <w:r w:rsidRPr="00240276">
        <w:rPr>
          <w:rFonts w:ascii="Arial" w:hAnsi="Arial" w:cs="Arial"/>
          <w:sz w:val="21"/>
          <w:szCs w:val="21"/>
        </w:rPr>
        <w:t xml:space="preserve">n for programming assistance and </w:t>
      </w:r>
      <w:r w:rsidR="00092D4B">
        <w:rPr>
          <w:rFonts w:ascii="Arial" w:hAnsi="Arial" w:cs="Arial"/>
          <w:sz w:val="21"/>
          <w:szCs w:val="21"/>
        </w:rPr>
        <w:t xml:space="preserve">Lee-Anne Beecher </w:t>
      </w:r>
      <w:r w:rsidRPr="00240276">
        <w:rPr>
          <w:rFonts w:ascii="Arial" w:hAnsi="Arial" w:cs="Arial"/>
          <w:sz w:val="21"/>
          <w:szCs w:val="21"/>
        </w:rPr>
        <w:t xml:space="preserve">for copy editing. </w:t>
      </w:r>
      <w:r w:rsidR="002F0D25" w:rsidRPr="00240276">
        <w:rPr>
          <w:rFonts w:ascii="Arial" w:hAnsi="Arial" w:cs="Arial"/>
          <w:sz w:val="21"/>
          <w:szCs w:val="21"/>
        </w:rPr>
        <w:br w:type="page"/>
      </w:r>
    </w:p>
    <w:p w:rsidR="008811DE" w:rsidRDefault="008811DE" w:rsidP="008F6593">
      <w:pPr>
        <w:pStyle w:val="Heading1"/>
        <w:rPr>
          <w:ins w:id="1967" w:author="srabhi" w:date="2015-07-21T09:55:00Z"/>
        </w:rPr>
        <w:sectPr w:rsidR="008811DE" w:rsidSect="002A1D84">
          <w:pgSz w:w="11906" w:h="16838"/>
          <w:pgMar w:top="1440" w:right="1800" w:bottom="1440" w:left="1800" w:header="708" w:footer="708" w:gutter="0"/>
          <w:lnNumType w:countBy="1" w:restart="continuous"/>
          <w:cols w:space="708"/>
          <w:docGrid w:linePitch="360"/>
          <w:sectPrChange w:id="1968" w:author="srabhi" w:date="2015-07-21T10:12:00Z">
            <w:sectPr w:rsidR="008811DE" w:rsidSect="002A1D84">
              <w:lnNumType w:countBy="0" w:restart="newPage"/>
            </w:sectPr>
          </w:sectPrChange>
        </w:sectPr>
      </w:pPr>
      <w:bookmarkStart w:id="1969" w:name="OLE_LINK8"/>
      <w:bookmarkStart w:id="1970" w:name="OLE_LINK9"/>
    </w:p>
    <w:p w:rsidR="0008563E" w:rsidRPr="0008563E" w:rsidRDefault="0008563E" w:rsidP="0008563E">
      <w:pPr>
        <w:pStyle w:val="Heading1"/>
        <w:rPr>
          <w:rPrChange w:id="1971" w:author="srabhi" w:date="2015-07-21T09:33:00Z">
            <w:rPr>
              <w:sz w:val="21"/>
              <w:szCs w:val="21"/>
            </w:rPr>
          </w:rPrChange>
        </w:rPr>
        <w:pPrChange w:id="1972" w:author="srabhi" w:date="2015-07-21T09:33:00Z">
          <w:pPr>
            <w:pStyle w:val="Heading1"/>
            <w:adjustRightInd w:val="0"/>
            <w:snapToGrid w:val="0"/>
            <w:spacing w:line="480" w:lineRule="auto"/>
            <w:jc w:val="both"/>
          </w:pPr>
        </w:pPrChange>
      </w:pPr>
      <w:r w:rsidRPr="0008563E">
        <w:rPr>
          <w:rPrChange w:id="1973" w:author="srabhi" w:date="2015-07-21T09:33:00Z">
            <w:rPr>
              <w:b w:val="0"/>
              <w:bCs w:val="0"/>
              <w:sz w:val="21"/>
              <w:szCs w:val="21"/>
            </w:rPr>
          </w:rPrChange>
        </w:rPr>
        <w:lastRenderedPageBreak/>
        <w:t>References</w:t>
      </w:r>
    </w:p>
    <w:p w:rsidR="004653B2" w:rsidRPr="00261A1D" w:rsidRDefault="004653B2" w:rsidP="004653B2">
      <w:pPr>
        <w:adjustRightInd w:val="0"/>
        <w:snapToGrid w:val="0"/>
        <w:jc w:val="both"/>
        <w:rPr>
          <w:rFonts w:ascii="Arial" w:hAnsi="Arial" w:cs="Arial"/>
          <w:sz w:val="21"/>
          <w:szCs w:val="21"/>
          <w:vertAlign w:val="superscript"/>
        </w:rPr>
      </w:pPr>
      <w:moveToRangeStart w:id="1974" w:author="srabhi" w:date="2015-07-20T16:15:00Z" w:name="move425172272"/>
      <w:proofErr w:type="gramStart"/>
      <w:moveTo w:id="1975" w:author="srabhi" w:date="2015-07-20T16:15:00Z">
        <w:r w:rsidRPr="00261A1D">
          <w:rPr>
            <w:rFonts w:ascii="Arial" w:hAnsi="Arial" w:cs="Arial"/>
            <w:sz w:val="21"/>
            <w:szCs w:val="21"/>
            <w:vertAlign w:val="superscript"/>
          </w:rPr>
          <w:t xml:space="preserve">1 </w:t>
        </w:r>
        <w:r w:rsidRPr="00261A1D">
          <w:rPr>
            <w:rFonts w:ascii="Arial" w:hAnsi="Arial" w:cs="Arial"/>
            <w:sz w:val="21"/>
            <w:szCs w:val="21"/>
          </w:rPr>
          <w:t>Bishop C. Pattern recognition and machine learning.</w:t>
        </w:r>
        <w:proofErr w:type="gramEnd"/>
        <w:r w:rsidRPr="00261A1D">
          <w:rPr>
            <w:rFonts w:ascii="Arial" w:hAnsi="Arial" w:cs="Arial"/>
            <w:sz w:val="21"/>
            <w:szCs w:val="21"/>
          </w:rPr>
          <w:t xml:space="preserve"> New York: Springer; 2006.</w:t>
        </w:r>
        <w:r w:rsidRPr="00261A1D">
          <w:rPr>
            <w:rFonts w:ascii="Arial" w:hAnsi="Arial" w:cs="Arial"/>
            <w:sz w:val="21"/>
            <w:szCs w:val="21"/>
            <w:vertAlign w:val="superscript"/>
          </w:rPr>
          <w:t xml:space="preserve"> </w:t>
        </w:r>
      </w:moveTo>
    </w:p>
    <w:p w:rsidR="004653B2" w:rsidRPr="00261A1D" w:rsidRDefault="004653B2" w:rsidP="004653B2">
      <w:pPr>
        <w:adjustRightInd w:val="0"/>
        <w:snapToGrid w:val="0"/>
        <w:jc w:val="both"/>
        <w:rPr>
          <w:rFonts w:ascii="Arial" w:hAnsi="Arial" w:cs="Arial"/>
          <w:sz w:val="21"/>
          <w:szCs w:val="21"/>
          <w:vertAlign w:val="superscript"/>
        </w:rPr>
      </w:pPr>
    </w:p>
    <w:p w:rsidR="004653B2" w:rsidRDefault="004653B2" w:rsidP="004653B2">
      <w:pPr>
        <w:adjustRightInd w:val="0"/>
        <w:snapToGrid w:val="0"/>
        <w:jc w:val="both"/>
        <w:rPr>
          <w:rFonts w:ascii="Arial" w:hAnsi="Arial" w:cs="Arial"/>
          <w:sz w:val="21"/>
          <w:szCs w:val="21"/>
          <w:vertAlign w:val="superscript"/>
        </w:rPr>
      </w:pPr>
      <w:moveTo w:id="1976" w:author="srabhi" w:date="2015-07-20T16:15:00Z">
        <w:r w:rsidRPr="00261A1D">
          <w:rPr>
            <w:rFonts w:ascii="Arial" w:hAnsi="Arial" w:cs="Arial"/>
            <w:sz w:val="21"/>
            <w:szCs w:val="21"/>
            <w:vertAlign w:val="superscript"/>
          </w:rPr>
          <w:t xml:space="preserve">2 </w:t>
        </w:r>
        <w:r w:rsidRPr="00261A1D">
          <w:rPr>
            <w:rFonts w:ascii="Arial" w:hAnsi="Arial" w:cs="Arial"/>
            <w:sz w:val="21"/>
            <w:szCs w:val="21"/>
          </w:rPr>
          <w:t xml:space="preserve">Hastie T, </w:t>
        </w:r>
        <w:proofErr w:type="spellStart"/>
        <w:r w:rsidRPr="00261A1D">
          <w:rPr>
            <w:rFonts w:ascii="Arial" w:hAnsi="Arial" w:cs="Arial"/>
            <w:sz w:val="21"/>
            <w:szCs w:val="21"/>
          </w:rPr>
          <w:t>Tibshirani</w:t>
        </w:r>
        <w:proofErr w:type="spellEnd"/>
        <w:r w:rsidRPr="00261A1D">
          <w:rPr>
            <w:rFonts w:ascii="Arial" w:hAnsi="Arial" w:cs="Arial"/>
            <w:sz w:val="21"/>
            <w:szCs w:val="21"/>
          </w:rPr>
          <w:t xml:space="preserve"> R, Friedman J. The Elements of Statistical Learning: Data Mining, Inference, and Prediction. </w:t>
        </w:r>
        <w:proofErr w:type="gramStart"/>
        <w:r w:rsidRPr="00261A1D">
          <w:rPr>
            <w:rFonts w:ascii="Arial" w:hAnsi="Arial" w:cs="Arial"/>
            <w:sz w:val="21"/>
            <w:szCs w:val="21"/>
          </w:rPr>
          <w:t>Second Edition.</w:t>
        </w:r>
        <w:proofErr w:type="gramEnd"/>
        <w:r w:rsidRPr="00261A1D">
          <w:rPr>
            <w:rFonts w:ascii="Arial" w:hAnsi="Arial" w:cs="Arial"/>
            <w:sz w:val="21"/>
            <w:szCs w:val="21"/>
          </w:rPr>
          <w:t xml:space="preserve"> </w:t>
        </w:r>
        <w:proofErr w:type="gramStart"/>
        <w:r w:rsidRPr="00261A1D">
          <w:rPr>
            <w:rFonts w:ascii="Arial" w:hAnsi="Arial" w:cs="Arial"/>
            <w:sz w:val="21"/>
            <w:szCs w:val="21"/>
          </w:rPr>
          <w:t>Springer Ser in Statistics; 2009.</w:t>
        </w:r>
        <w:proofErr w:type="gramEnd"/>
        <w:r w:rsidRPr="00261A1D">
          <w:rPr>
            <w:rFonts w:ascii="Arial" w:hAnsi="Arial" w:cs="Arial"/>
            <w:sz w:val="21"/>
            <w:szCs w:val="21"/>
          </w:rPr>
          <w:t xml:space="preserve"> </w:t>
        </w:r>
        <w:r w:rsidRPr="00261A1D">
          <w:rPr>
            <w:rFonts w:ascii="Arial" w:hAnsi="Arial" w:cs="Arial"/>
            <w:sz w:val="21"/>
            <w:szCs w:val="21"/>
            <w:vertAlign w:val="superscript"/>
          </w:rPr>
          <w:t xml:space="preserve"> </w:t>
        </w:r>
      </w:moveTo>
    </w:p>
    <w:moveToRangeEnd w:id="1974"/>
    <w:p w:rsidR="004653B2" w:rsidRDefault="004653B2" w:rsidP="0067192F">
      <w:pPr>
        <w:adjustRightInd w:val="0"/>
        <w:snapToGrid w:val="0"/>
        <w:jc w:val="both"/>
        <w:rPr>
          <w:ins w:id="1977" w:author="srabhi" w:date="2015-07-20T16:15:00Z"/>
          <w:rFonts w:ascii="Arial" w:hAnsi="Arial" w:cs="Arial"/>
          <w:b/>
          <w:i/>
          <w:sz w:val="20"/>
          <w:szCs w:val="20"/>
        </w:rPr>
      </w:pPr>
    </w:p>
    <w:p w:rsidR="00E32D58" w:rsidDel="004653B2" w:rsidRDefault="00E32D58" w:rsidP="00E32D58">
      <w:pPr>
        <w:rPr>
          <w:del w:id="1978" w:author="srabhi" w:date="2015-07-20T16:15:00Z"/>
          <w:rFonts w:ascii="Arial" w:hAnsi="Arial" w:cs="Arial"/>
          <w:b/>
          <w:i/>
          <w:sz w:val="20"/>
          <w:szCs w:val="20"/>
        </w:rPr>
      </w:pPr>
      <w:del w:id="1979" w:author="srabhi" w:date="2015-07-20T16:15:00Z">
        <w:r w:rsidDel="004653B2">
          <w:rPr>
            <w:rFonts w:ascii="Arial" w:hAnsi="Arial" w:cs="Arial"/>
            <w:b/>
            <w:i/>
            <w:sz w:val="20"/>
            <w:szCs w:val="20"/>
          </w:rPr>
          <w:delText>Journals</w:delText>
        </w:r>
      </w:del>
    </w:p>
    <w:p w:rsidR="0067192F" w:rsidRPr="00261A1D" w:rsidRDefault="0067192F" w:rsidP="0067192F">
      <w:pPr>
        <w:adjustRightInd w:val="0"/>
        <w:snapToGrid w:val="0"/>
        <w:jc w:val="both"/>
        <w:rPr>
          <w:rFonts w:ascii="Arial" w:hAnsi="Arial" w:cs="Arial"/>
          <w:sz w:val="21"/>
          <w:szCs w:val="21"/>
          <w:vertAlign w:val="superscript"/>
        </w:rPr>
      </w:pPr>
      <w:proofErr w:type="gramStart"/>
      <w:r w:rsidRPr="00261A1D">
        <w:rPr>
          <w:rFonts w:ascii="Arial" w:hAnsi="Arial" w:cs="Arial"/>
          <w:sz w:val="21"/>
          <w:szCs w:val="21"/>
          <w:vertAlign w:val="superscript"/>
        </w:rPr>
        <w:t xml:space="preserve">3 </w:t>
      </w:r>
      <w:r w:rsidRPr="00261A1D">
        <w:rPr>
          <w:rFonts w:ascii="Arial" w:hAnsi="Arial" w:cs="Arial"/>
          <w:sz w:val="21"/>
          <w:szCs w:val="21"/>
        </w:rPr>
        <w:t>Murphy KP.</w:t>
      </w:r>
      <w:proofErr w:type="gramEnd"/>
      <w:r w:rsidRPr="00261A1D">
        <w:rPr>
          <w:rFonts w:ascii="Arial" w:hAnsi="Arial" w:cs="Arial"/>
          <w:sz w:val="21"/>
          <w:szCs w:val="21"/>
        </w:rPr>
        <w:t xml:space="preserve"> Machine Learning A Probabilistic Perspective. </w:t>
      </w:r>
      <w:proofErr w:type="gramStart"/>
      <w:r w:rsidRPr="00261A1D">
        <w:rPr>
          <w:rFonts w:ascii="Arial" w:hAnsi="Arial" w:cs="Arial"/>
          <w:sz w:val="21"/>
          <w:szCs w:val="21"/>
        </w:rPr>
        <w:t>MIT press; 2012.</w:t>
      </w:r>
      <w:proofErr w:type="gramEnd"/>
      <w:r w:rsidRPr="00261A1D">
        <w:rPr>
          <w:rFonts w:ascii="Arial" w:hAnsi="Arial" w:cs="Arial"/>
          <w:sz w:val="21"/>
          <w:szCs w:val="21"/>
        </w:rPr>
        <w:t xml:space="preserve"> </w:t>
      </w:r>
    </w:p>
    <w:p w:rsidR="0067192F" w:rsidRPr="00261A1D" w:rsidRDefault="0067192F" w:rsidP="0067192F">
      <w:pPr>
        <w:adjustRightInd w:val="0"/>
        <w:snapToGrid w:val="0"/>
        <w:jc w:val="both"/>
        <w:rPr>
          <w:rFonts w:ascii="Arial" w:hAnsi="Arial" w:cs="Arial"/>
          <w:sz w:val="21"/>
          <w:szCs w:val="21"/>
          <w:vertAlign w:val="superscript"/>
        </w:rPr>
      </w:pPr>
    </w:p>
    <w:p w:rsidR="0067192F" w:rsidRPr="00261A1D" w:rsidRDefault="0067192F" w:rsidP="0067192F">
      <w:pPr>
        <w:adjustRightInd w:val="0"/>
        <w:snapToGrid w:val="0"/>
        <w:jc w:val="both"/>
        <w:rPr>
          <w:rFonts w:ascii="Arial" w:hAnsi="Arial" w:cs="Arial"/>
          <w:sz w:val="21"/>
          <w:szCs w:val="21"/>
          <w:vertAlign w:val="superscript"/>
        </w:rPr>
      </w:pPr>
      <w:proofErr w:type="gramStart"/>
      <w:r w:rsidRPr="00261A1D">
        <w:rPr>
          <w:rFonts w:ascii="Arial" w:hAnsi="Arial" w:cs="Arial"/>
          <w:sz w:val="21"/>
          <w:szCs w:val="21"/>
          <w:vertAlign w:val="superscript"/>
        </w:rPr>
        <w:t xml:space="preserve">4 </w:t>
      </w:r>
      <w:proofErr w:type="spellStart"/>
      <w:r w:rsidRPr="00261A1D">
        <w:rPr>
          <w:rFonts w:ascii="Arial" w:hAnsi="Arial" w:cs="Arial"/>
          <w:sz w:val="21"/>
          <w:szCs w:val="21"/>
        </w:rPr>
        <w:t>Tibshirani</w:t>
      </w:r>
      <w:proofErr w:type="spellEnd"/>
      <w:r w:rsidRPr="00261A1D">
        <w:rPr>
          <w:rFonts w:ascii="Arial" w:hAnsi="Arial" w:cs="Arial"/>
          <w:sz w:val="21"/>
          <w:szCs w:val="21"/>
        </w:rPr>
        <w:t xml:space="preserve"> R. Regression Shrinkage</w:t>
      </w:r>
      <w:proofErr w:type="gramEnd"/>
      <w:r w:rsidRPr="00261A1D">
        <w:rPr>
          <w:rFonts w:ascii="Arial" w:hAnsi="Arial" w:cs="Arial"/>
          <w:sz w:val="21"/>
          <w:szCs w:val="21"/>
        </w:rPr>
        <w:t xml:space="preserve"> and Selection via the Lasso. J R Stat Soc Ser A. 1996; 58:1.</w:t>
      </w:r>
    </w:p>
    <w:p w:rsidR="0067192F" w:rsidRPr="00261A1D" w:rsidRDefault="0067192F" w:rsidP="0067192F">
      <w:pPr>
        <w:adjustRightInd w:val="0"/>
        <w:snapToGrid w:val="0"/>
        <w:jc w:val="both"/>
        <w:rPr>
          <w:rFonts w:ascii="Arial" w:hAnsi="Arial" w:cs="Arial"/>
          <w:sz w:val="21"/>
          <w:szCs w:val="21"/>
          <w:vertAlign w:val="superscript"/>
        </w:rPr>
      </w:pPr>
    </w:p>
    <w:p w:rsidR="0067192F" w:rsidRPr="00261A1D" w:rsidRDefault="0067192F" w:rsidP="0067192F">
      <w:pPr>
        <w:adjustRightInd w:val="0"/>
        <w:snapToGrid w:val="0"/>
        <w:jc w:val="both"/>
        <w:rPr>
          <w:rFonts w:ascii="Arial" w:hAnsi="Arial" w:cs="Arial"/>
          <w:sz w:val="21"/>
          <w:szCs w:val="21"/>
        </w:rPr>
      </w:pPr>
      <w:r w:rsidRPr="00261A1D">
        <w:rPr>
          <w:rFonts w:ascii="Arial" w:hAnsi="Arial" w:cs="Arial"/>
          <w:sz w:val="21"/>
          <w:szCs w:val="21"/>
          <w:vertAlign w:val="superscript"/>
        </w:rPr>
        <w:t xml:space="preserve">5 </w:t>
      </w:r>
      <w:r w:rsidRPr="00261A1D">
        <w:rPr>
          <w:rFonts w:ascii="Arial" w:hAnsi="Arial" w:cs="Arial"/>
          <w:sz w:val="21"/>
          <w:szCs w:val="21"/>
        </w:rPr>
        <w:t xml:space="preserve">van Loo HM, van den </w:t>
      </w:r>
      <w:proofErr w:type="spellStart"/>
      <w:r w:rsidRPr="00261A1D">
        <w:rPr>
          <w:rFonts w:ascii="Arial" w:hAnsi="Arial" w:cs="Arial"/>
          <w:sz w:val="21"/>
          <w:szCs w:val="21"/>
        </w:rPr>
        <w:t>Heuvel</w:t>
      </w:r>
      <w:proofErr w:type="spellEnd"/>
      <w:r w:rsidRPr="00261A1D">
        <w:rPr>
          <w:rFonts w:ascii="Arial" w:hAnsi="Arial" w:cs="Arial"/>
          <w:sz w:val="21"/>
          <w:szCs w:val="21"/>
        </w:rPr>
        <w:t xml:space="preserve"> ER, </w:t>
      </w:r>
      <w:proofErr w:type="spellStart"/>
      <w:r w:rsidRPr="00261A1D">
        <w:rPr>
          <w:rFonts w:ascii="Arial" w:hAnsi="Arial" w:cs="Arial"/>
          <w:sz w:val="21"/>
          <w:szCs w:val="21"/>
        </w:rPr>
        <w:t>Schoevers</w:t>
      </w:r>
      <w:proofErr w:type="spellEnd"/>
      <w:r w:rsidRPr="00261A1D">
        <w:rPr>
          <w:rFonts w:ascii="Arial" w:hAnsi="Arial" w:cs="Arial"/>
          <w:sz w:val="21"/>
          <w:szCs w:val="21"/>
        </w:rPr>
        <w:t xml:space="preserve"> RA et al. Sex dependent risk factors for mortality after myocardial infarction: individual patient data meta-analysis. </w:t>
      </w:r>
      <w:proofErr w:type="gramStart"/>
      <w:r w:rsidRPr="00261A1D">
        <w:rPr>
          <w:rFonts w:ascii="Arial" w:hAnsi="Arial" w:cs="Arial"/>
          <w:sz w:val="21"/>
          <w:szCs w:val="21"/>
        </w:rPr>
        <w:t>BMC Medicine.</w:t>
      </w:r>
      <w:proofErr w:type="gramEnd"/>
      <w:r w:rsidRPr="00261A1D">
        <w:rPr>
          <w:rFonts w:ascii="Arial" w:hAnsi="Arial" w:cs="Arial"/>
          <w:sz w:val="21"/>
          <w:szCs w:val="21"/>
        </w:rPr>
        <w:t xml:space="preserve"> </w:t>
      </w:r>
      <w:proofErr w:type="gramStart"/>
      <w:r w:rsidRPr="00261A1D">
        <w:rPr>
          <w:rFonts w:ascii="Arial" w:hAnsi="Arial" w:cs="Arial"/>
          <w:sz w:val="21"/>
          <w:szCs w:val="21"/>
        </w:rPr>
        <w:t>2014; 12:242.</w:t>
      </w:r>
      <w:proofErr w:type="gramEnd"/>
    </w:p>
    <w:p w:rsidR="0067192F" w:rsidRPr="00261A1D" w:rsidRDefault="0067192F" w:rsidP="0067192F">
      <w:pPr>
        <w:adjustRightInd w:val="0"/>
        <w:snapToGrid w:val="0"/>
        <w:jc w:val="both"/>
        <w:rPr>
          <w:rFonts w:ascii="Arial" w:hAnsi="Arial" w:cs="Arial"/>
          <w:sz w:val="21"/>
          <w:szCs w:val="21"/>
          <w:vertAlign w:val="superscript"/>
        </w:rPr>
      </w:pPr>
    </w:p>
    <w:p w:rsidR="0067192F" w:rsidRPr="00261A1D" w:rsidRDefault="0067192F" w:rsidP="0067192F">
      <w:pPr>
        <w:adjustRightInd w:val="0"/>
        <w:snapToGrid w:val="0"/>
        <w:jc w:val="both"/>
        <w:rPr>
          <w:rFonts w:ascii="Arial" w:hAnsi="Arial" w:cs="Arial"/>
          <w:sz w:val="21"/>
          <w:szCs w:val="21"/>
        </w:rPr>
      </w:pPr>
      <w:proofErr w:type="gramStart"/>
      <w:r w:rsidRPr="00261A1D">
        <w:rPr>
          <w:rFonts w:ascii="Arial" w:hAnsi="Arial" w:cs="Arial"/>
          <w:sz w:val="21"/>
          <w:szCs w:val="21"/>
          <w:vertAlign w:val="superscript"/>
        </w:rPr>
        <w:t xml:space="preserve">6  </w:t>
      </w:r>
      <w:proofErr w:type="spellStart"/>
      <w:r w:rsidRPr="00261A1D">
        <w:rPr>
          <w:rFonts w:ascii="Arial" w:hAnsi="Arial" w:cs="Arial"/>
          <w:sz w:val="21"/>
          <w:szCs w:val="21"/>
        </w:rPr>
        <w:t>Ayyagari</w:t>
      </w:r>
      <w:proofErr w:type="spellEnd"/>
      <w:proofErr w:type="gramEnd"/>
      <w:r w:rsidRPr="00261A1D">
        <w:rPr>
          <w:rFonts w:ascii="Arial" w:hAnsi="Arial" w:cs="Arial"/>
          <w:sz w:val="21"/>
          <w:szCs w:val="21"/>
        </w:rPr>
        <w:t xml:space="preserve"> R, </w:t>
      </w:r>
      <w:proofErr w:type="spellStart"/>
      <w:r w:rsidRPr="00261A1D">
        <w:rPr>
          <w:rFonts w:ascii="Arial" w:hAnsi="Arial" w:cs="Arial"/>
          <w:sz w:val="21"/>
          <w:szCs w:val="21"/>
        </w:rPr>
        <w:t>Vekeman</w:t>
      </w:r>
      <w:proofErr w:type="spellEnd"/>
      <w:r w:rsidRPr="00261A1D">
        <w:rPr>
          <w:rFonts w:ascii="Arial" w:hAnsi="Arial" w:cs="Arial"/>
          <w:sz w:val="21"/>
          <w:szCs w:val="21"/>
        </w:rPr>
        <w:t xml:space="preserve"> F, Lefebvre P et al. Pulse pressure and stroke risk: development and validation of a new stroke risk model </w:t>
      </w:r>
      <w:proofErr w:type="spellStart"/>
      <w:r w:rsidRPr="00261A1D">
        <w:rPr>
          <w:rFonts w:ascii="Arial" w:hAnsi="Arial" w:cs="Arial"/>
          <w:sz w:val="21"/>
          <w:szCs w:val="21"/>
        </w:rPr>
        <w:t>Curr</w:t>
      </w:r>
      <w:proofErr w:type="spellEnd"/>
      <w:r w:rsidRPr="00261A1D">
        <w:rPr>
          <w:rFonts w:ascii="Arial" w:hAnsi="Arial" w:cs="Arial"/>
          <w:sz w:val="21"/>
          <w:szCs w:val="21"/>
        </w:rPr>
        <w:t xml:space="preserve"> Med Res </w:t>
      </w:r>
      <w:proofErr w:type="spellStart"/>
      <w:r w:rsidRPr="00261A1D">
        <w:rPr>
          <w:rFonts w:ascii="Arial" w:hAnsi="Arial" w:cs="Arial"/>
          <w:sz w:val="21"/>
          <w:szCs w:val="21"/>
        </w:rPr>
        <w:t>Opin</w:t>
      </w:r>
      <w:proofErr w:type="spellEnd"/>
      <w:r w:rsidRPr="00261A1D">
        <w:rPr>
          <w:rFonts w:ascii="Arial" w:hAnsi="Arial" w:cs="Arial"/>
          <w:sz w:val="21"/>
          <w:szCs w:val="21"/>
        </w:rPr>
        <w:t xml:space="preserve">. </w:t>
      </w:r>
      <w:proofErr w:type="gramStart"/>
      <w:r w:rsidRPr="00261A1D">
        <w:rPr>
          <w:rFonts w:ascii="Arial" w:hAnsi="Arial" w:cs="Arial"/>
          <w:sz w:val="21"/>
          <w:szCs w:val="21"/>
        </w:rPr>
        <w:t>2014; 30.12.</w:t>
      </w:r>
      <w:proofErr w:type="gramEnd"/>
    </w:p>
    <w:p w:rsidR="0067192F" w:rsidRPr="00261A1D" w:rsidRDefault="0067192F" w:rsidP="0067192F">
      <w:pPr>
        <w:adjustRightInd w:val="0"/>
        <w:snapToGrid w:val="0"/>
        <w:jc w:val="both"/>
        <w:rPr>
          <w:rFonts w:ascii="Arial" w:hAnsi="Arial" w:cs="Arial"/>
          <w:sz w:val="21"/>
          <w:szCs w:val="21"/>
          <w:vertAlign w:val="superscript"/>
        </w:rPr>
      </w:pPr>
    </w:p>
    <w:p w:rsidR="0067192F" w:rsidRPr="00261A1D" w:rsidRDefault="0067192F" w:rsidP="0067192F">
      <w:pPr>
        <w:adjustRightInd w:val="0"/>
        <w:snapToGrid w:val="0"/>
        <w:jc w:val="both"/>
        <w:rPr>
          <w:rFonts w:ascii="Arial" w:hAnsi="Arial" w:cs="Arial"/>
          <w:sz w:val="21"/>
          <w:szCs w:val="21"/>
          <w:vertAlign w:val="superscript"/>
        </w:rPr>
      </w:pPr>
      <w:proofErr w:type="gramStart"/>
      <w:r w:rsidRPr="00261A1D">
        <w:rPr>
          <w:rFonts w:ascii="Arial" w:hAnsi="Arial" w:cs="Arial"/>
          <w:sz w:val="21"/>
          <w:szCs w:val="21"/>
          <w:vertAlign w:val="superscript"/>
        </w:rPr>
        <w:t xml:space="preserve">7 </w:t>
      </w:r>
      <w:r w:rsidRPr="00261A1D">
        <w:rPr>
          <w:rFonts w:ascii="Arial" w:hAnsi="Arial" w:cs="Arial"/>
          <w:sz w:val="21"/>
          <w:szCs w:val="21"/>
        </w:rPr>
        <w:t xml:space="preserve">Walsh C, </w:t>
      </w:r>
      <w:proofErr w:type="spellStart"/>
      <w:r w:rsidRPr="00261A1D">
        <w:rPr>
          <w:rFonts w:ascii="Arial" w:hAnsi="Arial" w:cs="Arial"/>
          <w:sz w:val="21"/>
          <w:szCs w:val="21"/>
        </w:rPr>
        <w:t>Hripcsak</w:t>
      </w:r>
      <w:proofErr w:type="spellEnd"/>
      <w:r w:rsidRPr="00261A1D">
        <w:rPr>
          <w:rFonts w:ascii="Arial" w:hAnsi="Arial" w:cs="Arial"/>
          <w:sz w:val="21"/>
          <w:szCs w:val="21"/>
        </w:rPr>
        <w:t xml:space="preserve"> G.</w:t>
      </w:r>
      <w:proofErr w:type="gramEnd"/>
      <w:r w:rsidRPr="00261A1D">
        <w:rPr>
          <w:rFonts w:ascii="Arial" w:hAnsi="Arial" w:cs="Arial"/>
          <w:sz w:val="21"/>
          <w:szCs w:val="21"/>
        </w:rPr>
        <w:t xml:space="preserve"> </w:t>
      </w:r>
      <w:proofErr w:type="gramStart"/>
      <w:r w:rsidRPr="00261A1D">
        <w:rPr>
          <w:rFonts w:ascii="Arial" w:hAnsi="Arial" w:cs="Arial"/>
          <w:sz w:val="21"/>
          <w:szCs w:val="21"/>
        </w:rPr>
        <w:t>The effects of data sources, cohort selection, and outcome definition on a predictive model of risk of thirty-day hospital readmissions.</w:t>
      </w:r>
      <w:proofErr w:type="gramEnd"/>
      <w:r w:rsidRPr="00261A1D">
        <w:rPr>
          <w:rFonts w:ascii="Arial" w:hAnsi="Arial" w:cs="Arial"/>
          <w:sz w:val="21"/>
          <w:szCs w:val="21"/>
        </w:rPr>
        <w:t xml:space="preserve"> J Biomed Inform. </w:t>
      </w:r>
      <w:proofErr w:type="gramStart"/>
      <w:r w:rsidRPr="00261A1D">
        <w:rPr>
          <w:rFonts w:ascii="Arial" w:hAnsi="Arial" w:cs="Arial"/>
          <w:sz w:val="21"/>
          <w:szCs w:val="21"/>
        </w:rPr>
        <w:t>2014; 52.</w:t>
      </w:r>
      <w:proofErr w:type="gramEnd"/>
    </w:p>
    <w:p w:rsidR="0067192F" w:rsidRPr="00261A1D" w:rsidRDefault="0067192F" w:rsidP="0067192F">
      <w:pPr>
        <w:adjustRightInd w:val="0"/>
        <w:snapToGrid w:val="0"/>
        <w:jc w:val="both"/>
        <w:rPr>
          <w:rFonts w:ascii="Arial" w:hAnsi="Arial" w:cs="Arial"/>
          <w:sz w:val="21"/>
          <w:szCs w:val="21"/>
          <w:vertAlign w:val="superscript"/>
        </w:rPr>
      </w:pPr>
    </w:p>
    <w:p w:rsidR="0067192F" w:rsidRPr="00261A1D" w:rsidRDefault="0067192F" w:rsidP="0067192F">
      <w:pPr>
        <w:adjustRightInd w:val="0"/>
        <w:snapToGrid w:val="0"/>
        <w:jc w:val="both"/>
        <w:rPr>
          <w:rFonts w:ascii="Arial" w:hAnsi="Arial" w:cs="Arial"/>
          <w:sz w:val="21"/>
          <w:szCs w:val="21"/>
          <w:vertAlign w:val="superscript"/>
        </w:rPr>
      </w:pPr>
      <w:r w:rsidRPr="00261A1D">
        <w:rPr>
          <w:rFonts w:ascii="Arial" w:hAnsi="Arial" w:cs="Arial"/>
          <w:sz w:val="21"/>
          <w:szCs w:val="21"/>
          <w:vertAlign w:val="superscript"/>
        </w:rPr>
        <w:t xml:space="preserve">8 </w:t>
      </w:r>
      <w:proofErr w:type="spellStart"/>
      <w:r w:rsidRPr="00261A1D">
        <w:rPr>
          <w:rFonts w:ascii="Arial" w:hAnsi="Arial" w:cs="Arial"/>
          <w:sz w:val="21"/>
          <w:szCs w:val="21"/>
        </w:rPr>
        <w:t>Siebeling</w:t>
      </w:r>
      <w:proofErr w:type="spellEnd"/>
      <w:r w:rsidRPr="00261A1D">
        <w:rPr>
          <w:rFonts w:ascii="Arial" w:hAnsi="Arial" w:cs="Arial"/>
          <w:sz w:val="21"/>
          <w:szCs w:val="21"/>
        </w:rPr>
        <w:t xml:space="preserve"> L, </w:t>
      </w:r>
      <w:proofErr w:type="spellStart"/>
      <w:r w:rsidRPr="00261A1D">
        <w:rPr>
          <w:rFonts w:ascii="Arial" w:hAnsi="Arial" w:cs="Arial"/>
          <w:sz w:val="21"/>
          <w:szCs w:val="21"/>
        </w:rPr>
        <w:t>Musoro</w:t>
      </w:r>
      <w:proofErr w:type="spellEnd"/>
      <w:r w:rsidRPr="00261A1D">
        <w:rPr>
          <w:rFonts w:ascii="Arial" w:hAnsi="Arial" w:cs="Arial"/>
          <w:sz w:val="21"/>
          <w:szCs w:val="21"/>
        </w:rPr>
        <w:t xml:space="preserve"> JZ, </w:t>
      </w:r>
      <w:proofErr w:type="spellStart"/>
      <w:r w:rsidRPr="00261A1D">
        <w:rPr>
          <w:rFonts w:ascii="Arial" w:hAnsi="Arial" w:cs="Arial"/>
          <w:sz w:val="21"/>
          <w:szCs w:val="21"/>
        </w:rPr>
        <w:t>Geskus</w:t>
      </w:r>
      <w:proofErr w:type="spellEnd"/>
      <w:r w:rsidRPr="00261A1D">
        <w:rPr>
          <w:rFonts w:ascii="Arial" w:hAnsi="Arial" w:cs="Arial"/>
          <w:sz w:val="21"/>
          <w:szCs w:val="21"/>
        </w:rPr>
        <w:t xml:space="preserve"> RB et al. Prediction of COPD-specific health-related quality of life in primary care COPD patients: a prospective cohort study. </w:t>
      </w:r>
      <w:proofErr w:type="gramStart"/>
      <w:r w:rsidRPr="00261A1D">
        <w:rPr>
          <w:rFonts w:ascii="Arial" w:hAnsi="Arial" w:cs="Arial"/>
          <w:sz w:val="21"/>
          <w:szCs w:val="21"/>
        </w:rPr>
        <w:t xml:space="preserve">NPJ Prim Care </w:t>
      </w:r>
      <w:proofErr w:type="spellStart"/>
      <w:r w:rsidRPr="00261A1D">
        <w:rPr>
          <w:rFonts w:ascii="Arial" w:hAnsi="Arial" w:cs="Arial"/>
          <w:sz w:val="21"/>
          <w:szCs w:val="21"/>
        </w:rPr>
        <w:t>Respir</w:t>
      </w:r>
      <w:proofErr w:type="spellEnd"/>
      <w:r w:rsidRPr="00261A1D">
        <w:rPr>
          <w:rFonts w:ascii="Arial" w:hAnsi="Arial" w:cs="Arial"/>
          <w:sz w:val="21"/>
          <w:szCs w:val="21"/>
        </w:rPr>
        <w:t xml:space="preserve"> Med. 2014; 24.</w:t>
      </w:r>
      <w:proofErr w:type="gramEnd"/>
    </w:p>
    <w:p w:rsidR="0067192F" w:rsidRPr="00261A1D" w:rsidRDefault="0067192F" w:rsidP="0067192F">
      <w:pPr>
        <w:adjustRightInd w:val="0"/>
        <w:snapToGrid w:val="0"/>
        <w:jc w:val="both"/>
        <w:rPr>
          <w:rFonts w:ascii="Arial" w:hAnsi="Arial" w:cs="Arial"/>
          <w:sz w:val="21"/>
          <w:szCs w:val="21"/>
          <w:vertAlign w:val="superscript"/>
        </w:rPr>
      </w:pPr>
    </w:p>
    <w:p w:rsidR="0067192F" w:rsidRPr="00261A1D" w:rsidRDefault="0067192F" w:rsidP="0067192F">
      <w:pPr>
        <w:adjustRightInd w:val="0"/>
        <w:snapToGrid w:val="0"/>
        <w:jc w:val="both"/>
        <w:rPr>
          <w:rFonts w:ascii="Arial" w:hAnsi="Arial" w:cs="Arial"/>
          <w:sz w:val="21"/>
          <w:szCs w:val="21"/>
          <w:vertAlign w:val="superscript"/>
        </w:rPr>
      </w:pPr>
      <w:r w:rsidRPr="00261A1D">
        <w:rPr>
          <w:rFonts w:ascii="Arial" w:hAnsi="Arial" w:cs="Arial"/>
          <w:sz w:val="21"/>
          <w:szCs w:val="21"/>
          <w:vertAlign w:val="superscript"/>
        </w:rPr>
        <w:lastRenderedPageBreak/>
        <w:t xml:space="preserve">9 </w:t>
      </w:r>
      <w:proofErr w:type="spellStart"/>
      <w:r w:rsidRPr="00261A1D">
        <w:rPr>
          <w:rFonts w:ascii="Arial" w:hAnsi="Arial" w:cs="Arial"/>
          <w:sz w:val="21"/>
          <w:szCs w:val="21"/>
        </w:rPr>
        <w:t>Halabi</w:t>
      </w:r>
      <w:proofErr w:type="spellEnd"/>
      <w:r w:rsidRPr="00261A1D">
        <w:rPr>
          <w:rFonts w:ascii="Arial" w:hAnsi="Arial" w:cs="Arial"/>
          <w:sz w:val="21"/>
          <w:szCs w:val="21"/>
        </w:rPr>
        <w:t xml:space="preserve"> S, Lin C-Y, Kelly WK et al. Updated Prognostic Model for Predicting Overall Survival in First-Line Chemotherapy for Patients With </w:t>
      </w:r>
      <w:bookmarkStart w:id="1980" w:name="OLE_LINK12"/>
      <w:bookmarkStart w:id="1981" w:name="OLE_LINK13"/>
      <w:bookmarkEnd w:id="1980"/>
      <w:r w:rsidRPr="00261A1D">
        <w:rPr>
          <w:rFonts w:ascii="Arial" w:hAnsi="Arial" w:cs="Arial"/>
          <w:sz w:val="21"/>
          <w:szCs w:val="21"/>
        </w:rPr>
        <w:t xml:space="preserve">Metastatic Castration-Resistant Prostate Cancer. </w:t>
      </w:r>
      <w:proofErr w:type="gramStart"/>
      <w:r w:rsidRPr="00261A1D">
        <w:rPr>
          <w:rFonts w:ascii="Arial" w:hAnsi="Arial" w:cs="Arial"/>
          <w:sz w:val="21"/>
          <w:szCs w:val="21"/>
        </w:rPr>
        <w:t xml:space="preserve">Journal of </w:t>
      </w:r>
      <w:bookmarkEnd w:id="1981"/>
      <w:r w:rsidRPr="00261A1D">
        <w:rPr>
          <w:rFonts w:ascii="Arial" w:hAnsi="Arial" w:cs="Arial"/>
          <w:sz w:val="21"/>
          <w:szCs w:val="21"/>
        </w:rPr>
        <w:t>Clinical Oncology.</w:t>
      </w:r>
      <w:proofErr w:type="gramEnd"/>
      <w:r w:rsidRPr="00261A1D">
        <w:rPr>
          <w:rFonts w:ascii="Arial" w:hAnsi="Arial" w:cs="Arial"/>
          <w:sz w:val="21"/>
          <w:szCs w:val="21"/>
        </w:rPr>
        <w:t xml:space="preserve"> 2014</w:t>
      </w:r>
      <w:proofErr w:type="gramStart"/>
      <w:r w:rsidRPr="00261A1D">
        <w:rPr>
          <w:rFonts w:ascii="Arial" w:hAnsi="Arial" w:cs="Arial"/>
          <w:sz w:val="21"/>
          <w:szCs w:val="21"/>
        </w:rPr>
        <w:t>;32</w:t>
      </w:r>
      <w:proofErr w:type="gramEnd"/>
      <w:r w:rsidRPr="00261A1D">
        <w:rPr>
          <w:rFonts w:ascii="Arial" w:hAnsi="Arial" w:cs="Arial"/>
          <w:sz w:val="21"/>
          <w:szCs w:val="21"/>
        </w:rPr>
        <w:t>(7):671-677.</w:t>
      </w:r>
    </w:p>
    <w:p w:rsidR="0067192F" w:rsidRPr="00261A1D" w:rsidRDefault="0067192F" w:rsidP="0067192F">
      <w:pPr>
        <w:adjustRightInd w:val="0"/>
        <w:snapToGrid w:val="0"/>
        <w:jc w:val="both"/>
        <w:rPr>
          <w:rFonts w:ascii="Arial" w:hAnsi="Arial" w:cs="Arial"/>
          <w:sz w:val="21"/>
          <w:szCs w:val="21"/>
          <w:vertAlign w:val="superscript"/>
        </w:rPr>
      </w:pPr>
    </w:p>
    <w:p w:rsidR="0067192F" w:rsidRPr="00261A1D" w:rsidRDefault="0067192F" w:rsidP="0067192F">
      <w:pPr>
        <w:adjustRightInd w:val="0"/>
        <w:snapToGrid w:val="0"/>
        <w:jc w:val="both"/>
        <w:rPr>
          <w:rFonts w:ascii="Arial" w:hAnsi="Arial" w:cs="Arial"/>
          <w:sz w:val="21"/>
          <w:szCs w:val="21"/>
        </w:rPr>
      </w:pPr>
      <w:proofErr w:type="gramStart"/>
      <w:r w:rsidRPr="00261A1D">
        <w:rPr>
          <w:rFonts w:ascii="Arial" w:hAnsi="Arial" w:cs="Arial"/>
          <w:sz w:val="21"/>
          <w:szCs w:val="21"/>
          <w:vertAlign w:val="superscript"/>
        </w:rPr>
        <w:t>10</w:t>
      </w:r>
      <w:r w:rsidRPr="00261A1D">
        <w:rPr>
          <w:rFonts w:ascii="Arial" w:hAnsi="Arial" w:cs="Arial"/>
          <w:sz w:val="21"/>
          <w:szCs w:val="21"/>
        </w:rPr>
        <w:t xml:space="preserve"> </w:t>
      </w:r>
      <w:proofErr w:type="spellStart"/>
      <w:r w:rsidRPr="00261A1D">
        <w:rPr>
          <w:rFonts w:ascii="Arial" w:hAnsi="Arial" w:cs="Arial"/>
          <w:sz w:val="21"/>
          <w:szCs w:val="21"/>
        </w:rPr>
        <w:t>Kohavi</w:t>
      </w:r>
      <w:proofErr w:type="spellEnd"/>
      <w:r w:rsidRPr="00261A1D">
        <w:rPr>
          <w:rFonts w:ascii="Arial" w:hAnsi="Arial" w:cs="Arial"/>
          <w:sz w:val="21"/>
          <w:szCs w:val="21"/>
        </w:rPr>
        <w:t xml:space="preserve"> A.</w:t>
      </w:r>
      <w:proofErr w:type="gramEnd"/>
      <w:r w:rsidRPr="00261A1D">
        <w:rPr>
          <w:rFonts w:ascii="Arial" w:hAnsi="Arial" w:cs="Arial"/>
          <w:sz w:val="21"/>
          <w:szCs w:val="21"/>
        </w:rPr>
        <w:t xml:space="preserve"> </w:t>
      </w:r>
      <w:proofErr w:type="gramStart"/>
      <w:r w:rsidRPr="00261A1D">
        <w:rPr>
          <w:rFonts w:ascii="Arial" w:hAnsi="Arial" w:cs="Arial"/>
          <w:sz w:val="21"/>
          <w:szCs w:val="21"/>
        </w:rPr>
        <w:t>A study of cross-validation and bootstrap for accuracy estimation and model selection.</w:t>
      </w:r>
      <w:proofErr w:type="gramEnd"/>
      <w:r w:rsidRPr="00261A1D">
        <w:rPr>
          <w:rFonts w:ascii="Arial" w:hAnsi="Arial" w:cs="Arial"/>
          <w:sz w:val="21"/>
          <w:szCs w:val="21"/>
        </w:rPr>
        <w:t xml:space="preserve"> </w:t>
      </w:r>
      <w:proofErr w:type="gramStart"/>
      <w:r w:rsidRPr="00261A1D">
        <w:rPr>
          <w:rFonts w:ascii="Arial" w:hAnsi="Arial" w:cs="Arial"/>
          <w:sz w:val="21"/>
          <w:szCs w:val="21"/>
        </w:rPr>
        <w:t>IJCAI .</w:t>
      </w:r>
      <w:proofErr w:type="gramEnd"/>
      <w:r w:rsidRPr="00261A1D">
        <w:rPr>
          <w:rFonts w:ascii="Arial" w:hAnsi="Arial" w:cs="Arial"/>
          <w:sz w:val="21"/>
          <w:szCs w:val="21"/>
        </w:rPr>
        <w:t xml:space="preserve"> </w:t>
      </w:r>
      <w:proofErr w:type="gramStart"/>
      <w:r w:rsidRPr="00261A1D">
        <w:rPr>
          <w:rFonts w:ascii="Arial" w:hAnsi="Arial" w:cs="Arial"/>
          <w:sz w:val="21"/>
          <w:szCs w:val="21"/>
        </w:rPr>
        <w:t>1995; 14:2.</w:t>
      </w:r>
      <w:proofErr w:type="gramEnd"/>
    </w:p>
    <w:p w:rsidR="0067192F" w:rsidRDefault="0067192F" w:rsidP="0067192F">
      <w:pPr>
        <w:adjustRightInd w:val="0"/>
        <w:snapToGrid w:val="0"/>
        <w:jc w:val="both"/>
        <w:rPr>
          <w:rFonts w:ascii="Arial" w:hAnsi="Arial" w:cs="Arial"/>
          <w:sz w:val="21"/>
          <w:szCs w:val="21"/>
        </w:rPr>
      </w:pPr>
      <w:r w:rsidRPr="00261A1D">
        <w:rPr>
          <w:rFonts w:ascii="Arial" w:hAnsi="Arial" w:cs="Arial"/>
          <w:sz w:val="21"/>
          <w:szCs w:val="21"/>
          <w:vertAlign w:val="superscript"/>
        </w:rPr>
        <w:t xml:space="preserve">11 </w:t>
      </w:r>
      <w:r w:rsidRPr="00261A1D">
        <w:rPr>
          <w:rFonts w:ascii="Arial" w:hAnsi="Arial" w:cs="Arial"/>
          <w:sz w:val="21"/>
          <w:szCs w:val="21"/>
        </w:rPr>
        <w:t xml:space="preserve">Rosenbaum PR, Rubin DB. The central role of the propensity score in observational studies for causal effects. </w:t>
      </w:r>
      <w:proofErr w:type="spellStart"/>
      <w:proofErr w:type="gramStart"/>
      <w:r w:rsidRPr="00261A1D">
        <w:rPr>
          <w:rFonts w:ascii="Arial" w:hAnsi="Arial" w:cs="Arial"/>
          <w:sz w:val="21"/>
          <w:szCs w:val="21"/>
        </w:rPr>
        <w:t>Biometrika</w:t>
      </w:r>
      <w:proofErr w:type="spellEnd"/>
      <w:r w:rsidRPr="00261A1D">
        <w:rPr>
          <w:rFonts w:ascii="Arial" w:hAnsi="Arial" w:cs="Arial"/>
          <w:sz w:val="21"/>
          <w:szCs w:val="21"/>
        </w:rPr>
        <w:t>.</w:t>
      </w:r>
      <w:proofErr w:type="gramEnd"/>
      <w:r w:rsidRPr="00261A1D">
        <w:rPr>
          <w:rFonts w:ascii="Arial" w:hAnsi="Arial" w:cs="Arial"/>
          <w:sz w:val="21"/>
          <w:szCs w:val="21"/>
        </w:rPr>
        <w:t xml:space="preserve"> 1983</w:t>
      </w:r>
      <w:proofErr w:type="gramStart"/>
      <w:r w:rsidRPr="00261A1D">
        <w:rPr>
          <w:rFonts w:ascii="Arial" w:hAnsi="Arial" w:cs="Arial"/>
          <w:sz w:val="21"/>
          <w:szCs w:val="21"/>
        </w:rPr>
        <w:t>;70:1</w:t>
      </w:r>
      <w:proofErr w:type="gramEnd"/>
      <w:r w:rsidRPr="00261A1D">
        <w:rPr>
          <w:rFonts w:ascii="Arial" w:hAnsi="Arial" w:cs="Arial"/>
          <w:sz w:val="21"/>
          <w:szCs w:val="21"/>
        </w:rPr>
        <w:t>.</w:t>
      </w:r>
    </w:p>
    <w:p w:rsidR="0067192F" w:rsidRPr="00261A1D" w:rsidRDefault="0067192F" w:rsidP="0067192F">
      <w:pPr>
        <w:adjustRightInd w:val="0"/>
        <w:snapToGrid w:val="0"/>
        <w:jc w:val="both"/>
        <w:rPr>
          <w:rFonts w:ascii="Arial" w:hAnsi="Arial" w:cs="Arial"/>
          <w:sz w:val="21"/>
          <w:szCs w:val="21"/>
          <w:vertAlign w:val="superscript"/>
        </w:rPr>
      </w:pPr>
    </w:p>
    <w:p w:rsidR="0067192F" w:rsidRPr="00261A1D" w:rsidRDefault="0067192F" w:rsidP="0067192F">
      <w:pPr>
        <w:adjustRightInd w:val="0"/>
        <w:snapToGrid w:val="0"/>
        <w:jc w:val="both"/>
        <w:rPr>
          <w:rFonts w:ascii="Arial" w:hAnsi="Arial" w:cs="Arial"/>
          <w:sz w:val="21"/>
          <w:szCs w:val="21"/>
          <w:vertAlign w:val="superscript"/>
        </w:rPr>
      </w:pPr>
      <w:proofErr w:type="gramStart"/>
      <w:r w:rsidRPr="00261A1D">
        <w:rPr>
          <w:rFonts w:ascii="Arial" w:hAnsi="Arial" w:cs="Arial"/>
          <w:sz w:val="21"/>
          <w:szCs w:val="21"/>
          <w:vertAlign w:val="superscript"/>
        </w:rPr>
        <w:t xml:space="preserve">12 </w:t>
      </w:r>
      <w:r w:rsidRPr="00261A1D">
        <w:rPr>
          <w:rFonts w:ascii="Arial" w:hAnsi="Arial" w:cs="Arial"/>
          <w:sz w:val="21"/>
          <w:szCs w:val="21"/>
        </w:rPr>
        <w:t xml:space="preserve">Austin PC, </w:t>
      </w:r>
      <w:proofErr w:type="spellStart"/>
      <w:r w:rsidRPr="00261A1D">
        <w:rPr>
          <w:rFonts w:ascii="Arial" w:hAnsi="Arial" w:cs="Arial"/>
          <w:sz w:val="21"/>
          <w:szCs w:val="21"/>
        </w:rPr>
        <w:t>Grootendorst</w:t>
      </w:r>
      <w:proofErr w:type="spellEnd"/>
      <w:r w:rsidRPr="00261A1D">
        <w:rPr>
          <w:rFonts w:ascii="Arial" w:hAnsi="Arial" w:cs="Arial"/>
          <w:sz w:val="21"/>
          <w:szCs w:val="21"/>
        </w:rPr>
        <w:t xml:space="preserve"> P, Anderson GM.</w:t>
      </w:r>
      <w:proofErr w:type="gramEnd"/>
      <w:r w:rsidRPr="00261A1D">
        <w:rPr>
          <w:rFonts w:ascii="Arial" w:hAnsi="Arial" w:cs="Arial"/>
          <w:sz w:val="21"/>
          <w:szCs w:val="21"/>
        </w:rPr>
        <w:t xml:space="preserve"> A comparison of the ability of different propensity score models to balance measured variables between treated and untreated subjects: a Monte Carlo study. Stat Med. 2007; 26:4.</w:t>
      </w:r>
    </w:p>
    <w:p w:rsidR="0067192F" w:rsidRPr="00261A1D" w:rsidRDefault="0067192F" w:rsidP="0067192F">
      <w:pPr>
        <w:adjustRightInd w:val="0"/>
        <w:snapToGrid w:val="0"/>
        <w:jc w:val="both"/>
        <w:rPr>
          <w:rFonts w:ascii="Arial" w:hAnsi="Arial" w:cs="Arial"/>
          <w:sz w:val="21"/>
          <w:szCs w:val="21"/>
          <w:vertAlign w:val="superscript"/>
        </w:rPr>
      </w:pPr>
    </w:p>
    <w:p w:rsidR="0067192F" w:rsidRDefault="0067192F" w:rsidP="0067192F">
      <w:pPr>
        <w:adjustRightInd w:val="0"/>
        <w:snapToGrid w:val="0"/>
        <w:jc w:val="both"/>
        <w:rPr>
          <w:rFonts w:ascii="Arial" w:hAnsi="Arial" w:cs="Arial"/>
          <w:sz w:val="21"/>
          <w:szCs w:val="21"/>
        </w:rPr>
      </w:pPr>
      <w:proofErr w:type="gramStart"/>
      <w:r w:rsidRPr="00261A1D">
        <w:rPr>
          <w:rFonts w:ascii="Arial" w:hAnsi="Arial" w:cs="Arial"/>
          <w:sz w:val="21"/>
          <w:szCs w:val="21"/>
          <w:vertAlign w:val="superscript"/>
        </w:rPr>
        <w:t xml:space="preserve">13 </w:t>
      </w:r>
      <w:r w:rsidRPr="00261A1D">
        <w:rPr>
          <w:rFonts w:ascii="Arial" w:hAnsi="Arial" w:cs="Arial"/>
          <w:sz w:val="21"/>
          <w:szCs w:val="21"/>
        </w:rPr>
        <w:t>Fawcett T.</w:t>
      </w:r>
      <w:proofErr w:type="gramEnd"/>
      <w:r w:rsidRPr="00261A1D">
        <w:rPr>
          <w:rFonts w:ascii="Arial" w:hAnsi="Arial" w:cs="Arial"/>
          <w:sz w:val="21"/>
          <w:szCs w:val="21"/>
        </w:rPr>
        <w:t xml:space="preserve"> </w:t>
      </w:r>
      <w:proofErr w:type="gramStart"/>
      <w:r w:rsidRPr="00261A1D">
        <w:rPr>
          <w:rFonts w:ascii="Arial" w:hAnsi="Arial" w:cs="Arial"/>
          <w:sz w:val="21"/>
          <w:szCs w:val="21"/>
        </w:rPr>
        <w:t>An Introduction to ROC analysis.</w:t>
      </w:r>
      <w:proofErr w:type="gramEnd"/>
      <w:r w:rsidRPr="00261A1D">
        <w:rPr>
          <w:rFonts w:ascii="Arial" w:hAnsi="Arial" w:cs="Arial"/>
          <w:sz w:val="21"/>
          <w:szCs w:val="21"/>
        </w:rPr>
        <w:t xml:space="preserve"> Pattern </w:t>
      </w:r>
      <w:proofErr w:type="spellStart"/>
      <w:r w:rsidRPr="00261A1D">
        <w:rPr>
          <w:rFonts w:ascii="Arial" w:hAnsi="Arial" w:cs="Arial"/>
          <w:sz w:val="21"/>
          <w:szCs w:val="21"/>
        </w:rPr>
        <w:t>Recognit</w:t>
      </w:r>
      <w:proofErr w:type="spellEnd"/>
      <w:r w:rsidRPr="00261A1D">
        <w:rPr>
          <w:rFonts w:ascii="Arial" w:hAnsi="Arial" w:cs="Arial"/>
          <w:sz w:val="21"/>
          <w:szCs w:val="21"/>
        </w:rPr>
        <w:t xml:space="preserve"> </w:t>
      </w:r>
      <w:proofErr w:type="spellStart"/>
      <w:r w:rsidRPr="00261A1D">
        <w:rPr>
          <w:rFonts w:ascii="Arial" w:hAnsi="Arial" w:cs="Arial"/>
          <w:sz w:val="21"/>
          <w:szCs w:val="21"/>
        </w:rPr>
        <w:t>Lett</w:t>
      </w:r>
      <w:proofErr w:type="spellEnd"/>
      <w:r w:rsidRPr="00261A1D">
        <w:rPr>
          <w:rFonts w:ascii="Arial" w:hAnsi="Arial" w:cs="Arial"/>
          <w:sz w:val="21"/>
          <w:szCs w:val="21"/>
        </w:rPr>
        <w:t xml:space="preserve">. </w:t>
      </w:r>
      <w:proofErr w:type="gramStart"/>
      <w:r w:rsidRPr="00261A1D">
        <w:rPr>
          <w:rFonts w:ascii="Arial" w:hAnsi="Arial" w:cs="Arial"/>
          <w:sz w:val="21"/>
          <w:szCs w:val="21"/>
        </w:rPr>
        <w:t>2006; 27:8.</w:t>
      </w:r>
      <w:proofErr w:type="gramEnd"/>
      <w:r w:rsidRPr="00261A1D">
        <w:rPr>
          <w:rFonts w:ascii="Arial" w:hAnsi="Arial" w:cs="Arial"/>
          <w:sz w:val="21"/>
          <w:szCs w:val="21"/>
        </w:rPr>
        <w:t xml:space="preserve"> </w:t>
      </w:r>
    </w:p>
    <w:p w:rsidR="004653B2" w:rsidRDefault="004653B2" w:rsidP="004653B2">
      <w:pPr>
        <w:adjustRightInd w:val="0"/>
        <w:snapToGrid w:val="0"/>
        <w:jc w:val="both"/>
        <w:rPr>
          <w:ins w:id="1982" w:author="srabhi" w:date="2015-07-20T16:16:00Z"/>
          <w:rFonts w:ascii="Arial" w:hAnsi="Arial" w:cs="Arial"/>
          <w:sz w:val="21"/>
          <w:szCs w:val="21"/>
          <w:vertAlign w:val="superscript"/>
        </w:rPr>
      </w:pPr>
    </w:p>
    <w:p w:rsidR="004653B2" w:rsidRPr="00261A1D" w:rsidRDefault="004653B2" w:rsidP="004653B2">
      <w:pPr>
        <w:adjustRightInd w:val="0"/>
        <w:snapToGrid w:val="0"/>
        <w:jc w:val="both"/>
        <w:rPr>
          <w:ins w:id="1983" w:author="srabhi" w:date="2015-07-20T16:16:00Z"/>
          <w:rFonts w:ascii="Arial" w:hAnsi="Arial" w:cs="Arial"/>
          <w:sz w:val="21"/>
          <w:szCs w:val="21"/>
          <w:vertAlign w:val="superscript"/>
        </w:rPr>
      </w:pPr>
      <w:ins w:id="1984" w:author="srabhi" w:date="2015-07-20T16:16:00Z">
        <w:r w:rsidRPr="00261A1D">
          <w:rPr>
            <w:rFonts w:ascii="Arial" w:hAnsi="Arial" w:cs="Arial"/>
            <w:sz w:val="21"/>
            <w:szCs w:val="21"/>
            <w:vertAlign w:val="superscript"/>
          </w:rPr>
          <w:t xml:space="preserve">14 </w:t>
        </w:r>
        <w:proofErr w:type="spellStart"/>
        <w:r w:rsidRPr="00261A1D">
          <w:rPr>
            <w:rFonts w:ascii="Arial" w:hAnsi="Arial" w:cs="Arial"/>
            <w:sz w:val="21"/>
            <w:szCs w:val="21"/>
          </w:rPr>
          <w:t>Hesterberg</w:t>
        </w:r>
        <w:proofErr w:type="spellEnd"/>
        <w:r w:rsidRPr="00261A1D">
          <w:rPr>
            <w:rFonts w:ascii="Arial" w:hAnsi="Arial" w:cs="Arial"/>
            <w:sz w:val="21"/>
            <w:szCs w:val="21"/>
          </w:rPr>
          <w:t xml:space="preserve"> T, </w:t>
        </w:r>
        <w:proofErr w:type="spellStart"/>
        <w:r w:rsidRPr="00261A1D">
          <w:rPr>
            <w:rFonts w:ascii="Arial" w:hAnsi="Arial" w:cs="Arial"/>
            <w:sz w:val="21"/>
            <w:szCs w:val="21"/>
          </w:rPr>
          <w:t>Choi</w:t>
        </w:r>
        <w:proofErr w:type="spellEnd"/>
        <w:r w:rsidRPr="00261A1D">
          <w:rPr>
            <w:rFonts w:ascii="Arial" w:hAnsi="Arial" w:cs="Arial"/>
            <w:sz w:val="21"/>
            <w:szCs w:val="21"/>
          </w:rPr>
          <w:t xml:space="preserve"> NH, Meier L et al. Least angle and ℓ1 penalized regression: A review. 2008</w:t>
        </w:r>
        <w:proofErr w:type="gramStart"/>
        <w:r w:rsidRPr="00261A1D">
          <w:rPr>
            <w:rFonts w:ascii="Arial" w:hAnsi="Arial" w:cs="Arial"/>
            <w:sz w:val="21"/>
            <w:szCs w:val="21"/>
          </w:rPr>
          <w:t>;2</w:t>
        </w:r>
        <w:proofErr w:type="gramEnd"/>
        <w:r w:rsidRPr="00261A1D">
          <w:rPr>
            <w:rFonts w:ascii="Arial" w:hAnsi="Arial" w:cs="Arial"/>
            <w:sz w:val="21"/>
            <w:szCs w:val="21"/>
          </w:rPr>
          <w:t>.</w:t>
        </w:r>
        <w:r w:rsidRPr="00261A1D">
          <w:rPr>
            <w:rFonts w:ascii="Arial" w:hAnsi="Arial" w:cs="Arial"/>
            <w:sz w:val="21"/>
            <w:szCs w:val="21"/>
            <w:vertAlign w:val="superscript"/>
          </w:rPr>
          <w:t xml:space="preserve"> </w:t>
        </w:r>
      </w:ins>
    </w:p>
    <w:p w:rsidR="004653B2" w:rsidRPr="00261A1D" w:rsidRDefault="004653B2" w:rsidP="004653B2">
      <w:pPr>
        <w:adjustRightInd w:val="0"/>
        <w:snapToGrid w:val="0"/>
        <w:jc w:val="both"/>
        <w:rPr>
          <w:ins w:id="1985" w:author="srabhi" w:date="2015-07-20T16:16:00Z"/>
          <w:rFonts w:ascii="Arial" w:hAnsi="Arial" w:cs="Arial"/>
          <w:sz w:val="21"/>
          <w:szCs w:val="21"/>
          <w:vertAlign w:val="superscript"/>
        </w:rPr>
      </w:pPr>
    </w:p>
    <w:p w:rsidR="004653B2" w:rsidRPr="00261A1D" w:rsidRDefault="004653B2" w:rsidP="004653B2">
      <w:pPr>
        <w:adjustRightInd w:val="0"/>
        <w:snapToGrid w:val="0"/>
        <w:jc w:val="both"/>
        <w:rPr>
          <w:ins w:id="1986" w:author="srabhi" w:date="2015-07-20T16:16:00Z"/>
          <w:rFonts w:ascii="Arial" w:hAnsi="Arial" w:cs="Arial"/>
          <w:sz w:val="21"/>
          <w:szCs w:val="21"/>
        </w:rPr>
      </w:pPr>
      <w:ins w:id="1987" w:author="srabhi" w:date="2015-07-20T16:16:00Z">
        <w:r w:rsidRPr="00261A1D">
          <w:rPr>
            <w:rFonts w:ascii="Arial" w:hAnsi="Arial" w:cs="Arial"/>
            <w:sz w:val="21"/>
            <w:szCs w:val="21"/>
            <w:vertAlign w:val="superscript"/>
          </w:rPr>
          <w:t>15</w:t>
        </w:r>
        <w:r w:rsidRPr="00261A1D">
          <w:rPr>
            <w:rFonts w:ascii="Arial" w:hAnsi="Arial" w:cs="Arial"/>
            <w:sz w:val="21"/>
            <w:szCs w:val="21"/>
          </w:rPr>
          <w:t xml:space="preserve"> James G, Witten D, Hastie T, </w:t>
        </w:r>
        <w:proofErr w:type="spellStart"/>
        <w:r w:rsidRPr="00261A1D">
          <w:rPr>
            <w:rFonts w:ascii="Arial" w:hAnsi="Arial" w:cs="Arial"/>
            <w:sz w:val="21"/>
            <w:szCs w:val="21"/>
          </w:rPr>
          <w:t>Tibshirani</w:t>
        </w:r>
        <w:proofErr w:type="spellEnd"/>
        <w:r w:rsidRPr="00261A1D">
          <w:rPr>
            <w:rFonts w:ascii="Arial" w:hAnsi="Arial" w:cs="Arial"/>
            <w:sz w:val="21"/>
            <w:szCs w:val="21"/>
          </w:rPr>
          <w:t xml:space="preserve"> R. </w:t>
        </w:r>
        <w:proofErr w:type="gramStart"/>
        <w:r w:rsidRPr="00261A1D">
          <w:rPr>
            <w:rFonts w:ascii="Arial" w:hAnsi="Arial" w:cs="Arial"/>
            <w:sz w:val="21"/>
            <w:szCs w:val="21"/>
          </w:rPr>
          <w:t>An Introduction to Statistical Learning.</w:t>
        </w:r>
        <w:proofErr w:type="gramEnd"/>
        <w:r w:rsidRPr="00261A1D">
          <w:rPr>
            <w:rFonts w:ascii="Arial" w:hAnsi="Arial" w:cs="Arial"/>
            <w:sz w:val="21"/>
            <w:szCs w:val="21"/>
          </w:rPr>
          <w:t xml:space="preserve"> </w:t>
        </w:r>
        <w:proofErr w:type="gramStart"/>
        <w:r w:rsidRPr="00261A1D">
          <w:rPr>
            <w:rFonts w:ascii="Arial" w:hAnsi="Arial" w:cs="Arial"/>
            <w:sz w:val="21"/>
            <w:szCs w:val="21"/>
          </w:rPr>
          <w:t>Springer Texts in Statistics.</w:t>
        </w:r>
        <w:proofErr w:type="gramEnd"/>
        <w:r w:rsidRPr="00261A1D">
          <w:rPr>
            <w:rFonts w:ascii="Arial" w:hAnsi="Arial" w:cs="Arial"/>
            <w:sz w:val="21"/>
            <w:szCs w:val="21"/>
          </w:rPr>
          <w:t xml:space="preserve"> </w:t>
        </w:r>
        <w:proofErr w:type="gramStart"/>
        <w:r w:rsidRPr="00261A1D">
          <w:rPr>
            <w:rFonts w:ascii="Arial" w:hAnsi="Arial" w:cs="Arial"/>
            <w:sz w:val="21"/>
            <w:szCs w:val="21"/>
          </w:rPr>
          <w:t>2013; 103.</w:t>
        </w:r>
        <w:proofErr w:type="gramEnd"/>
      </w:ins>
    </w:p>
    <w:p w:rsidR="004653B2" w:rsidRPr="00261A1D" w:rsidRDefault="004653B2" w:rsidP="004653B2">
      <w:pPr>
        <w:adjustRightInd w:val="0"/>
        <w:snapToGrid w:val="0"/>
        <w:jc w:val="both"/>
        <w:rPr>
          <w:ins w:id="1988" w:author="srabhi" w:date="2015-07-20T16:16:00Z"/>
          <w:rFonts w:ascii="Arial" w:hAnsi="Arial" w:cs="Arial"/>
          <w:sz w:val="21"/>
          <w:szCs w:val="21"/>
          <w:vertAlign w:val="superscript"/>
        </w:rPr>
      </w:pPr>
    </w:p>
    <w:p w:rsidR="004653B2" w:rsidRPr="00261A1D" w:rsidRDefault="004653B2" w:rsidP="004653B2">
      <w:pPr>
        <w:adjustRightInd w:val="0"/>
        <w:snapToGrid w:val="0"/>
        <w:jc w:val="both"/>
        <w:rPr>
          <w:ins w:id="1989" w:author="srabhi" w:date="2015-07-20T16:16:00Z"/>
          <w:rFonts w:ascii="Arial" w:hAnsi="Arial" w:cs="Arial"/>
          <w:sz w:val="21"/>
          <w:szCs w:val="21"/>
          <w:vertAlign w:val="superscript"/>
        </w:rPr>
      </w:pPr>
      <w:ins w:id="1990" w:author="srabhi" w:date="2015-07-20T16:16:00Z">
        <w:r w:rsidRPr="00261A1D">
          <w:rPr>
            <w:rFonts w:ascii="Arial" w:hAnsi="Arial" w:cs="Arial"/>
            <w:sz w:val="21"/>
            <w:szCs w:val="21"/>
            <w:vertAlign w:val="superscript"/>
          </w:rPr>
          <w:t xml:space="preserve">16 </w:t>
        </w:r>
        <w:r w:rsidRPr="00261A1D">
          <w:rPr>
            <w:rFonts w:ascii="Arial" w:hAnsi="Arial" w:cs="Arial"/>
            <w:sz w:val="21"/>
            <w:szCs w:val="21"/>
          </w:rPr>
          <w:t xml:space="preserve">Kuhn M, Johnson K. Applied Predictive Modelling. </w:t>
        </w:r>
        <w:proofErr w:type="gramStart"/>
        <w:r w:rsidRPr="00261A1D">
          <w:rPr>
            <w:rFonts w:ascii="Arial" w:hAnsi="Arial" w:cs="Arial"/>
            <w:sz w:val="21"/>
            <w:szCs w:val="21"/>
          </w:rPr>
          <w:t>Springer; 2013.</w:t>
        </w:r>
        <w:proofErr w:type="gramEnd"/>
        <w:r w:rsidRPr="00261A1D">
          <w:rPr>
            <w:rFonts w:ascii="Arial" w:hAnsi="Arial" w:cs="Arial"/>
            <w:sz w:val="21"/>
            <w:szCs w:val="21"/>
          </w:rPr>
          <w:t xml:space="preserve"> p. 101-137.</w:t>
        </w:r>
      </w:ins>
    </w:p>
    <w:p w:rsidR="0067192F" w:rsidRDefault="0067192F" w:rsidP="0067192F">
      <w:pPr>
        <w:adjustRightInd w:val="0"/>
        <w:snapToGrid w:val="0"/>
        <w:jc w:val="both"/>
        <w:rPr>
          <w:rFonts w:ascii="Arial" w:hAnsi="Arial" w:cs="Arial"/>
          <w:sz w:val="21"/>
          <w:szCs w:val="21"/>
        </w:rPr>
      </w:pPr>
    </w:p>
    <w:p w:rsidR="0067192F" w:rsidRPr="00261A1D" w:rsidRDefault="0067192F" w:rsidP="0067192F">
      <w:pPr>
        <w:adjustRightInd w:val="0"/>
        <w:snapToGrid w:val="0"/>
        <w:jc w:val="both"/>
        <w:rPr>
          <w:rFonts w:ascii="Arial" w:hAnsi="Arial" w:cs="Arial"/>
          <w:sz w:val="21"/>
          <w:szCs w:val="21"/>
        </w:rPr>
      </w:pPr>
      <w:r w:rsidRPr="00261A1D">
        <w:rPr>
          <w:rFonts w:ascii="Arial" w:hAnsi="Arial" w:cs="Arial"/>
          <w:sz w:val="21"/>
          <w:szCs w:val="21"/>
          <w:vertAlign w:val="superscript"/>
        </w:rPr>
        <w:t xml:space="preserve">17 </w:t>
      </w:r>
      <w:r w:rsidRPr="00261A1D">
        <w:rPr>
          <w:rFonts w:ascii="Arial" w:hAnsi="Arial" w:cs="Arial"/>
          <w:sz w:val="21"/>
          <w:szCs w:val="21"/>
        </w:rPr>
        <w:t xml:space="preserve">Varian HR. Big Data: New Tricks for Econometrics. </w:t>
      </w:r>
      <w:proofErr w:type="gramStart"/>
      <w:r w:rsidRPr="00261A1D">
        <w:rPr>
          <w:rFonts w:ascii="Arial" w:hAnsi="Arial" w:cs="Arial"/>
          <w:sz w:val="21"/>
          <w:szCs w:val="21"/>
        </w:rPr>
        <w:t xml:space="preserve">J Econ </w:t>
      </w:r>
      <w:proofErr w:type="spellStart"/>
      <w:r w:rsidRPr="00261A1D">
        <w:rPr>
          <w:rFonts w:ascii="Arial" w:hAnsi="Arial" w:cs="Arial"/>
          <w:sz w:val="21"/>
          <w:szCs w:val="21"/>
        </w:rPr>
        <w:t>Perspect</w:t>
      </w:r>
      <w:proofErr w:type="spellEnd"/>
      <w:r w:rsidRPr="00261A1D">
        <w:rPr>
          <w:rFonts w:ascii="Arial" w:hAnsi="Arial" w:cs="Arial"/>
          <w:sz w:val="21"/>
          <w:szCs w:val="21"/>
        </w:rPr>
        <w:t>.</w:t>
      </w:r>
      <w:proofErr w:type="gramEnd"/>
      <w:r w:rsidRPr="00261A1D">
        <w:rPr>
          <w:rFonts w:ascii="Arial" w:hAnsi="Arial" w:cs="Arial"/>
          <w:sz w:val="21"/>
          <w:szCs w:val="21"/>
        </w:rPr>
        <w:t xml:space="preserve"> 2014</w:t>
      </w:r>
      <w:proofErr w:type="gramStart"/>
      <w:r w:rsidRPr="00261A1D">
        <w:rPr>
          <w:rFonts w:ascii="Arial" w:hAnsi="Arial" w:cs="Arial"/>
          <w:sz w:val="21"/>
          <w:szCs w:val="21"/>
        </w:rPr>
        <w:t>;  28:2</w:t>
      </w:r>
      <w:proofErr w:type="gramEnd"/>
      <w:r w:rsidRPr="00261A1D">
        <w:rPr>
          <w:rFonts w:ascii="Arial" w:hAnsi="Arial" w:cs="Arial"/>
          <w:sz w:val="21"/>
          <w:szCs w:val="21"/>
        </w:rPr>
        <w:t xml:space="preserve">. </w:t>
      </w:r>
      <w:proofErr w:type="spellStart"/>
      <w:proofErr w:type="gramStart"/>
      <w:r w:rsidRPr="00261A1D">
        <w:rPr>
          <w:rFonts w:ascii="Arial" w:hAnsi="Arial" w:cs="Arial"/>
          <w:sz w:val="21"/>
          <w:szCs w:val="21"/>
        </w:rPr>
        <w:t>doi</w:t>
      </w:r>
      <w:proofErr w:type="spellEnd"/>
      <w:proofErr w:type="gramEnd"/>
      <w:r w:rsidRPr="00261A1D">
        <w:rPr>
          <w:rFonts w:ascii="Arial" w:hAnsi="Arial" w:cs="Arial"/>
          <w:sz w:val="21"/>
          <w:szCs w:val="21"/>
        </w:rPr>
        <w:t>: 10.1257/jep.28.2.3.</w:t>
      </w:r>
    </w:p>
    <w:p w:rsidR="0067192F" w:rsidRPr="00261A1D" w:rsidRDefault="0067192F" w:rsidP="0067192F">
      <w:pPr>
        <w:adjustRightInd w:val="0"/>
        <w:snapToGrid w:val="0"/>
        <w:jc w:val="both"/>
        <w:rPr>
          <w:rFonts w:ascii="Arial" w:hAnsi="Arial" w:cs="Arial"/>
          <w:sz w:val="21"/>
          <w:szCs w:val="21"/>
          <w:vertAlign w:val="superscript"/>
        </w:rPr>
      </w:pPr>
    </w:p>
    <w:p w:rsidR="0067192F" w:rsidRPr="00261A1D" w:rsidRDefault="0067192F" w:rsidP="0067192F">
      <w:pPr>
        <w:adjustRightInd w:val="0"/>
        <w:snapToGrid w:val="0"/>
        <w:jc w:val="both"/>
        <w:rPr>
          <w:rFonts w:ascii="Arial" w:hAnsi="Arial" w:cs="Arial"/>
          <w:sz w:val="21"/>
          <w:szCs w:val="21"/>
        </w:rPr>
      </w:pPr>
      <w:proofErr w:type="gramStart"/>
      <w:r w:rsidRPr="00261A1D">
        <w:rPr>
          <w:rFonts w:ascii="Arial" w:hAnsi="Arial" w:cs="Arial"/>
          <w:sz w:val="21"/>
          <w:szCs w:val="21"/>
          <w:vertAlign w:val="superscript"/>
        </w:rPr>
        <w:t xml:space="preserve">18 </w:t>
      </w:r>
      <w:proofErr w:type="spellStart"/>
      <w:r w:rsidRPr="00261A1D">
        <w:rPr>
          <w:rFonts w:ascii="Arial" w:hAnsi="Arial" w:cs="Arial"/>
          <w:sz w:val="21"/>
          <w:szCs w:val="21"/>
        </w:rPr>
        <w:t>Zou</w:t>
      </w:r>
      <w:proofErr w:type="spellEnd"/>
      <w:r w:rsidRPr="00261A1D">
        <w:rPr>
          <w:rFonts w:ascii="Arial" w:hAnsi="Arial" w:cs="Arial"/>
          <w:sz w:val="21"/>
          <w:szCs w:val="21"/>
        </w:rPr>
        <w:t xml:space="preserve"> H, Hastie T. Regularization and Variable Selection via the Elastic Net.</w:t>
      </w:r>
      <w:proofErr w:type="gramEnd"/>
      <w:r w:rsidRPr="00261A1D">
        <w:rPr>
          <w:rFonts w:ascii="Arial" w:hAnsi="Arial" w:cs="Arial"/>
          <w:sz w:val="21"/>
          <w:szCs w:val="21"/>
        </w:rPr>
        <w:t xml:space="preserve"> . J R Stat Soc Ser B. 2005; 67:2.</w:t>
      </w:r>
    </w:p>
    <w:p w:rsidR="0067192F" w:rsidRPr="00261A1D" w:rsidRDefault="0067192F" w:rsidP="0067192F">
      <w:pPr>
        <w:adjustRightInd w:val="0"/>
        <w:snapToGrid w:val="0"/>
        <w:jc w:val="both"/>
        <w:rPr>
          <w:rFonts w:ascii="Arial" w:hAnsi="Arial" w:cs="Arial"/>
          <w:sz w:val="21"/>
          <w:szCs w:val="21"/>
          <w:vertAlign w:val="superscript"/>
        </w:rPr>
      </w:pPr>
    </w:p>
    <w:p w:rsidR="0067192F" w:rsidRPr="00261A1D" w:rsidRDefault="0067192F" w:rsidP="0067192F">
      <w:pPr>
        <w:adjustRightInd w:val="0"/>
        <w:snapToGrid w:val="0"/>
        <w:jc w:val="both"/>
        <w:rPr>
          <w:rFonts w:ascii="Arial" w:hAnsi="Arial" w:cs="Arial"/>
          <w:sz w:val="21"/>
          <w:szCs w:val="21"/>
          <w:vertAlign w:val="superscript"/>
        </w:rPr>
      </w:pPr>
      <w:r w:rsidRPr="00261A1D">
        <w:rPr>
          <w:rFonts w:ascii="Arial" w:hAnsi="Arial" w:cs="Arial"/>
          <w:sz w:val="21"/>
          <w:szCs w:val="21"/>
          <w:vertAlign w:val="superscript"/>
        </w:rPr>
        <w:t xml:space="preserve">19 </w:t>
      </w:r>
      <w:proofErr w:type="spellStart"/>
      <w:r w:rsidRPr="00261A1D">
        <w:rPr>
          <w:rFonts w:ascii="Arial" w:hAnsi="Arial" w:cs="Arial"/>
          <w:sz w:val="21"/>
          <w:szCs w:val="21"/>
        </w:rPr>
        <w:t>Hoerl</w:t>
      </w:r>
      <w:proofErr w:type="spellEnd"/>
      <w:r w:rsidRPr="00261A1D">
        <w:rPr>
          <w:rFonts w:ascii="Arial" w:hAnsi="Arial" w:cs="Arial"/>
          <w:sz w:val="21"/>
          <w:szCs w:val="21"/>
        </w:rPr>
        <w:t xml:space="preserve"> AE, Kennard RW. Ridge regression: biased estimation for </w:t>
      </w:r>
      <w:proofErr w:type="spellStart"/>
      <w:r w:rsidRPr="00261A1D">
        <w:rPr>
          <w:rFonts w:ascii="Arial" w:hAnsi="Arial" w:cs="Arial"/>
          <w:sz w:val="21"/>
          <w:szCs w:val="21"/>
        </w:rPr>
        <w:t>nonorthogonal</w:t>
      </w:r>
      <w:proofErr w:type="spellEnd"/>
      <w:r w:rsidRPr="00261A1D">
        <w:rPr>
          <w:rFonts w:ascii="Arial" w:hAnsi="Arial" w:cs="Arial"/>
          <w:sz w:val="21"/>
          <w:szCs w:val="21"/>
        </w:rPr>
        <w:t xml:space="preserve"> 24 problems. </w:t>
      </w:r>
      <w:proofErr w:type="spellStart"/>
      <w:proofErr w:type="gramStart"/>
      <w:r w:rsidRPr="00261A1D">
        <w:rPr>
          <w:rFonts w:ascii="Arial" w:hAnsi="Arial" w:cs="Arial"/>
          <w:sz w:val="21"/>
          <w:szCs w:val="21"/>
        </w:rPr>
        <w:t>Technometrics</w:t>
      </w:r>
      <w:proofErr w:type="spellEnd"/>
      <w:r w:rsidRPr="00261A1D">
        <w:rPr>
          <w:rFonts w:ascii="Arial" w:hAnsi="Arial" w:cs="Arial"/>
          <w:sz w:val="21"/>
          <w:szCs w:val="21"/>
        </w:rPr>
        <w:t>.</w:t>
      </w:r>
      <w:proofErr w:type="gramEnd"/>
      <w:r w:rsidRPr="00261A1D">
        <w:rPr>
          <w:rFonts w:ascii="Arial" w:hAnsi="Arial" w:cs="Arial"/>
          <w:sz w:val="21"/>
          <w:szCs w:val="21"/>
        </w:rPr>
        <w:t xml:space="preserve"> 1970</w:t>
      </w:r>
      <w:proofErr w:type="gramStart"/>
      <w:r w:rsidRPr="00261A1D">
        <w:rPr>
          <w:rFonts w:ascii="Arial" w:hAnsi="Arial" w:cs="Arial"/>
          <w:sz w:val="21"/>
          <w:szCs w:val="21"/>
        </w:rPr>
        <w:t>;12:1</w:t>
      </w:r>
      <w:proofErr w:type="gramEnd"/>
      <w:r w:rsidRPr="00261A1D">
        <w:rPr>
          <w:rFonts w:ascii="Arial" w:hAnsi="Arial" w:cs="Arial"/>
          <w:sz w:val="21"/>
          <w:szCs w:val="21"/>
        </w:rPr>
        <w:t>. doi:10.1080/00401706.1970.10488634.</w:t>
      </w:r>
    </w:p>
    <w:p w:rsidR="0067192F" w:rsidRPr="00261A1D" w:rsidRDefault="0067192F" w:rsidP="0067192F">
      <w:pPr>
        <w:adjustRightInd w:val="0"/>
        <w:snapToGrid w:val="0"/>
        <w:jc w:val="both"/>
        <w:rPr>
          <w:rFonts w:ascii="Arial" w:hAnsi="Arial" w:cs="Arial"/>
          <w:sz w:val="21"/>
          <w:szCs w:val="21"/>
          <w:vertAlign w:val="superscript"/>
        </w:rPr>
      </w:pPr>
    </w:p>
    <w:p w:rsidR="0067192F" w:rsidRPr="00261A1D" w:rsidRDefault="0067192F" w:rsidP="0067192F">
      <w:pPr>
        <w:adjustRightInd w:val="0"/>
        <w:snapToGrid w:val="0"/>
        <w:jc w:val="both"/>
        <w:rPr>
          <w:rFonts w:ascii="Arial" w:hAnsi="Arial" w:cs="Arial"/>
          <w:sz w:val="21"/>
          <w:szCs w:val="21"/>
        </w:rPr>
      </w:pPr>
      <w:r w:rsidRPr="00261A1D">
        <w:rPr>
          <w:rFonts w:ascii="Arial" w:hAnsi="Arial" w:cs="Arial"/>
          <w:sz w:val="21"/>
          <w:szCs w:val="21"/>
          <w:vertAlign w:val="superscript"/>
        </w:rPr>
        <w:t xml:space="preserve">20 </w:t>
      </w:r>
      <w:r w:rsidRPr="00261A1D">
        <w:rPr>
          <w:rFonts w:ascii="Arial" w:hAnsi="Arial" w:cs="Arial"/>
          <w:sz w:val="21"/>
          <w:szCs w:val="21"/>
        </w:rPr>
        <w:t xml:space="preserve">Lockhart R, Taylor J, </w:t>
      </w:r>
      <w:proofErr w:type="spellStart"/>
      <w:r w:rsidRPr="00261A1D">
        <w:rPr>
          <w:rFonts w:ascii="Arial" w:hAnsi="Arial" w:cs="Arial"/>
          <w:sz w:val="21"/>
          <w:szCs w:val="21"/>
        </w:rPr>
        <w:t>Tibshirani</w:t>
      </w:r>
      <w:proofErr w:type="spellEnd"/>
      <w:r w:rsidRPr="00261A1D">
        <w:rPr>
          <w:rFonts w:ascii="Arial" w:hAnsi="Arial" w:cs="Arial"/>
          <w:sz w:val="21"/>
          <w:szCs w:val="21"/>
        </w:rPr>
        <w:t xml:space="preserve"> R. </w:t>
      </w:r>
      <w:proofErr w:type="gramStart"/>
      <w:r w:rsidRPr="00261A1D">
        <w:rPr>
          <w:rFonts w:ascii="Arial" w:hAnsi="Arial" w:cs="Arial"/>
          <w:sz w:val="21"/>
          <w:szCs w:val="21"/>
        </w:rPr>
        <w:t>A significance test for the Lasso.</w:t>
      </w:r>
      <w:proofErr w:type="gramEnd"/>
      <w:r w:rsidRPr="00261A1D">
        <w:rPr>
          <w:rFonts w:ascii="Arial" w:hAnsi="Arial" w:cs="Arial"/>
          <w:sz w:val="21"/>
          <w:szCs w:val="21"/>
        </w:rPr>
        <w:t xml:space="preserve"> </w:t>
      </w:r>
      <w:proofErr w:type="gramStart"/>
      <w:r w:rsidRPr="00261A1D">
        <w:rPr>
          <w:rFonts w:ascii="Arial" w:hAnsi="Arial" w:cs="Arial"/>
          <w:sz w:val="21"/>
          <w:szCs w:val="21"/>
        </w:rPr>
        <w:t>Annals of statistics.</w:t>
      </w:r>
      <w:proofErr w:type="gramEnd"/>
      <w:r w:rsidRPr="00261A1D">
        <w:rPr>
          <w:rFonts w:ascii="Arial" w:hAnsi="Arial" w:cs="Arial"/>
          <w:sz w:val="21"/>
          <w:szCs w:val="21"/>
        </w:rPr>
        <w:t xml:space="preserve"> 2014</w:t>
      </w:r>
      <w:proofErr w:type="gramStart"/>
      <w:r w:rsidRPr="00261A1D">
        <w:rPr>
          <w:rFonts w:ascii="Arial" w:hAnsi="Arial" w:cs="Arial"/>
          <w:sz w:val="21"/>
          <w:szCs w:val="21"/>
        </w:rPr>
        <w:t>;42</w:t>
      </w:r>
      <w:proofErr w:type="gramEnd"/>
      <w:r w:rsidRPr="00261A1D">
        <w:rPr>
          <w:rFonts w:ascii="Arial" w:hAnsi="Arial" w:cs="Arial"/>
          <w:sz w:val="21"/>
          <w:szCs w:val="21"/>
        </w:rPr>
        <w:t>(2):413-468</w:t>
      </w:r>
    </w:p>
    <w:p w:rsidR="0067192F" w:rsidRPr="00261A1D" w:rsidRDefault="0067192F" w:rsidP="0067192F">
      <w:pPr>
        <w:adjustRightInd w:val="0"/>
        <w:snapToGrid w:val="0"/>
        <w:jc w:val="both"/>
        <w:rPr>
          <w:rFonts w:ascii="Arial" w:hAnsi="Arial" w:cs="Arial"/>
          <w:sz w:val="21"/>
          <w:szCs w:val="21"/>
          <w:vertAlign w:val="superscript"/>
        </w:rPr>
      </w:pPr>
    </w:p>
    <w:p w:rsidR="0067192F" w:rsidRPr="00261A1D" w:rsidRDefault="0067192F" w:rsidP="0067192F">
      <w:pPr>
        <w:adjustRightInd w:val="0"/>
        <w:snapToGrid w:val="0"/>
        <w:jc w:val="both"/>
        <w:rPr>
          <w:rFonts w:ascii="Arial" w:hAnsi="Arial" w:cs="Arial"/>
          <w:sz w:val="21"/>
          <w:szCs w:val="21"/>
        </w:rPr>
      </w:pPr>
      <w:r w:rsidRPr="00261A1D">
        <w:rPr>
          <w:rFonts w:ascii="Arial" w:hAnsi="Arial" w:cs="Arial"/>
          <w:sz w:val="21"/>
          <w:szCs w:val="21"/>
          <w:vertAlign w:val="superscript"/>
        </w:rPr>
        <w:t xml:space="preserve">21 </w:t>
      </w:r>
      <w:proofErr w:type="spellStart"/>
      <w:r w:rsidRPr="00261A1D">
        <w:rPr>
          <w:rFonts w:ascii="Arial" w:hAnsi="Arial" w:cs="Arial"/>
          <w:sz w:val="21"/>
          <w:szCs w:val="21"/>
        </w:rPr>
        <w:t>Clemmensen</w:t>
      </w:r>
      <w:proofErr w:type="spellEnd"/>
      <w:r w:rsidRPr="00261A1D">
        <w:rPr>
          <w:rFonts w:ascii="Arial" w:hAnsi="Arial" w:cs="Arial"/>
          <w:sz w:val="21"/>
          <w:szCs w:val="21"/>
        </w:rPr>
        <w:t xml:space="preserve"> L, Hastie T, Witten D, </w:t>
      </w:r>
      <w:proofErr w:type="spellStart"/>
      <w:r w:rsidRPr="00261A1D">
        <w:rPr>
          <w:rFonts w:ascii="Arial" w:hAnsi="Arial" w:cs="Arial"/>
          <w:sz w:val="21"/>
          <w:szCs w:val="21"/>
        </w:rPr>
        <w:t>Ersboll</w:t>
      </w:r>
      <w:proofErr w:type="spellEnd"/>
      <w:r w:rsidRPr="00261A1D">
        <w:rPr>
          <w:rFonts w:ascii="Arial" w:hAnsi="Arial" w:cs="Arial"/>
          <w:sz w:val="21"/>
          <w:szCs w:val="21"/>
        </w:rPr>
        <w:t xml:space="preserve"> B. Sparse </w:t>
      </w:r>
      <w:proofErr w:type="spellStart"/>
      <w:r w:rsidRPr="00261A1D">
        <w:rPr>
          <w:rFonts w:ascii="Arial" w:hAnsi="Arial" w:cs="Arial"/>
          <w:sz w:val="21"/>
          <w:szCs w:val="21"/>
        </w:rPr>
        <w:t>Discriminant</w:t>
      </w:r>
      <w:proofErr w:type="spellEnd"/>
      <w:r w:rsidRPr="00261A1D">
        <w:rPr>
          <w:rFonts w:ascii="Arial" w:hAnsi="Arial" w:cs="Arial"/>
          <w:sz w:val="21"/>
          <w:szCs w:val="21"/>
        </w:rPr>
        <w:t xml:space="preserve"> Analysis. </w:t>
      </w:r>
      <w:proofErr w:type="spellStart"/>
      <w:proofErr w:type="gramStart"/>
      <w:r w:rsidRPr="00261A1D">
        <w:rPr>
          <w:rFonts w:ascii="Arial" w:hAnsi="Arial" w:cs="Arial"/>
          <w:sz w:val="21"/>
          <w:szCs w:val="21"/>
        </w:rPr>
        <w:t>Technometrics</w:t>
      </w:r>
      <w:proofErr w:type="spellEnd"/>
      <w:r w:rsidRPr="00261A1D">
        <w:rPr>
          <w:rFonts w:ascii="Arial" w:hAnsi="Arial" w:cs="Arial"/>
          <w:sz w:val="21"/>
          <w:szCs w:val="21"/>
        </w:rPr>
        <w:t>.</w:t>
      </w:r>
      <w:proofErr w:type="gramEnd"/>
      <w:r w:rsidRPr="00261A1D">
        <w:rPr>
          <w:rFonts w:ascii="Arial" w:hAnsi="Arial" w:cs="Arial"/>
          <w:sz w:val="21"/>
          <w:szCs w:val="21"/>
        </w:rPr>
        <w:t xml:space="preserve"> </w:t>
      </w:r>
      <w:proofErr w:type="gramStart"/>
      <w:r w:rsidRPr="00261A1D">
        <w:rPr>
          <w:rFonts w:ascii="Arial" w:hAnsi="Arial" w:cs="Arial"/>
          <w:sz w:val="21"/>
          <w:szCs w:val="21"/>
        </w:rPr>
        <w:t>2011; 53:4.</w:t>
      </w:r>
      <w:proofErr w:type="gramEnd"/>
    </w:p>
    <w:p w:rsidR="0067192F" w:rsidRPr="00261A1D" w:rsidRDefault="0067192F" w:rsidP="0067192F">
      <w:pPr>
        <w:adjustRightInd w:val="0"/>
        <w:snapToGrid w:val="0"/>
        <w:jc w:val="both"/>
        <w:rPr>
          <w:rFonts w:ascii="Arial" w:hAnsi="Arial" w:cs="Arial"/>
          <w:sz w:val="21"/>
          <w:szCs w:val="21"/>
          <w:vertAlign w:val="superscript"/>
        </w:rPr>
      </w:pPr>
    </w:p>
    <w:p w:rsidR="0067192F" w:rsidRPr="00261A1D" w:rsidRDefault="0067192F" w:rsidP="0067192F">
      <w:pPr>
        <w:adjustRightInd w:val="0"/>
        <w:snapToGrid w:val="0"/>
        <w:jc w:val="both"/>
        <w:rPr>
          <w:rFonts w:ascii="Arial" w:hAnsi="Arial" w:cs="Arial"/>
          <w:sz w:val="21"/>
          <w:szCs w:val="21"/>
          <w:vertAlign w:val="superscript"/>
        </w:rPr>
      </w:pPr>
      <w:r w:rsidRPr="00261A1D">
        <w:rPr>
          <w:rFonts w:ascii="Arial" w:hAnsi="Arial" w:cs="Arial"/>
          <w:sz w:val="21"/>
          <w:szCs w:val="21"/>
          <w:vertAlign w:val="superscript"/>
        </w:rPr>
        <w:t xml:space="preserve">22 </w:t>
      </w:r>
      <w:r w:rsidRPr="00261A1D">
        <w:rPr>
          <w:rFonts w:ascii="Arial" w:hAnsi="Arial" w:cs="Arial"/>
          <w:sz w:val="21"/>
          <w:szCs w:val="21"/>
        </w:rPr>
        <w:t xml:space="preserve">Witten D, </w:t>
      </w:r>
      <w:proofErr w:type="spellStart"/>
      <w:r w:rsidRPr="00261A1D">
        <w:rPr>
          <w:rFonts w:ascii="Arial" w:hAnsi="Arial" w:cs="Arial"/>
          <w:sz w:val="21"/>
          <w:szCs w:val="21"/>
        </w:rPr>
        <w:t>Tibshirani</w:t>
      </w:r>
      <w:proofErr w:type="spellEnd"/>
      <w:r w:rsidRPr="00261A1D">
        <w:rPr>
          <w:rFonts w:ascii="Arial" w:hAnsi="Arial" w:cs="Arial"/>
          <w:sz w:val="21"/>
          <w:szCs w:val="21"/>
        </w:rPr>
        <w:t xml:space="preserve"> R. Covariance–Regularized Regression and Classification For High Dimensional Problems. J R Stat Soc Ser B. 2009; 71:3. </w:t>
      </w:r>
    </w:p>
    <w:p w:rsidR="0067192F" w:rsidRPr="00261A1D" w:rsidRDefault="0067192F" w:rsidP="0067192F">
      <w:pPr>
        <w:adjustRightInd w:val="0"/>
        <w:snapToGrid w:val="0"/>
        <w:jc w:val="both"/>
        <w:rPr>
          <w:rFonts w:ascii="Arial" w:hAnsi="Arial" w:cs="Arial"/>
          <w:sz w:val="21"/>
          <w:szCs w:val="21"/>
          <w:vertAlign w:val="superscript"/>
        </w:rPr>
      </w:pPr>
    </w:p>
    <w:p w:rsidR="0067192F" w:rsidRPr="00261A1D" w:rsidRDefault="0067192F" w:rsidP="0067192F">
      <w:pPr>
        <w:adjustRightInd w:val="0"/>
        <w:snapToGrid w:val="0"/>
        <w:jc w:val="both"/>
        <w:rPr>
          <w:rFonts w:ascii="Arial" w:hAnsi="Arial" w:cs="Arial"/>
          <w:sz w:val="21"/>
          <w:szCs w:val="21"/>
          <w:vertAlign w:val="superscript"/>
        </w:rPr>
      </w:pPr>
      <w:proofErr w:type="gramStart"/>
      <w:r w:rsidRPr="00261A1D">
        <w:rPr>
          <w:rFonts w:ascii="Arial" w:hAnsi="Arial" w:cs="Arial"/>
          <w:sz w:val="21"/>
          <w:szCs w:val="21"/>
          <w:vertAlign w:val="superscript"/>
        </w:rPr>
        <w:t xml:space="preserve">23 </w:t>
      </w:r>
      <w:r w:rsidRPr="00261A1D">
        <w:rPr>
          <w:rFonts w:ascii="Arial" w:hAnsi="Arial" w:cs="Arial"/>
          <w:sz w:val="21"/>
          <w:szCs w:val="21"/>
        </w:rPr>
        <w:t xml:space="preserve">Chun H, </w:t>
      </w:r>
      <w:proofErr w:type="spellStart"/>
      <w:r w:rsidRPr="00261A1D">
        <w:rPr>
          <w:rFonts w:ascii="Arial" w:hAnsi="Arial" w:cs="Arial"/>
          <w:sz w:val="21"/>
          <w:szCs w:val="21"/>
        </w:rPr>
        <w:t>Keles</w:t>
      </w:r>
      <w:proofErr w:type="spellEnd"/>
      <w:r w:rsidRPr="00261A1D">
        <w:rPr>
          <w:rFonts w:ascii="Arial" w:hAnsi="Arial" w:cs="Arial"/>
          <w:sz w:val="21"/>
          <w:szCs w:val="21"/>
        </w:rPr>
        <w:t xml:space="preserve"> S. Sparse Partial Least Squares Regression for Simultaneous Dimension Reduction and Variable Selection.</w:t>
      </w:r>
      <w:proofErr w:type="gramEnd"/>
      <w:r w:rsidRPr="00261A1D">
        <w:rPr>
          <w:rFonts w:ascii="Arial" w:hAnsi="Arial" w:cs="Arial"/>
          <w:sz w:val="21"/>
          <w:szCs w:val="21"/>
        </w:rPr>
        <w:t xml:space="preserve"> J R Stat Soc Ser A: Series B. 2010; 72:1.</w:t>
      </w:r>
    </w:p>
    <w:p w:rsidR="00261A1D" w:rsidRDefault="00261A1D" w:rsidP="00E32D58">
      <w:pPr>
        <w:rPr>
          <w:rFonts w:ascii="Arial" w:hAnsi="Arial" w:cs="Arial"/>
          <w:b/>
          <w:i/>
          <w:sz w:val="20"/>
          <w:szCs w:val="20"/>
        </w:rPr>
      </w:pPr>
    </w:p>
    <w:p w:rsidR="0067192F" w:rsidRPr="00261A1D" w:rsidRDefault="0067192F" w:rsidP="0067192F">
      <w:pPr>
        <w:adjustRightInd w:val="0"/>
        <w:snapToGrid w:val="0"/>
        <w:jc w:val="both"/>
        <w:rPr>
          <w:rFonts w:ascii="Arial" w:hAnsi="Arial" w:cs="Arial"/>
          <w:sz w:val="21"/>
          <w:szCs w:val="21"/>
        </w:rPr>
      </w:pPr>
      <w:r w:rsidRPr="00261A1D">
        <w:rPr>
          <w:rFonts w:ascii="Arial" w:hAnsi="Arial" w:cs="Arial"/>
          <w:sz w:val="21"/>
          <w:szCs w:val="21"/>
          <w:vertAlign w:val="superscript"/>
        </w:rPr>
        <w:t xml:space="preserve">24 </w:t>
      </w:r>
      <w:proofErr w:type="spellStart"/>
      <w:r w:rsidRPr="00261A1D">
        <w:rPr>
          <w:rFonts w:ascii="Arial" w:hAnsi="Arial" w:cs="Arial"/>
          <w:sz w:val="21"/>
          <w:szCs w:val="21"/>
        </w:rPr>
        <w:t>Jolliffe</w:t>
      </w:r>
      <w:proofErr w:type="spellEnd"/>
      <w:r w:rsidRPr="00261A1D">
        <w:rPr>
          <w:rFonts w:ascii="Arial" w:hAnsi="Arial" w:cs="Arial"/>
          <w:sz w:val="21"/>
          <w:szCs w:val="21"/>
        </w:rPr>
        <w:t xml:space="preserve"> I, </w:t>
      </w:r>
      <w:proofErr w:type="spellStart"/>
      <w:r w:rsidRPr="00261A1D">
        <w:rPr>
          <w:rFonts w:ascii="Arial" w:hAnsi="Arial" w:cs="Arial"/>
          <w:sz w:val="21"/>
          <w:szCs w:val="21"/>
        </w:rPr>
        <w:t>Trendafilov</w:t>
      </w:r>
      <w:proofErr w:type="spellEnd"/>
      <w:r w:rsidRPr="00261A1D">
        <w:rPr>
          <w:rFonts w:ascii="Arial" w:hAnsi="Arial" w:cs="Arial"/>
          <w:sz w:val="21"/>
          <w:szCs w:val="21"/>
        </w:rPr>
        <w:t xml:space="preserve"> N, </w:t>
      </w:r>
      <w:proofErr w:type="spellStart"/>
      <w:r w:rsidRPr="00261A1D">
        <w:rPr>
          <w:rFonts w:ascii="Arial" w:hAnsi="Arial" w:cs="Arial"/>
          <w:sz w:val="21"/>
          <w:szCs w:val="21"/>
        </w:rPr>
        <w:t>Uddin</w:t>
      </w:r>
      <w:proofErr w:type="spellEnd"/>
      <w:r w:rsidRPr="00261A1D">
        <w:rPr>
          <w:rFonts w:ascii="Arial" w:hAnsi="Arial" w:cs="Arial"/>
          <w:sz w:val="21"/>
          <w:szCs w:val="21"/>
        </w:rPr>
        <w:t xml:space="preserve"> M.  A Modified Principal Component Technique Based on the lasso. J </w:t>
      </w:r>
      <w:proofErr w:type="spellStart"/>
      <w:r w:rsidRPr="00261A1D">
        <w:rPr>
          <w:rFonts w:ascii="Arial" w:hAnsi="Arial" w:cs="Arial"/>
          <w:sz w:val="21"/>
          <w:szCs w:val="21"/>
        </w:rPr>
        <w:t>Comput</w:t>
      </w:r>
      <w:proofErr w:type="spellEnd"/>
      <w:r w:rsidRPr="00261A1D">
        <w:rPr>
          <w:rFonts w:ascii="Arial" w:hAnsi="Arial" w:cs="Arial"/>
          <w:sz w:val="21"/>
          <w:szCs w:val="21"/>
        </w:rPr>
        <w:t xml:space="preserve"> Graph Stat. 2003; 12:3.</w:t>
      </w:r>
    </w:p>
    <w:p w:rsidR="0067192F" w:rsidRPr="00261A1D" w:rsidRDefault="0067192F" w:rsidP="0067192F">
      <w:pPr>
        <w:adjustRightInd w:val="0"/>
        <w:snapToGrid w:val="0"/>
        <w:jc w:val="both"/>
        <w:rPr>
          <w:rFonts w:ascii="Arial" w:hAnsi="Arial" w:cs="Arial"/>
          <w:sz w:val="21"/>
          <w:szCs w:val="21"/>
          <w:vertAlign w:val="superscript"/>
        </w:rPr>
      </w:pPr>
    </w:p>
    <w:p w:rsidR="0067192F" w:rsidRPr="00261A1D" w:rsidRDefault="0067192F" w:rsidP="0067192F">
      <w:pPr>
        <w:adjustRightInd w:val="0"/>
        <w:snapToGrid w:val="0"/>
        <w:jc w:val="both"/>
        <w:rPr>
          <w:rFonts w:ascii="Arial" w:hAnsi="Arial" w:cs="Arial"/>
          <w:sz w:val="21"/>
          <w:szCs w:val="21"/>
        </w:rPr>
      </w:pPr>
      <w:r w:rsidRPr="00261A1D">
        <w:rPr>
          <w:rFonts w:ascii="Arial" w:hAnsi="Arial" w:cs="Arial"/>
          <w:sz w:val="21"/>
          <w:szCs w:val="21"/>
          <w:vertAlign w:val="superscript"/>
        </w:rPr>
        <w:t xml:space="preserve">25 </w:t>
      </w:r>
      <w:proofErr w:type="spellStart"/>
      <w:r w:rsidRPr="00261A1D">
        <w:rPr>
          <w:rFonts w:ascii="Arial" w:hAnsi="Arial" w:cs="Arial"/>
          <w:sz w:val="21"/>
          <w:szCs w:val="21"/>
        </w:rPr>
        <w:t>Zou</w:t>
      </w:r>
      <w:proofErr w:type="spellEnd"/>
      <w:r w:rsidRPr="00261A1D">
        <w:rPr>
          <w:rFonts w:ascii="Arial" w:hAnsi="Arial" w:cs="Arial"/>
          <w:sz w:val="21"/>
          <w:szCs w:val="21"/>
        </w:rPr>
        <w:t xml:space="preserve"> H, Hastie T, </w:t>
      </w:r>
      <w:proofErr w:type="spellStart"/>
      <w:r w:rsidRPr="00261A1D">
        <w:rPr>
          <w:rFonts w:ascii="Arial" w:hAnsi="Arial" w:cs="Arial"/>
          <w:sz w:val="21"/>
          <w:szCs w:val="21"/>
        </w:rPr>
        <w:t>Tibshirani</w:t>
      </w:r>
      <w:proofErr w:type="spellEnd"/>
      <w:r w:rsidRPr="00261A1D">
        <w:rPr>
          <w:rFonts w:ascii="Arial" w:hAnsi="Arial" w:cs="Arial"/>
          <w:sz w:val="21"/>
          <w:szCs w:val="21"/>
        </w:rPr>
        <w:t xml:space="preserve"> R. Sparse Principal Component Analysis. J </w:t>
      </w:r>
      <w:proofErr w:type="spellStart"/>
      <w:r w:rsidRPr="00261A1D">
        <w:rPr>
          <w:rFonts w:ascii="Arial" w:hAnsi="Arial" w:cs="Arial"/>
          <w:sz w:val="21"/>
          <w:szCs w:val="21"/>
        </w:rPr>
        <w:t>Comput</w:t>
      </w:r>
      <w:proofErr w:type="spellEnd"/>
      <w:r w:rsidRPr="00261A1D">
        <w:rPr>
          <w:rFonts w:ascii="Arial" w:hAnsi="Arial" w:cs="Arial"/>
          <w:sz w:val="21"/>
          <w:szCs w:val="21"/>
        </w:rPr>
        <w:t xml:space="preserve"> Graph Stat. 2004; 15:2006.</w:t>
      </w:r>
    </w:p>
    <w:p w:rsidR="0067192F" w:rsidRPr="00261A1D" w:rsidRDefault="0067192F" w:rsidP="0067192F">
      <w:pPr>
        <w:adjustRightInd w:val="0"/>
        <w:snapToGrid w:val="0"/>
        <w:jc w:val="both"/>
        <w:rPr>
          <w:rFonts w:ascii="Arial" w:hAnsi="Arial" w:cs="Arial"/>
          <w:sz w:val="21"/>
          <w:szCs w:val="21"/>
          <w:vertAlign w:val="superscript"/>
        </w:rPr>
      </w:pPr>
    </w:p>
    <w:p w:rsidR="0067192F" w:rsidRPr="00261A1D" w:rsidRDefault="0067192F" w:rsidP="0067192F">
      <w:pPr>
        <w:adjustRightInd w:val="0"/>
        <w:snapToGrid w:val="0"/>
        <w:jc w:val="both"/>
        <w:rPr>
          <w:rFonts w:ascii="Arial" w:hAnsi="Arial" w:cs="Arial"/>
          <w:sz w:val="21"/>
          <w:szCs w:val="21"/>
          <w:vertAlign w:val="superscript"/>
        </w:rPr>
      </w:pPr>
      <w:proofErr w:type="gramStart"/>
      <w:r w:rsidRPr="00261A1D">
        <w:rPr>
          <w:rFonts w:ascii="Arial" w:hAnsi="Arial" w:cs="Arial"/>
          <w:sz w:val="21"/>
          <w:szCs w:val="21"/>
          <w:vertAlign w:val="superscript"/>
        </w:rPr>
        <w:t xml:space="preserve">26 </w:t>
      </w:r>
      <w:r w:rsidRPr="00261A1D">
        <w:rPr>
          <w:rFonts w:ascii="Arial" w:hAnsi="Arial" w:cs="Arial"/>
          <w:sz w:val="21"/>
          <w:szCs w:val="21"/>
        </w:rPr>
        <w:t xml:space="preserve">Kumar KT. </w:t>
      </w:r>
      <w:proofErr w:type="spellStart"/>
      <w:r w:rsidRPr="00261A1D">
        <w:rPr>
          <w:rFonts w:ascii="Arial" w:hAnsi="Arial" w:cs="Arial"/>
          <w:sz w:val="21"/>
          <w:szCs w:val="21"/>
        </w:rPr>
        <w:t>Multicollinearity</w:t>
      </w:r>
      <w:proofErr w:type="spellEnd"/>
      <w:r w:rsidRPr="00261A1D">
        <w:rPr>
          <w:rFonts w:ascii="Arial" w:hAnsi="Arial" w:cs="Arial"/>
          <w:sz w:val="21"/>
          <w:szCs w:val="21"/>
        </w:rPr>
        <w:t xml:space="preserve"> in Regression Analysis.</w:t>
      </w:r>
      <w:proofErr w:type="gramEnd"/>
      <w:r w:rsidRPr="00261A1D">
        <w:rPr>
          <w:rFonts w:ascii="Arial" w:hAnsi="Arial" w:cs="Arial"/>
          <w:sz w:val="21"/>
          <w:szCs w:val="21"/>
        </w:rPr>
        <w:t xml:space="preserve"> Rev Econ Stat. 1975; 57:3</w:t>
      </w:r>
    </w:p>
    <w:p w:rsidR="0067192F" w:rsidRPr="00261A1D" w:rsidRDefault="0067192F" w:rsidP="0067192F">
      <w:pPr>
        <w:adjustRightInd w:val="0"/>
        <w:snapToGrid w:val="0"/>
        <w:jc w:val="both"/>
        <w:rPr>
          <w:rFonts w:ascii="Arial" w:hAnsi="Arial" w:cs="Arial"/>
          <w:sz w:val="21"/>
          <w:szCs w:val="21"/>
          <w:vertAlign w:val="superscript"/>
        </w:rPr>
      </w:pPr>
    </w:p>
    <w:p w:rsidR="0067192F" w:rsidRPr="00261A1D" w:rsidRDefault="0067192F" w:rsidP="0067192F">
      <w:pPr>
        <w:adjustRightInd w:val="0"/>
        <w:snapToGrid w:val="0"/>
        <w:jc w:val="both"/>
        <w:rPr>
          <w:rFonts w:ascii="Arial" w:hAnsi="Arial" w:cs="Arial"/>
          <w:sz w:val="21"/>
          <w:szCs w:val="21"/>
          <w:vertAlign w:val="superscript"/>
        </w:rPr>
      </w:pPr>
      <w:r w:rsidRPr="00261A1D">
        <w:rPr>
          <w:rFonts w:ascii="Arial" w:hAnsi="Arial" w:cs="Arial"/>
          <w:sz w:val="21"/>
          <w:szCs w:val="21"/>
          <w:vertAlign w:val="superscript"/>
        </w:rPr>
        <w:t xml:space="preserve">27 </w:t>
      </w:r>
      <w:proofErr w:type="spellStart"/>
      <w:r w:rsidRPr="00261A1D">
        <w:rPr>
          <w:rFonts w:ascii="Arial" w:hAnsi="Arial" w:cs="Arial"/>
          <w:sz w:val="21"/>
          <w:szCs w:val="21"/>
        </w:rPr>
        <w:t>Piepho</w:t>
      </w:r>
      <w:proofErr w:type="spellEnd"/>
      <w:r w:rsidRPr="00261A1D">
        <w:rPr>
          <w:rFonts w:ascii="Arial" w:hAnsi="Arial" w:cs="Arial"/>
          <w:sz w:val="21"/>
          <w:szCs w:val="21"/>
        </w:rPr>
        <w:t xml:space="preserve"> HP, </w:t>
      </w:r>
      <w:proofErr w:type="spellStart"/>
      <w:r w:rsidRPr="00261A1D">
        <w:rPr>
          <w:rFonts w:ascii="Arial" w:hAnsi="Arial" w:cs="Arial"/>
          <w:sz w:val="21"/>
          <w:szCs w:val="21"/>
        </w:rPr>
        <w:t>Ogutu</w:t>
      </w:r>
      <w:proofErr w:type="spellEnd"/>
      <w:r w:rsidRPr="00261A1D">
        <w:rPr>
          <w:rFonts w:ascii="Arial" w:hAnsi="Arial" w:cs="Arial"/>
          <w:sz w:val="21"/>
          <w:szCs w:val="21"/>
        </w:rPr>
        <w:t xml:space="preserve"> JO, Schulz-</w:t>
      </w:r>
      <w:proofErr w:type="spellStart"/>
      <w:r w:rsidRPr="00261A1D">
        <w:rPr>
          <w:rFonts w:ascii="Arial" w:hAnsi="Arial" w:cs="Arial"/>
          <w:sz w:val="21"/>
          <w:szCs w:val="21"/>
        </w:rPr>
        <w:t>Streeck</w:t>
      </w:r>
      <w:proofErr w:type="spellEnd"/>
      <w:r w:rsidRPr="00261A1D">
        <w:rPr>
          <w:rFonts w:ascii="Arial" w:hAnsi="Arial" w:cs="Arial"/>
          <w:sz w:val="21"/>
          <w:szCs w:val="21"/>
        </w:rPr>
        <w:t xml:space="preserve"> T et al. Efficient Computation of Ridge-Regression Best Linear Unbiased Prediction in Genomic Selection in Plant Breeding. Crop Sci. 2012; 52.</w:t>
      </w:r>
    </w:p>
    <w:p w:rsidR="0067192F" w:rsidRPr="00261A1D" w:rsidRDefault="0067192F" w:rsidP="0067192F">
      <w:pPr>
        <w:adjustRightInd w:val="0"/>
        <w:snapToGrid w:val="0"/>
        <w:jc w:val="both"/>
        <w:rPr>
          <w:rFonts w:ascii="Arial" w:hAnsi="Arial" w:cs="Arial"/>
          <w:sz w:val="21"/>
          <w:szCs w:val="21"/>
          <w:vertAlign w:val="superscript"/>
        </w:rPr>
      </w:pPr>
    </w:p>
    <w:p w:rsidR="0067192F" w:rsidRPr="00240276" w:rsidDel="004653B2" w:rsidRDefault="0067192F" w:rsidP="0067192F">
      <w:pPr>
        <w:adjustRightInd w:val="0"/>
        <w:snapToGrid w:val="0"/>
        <w:jc w:val="both"/>
        <w:rPr>
          <w:del w:id="1991" w:author="srabhi" w:date="2015-07-20T16:15:00Z"/>
          <w:rFonts w:ascii="Arial" w:hAnsi="Arial" w:cs="Arial"/>
          <w:sz w:val="21"/>
          <w:szCs w:val="21"/>
        </w:rPr>
      </w:pPr>
      <w:r w:rsidRPr="00261A1D">
        <w:rPr>
          <w:rFonts w:ascii="Arial" w:hAnsi="Arial" w:cs="Arial"/>
          <w:sz w:val="21"/>
          <w:szCs w:val="21"/>
          <w:vertAlign w:val="superscript"/>
        </w:rPr>
        <w:lastRenderedPageBreak/>
        <w:t xml:space="preserve">28 </w:t>
      </w:r>
      <w:r w:rsidRPr="00261A1D">
        <w:rPr>
          <w:rFonts w:ascii="Arial" w:hAnsi="Arial" w:cs="Arial"/>
          <w:sz w:val="21"/>
          <w:szCs w:val="21"/>
        </w:rPr>
        <w:t xml:space="preserve">Gail MH, </w:t>
      </w:r>
      <w:proofErr w:type="spellStart"/>
      <w:r w:rsidRPr="00261A1D">
        <w:rPr>
          <w:rFonts w:ascii="Arial" w:hAnsi="Arial" w:cs="Arial"/>
          <w:sz w:val="21"/>
          <w:szCs w:val="21"/>
        </w:rPr>
        <w:t>Lubin</w:t>
      </w:r>
      <w:proofErr w:type="spellEnd"/>
      <w:r w:rsidRPr="00261A1D">
        <w:rPr>
          <w:rFonts w:ascii="Arial" w:hAnsi="Arial" w:cs="Arial"/>
          <w:sz w:val="21"/>
          <w:szCs w:val="21"/>
        </w:rPr>
        <w:t xml:space="preserve"> JH, Rubinstein LV</w:t>
      </w:r>
      <w:proofErr w:type="gramStart"/>
      <w:r w:rsidRPr="00261A1D">
        <w:rPr>
          <w:rFonts w:ascii="Arial" w:hAnsi="Arial" w:cs="Arial"/>
          <w:sz w:val="21"/>
          <w:szCs w:val="21"/>
        </w:rPr>
        <w:t>  Likelihood</w:t>
      </w:r>
      <w:proofErr w:type="gramEnd"/>
      <w:r w:rsidRPr="00261A1D">
        <w:rPr>
          <w:rFonts w:ascii="Arial" w:hAnsi="Arial" w:cs="Arial"/>
          <w:sz w:val="21"/>
          <w:szCs w:val="21"/>
        </w:rPr>
        <w:t xml:space="preserve"> calculations for matched case-control studies and survival studies with tied death times. </w:t>
      </w:r>
      <w:proofErr w:type="spellStart"/>
      <w:r w:rsidRPr="00261A1D">
        <w:rPr>
          <w:rFonts w:ascii="Arial" w:hAnsi="Arial" w:cs="Arial"/>
          <w:sz w:val="21"/>
          <w:szCs w:val="21"/>
        </w:rPr>
        <w:t>Biometrika</w:t>
      </w:r>
      <w:proofErr w:type="spellEnd"/>
      <w:r w:rsidRPr="00261A1D">
        <w:rPr>
          <w:rFonts w:ascii="Arial" w:hAnsi="Arial" w:cs="Arial"/>
          <w:sz w:val="21"/>
          <w:szCs w:val="21"/>
        </w:rPr>
        <w:t xml:space="preserve"> 68:703-707, 1980.</w:t>
      </w:r>
    </w:p>
    <w:p w:rsidR="0008563E" w:rsidRDefault="0008563E" w:rsidP="0008563E">
      <w:pPr>
        <w:adjustRightInd w:val="0"/>
        <w:snapToGrid w:val="0"/>
        <w:jc w:val="both"/>
        <w:rPr>
          <w:rFonts w:ascii="Arial" w:hAnsi="Arial" w:cs="Arial"/>
          <w:b/>
          <w:i/>
          <w:sz w:val="20"/>
          <w:szCs w:val="20"/>
        </w:rPr>
        <w:pPrChange w:id="1992" w:author="srabhi" w:date="2015-07-20T16:15:00Z">
          <w:pPr/>
        </w:pPrChange>
      </w:pPr>
    </w:p>
    <w:p w:rsidR="00261A1D" w:rsidDel="004653B2" w:rsidRDefault="00261A1D" w:rsidP="00E32D58">
      <w:pPr>
        <w:rPr>
          <w:del w:id="1993" w:author="srabhi" w:date="2015-07-20T16:15:00Z"/>
          <w:rFonts w:ascii="Arial" w:hAnsi="Arial" w:cs="Arial"/>
          <w:b/>
          <w:i/>
          <w:sz w:val="20"/>
          <w:szCs w:val="20"/>
        </w:rPr>
      </w:pPr>
      <w:del w:id="1994" w:author="srabhi" w:date="2015-07-20T16:15:00Z">
        <w:r w:rsidDel="004653B2">
          <w:rPr>
            <w:rFonts w:ascii="Arial" w:hAnsi="Arial" w:cs="Arial"/>
            <w:b/>
            <w:i/>
            <w:sz w:val="20"/>
            <w:szCs w:val="20"/>
          </w:rPr>
          <w:delText>Books</w:delText>
        </w:r>
      </w:del>
    </w:p>
    <w:p w:rsidR="00261A1D" w:rsidRPr="00261A1D" w:rsidDel="004653B2" w:rsidRDefault="00261A1D" w:rsidP="00261A1D">
      <w:pPr>
        <w:adjustRightInd w:val="0"/>
        <w:snapToGrid w:val="0"/>
        <w:jc w:val="both"/>
        <w:rPr>
          <w:rFonts w:ascii="Arial" w:hAnsi="Arial" w:cs="Arial"/>
          <w:sz w:val="21"/>
          <w:szCs w:val="21"/>
          <w:vertAlign w:val="superscript"/>
        </w:rPr>
      </w:pPr>
      <w:bookmarkStart w:id="1995" w:name="OLE_LINK2"/>
      <w:moveFromRangeStart w:id="1996" w:author="srabhi" w:date="2015-07-20T16:15:00Z" w:name="move425172272"/>
      <w:moveFrom w:id="1997" w:author="srabhi" w:date="2015-07-20T16:15:00Z">
        <w:r w:rsidRPr="00261A1D" w:rsidDel="004653B2">
          <w:rPr>
            <w:rFonts w:ascii="Arial" w:hAnsi="Arial" w:cs="Arial"/>
            <w:sz w:val="21"/>
            <w:szCs w:val="21"/>
            <w:vertAlign w:val="superscript"/>
          </w:rPr>
          <w:t xml:space="preserve">1 </w:t>
        </w:r>
        <w:r w:rsidRPr="00261A1D" w:rsidDel="004653B2">
          <w:rPr>
            <w:rFonts w:ascii="Arial" w:hAnsi="Arial" w:cs="Arial"/>
            <w:sz w:val="21"/>
            <w:szCs w:val="21"/>
          </w:rPr>
          <w:t>Bishop C. Pattern recognition and machine learning. New York: Springer; 2006.</w:t>
        </w:r>
        <w:r w:rsidRPr="00261A1D" w:rsidDel="004653B2">
          <w:rPr>
            <w:rFonts w:ascii="Arial" w:hAnsi="Arial" w:cs="Arial"/>
            <w:sz w:val="21"/>
            <w:szCs w:val="21"/>
            <w:vertAlign w:val="superscript"/>
          </w:rPr>
          <w:t xml:space="preserve"> </w:t>
        </w:r>
      </w:moveFrom>
    </w:p>
    <w:p w:rsidR="00261A1D" w:rsidRPr="00261A1D" w:rsidDel="004653B2" w:rsidRDefault="00261A1D" w:rsidP="00261A1D">
      <w:pPr>
        <w:adjustRightInd w:val="0"/>
        <w:snapToGrid w:val="0"/>
        <w:jc w:val="both"/>
        <w:rPr>
          <w:rFonts w:ascii="Arial" w:hAnsi="Arial" w:cs="Arial"/>
          <w:sz w:val="21"/>
          <w:szCs w:val="21"/>
          <w:vertAlign w:val="superscript"/>
        </w:rPr>
      </w:pPr>
    </w:p>
    <w:p w:rsidR="00261A1D" w:rsidDel="004653B2" w:rsidRDefault="00261A1D" w:rsidP="00261A1D">
      <w:pPr>
        <w:adjustRightInd w:val="0"/>
        <w:snapToGrid w:val="0"/>
        <w:jc w:val="both"/>
        <w:rPr>
          <w:rFonts w:ascii="Arial" w:hAnsi="Arial" w:cs="Arial"/>
          <w:sz w:val="21"/>
          <w:szCs w:val="21"/>
          <w:vertAlign w:val="superscript"/>
        </w:rPr>
      </w:pPr>
      <w:moveFrom w:id="1998" w:author="srabhi" w:date="2015-07-20T16:15:00Z">
        <w:r w:rsidRPr="00261A1D" w:rsidDel="004653B2">
          <w:rPr>
            <w:rFonts w:ascii="Arial" w:hAnsi="Arial" w:cs="Arial"/>
            <w:sz w:val="21"/>
            <w:szCs w:val="21"/>
            <w:vertAlign w:val="superscript"/>
          </w:rPr>
          <w:t xml:space="preserve">2 </w:t>
        </w:r>
        <w:r w:rsidRPr="00261A1D" w:rsidDel="004653B2">
          <w:rPr>
            <w:rFonts w:ascii="Arial" w:hAnsi="Arial" w:cs="Arial"/>
            <w:sz w:val="21"/>
            <w:szCs w:val="21"/>
          </w:rPr>
          <w:t xml:space="preserve">Hastie T, Tibshirani R, Friedman J. The Elements of Statistical Learning: Data Mining, Inference, and Prediction. Second Edition. Springer Ser in Statistics; 2009. </w:t>
        </w:r>
        <w:r w:rsidRPr="00261A1D" w:rsidDel="004653B2">
          <w:rPr>
            <w:rFonts w:ascii="Arial" w:hAnsi="Arial" w:cs="Arial"/>
            <w:sz w:val="21"/>
            <w:szCs w:val="21"/>
            <w:vertAlign w:val="superscript"/>
          </w:rPr>
          <w:t xml:space="preserve"> </w:t>
        </w:r>
      </w:moveFrom>
    </w:p>
    <w:moveFromRangeEnd w:id="1996"/>
    <w:p w:rsidR="0067192F" w:rsidRPr="00261A1D" w:rsidDel="004653B2" w:rsidRDefault="0067192F" w:rsidP="00261A1D">
      <w:pPr>
        <w:adjustRightInd w:val="0"/>
        <w:snapToGrid w:val="0"/>
        <w:jc w:val="both"/>
        <w:rPr>
          <w:del w:id="1999" w:author="srabhi" w:date="2015-07-20T16:16:00Z"/>
          <w:rFonts w:ascii="Arial" w:hAnsi="Arial" w:cs="Arial"/>
          <w:sz w:val="21"/>
          <w:szCs w:val="21"/>
          <w:vertAlign w:val="superscript"/>
        </w:rPr>
      </w:pPr>
    </w:p>
    <w:p w:rsidR="00261A1D" w:rsidRPr="00261A1D" w:rsidDel="004653B2" w:rsidRDefault="00261A1D" w:rsidP="00261A1D">
      <w:pPr>
        <w:adjustRightInd w:val="0"/>
        <w:snapToGrid w:val="0"/>
        <w:jc w:val="both"/>
        <w:rPr>
          <w:del w:id="2000" w:author="srabhi" w:date="2015-07-20T16:15:00Z"/>
          <w:rFonts w:ascii="Arial" w:hAnsi="Arial" w:cs="Arial"/>
          <w:sz w:val="21"/>
          <w:szCs w:val="21"/>
          <w:vertAlign w:val="superscript"/>
        </w:rPr>
      </w:pPr>
      <w:del w:id="2001" w:author="srabhi" w:date="2015-07-20T16:15:00Z">
        <w:r w:rsidRPr="00261A1D" w:rsidDel="004653B2">
          <w:rPr>
            <w:rFonts w:ascii="Arial" w:hAnsi="Arial" w:cs="Arial"/>
            <w:sz w:val="21"/>
            <w:szCs w:val="21"/>
            <w:vertAlign w:val="superscript"/>
          </w:rPr>
          <w:delText xml:space="preserve">14 </w:delText>
        </w:r>
        <w:r w:rsidRPr="00261A1D" w:rsidDel="004653B2">
          <w:rPr>
            <w:rFonts w:ascii="Arial" w:hAnsi="Arial" w:cs="Arial"/>
            <w:sz w:val="21"/>
            <w:szCs w:val="21"/>
          </w:rPr>
          <w:delText>Hesterberg T, Choi NH, Meier L et al. Least angle and ℓ1 penalized regression: A review. 2008;2.</w:delText>
        </w:r>
        <w:r w:rsidRPr="00261A1D" w:rsidDel="004653B2">
          <w:rPr>
            <w:rFonts w:ascii="Arial" w:hAnsi="Arial" w:cs="Arial"/>
            <w:sz w:val="21"/>
            <w:szCs w:val="21"/>
            <w:vertAlign w:val="superscript"/>
          </w:rPr>
          <w:delText xml:space="preserve"> </w:delText>
        </w:r>
      </w:del>
    </w:p>
    <w:p w:rsidR="00261A1D" w:rsidRPr="00261A1D" w:rsidDel="004653B2" w:rsidRDefault="00261A1D" w:rsidP="00261A1D">
      <w:pPr>
        <w:adjustRightInd w:val="0"/>
        <w:snapToGrid w:val="0"/>
        <w:jc w:val="both"/>
        <w:rPr>
          <w:del w:id="2002" w:author="srabhi" w:date="2015-07-20T16:15:00Z"/>
          <w:rFonts w:ascii="Arial" w:hAnsi="Arial" w:cs="Arial"/>
          <w:sz w:val="21"/>
          <w:szCs w:val="21"/>
          <w:vertAlign w:val="superscript"/>
        </w:rPr>
      </w:pPr>
    </w:p>
    <w:p w:rsidR="00261A1D" w:rsidRPr="00261A1D" w:rsidDel="004653B2" w:rsidRDefault="00261A1D" w:rsidP="00261A1D">
      <w:pPr>
        <w:adjustRightInd w:val="0"/>
        <w:snapToGrid w:val="0"/>
        <w:jc w:val="both"/>
        <w:rPr>
          <w:del w:id="2003" w:author="srabhi" w:date="2015-07-20T16:15:00Z"/>
          <w:rFonts w:ascii="Arial" w:hAnsi="Arial" w:cs="Arial"/>
          <w:sz w:val="21"/>
          <w:szCs w:val="21"/>
        </w:rPr>
      </w:pPr>
      <w:del w:id="2004" w:author="srabhi" w:date="2015-07-20T16:15:00Z">
        <w:r w:rsidRPr="00261A1D" w:rsidDel="004653B2">
          <w:rPr>
            <w:rFonts w:ascii="Arial" w:hAnsi="Arial" w:cs="Arial"/>
            <w:sz w:val="21"/>
            <w:szCs w:val="21"/>
            <w:vertAlign w:val="superscript"/>
          </w:rPr>
          <w:delText>15</w:delText>
        </w:r>
        <w:r w:rsidRPr="00261A1D" w:rsidDel="004653B2">
          <w:rPr>
            <w:rFonts w:ascii="Arial" w:hAnsi="Arial" w:cs="Arial"/>
            <w:sz w:val="21"/>
            <w:szCs w:val="21"/>
          </w:rPr>
          <w:delText xml:space="preserve"> James G, Witten D, Hastie T, Tibshirani R. An Introduction to Statistical Learning. Springer Texts in Statistics. 2013; 103.</w:delText>
        </w:r>
      </w:del>
    </w:p>
    <w:p w:rsidR="00261A1D" w:rsidRPr="00261A1D" w:rsidDel="004653B2" w:rsidRDefault="00261A1D" w:rsidP="00261A1D">
      <w:pPr>
        <w:adjustRightInd w:val="0"/>
        <w:snapToGrid w:val="0"/>
        <w:jc w:val="both"/>
        <w:rPr>
          <w:del w:id="2005" w:author="srabhi" w:date="2015-07-20T16:15:00Z"/>
          <w:rFonts w:ascii="Arial" w:hAnsi="Arial" w:cs="Arial"/>
          <w:sz w:val="21"/>
          <w:szCs w:val="21"/>
          <w:vertAlign w:val="superscript"/>
        </w:rPr>
      </w:pPr>
    </w:p>
    <w:p w:rsidR="00261A1D" w:rsidRPr="00261A1D" w:rsidDel="004653B2" w:rsidRDefault="00261A1D" w:rsidP="00261A1D">
      <w:pPr>
        <w:adjustRightInd w:val="0"/>
        <w:snapToGrid w:val="0"/>
        <w:jc w:val="both"/>
        <w:rPr>
          <w:del w:id="2006" w:author="srabhi" w:date="2015-07-20T16:15:00Z"/>
          <w:rFonts w:ascii="Arial" w:hAnsi="Arial" w:cs="Arial"/>
          <w:sz w:val="21"/>
          <w:szCs w:val="21"/>
          <w:vertAlign w:val="superscript"/>
        </w:rPr>
      </w:pPr>
      <w:del w:id="2007" w:author="srabhi" w:date="2015-07-20T16:15:00Z">
        <w:r w:rsidRPr="00261A1D" w:rsidDel="004653B2">
          <w:rPr>
            <w:rFonts w:ascii="Arial" w:hAnsi="Arial" w:cs="Arial"/>
            <w:sz w:val="21"/>
            <w:szCs w:val="21"/>
            <w:vertAlign w:val="superscript"/>
          </w:rPr>
          <w:delText xml:space="preserve">16 </w:delText>
        </w:r>
        <w:r w:rsidRPr="00261A1D" w:rsidDel="004653B2">
          <w:rPr>
            <w:rFonts w:ascii="Arial" w:hAnsi="Arial" w:cs="Arial"/>
            <w:sz w:val="21"/>
            <w:szCs w:val="21"/>
          </w:rPr>
          <w:delText>Kuhn M, Johnson K. Applied Predictive Modelling. Springer; 2013. p. 101-137.</w:delText>
        </w:r>
      </w:del>
    </w:p>
    <w:p w:rsidR="00261A1D" w:rsidRPr="00261A1D" w:rsidDel="004653B2" w:rsidRDefault="00261A1D" w:rsidP="00261A1D">
      <w:pPr>
        <w:adjustRightInd w:val="0"/>
        <w:snapToGrid w:val="0"/>
        <w:jc w:val="both"/>
        <w:rPr>
          <w:del w:id="2008" w:author="srabhi" w:date="2015-07-20T16:16:00Z"/>
          <w:rFonts w:ascii="Arial" w:hAnsi="Arial" w:cs="Arial"/>
          <w:sz w:val="21"/>
          <w:szCs w:val="21"/>
          <w:vertAlign w:val="superscript"/>
        </w:rPr>
      </w:pPr>
    </w:p>
    <w:p w:rsidR="00261A1D" w:rsidRPr="00261A1D" w:rsidDel="004653B2" w:rsidRDefault="00261A1D" w:rsidP="00261A1D">
      <w:pPr>
        <w:adjustRightInd w:val="0"/>
        <w:snapToGrid w:val="0"/>
        <w:jc w:val="both"/>
        <w:rPr>
          <w:del w:id="2009" w:author="srabhi" w:date="2015-07-20T16:16:00Z"/>
          <w:rFonts w:ascii="Arial" w:hAnsi="Arial" w:cs="Arial"/>
          <w:sz w:val="21"/>
          <w:szCs w:val="21"/>
          <w:vertAlign w:val="superscript"/>
        </w:rPr>
      </w:pPr>
    </w:p>
    <w:p w:rsidR="003E3BCF" w:rsidRPr="00261A1D" w:rsidDel="004653B2" w:rsidRDefault="003E3BCF" w:rsidP="00261A1D">
      <w:pPr>
        <w:adjustRightInd w:val="0"/>
        <w:snapToGrid w:val="0"/>
        <w:jc w:val="both"/>
        <w:rPr>
          <w:del w:id="2010" w:author="srabhi" w:date="2015-07-20T16:16:00Z"/>
          <w:rFonts w:ascii="Arial" w:hAnsi="Arial" w:cs="Arial"/>
          <w:sz w:val="21"/>
          <w:szCs w:val="21"/>
          <w:vertAlign w:val="superscript"/>
        </w:rPr>
      </w:pPr>
    </w:p>
    <w:p w:rsidR="00092D4B" w:rsidDel="00EC5A40" w:rsidRDefault="00092D4B">
      <w:pPr>
        <w:spacing w:line="240" w:lineRule="auto"/>
        <w:rPr>
          <w:del w:id="2011" w:author="srabhi" w:date="2015-07-20T14:52:00Z"/>
          <w:rFonts w:ascii="Arial" w:hAnsi="Arial" w:cs="Arial"/>
          <w:b/>
          <w:bCs/>
          <w:sz w:val="21"/>
          <w:szCs w:val="21"/>
        </w:rPr>
      </w:pPr>
      <w:del w:id="2012" w:author="srabhi" w:date="2015-07-20T15:59:00Z">
        <w:r w:rsidDel="003E3BCF">
          <w:rPr>
            <w:sz w:val="21"/>
            <w:szCs w:val="21"/>
          </w:rPr>
          <w:br w:type="page"/>
        </w:r>
      </w:del>
    </w:p>
    <w:p w:rsidR="0008563E" w:rsidRDefault="003810CD" w:rsidP="0008563E">
      <w:pPr>
        <w:spacing w:line="240" w:lineRule="auto"/>
        <w:rPr>
          <w:del w:id="2013" w:author="srabhi" w:date="2015-07-20T15:05:00Z"/>
          <w:rStyle w:val="Heading2Char"/>
          <w:kern w:val="32"/>
        </w:rPr>
        <w:pPrChange w:id="2014" w:author="srabhi" w:date="2015-07-20T15:05:00Z">
          <w:pPr>
            <w:pStyle w:val="Heading2"/>
          </w:pPr>
        </w:pPrChange>
      </w:pPr>
      <w:del w:id="2015" w:author="srabhi" w:date="2015-07-20T15:05:00Z">
        <w:r w:rsidRPr="00E32D58" w:rsidDel="009910DD">
          <w:rPr>
            <w:rStyle w:val="Heading2Char"/>
          </w:rPr>
          <w:delText>Table 1</w:delText>
        </w:r>
      </w:del>
      <w:del w:id="2016" w:author="srabhi" w:date="2015-07-20T14:50:00Z">
        <w:r w:rsidRPr="00E32D58" w:rsidDel="00EC5A40">
          <w:rPr>
            <w:rStyle w:val="Heading2Char"/>
          </w:rPr>
          <w:delText xml:space="preserve"> </w:delText>
        </w:r>
        <w:r w:rsidR="00CF7656" w:rsidRPr="00E32D58" w:rsidDel="00EC5A40">
          <w:rPr>
            <w:rStyle w:val="Heading2Char"/>
          </w:rPr>
          <w:delText>-</w:delText>
        </w:r>
      </w:del>
      <w:del w:id="2017" w:author="srabhi" w:date="2015-07-20T15:05:00Z">
        <w:r w:rsidR="00CF7656" w:rsidRPr="00E32D58" w:rsidDel="009910DD">
          <w:rPr>
            <w:rStyle w:val="Heading2Char"/>
          </w:rPr>
          <w:delText xml:space="preserve"> </w:delText>
        </w:r>
        <w:r w:rsidR="00062C5E" w:rsidRPr="00E32D58" w:rsidDel="009910DD">
          <w:rPr>
            <w:rStyle w:val="Heading2Char"/>
          </w:rPr>
          <w:delText>Descriptive statistics by treatment</w:delText>
        </w:r>
      </w:del>
    </w:p>
    <w:tbl>
      <w:tblPr>
        <w:tblW w:w="8809" w:type="dxa"/>
        <w:tblInd w:w="93" w:type="dxa"/>
        <w:tblLook w:val="04A0"/>
      </w:tblPr>
      <w:tblGrid>
        <w:gridCol w:w="4977"/>
        <w:gridCol w:w="1275"/>
        <w:gridCol w:w="1271"/>
        <w:gridCol w:w="1286"/>
      </w:tblGrid>
      <w:tr w:rsidR="00702521" w:rsidRPr="00240276" w:rsidDel="009910DD" w:rsidTr="001622EE">
        <w:trPr>
          <w:trHeight w:val="240"/>
          <w:del w:id="2018" w:author="srabhi" w:date="2015-07-20T15:05:00Z"/>
        </w:trPr>
        <w:tc>
          <w:tcPr>
            <w:tcW w:w="4977" w:type="dxa"/>
            <w:tcBorders>
              <w:top w:val="single" w:sz="4" w:space="0" w:color="auto"/>
              <w:left w:val="single" w:sz="4" w:space="0" w:color="auto"/>
              <w:bottom w:val="single" w:sz="4" w:space="0" w:color="auto"/>
              <w:right w:val="single" w:sz="4" w:space="0" w:color="auto"/>
            </w:tcBorders>
            <w:shd w:val="clear" w:color="auto" w:fill="auto"/>
            <w:noWrap/>
            <w:hideMark/>
          </w:tcPr>
          <w:p w:rsidR="00702521" w:rsidRPr="003810CD" w:rsidDel="009910DD" w:rsidRDefault="00702521" w:rsidP="009910DD">
            <w:pPr>
              <w:spacing w:line="240" w:lineRule="auto"/>
              <w:rPr>
                <w:del w:id="2019" w:author="srabhi" w:date="2015-07-20T15:05:00Z"/>
                <w:rFonts w:ascii="Arial" w:hAnsi="Arial" w:cs="Arial"/>
                <w:b/>
                <w:bCs/>
                <w:color w:val="000000"/>
                <w:sz w:val="21"/>
                <w:szCs w:val="20"/>
                <w:lang w:eastAsia="zh-CN"/>
              </w:rPr>
            </w:pPr>
            <w:del w:id="2020" w:author="srabhi" w:date="2015-07-20T15:05:00Z">
              <w:r w:rsidRPr="003810CD" w:rsidDel="009910DD">
                <w:rPr>
                  <w:rFonts w:ascii="Arial" w:hAnsi="Arial" w:cs="Arial"/>
                  <w:b/>
                  <w:bCs/>
                  <w:color w:val="000000"/>
                  <w:sz w:val="21"/>
                  <w:szCs w:val="20"/>
                  <w:lang w:eastAsia="zh-CN"/>
                </w:rPr>
                <w:delText>Variable</w:delText>
              </w:r>
            </w:del>
          </w:p>
        </w:tc>
        <w:tc>
          <w:tcPr>
            <w:tcW w:w="1275" w:type="dxa"/>
            <w:tcBorders>
              <w:top w:val="single" w:sz="4" w:space="0" w:color="auto"/>
              <w:left w:val="nil"/>
              <w:bottom w:val="single" w:sz="4" w:space="0" w:color="auto"/>
              <w:right w:val="single" w:sz="4" w:space="0" w:color="auto"/>
            </w:tcBorders>
            <w:shd w:val="clear" w:color="auto" w:fill="auto"/>
            <w:noWrap/>
            <w:hideMark/>
          </w:tcPr>
          <w:p w:rsidR="00702521" w:rsidRPr="00092D4B" w:rsidDel="009910DD" w:rsidRDefault="00702521" w:rsidP="009910DD">
            <w:pPr>
              <w:spacing w:line="240" w:lineRule="auto"/>
              <w:rPr>
                <w:del w:id="2021" w:author="srabhi" w:date="2015-07-20T15:05:00Z"/>
                <w:rFonts w:ascii="Arial" w:hAnsi="Arial" w:cs="Arial"/>
                <w:color w:val="000000"/>
                <w:sz w:val="20"/>
                <w:szCs w:val="20"/>
                <w:lang w:eastAsia="zh-CN"/>
              </w:rPr>
            </w:pPr>
            <w:del w:id="2022" w:author="srabhi" w:date="2015-07-20T15:05:00Z">
              <w:r w:rsidRPr="00092D4B" w:rsidDel="009910DD">
                <w:rPr>
                  <w:rFonts w:ascii="Arial" w:hAnsi="Arial" w:cs="Arial"/>
                  <w:color w:val="000000"/>
                  <w:sz w:val="20"/>
                  <w:szCs w:val="20"/>
                  <w:lang w:eastAsia="zh-CN"/>
                </w:rPr>
                <w:delText> </w:delText>
              </w:r>
            </w:del>
          </w:p>
        </w:tc>
        <w:tc>
          <w:tcPr>
            <w:tcW w:w="1271" w:type="dxa"/>
            <w:tcBorders>
              <w:top w:val="single" w:sz="4" w:space="0" w:color="auto"/>
              <w:left w:val="nil"/>
              <w:bottom w:val="single" w:sz="4" w:space="0" w:color="auto"/>
              <w:right w:val="single" w:sz="4" w:space="0" w:color="auto"/>
            </w:tcBorders>
            <w:shd w:val="clear" w:color="auto" w:fill="auto"/>
            <w:noWrap/>
            <w:hideMark/>
          </w:tcPr>
          <w:p w:rsidR="0008563E" w:rsidRDefault="00702521" w:rsidP="0008563E">
            <w:pPr>
              <w:spacing w:line="240" w:lineRule="auto"/>
              <w:rPr>
                <w:del w:id="2023" w:author="srabhi" w:date="2015-07-20T15:05:00Z"/>
                <w:rFonts w:ascii="Arial" w:hAnsi="Arial" w:cs="Arial"/>
                <w:b/>
                <w:bCs/>
                <w:color w:val="000000"/>
                <w:sz w:val="20"/>
                <w:szCs w:val="20"/>
                <w:lang w:eastAsia="zh-CN"/>
              </w:rPr>
              <w:pPrChange w:id="2024" w:author="srabhi" w:date="2015-07-20T15:05:00Z">
                <w:pPr>
                  <w:spacing w:line="240" w:lineRule="auto"/>
                  <w:jc w:val="center"/>
                </w:pPr>
              </w:pPrChange>
            </w:pPr>
            <w:del w:id="2025" w:author="srabhi" w:date="2015-07-20T15:05:00Z">
              <w:r w:rsidRPr="00092D4B" w:rsidDel="009910DD">
                <w:rPr>
                  <w:rFonts w:ascii="Arial" w:hAnsi="Arial" w:cs="Arial"/>
                  <w:b/>
                  <w:bCs/>
                  <w:color w:val="000000"/>
                  <w:sz w:val="20"/>
                  <w:szCs w:val="20"/>
                  <w:lang w:eastAsia="zh-CN"/>
                </w:rPr>
                <w:delText>Treatment</w:delText>
              </w:r>
            </w:del>
          </w:p>
          <w:p w:rsidR="0008563E" w:rsidRDefault="00114EA9" w:rsidP="0008563E">
            <w:pPr>
              <w:spacing w:line="240" w:lineRule="auto"/>
              <w:rPr>
                <w:del w:id="2026" w:author="srabhi" w:date="2015-07-20T15:05:00Z"/>
                <w:rFonts w:ascii="Arial" w:hAnsi="Arial" w:cs="Arial"/>
                <w:b/>
                <w:bCs/>
                <w:color w:val="000000"/>
                <w:sz w:val="20"/>
                <w:szCs w:val="20"/>
                <w:lang w:eastAsia="zh-CN"/>
              </w:rPr>
              <w:pPrChange w:id="2027" w:author="srabhi" w:date="2015-07-20T15:05:00Z">
                <w:pPr>
                  <w:spacing w:line="240" w:lineRule="auto"/>
                  <w:jc w:val="center"/>
                </w:pPr>
              </w:pPrChange>
            </w:pPr>
            <w:del w:id="2028" w:author="srabhi" w:date="2015-07-20T15:05:00Z">
              <w:r w:rsidRPr="00092D4B" w:rsidDel="009910DD">
                <w:rPr>
                  <w:rFonts w:ascii="Arial" w:hAnsi="Arial" w:cs="Arial"/>
                  <w:b/>
                  <w:bCs/>
                  <w:color w:val="000000"/>
                  <w:sz w:val="20"/>
                  <w:szCs w:val="20"/>
                  <w:lang w:eastAsia="zh-CN"/>
                </w:rPr>
                <w:delText>A</w:delText>
              </w:r>
            </w:del>
          </w:p>
        </w:tc>
        <w:tc>
          <w:tcPr>
            <w:tcW w:w="1286" w:type="dxa"/>
            <w:tcBorders>
              <w:top w:val="single" w:sz="4" w:space="0" w:color="auto"/>
              <w:left w:val="nil"/>
              <w:bottom w:val="single" w:sz="4" w:space="0" w:color="auto"/>
              <w:right w:val="single" w:sz="4" w:space="0" w:color="auto"/>
            </w:tcBorders>
            <w:shd w:val="clear" w:color="auto" w:fill="auto"/>
            <w:noWrap/>
            <w:hideMark/>
          </w:tcPr>
          <w:p w:rsidR="0008563E" w:rsidRDefault="00702521" w:rsidP="0008563E">
            <w:pPr>
              <w:spacing w:line="240" w:lineRule="auto"/>
              <w:rPr>
                <w:del w:id="2029" w:author="srabhi" w:date="2015-07-20T15:05:00Z"/>
                <w:rFonts w:ascii="Arial" w:hAnsi="Arial" w:cs="Arial"/>
                <w:b/>
                <w:bCs/>
                <w:color w:val="000000"/>
                <w:sz w:val="20"/>
                <w:szCs w:val="20"/>
                <w:lang w:eastAsia="zh-CN"/>
              </w:rPr>
              <w:pPrChange w:id="2030" w:author="srabhi" w:date="2015-07-20T15:05:00Z">
                <w:pPr>
                  <w:spacing w:line="240" w:lineRule="auto"/>
                  <w:jc w:val="center"/>
                </w:pPr>
              </w:pPrChange>
            </w:pPr>
            <w:del w:id="2031" w:author="srabhi" w:date="2015-07-20T15:05:00Z">
              <w:r w:rsidRPr="00092D4B" w:rsidDel="009910DD">
                <w:rPr>
                  <w:rFonts w:ascii="Arial" w:hAnsi="Arial" w:cs="Arial"/>
                  <w:b/>
                  <w:bCs/>
                  <w:color w:val="000000"/>
                  <w:sz w:val="20"/>
                  <w:szCs w:val="20"/>
                  <w:lang w:eastAsia="zh-CN"/>
                </w:rPr>
                <w:delText>Treatment</w:delText>
              </w:r>
            </w:del>
          </w:p>
          <w:p w:rsidR="0008563E" w:rsidRDefault="00114EA9" w:rsidP="0008563E">
            <w:pPr>
              <w:spacing w:line="240" w:lineRule="auto"/>
              <w:rPr>
                <w:del w:id="2032" w:author="srabhi" w:date="2015-07-20T15:05:00Z"/>
                <w:rFonts w:ascii="Arial" w:hAnsi="Arial" w:cs="Arial"/>
                <w:b/>
                <w:bCs/>
                <w:color w:val="000000"/>
                <w:sz w:val="20"/>
                <w:szCs w:val="20"/>
                <w:lang w:eastAsia="zh-CN"/>
              </w:rPr>
              <w:pPrChange w:id="2033" w:author="srabhi" w:date="2015-07-20T15:05:00Z">
                <w:pPr>
                  <w:spacing w:line="240" w:lineRule="auto"/>
                  <w:jc w:val="center"/>
                </w:pPr>
              </w:pPrChange>
            </w:pPr>
            <w:del w:id="2034" w:author="srabhi" w:date="2015-07-20T15:05:00Z">
              <w:r w:rsidRPr="00092D4B" w:rsidDel="009910DD">
                <w:rPr>
                  <w:rFonts w:ascii="Arial" w:hAnsi="Arial" w:cs="Arial"/>
                  <w:b/>
                  <w:bCs/>
                  <w:color w:val="000000"/>
                  <w:sz w:val="20"/>
                  <w:szCs w:val="20"/>
                  <w:lang w:eastAsia="zh-CN"/>
                </w:rPr>
                <w:delText>B</w:delText>
              </w:r>
            </w:del>
          </w:p>
        </w:tc>
      </w:tr>
      <w:tr w:rsidR="00702521" w:rsidRPr="00240276" w:rsidDel="009910DD" w:rsidTr="001622EE">
        <w:trPr>
          <w:trHeight w:val="225"/>
          <w:del w:id="2035"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hideMark/>
          </w:tcPr>
          <w:p w:rsidR="00702521" w:rsidRPr="00092D4B" w:rsidDel="009910DD" w:rsidRDefault="00702521" w:rsidP="009910DD">
            <w:pPr>
              <w:spacing w:line="240" w:lineRule="auto"/>
              <w:rPr>
                <w:del w:id="2036" w:author="srabhi" w:date="2015-07-20T15:05:00Z"/>
                <w:rFonts w:ascii="Arial" w:hAnsi="Arial" w:cs="Arial"/>
                <w:color w:val="000000"/>
                <w:sz w:val="20"/>
                <w:szCs w:val="20"/>
                <w:lang w:eastAsia="zh-CN"/>
              </w:rPr>
            </w:pPr>
            <w:del w:id="2037" w:author="srabhi" w:date="2015-07-20T15:05:00Z">
              <w:r w:rsidRPr="00092D4B" w:rsidDel="009910DD">
                <w:rPr>
                  <w:rFonts w:ascii="Arial" w:hAnsi="Arial" w:cs="Arial"/>
                  <w:color w:val="000000"/>
                  <w:sz w:val="20"/>
                  <w:szCs w:val="20"/>
                  <w:lang w:eastAsia="zh-CN"/>
                </w:rPr>
                <w:delText>Sex (Female)</w:delText>
              </w:r>
            </w:del>
          </w:p>
        </w:tc>
        <w:tc>
          <w:tcPr>
            <w:tcW w:w="1275" w:type="dxa"/>
            <w:tcBorders>
              <w:top w:val="nil"/>
              <w:left w:val="nil"/>
              <w:bottom w:val="single" w:sz="4" w:space="0" w:color="auto"/>
              <w:right w:val="single" w:sz="4" w:space="0" w:color="auto"/>
            </w:tcBorders>
            <w:shd w:val="clear" w:color="auto" w:fill="auto"/>
            <w:noWrap/>
            <w:hideMark/>
          </w:tcPr>
          <w:p w:rsidR="00702521" w:rsidRPr="00092D4B" w:rsidDel="009910DD" w:rsidRDefault="00702521" w:rsidP="009910DD">
            <w:pPr>
              <w:spacing w:line="240" w:lineRule="auto"/>
              <w:rPr>
                <w:del w:id="2038" w:author="srabhi" w:date="2015-07-20T15:05:00Z"/>
                <w:rFonts w:ascii="Arial" w:hAnsi="Arial" w:cs="Arial"/>
                <w:color w:val="000000"/>
                <w:sz w:val="20"/>
                <w:szCs w:val="20"/>
                <w:lang w:eastAsia="zh-CN"/>
              </w:rPr>
            </w:pPr>
            <w:del w:id="2039"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hideMark/>
          </w:tcPr>
          <w:p w:rsidR="0008563E" w:rsidRDefault="00702521" w:rsidP="0008563E">
            <w:pPr>
              <w:spacing w:line="240" w:lineRule="auto"/>
              <w:rPr>
                <w:del w:id="2040" w:author="srabhi" w:date="2015-07-20T15:05:00Z"/>
                <w:rFonts w:ascii="Arial" w:hAnsi="Arial" w:cs="Arial"/>
                <w:color w:val="000000"/>
                <w:sz w:val="20"/>
                <w:szCs w:val="20"/>
                <w:lang w:eastAsia="zh-CN"/>
              </w:rPr>
              <w:pPrChange w:id="2041" w:author="srabhi" w:date="2015-07-20T15:05:00Z">
                <w:pPr>
                  <w:spacing w:line="240" w:lineRule="auto"/>
                  <w:jc w:val="right"/>
                </w:pPr>
              </w:pPrChange>
            </w:pPr>
            <w:del w:id="2042" w:author="srabhi" w:date="2015-07-20T15:05:00Z">
              <w:r w:rsidRPr="00092D4B" w:rsidDel="009910DD">
                <w:rPr>
                  <w:rFonts w:ascii="Arial" w:hAnsi="Arial" w:cs="Arial"/>
                  <w:color w:val="000000"/>
                  <w:sz w:val="20"/>
                  <w:szCs w:val="20"/>
                  <w:lang w:eastAsia="zh-CN"/>
                </w:rPr>
                <w:delText>1287</w:delText>
              </w:r>
            </w:del>
          </w:p>
        </w:tc>
        <w:tc>
          <w:tcPr>
            <w:tcW w:w="1286" w:type="dxa"/>
            <w:tcBorders>
              <w:top w:val="nil"/>
              <w:left w:val="nil"/>
              <w:bottom w:val="single" w:sz="4" w:space="0" w:color="auto"/>
              <w:right w:val="single" w:sz="4" w:space="0" w:color="auto"/>
            </w:tcBorders>
            <w:shd w:val="clear" w:color="auto" w:fill="auto"/>
            <w:noWrap/>
            <w:hideMark/>
          </w:tcPr>
          <w:p w:rsidR="0008563E" w:rsidRDefault="00702521" w:rsidP="0008563E">
            <w:pPr>
              <w:spacing w:line="240" w:lineRule="auto"/>
              <w:rPr>
                <w:del w:id="2043" w:author="srabhi" w:date="2015-07-20T15:05:00Z"/>
                <w:rFonts w:ascii="Arial" w:hAnsi="Arial" w:cs="Arial"/>
                <w:color w:val="000000"/>
                <w:sz w:val="20"/>
                <w:szCs w:val="20"/>
                <w:lang w:eastAsia="zh-CN"/>
              </w:rPr>
              <w:pPrChange w:id="2044" w:author="srabhi" w:date="2015-07-20T15:05:00Z">
                <w:pPr>
                  <w:spacing w:line="240" w:lineRule="auto"/>
                  <w:jc w:val="right"/>
                </w:pPr>
              </w:pPrChange>
            </w:pPr>
            <w:del w:id="2045" w:author="srabhi" w:date="2015-07-20T15:05:00Z">
              <w:r w:rsidRPr="00092D4B" w:rsidDel="009910DD">
                <w:rPr>
                  <w:rFonts w:ascii="Arial" w:hAnsi="Arial" w:cs="Arial"/>
                  <w:color w:val="000000"/>
                  <w:sz w:val="20"/>
                  <w:szCs w:val="20"/>
                  <w:lang w:eastAsia="zh-CN"/>
                </w:rPr>
                <w:delText>1298</w:delText>
              </w:r>
            </w:del>
          </w:p>
        </w:tc>
      </w:tr>
      <w:tr w:rsidR="00702521" w:rsidRPr="00240276" w:rsidDel="009910DD" w:rsidTr="001622EE">
        <w:trPr>
          <w:trHeight w:val="225"/>
          <w:del w:id="2046"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hideMark/>
          </w:tcPr>
          <w:p w:rsidR="00702521" w:rsidRPr="00092D4B" w:rsidDel="009910DD" w:rsidRDefault="00C83812" w:rsidP="009910DD">
            <w:pPr>
              <w:spacing w:line="240" w:lineRule="auto"/>
              <w:rPr>
                <w:del w:id="2047" w:author="srabhi" w:date="2015-07-20T15:05:00Z"/>
                <w:rFonts w:ascii="Arial" w:hAnsi="Arial" w:cs="Arial"/>
                <w:color w:val="000000"/>
                <w:sz w:val="20"/>
                <w:szCs w:val="20"/>
                <w:lang w:eastAsia="zh-CN"/>
              </w:rPr>
            </w:pPr>
            <w:del w:id="2048" w:author="srabhi" w:date="2015-07-20T15:05:00Z">
              <w:r w:rsidRPr="00092D4B" w:rsidDel="009910DD">
                <w:rPr>
                  <w:rFonts w:ascii="Arial" w:hAnsi="Arial" w:cs="Arial"/>
                  <w:color w:val="000000"/>
                  <w:sz w:val="20"/>
                  <w:szCs w:val="20"/>
                  <w:lang w:eastAsia="zh-CN"/>
                </w:rPr>
                <w:delText xml:space="preserve">Index </w:delText>
              </w:r>
              <w:r w:rsidR="00702521" w:rsidRPr="00092D4B" w:rsidDel="009910DD">
                <w:rPr>
                  <w:rFonts w:ascii="Arial" w:hAnsi="Arial" w:cs="Arial"/>
                  <w:color w:val="000000"/>
                  <w:sz w:val="20"/>
                  <w:szCs w:val="20"/>
                  <w:lang w:eastAsia="zh-CN"/>
                </w:rPr>
                <w:delText>Age</w:delText>
              </w:r>
            </w:del>
          </w:p>
        </w:tc>
        <w:tc>
          <w:tcPr>
            <w:tcW w:w="1275" w:type="dxa"/>
            <w:tcBorders>
              <w:top w:val="nil"/>
              <w:left w:val="nil"/>
              <w:bottom w:val="single" w:sz="4" w:space="0" w:color="auto"/>
              <w:right w:val="single" w:sz="4" w:space="0" w:color="auto"/>
            </w:tcBorders>
            <w:shd w:val="clear" w:color="auto" w:fill="auto"/>
            <w:noWrap/>
            <w:hideMark/>
          </w:tcPr>
          <w:p w:rsidR="00702521" w:rsidRPr="00092D4B" w:rsidDel="009910DD" w:rsidRDefault="00702521" w:rsidP="009910DD">
            <w:pPr>
              <w:spacing w:line="240" w:lineRule="auto"/>
              <w:rPr>
                <w:del w:id="2049" w:author="srabhi" w:date="2015-07-20T15:05:00Z"/>
                <w:rFonts w:ascii="Arial" w:hAnsi="Arial" w:cs="Arial"/>
                <w:color w:val="000000"/>
                <w:sz w:val="20"/>
                <w:szCs w:val="20"/>
                <w:lang w:eastAsia="zh-CN"/>
              </w:rPr>
            </w:pPr>
            <w:del w:id="2050" w:author="srabhi" w:date="2015-07-20T15:05:00Z">
              <w:r w:rsidRPr="00092D4B" w:rsidDel="009910DD">
                <w:rPr>
                  <w:rFonts w:ascii="Arial" w:hAnsi="Arial" w:cs="Arial"/>
                  <w:color w:val="000000"/>
                  <w:sz w:val="20"/>
                  <w:szCs w:val="20"/>
                  <w:lang w:eastAsia="zh-CN"/>
                </w:rPr>
                <w:delText>Mean</w:delText>
              </w:r>
              <w:r w:rsidR="001622EE" w:rsidRPr="00092D4B" w:rsidDel="009910DD">
                <w:rPr>
                  <w:rFonts w:ascii="Arial" w:hAnsi="Arial" w:cs="Arial"/>
                  <w:color w:val="000000"/>
                  <w:sz w:val="20"/>
                  <w:szCs w:val="20"/>
                  <w:lang w:eastAsia="zh-CN"/>
                </w:rPr>
                <w:delText xml:space="preserve"> (SD)</w:delText>
              </w:r>
            </w:del>
          </w:p>
        </w:tc>
        <w:tc>
          <w:tcPr>
            <w:tcW w:w="1271" w:type="dxa"/>
            <w:tcBorders>
              <w:top w:val="nil"/>
              <w:left w:val="nil"/>
              <w:bottom w:val="single" w:sz="4" w:space="0" w:color="auto"/>
              <w:right w:val="single" w:sz="4" w:space="0" w:color="auto"/>
            </w:tcBorders>
            <w:shd w:val="clear" w:color="auto" w:fill="auto"/>
            <w:noWrap/>
            <w:hideMark/>
          </w:tcPr>
          <w:p w:rsidR="0008563E" w:rsidRDefault="00702521" w:rsidP="0008563E">
            <w:pPr>
              <w:spacing w:line="240" w:lineRule="auto"/>
              <w:rPr>
                <w:del w:id="2051" w:author="srabhi" w:date="2015-07-20T15:05:00Z"/>
                <w:rFonts w:ascii="Arial" w:hAnsi="Arial" w:cs="Arial"/>
                <w:color w:val="000000"/>
                <w:sz w:val="20"/>
                <w:szCs w:val="20"/>
                <w:lang w:eastAsia="zh-CN"/>
              </w:rPr>
              <w:pPrChange w:id="2052" w:author="srabhi" w:date="2015-07-20T15:05:00Z">
                <w:pPr>
                  <w:spacing w:line="240" w:lineRule="auto"/>
                  <w:jc w:val="right"/>
                </w:pPr>
              </w:pPrChange>
            </w:pPr>
            <w:del w:id="2053" w:author="srabhi" w:date="2015-07-20T15:05:00Z">
              <w:r w:rsidRPr="00092D4B" w:rsidDel="009910DD">
                <w:rPr>
                  <w:rFonts w:ascii="Arial" w:hAnsi="Arial" w:cs="Arial"/>
                  <w:color w:val="000000"/>
                  <w:sz w:val="20"/>
                  <w:szCs w:val="20"/>
                  <w:lang w:eastAsia="zh-CN"/>
                </w:rPr>
                <w:delText>45.7</w:delText>
              </w:r>
              <w:r w:rsidR="008D33FF" w:rsidRPr="00092D4B" w:rsidDel="009910DD">
                <w:rPr>
                  <w:rFonts w:ascii="Arial" w:hAnsi="Arial" w:cs="Arial"/>
                  <w:color w:val="000000"/>
                  <w:sz w:val="20"/>
                  <w:szCs w:val="20"/>
                  <w:lang w:eastAsia="zh-CN"/>
                </w:rPr>
                <w:delText xml:space="preserve"> (</w:delText>
              </w:r>
              <w:r w:rsidR="00860B79" w:rsidRPr="00092D4B" w:rsidDel="009910DD">
                <w:rPr>
                  <w:rFonts w:ascii="Arial" w:hAnsi="Arial" w:cs="Arial"/>
                  <w:color w:val="000000"/>
                  <w:sz w:val="20"/>
                  <w:szCs w:val="20"/>
                  <w:lang w:eastAsia="zh-CN"/>
                </w:rPr>
                <w:delText>10.6</w:delText>
              </w:r>
              <w:r w:rsidR="008D33FF" w:rsidRPr="00092D4B" w:rsidDel="009910DD">
                <w:rPr>
                  <w:rFonts w:ascii="Arial" w:hAnsi="Arial" w:cs="Arial"/>
                  <w:color w:val="000000"/>
                  <w:sz w:val="20"/>
                  <w:szCs w:val="20"/>
                  <w:lang w:eastAsia="zh-CN"/>
                </w:rPr>
                <w:delText>)</w:delText>
              </w:r>
            </w:del>
          </w:p>
        </w:tc>
        <w:tc>
          <w:tcPr>
            <w:tcW w:w="1286" w:type="dxa"/>
            <w:tcBorders>
              <w:top w:val="nil"/>
              <w:left w:val="nil"/>
              <w:bottom w:val="single" w:sz="4" w:space="0" w:color="auto"/>
              <w:right w:val="single" w:sz="4" w:space="0" w:color="auto"/>
            </w:tcBorders>
            <w:shd w:val="clear" w:color="auto" w:fill="auto"/>
            <w:noWrap/>
            <w:hideMark/>
          </w:tcPr>
          <w:p w:rsidR="0008563E" w:rsidRDefault="00702521" w:rsidP="0008563E">
            <w:pPr>
              <w:spacing w:line="240" w:lineRule="auto"/>
              <w:rPr>
                <w:del w:id="2054" w:author="srabhi" w:date="2015-07-20T15:05:00Z"/>
                <w:rFonts w:ascii="Arial" w:hAnsi="Arial" w:cs="Arial"/>
                <w:color w:val="000000"/>
                <w:sz w:val="20"/>
                <w:szCs w:val="20"/>
                <w:lang w:eastAsia="zh-CN"/>
              </w:rPr>
              <w:pPrChange w:id="2055" w:author="srabhi" w:date="2015-07-20T15:05:00Z">
                <w:pPr>
                  <w:spacing w:line="240" w:lineRule="auto"/>
                  <w:jc w:val="right"/>
                </w:pPr>
              </w:pPrChange>
            </w:pPr>
            <w:del w:id="2056" w:author="srabhi" w:date="2015-07-20T15:05:00Z">
              <w:r w:rsidRPr="00092D4B" w:rsidDel="009910DD">
                <w:rPr>
                  <w:rFonts w:ascii="Arial" w:hAnsi="Arial" w:cs="Arial"/>
                  <w:color w:val="000000"/>
                  <w:sz w:val="20"/>
                  <w:szCs w:val="20"/>
                  <w:lang w:eastAsia="zh-CN"/>
                </w:rPr>
                <w:delText>45.5</w:delText>
              </w:r>
              <w:r w:rsidR="008D33FF" w:rsidRPr="00092D4B" w:rsidDel="009910DD">
                <w:rPr>
                  <w:rFonts w:ascii="Arial" w:hAnsi="Arial" w:cs="Arial"/>
                  <w:color w:val="000000"/>
                  <w:sz w:val="20"/>
                  <w:szCs w:val="20"/>
                  <w:lang w:eastAsia="zh-CN"/>
                </w:rPr>
                <w:delText xml:space="preserve"> (</w:delText>
              </w:r>
              <w:r w:rsidR="00860B79" w:rsidRPr="00092D4B" w:rsidDel="009910DD">
                <w:rPr>
                  <w:rFonts w:ascii="Arial" w:hAnsi="Arial" w:cs="Arial"/>
                  <w:color w:val="000000"/>
                  <w:sz w:val="20"/>
                  <w:szCs w:val="20"/>
                  <w:lang w:eastAsia="zh-CN"/>
                </w:rPr>
                <w:delText>9.9</w:delText>
              </w:r>
              <w:r w:rsidR="008D33FF" w:rsidRPr="00092D4B" w:rsidDel="009910DD">
                <w:rPr>
                  <w:rFonts w:ascii="Arial" w:hAnsi="Arial" w:cs="Arial"/>
                  <w:color w:val="000000"/>
                  <w:sz w:val="20"/>
                  <w:szCs w:val="20"/>
                  <w:lang w:eastAsia="zh-CN"/>
                </w:rPr>
                <w:delText>)</w:delText>
              </w:r>
            </w:del>
          </w:p>
        </w:tc>
      </w:tr>
      <w:tr w:rsidR="00702521" w:rsidRPr="00240276" w:rsidDel="009910DD" w:rsidTr="00670080">
        <w:trPr>
          <w:trHeight w:val="240"/>
          <w:del w:id="2057"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hideMark/>
          </w:tcPr>
          <w:p w:rsidR="00702521" w:rsidRPr="00092D4B" w:rsidDel="009910DD" w:rsidRDefault="00702521" w:rsidP="009910DD">
            <w:pPr>
              <w:spacing w:line="240" w:lineRule="auto"/>
              <w:rPr>
                <w:del w:id="2058" w:author="srabhi" w:date="2015-07-20T15:05:00Z"/>
                <w:rFonts w:ascii="Arial" w:hAnsi="Arial" w:cs="Arial"/>
                <w:color w:val="000000"/>
                <w:sz w:val="20"/>
                <w:szCs w:val="20"/>
                <w:lang w:eastAsia="zh-CN"/>
              </w:rPr>
            </w:pPr>
            <w:del w:id="2059" w:author="srabhi" w:date="2015-07-20T15:05:00Z">
              <w:r w:rsidRPr="00092D4B" w:rsidDel="009910DD">
                <w:rPr>
                  <w:rFonts w:ascii="Arial" w:hAnsi="Arial" w:cs="Arial"/>
                  <w:color w:val="000000"/>
                  <w:sz w:val="20"/>
                  <w:szCs w:val="20"/>
                  <w:lang w:eastAsia="zh-CN"/>
                </w:rPr>
                <w:delText> </w:delText>
              </w:r>
            </w:del>
          </w:p>
        </w:tc>
        <w:tc>
          <w:tcPr>
            <w:tcW w:w="1275" w:type="dxa"/>
            <w:tcBorders>
              <w:top w:val="nil"/>
              <w:left w:val="nil"/>
              <w:bottom w:val="single" w:sz="4" w:space="0" w:color="auto"/>
              <w:right w:val="single" w:sz="4" w:space="0" w:color="auto"/>
            </w:tcBorders>
            <w:shd w:val="clear" w:color="auto" w:fill="auto"/>
            <w:noWrap/>
            <w:hideMark/>
          </w:tcPr>
          <w:p w:rsidR="00702521" w:rsidRPr="00092D4B" w:rsidDel="009910DD" w:rsidRDefault="001622EE" w:rsidP="009910DD">
            <w:pPr>
              <w:spacing w:line="240" w:lineRule="auto"/>
              <w:rPr>
                <w:del w:id="2060" w:author="srabhi" w:date="2015-07-20T15:05:00Z"/>
                <w:rFonts w:ascii="Arial" w:hAnsi="Arial" w:cs="Arial"/>
                <w:color w:val="000000"/>
                <w:sz w:val="20"/>
                <w:szCs w:val="20"/>
                <w:lang w:eastAsia="zh-CN"/>
              </w:rPr>
            </w:pPr>
            <w:del w:id="2061" w:author="srabhi" w:date="2015-07-20T15:05:00Z">
              <w:r w:rsidRPr="00092D4B" w:rsidDel="009910DD">
                <w:rPr>
                  <w:rFonts w:ascii="Arial" w:hAnsi="Arial" w:cs="Arial"/>
                  <w:color w:val="000000"/>
                  <w:sz w:val="20"/>
                  <w:szCs w:val="20"/>
                  <w:lang w:eastAsia="zh-CN"/>
                </w:rPr>
                <w:delText>Min</w:delText>
              </w:r>
              <w:r w:rsidR="008D33FF" w:rsidRPr="00092D4B" w:rsidDel="009910DD">
                <w:rPr>
                  <w:rFonts w:ascii="Arial" w:hAnsi="Arial" w:cs="Arial"/>
                  <w:color w:val="000000"/>
                  <w:sz w:val="20"/>
                  <w:szCs w:val="20"/>
                  <w:lang w:eastAsia="zh-CN"/>
                </w:rPr>
                <w:delText>-Max</w:delText>
              </w:r>
            </w:del>
          </w:p>
        </w:tc>
        <w:tc>
          <w:tcPr>
            <w:tcW w:w="1271" w:type="dxa"/>
            <w:tcBorders>
              <w:top w:val="nil"/>
              <w:left w:val="nil"/>
              <w:bottom w:val="single" w:sz="4" w:space="0" w:color="auto"/>
              <w:right w:val="single" w:sz="4" w:space="0" w:color="auto"/>
            </w:tcBorders>
            <w:shd w:val="clear" w:color="auto" w:fill="auto"/>
            <w:noWrap/>
            <w:hideMark/>
          </w:tcPr>
          <w:p w:rsidR="0008563E" w:rsidRDefault="00702521" w:rsidP="0008563E">
            <w:pPr>
              <w:spacing w:line="240" w:lineRule="auto"/>
              <w:rPr>
                <w:del w:id="2062" w:author="srabhi" w:date="2015-07-20T15:05:00Z"/>
                <w:rFonts w:ascii="Arial" w:hAnsi="Arial" w:cs="Arial"/>
                <w:color w:val="000000"/>
                <w:sz w:val="20"/>
                <w:szCs w:val="20"/>
                <w:lang w:eastAsia="zh-CN"/>
              </w:rPr>
              <w:pPrChange w:id="2063" w:author="srabhi" w:date="2015-07-20T15:05:00Z">
                <w:pPr>
                  <w:spacing w:line="240" w:lineRule="auto"/>
                  <w:jc w:val="right"/>
                </w:pPr>
              </w:pPrChange>
            </w:pPr>
            <w:del w:id="2064" w:author="srabhi" w:date="2015-07-20T15:05:00Z">
              <w:r w:rsidRPr="00092D4B" w:rsidDel="009910DD">
                <w:rPr>
                  <w:rFonts w:ascii="Arial" w:hAnsi="Arial" w:cs="Arial"/>
                  <w:color w:val="000000"/>
                  <w:sz w:val="20"/>
                  <w:szCs w:val="20"/>
                  <w:lang w:eastAsia="zh-CN"/>
                </w:rPr>
                <w:delText> </w:delText>
              </w:r>
              <w:r w:rsidR="00860B79" w:rsidRPr="00092D4B" w:rsidDel="009910DD">
                <w:rPr>
                  <w:rFonts w:ascii="Arial" w:hAnsi="Arial" w:cs="Arial"/>
                  <w:color w:val="000000"/>
                  <w:sz w:val="20"/>
                  <w:szCs w:val="20"/>
                  <w:lang w:eastAsia="zh-CN"/>
                </w:rPr>
                <w:delText>18-73</w:delText>
              </w:r>
            </w:del>
          </w:p>
        </w:tc>
        <w:tc>
          <w:tcPr>
            <w:tcW w:w="1286" w:type="dxa"/>
            <w:tcBorders>
              <w:top w:val="nil"/>
              <w:left w:val="nil"/>
              <w:bottom w:val="single" w:sz="4" w:space="0" w:color="auto"/>
              <w:right w:val="single" w:sz="4" w:space="0" w:color="auto"/>
            </w:tcBorders>
            <w:shd w:val="clear" w:color="auto" w:fill="auto"/>
            <w:noWrap/>
            <w:hideMark/>
          </w:tcPr>
          <w:p w:rsidR="0008563E" w:rsidRDefault="00860B79" w:rsidP="0008563E">
            <w:pPr>
              <w:spacing w:line="240" w:lineRule="auto"/>
              <w:rPr>
                <w:del w:id="2065" w:author="srabhi" w:date="2015-07-20T15:05:00Z"/>
                <w:rFonts w:ascii="Arial" w:hAnsi="Arial" w:cs="Arial"/>
                <w:color w:val="000000"/>
                <w:sz w:val="20"/>
                <w:szCs w:val="20"/>
                <w:lang w:eastAsia="zh-CN"/>
              </w:rPr>
              <w:pPrChange w:id="2066" w:author="srabhi" w:date="2015-07-20T15:05:00Z">
                <w:pPr>
                  <w:spacing w:line="240" w:lineRule="auto"/>
                  <w:jc w:val="right"/>
                </w:pPr>
              </w:pPrChange>
            </w:pPr>
            <w:del w:id="2067" w:author="srabhi" w:date="2015-07-20T15:05:00Z">
              <w:r w:rsidRPr="00092D4B" w:rsidDel="009910DD">
                <w:rPr>
                  <w:rFonts w:ascii="Arial" w:hAnsi="Arial" w:cs="Arial"/>
                  <w:color w:val="000000"/>
                  <w:sz w:val="20"/>
                  <w:szCs w:val="20"/>
                  <w:lang w:eastAsia="zh-CN"/>
                </w:rPr>
                <w:delText>18-72</w:delText>
              </w:r>
              <w:r w:rsidR="00702521" w:rsidRPr="00092D4B" w:rsidDel="009910DD">
                <w:rPr>
                  <w:rFonts w:ascii="Arial" w:hAnsi="Arial" w:cs="Arial"/>
                  <w:color w:val="000000"/>
                  <w:sz w:val="20"/>
                  <w:szCs w:val="20"/>
                  <w:lang w:eastAsia="zh-CN"/>
                </w:rPr>
                <w:delText> </w:delText>
              </w:r>
            </w:del>
          </w:p>
        </w:tc>
      </w:tr>
      <w:tr w:rsidR="00702521" w:rsidRPr="00240276" w:rsidDel="009910DD" w:rsidTr="001622EE">
        <w:trPr>
          <w:trHeight w:val="225"/>
          <w:del w:id="2068"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702521" w:rsidRPr="00092D4B" w:rsidDel="009910DD" w:rsidRDefault="00DD4081" w:rsidP="009910DD">
            <w:pPr>
              <w:spacing w:line="240" w:lineRule="auto"/>
              <w:rPr>
                <w:del w:id="2069" w:author="srabhi" w:date="2015-07-20T15:05:00Z"/>
                <w:rFonts w:ascii="Arial" w:hAnsi="Arial" w:cs="Arial"/>
                <w:color w:val="000000"/>
                <w:sz w:val="20"/>
                <w:szCs w:val="20"/>
                <w:lang w:eastAsia="zh-CN"/>
              </w:rPr>
            </w:pPr>
            <w:del w:id="2070" w:author="srabhi" w:date="2015-07-20T15:05:00Z">
              <w:r w:rsidRPr="00092D4B" w:rsidDel="009910DD">
                <w:rPr>
                  <w:rFonts w:ascii="Arial" w:hAnsi="Arial" w:cs="Arial"/>
                  <w:color w:val="000000"/>
                  <w:sz w:val="20"/>
                  <w:szCs w:val="20"/>
                  <w:lang w:eastAsia="zh-CN"/>
                </w:rPr>
                <w:delText>P</w:delText>
              </w:r>
              <w:r w:rsidR="00702521" w:rsidRPr="00092D4B" w:rsidDel="009910DD">
                <w:rPr>
                  <w:rFonts w:ascii="Arial" w:hAnsi="Arial" w:cs="Arial"/>
                  <w:color w:val="000000"/>
                  <w:sz w:val="20"/>
                  <w:szCs w:val="20"/>
                  <w:lang w:eastAsia="zh-CN"/>
                </w:rPr>
                <w:delText xml:space="preserve">re-index DMT use </w:delText>
              </w:r>
            </w:del>
          </w:p>
        </w:tc>
        <w:tc>
          <w:tcPr>
            <w:tcW w:w="1275" w:type="dxa"/>
            <w:tcBorders>
              <w:top w:val="nil"/>
              <w:left w:val="nil"/>
              <w:bottom w:val="single" w:sz="4" w:space="0" w:color="auto"/>
              <w:right w:val="single" w:sz="4" w:space="0" w:color="auto"/>
            </w:tcBorders>
            <w:shd w:val="clear" w:color="auto" w:fill="auto"/>
            <w:noWrap/>
            <w:hideMark/>
          </w:tcPr>
          <w:p w:rsidR="00702521" w:rsidRPr="00092D4B" w:rsidDel="009910DD" w:rsidRDefault="00702521" w:rsidP="009910DD">
            <w:pPr>
              <w:spacing w:line="240" w:lineRule="auto"/>
              <w:rPr>
                <w:del w:id="2071" w:author="srabhi" w:date="2015-07-20T15:05:00Z"/>
                <w:rFonts w:ascii="Arial" w:hAnsi="Arial" w:cs="Arial"/>
                <w:color w:val="000000"/>
                <w:sz w:val="20"/>
                <w:szCs w:val="20"/>
                <w:lang w:eastAsia="zh-CN"/>
              </w:rPr>
            </w:pPr>
            <w:del w:id="2072"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702521" w:rsidP="0008563E">
            <w:pPr>
              <w:spacing w:line="240" w:lineRule="auto"/>
              <w:rPr>
                <w:del w:id="2073" w:author="srabhi" w:date="2015-07-20T15:05:00Z"/>
                <w:rFonts w:ascii="Arial" w:hAnsi="Arial" w:cs="Arial"/>
                <w:color w:val="000000"/>
                <w:sz w:val="20"/>
                <w:szCs w:val="20"/>
                <w:lang w:eastAsia="zh-CN"/>
              </w:rPr>
              <w:pPrChange w:id="2074" w:author="srabhi" w:date="2015-07-20T15:05:00Z">
                <w:pPr>
                  <w:spacing w:line="240" w:lineRule="auto"/>
                  <w:jc w:val="right"/>
                </w:pPr>
              </w:pPrChange>
            </w:pPr>
            <w:del w:id="2075" w:author="srabhi" w:date="2015-07-20T15:05:00Z">
              <w:r w:rsidRPr="00092D4B" w:rsidDel="009910DD">
                <w:rPr>
                  <w:rFonts w:ascii="Arial" w:hAnsi="Arial" w:cs="Arial"/>
                  <w:color w:val="000000"/>
                  <w:sz w:val="20"/>
                  <w:szCs w:val="20"/>
                  <w:lang w:eastAsia="zh-CN"/>
                </w:rPr>
                <w:delText>1180</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702521" w:rsidP="0008563E">
            <w:pPr>
              <w:spacing w:line="240" w:lineRule="auto"/>
              <w:rPr>
                <w:del w:id="2076" w:author="srabhi" w:date="2015-07-20T15:05:00Z"/>
                <w:rFonts w:ascii="Arial" w:hAnsi="Arial" w:cs="Arial"/>
                <w:color w:val="000000"/>
                <w:sz w:val="20"/>
                <w:szCs w:val="20"/>
                <w:lang w:eastAsia="zh-CN"/>
              </w:rPr>
              <w:pPrChange w:id="2077" w:author="srabhi" w:date="2015-07-20T15:05:00Z">
                <w:pPr>
                  <w:spacing w:line="240" w:lineRule="auto"/>
                  <w:jc w:val="right"/>
                </w:pPr>
              </w:pPrChange>
            </w:pPr>
            <w:del w:id="2078" w:author="srabhi" w:date="2015-07-20T15:05:00Z">
              <w:r w:rsidRPr="00092D4B" w:rsidDel="009910DD">
                <w:rPr>
                  <w:rFonts w:ascii="Arial" w:hAnsi="Arial" w:cs="Arial"/>
                  <w:color w:val="000000"/>
                  <w:sz w:val="20"/>
                  <w:szCs w:val="20"/>
                  <w:lang w:eastAsia="zh-CN"/>
                </w:rPr>
                <w:delText>1187</w:delText>
              </w:r>
            </w:del>
          </w:p>
        </w:tc>
      </w:tr>
      <w:tr w:rsidR="00092D4B" w:rsidRPr="00240276" w:rsidDel="009910DD" w:rsidTr="00092D4B">
        <w:trPr>
          <w:trHeight w:val="225"/>
          <w:del w:id="2079" w:author="srabhi" w:date="2015-07-20T15:05:00Z"/>
        </w:trPr>
        <w:tc>
          <w:tcPr>
            <w:tcW w:w="8809" w:type="dxa"/>
            <w:gridSpan w:val="4"/>
            <w:tcBorders>
              <w:top w:val="nil"/>
              <w:left w:val="single" w:sz="4" w:space="0" w:color="auto"/>
              <w:bottom w:val="single" w:sz="4" w:space="0" w:color="auto"/>
              <w:right w:val="single" w:sz="4" w:space="0" w:color="auto"/>
            </w:tcBorders>
            <w:shd w:val="clear" w:color="auto" w:fill="auto"/>
            <w:noWrap/>
            <w:vAlign w:val="center"/>
            <w:hideMark/>
          </w:tcPr>
          <w:p w:rsidR="00092D4B" w:rsidRPr="00092D4B" w:rsidDel="009910DD" w:rsidRDefault="00092D4B" w:rsidP="009910DD">
            <w:pPr>
              <w:spacing w:line="240" w:lineRule="auto"/>
              <w:rPr>
                <w:del w:id="2080" w:author="srabhi" w:date="2015-07-20T15:05:00Z"/>
                <w:rFonts w:ascii="Arial" w:hAnsi="Arial" w:cs="Arial"/>
                <w:color w:val="000000"/>
                <w:sz w:val="20"/>
                <w:szCs w:val="20"/>
                <w:lang w:eastAsia="zh-CN"/>
              </w:rPr>
            </w:pPr>
            <w:del w:id="2081" w:author="srabhi" w:date="2015-07-20T15:05:00Z">
              <w:r w:rsidRPr="00092D4B" w:rsidDel="009910DD">
                <w:rPr>
                  <w:rFonts w:ascii="Arial" w:hAnsi="Arial" w:cs="Arial"/>
                  <w:b/>
                  <w:color w:val="000000"/>
                  <w:sz w:val="20"/>
                  <w:szCs w:val="20"/>
                  <w:lang w:eastAsia="zh-CN"/>
                </w:rPr>
                <w:delText>Region</w:delText>
              </w:r>
            </w:del>
          </w:p>
        </w:tc>
      </w:tr>
      <w:tr w:rsidR="00702521" w:rsidRPr="00240276" w:rsidDel="009910DD" w:rsidTr="001622EE">
        <w:trPr>
          <w:trHeight w:val="225"/>
          <w:del w:id="2082"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702521" w:rsidRPr="00092D4B" w:rsidDel="009910DD" w:rsidRDefault="00702521" w:rsidP="009910DD">
            <w:pPr>
              <w:spacing w:line="240" w:lineRule="auto"/>
              <w:rPr>
                <w:del w:id="2083" w:author="srabhi" w:date="2015-07-20T15:05:00Z"/>
                <w:rFonts w:ascii="Arial" w:hAnsi="Arial" w:cs="Arial"/>
                <w:color w:val="000000"/>
                <w:sz w:val="20"/>
                <w:szCs w:val="20"/>
                <w:lang w:eastAsia="zh-CN"/>
              </w:rPr>
            </w:pPr>
            <w:del w:id="2084" w:author="srabhi" w:date="2015-07-20T15:05:00Z">
              <w:r w:rsidRPr="00092D4B" w:rsidDel="009910DD">
                <w:rPr>
                  <w:rFonts w:ascii="Arial" w:hAnsi="Arial" w:cs="Arial"/>
                  <w:color w:val="000000"/>
                  <w:sz w:val="20"/>
                  <w:szCs w:val="20"/>
                  <w:lang w:eastAsia="zh-CN"/>
                </w:rPr>
                <w:delText>Northeast</w:delText>
              </w:r>
            </w:del>
          </w:p>
        </w:tc>
        <w:tc>
          <w:tcPr>
            <w:tcW w:w="1275" w:type="dxa"/>
            <w:tcBorders>
              <w:top w:val="nil"/>
              <w:left w:val="nil"/>
              <w:bottom w:val="single" w:sz="4" w:space="0" w:color="auto"/>
              <w:right w:val="single" w:sz="4" w:space="0" w:color="auto"/>
            </w:tcBorders>
            <w:shd w:val="clear" w:color="auto" w:fill="auto"/>
            <w:noWrap/>
            <w:hideMark/>
          </w:tcPr>
          <w:p w:rsidR="00702521" w:rsidRPr="00092D4B" w:rsidDel="009910DD" w:rsidRDefault="00702521" w:rsidP="009910DD">
            <w:pPr>
              <w:spacing w:line="240" w:lineRule="auto"/>
              <w:rPr>
                <w:del w:id="2085" w:author="srabhi" w:date="2015-07-20T15:05:00Z"/>
                <w:rFonts w:ascii="Arial" w:hAnsi="Arial" w:cs="Arial"/>
                <w:color w:val="000000"/>
                <w:sz w:val="20"/>
                <w:szCs w:val="20"/>
                <w:lang w:eastAsia="zh-CN"/>
              </w:rPr>
            </w:pPr>
            <w:del w:id="2086"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702521" w:rsidP="0008563E">
            <w:pPr>
              <w:spacing w:line="240" w:lineRule="auto"/>
              <w:rPr>
                <w:del w:id="2087" w:author="srabhi" w:date="2015-07-20T15:05:00Z"/>
                <w:rFonts w:ascii="Arial" w:hAnsi="Arial" w:cs="Arial"/>
                <w:color w:val="000000"/>
                <w:sz w:val="20"/>
                <w:szCs w:val="20"/>
                <w:lang w:eastAsia="zh-CN"/>
              </w:rPr>
              <w:pPrChange w:id="2088" w:author="srabhi" w:date="2015-07-20T15:05:00Z">
                <w:pPr>
                  <w:spacing w:line="240" w:lineRule="auto"/>
                  <w:jc w:val="right"/>
                </w:pPr>
              </w:pPrChange>
            </w:pPr>
            <w:del w:id="2089" w:author="srabhi" w:date="2015-07-20T15:05:00Z">
              <w:r w:rsidRPr="00092D4B" w:rsidDel="009910DD">
                <w:rPr>
                  <w:rFonts w:ascii="Arial" w:hAnsi="Arial" w:cs="Arial"/>
                  <w:color w:val="000000"/>
                  <w:sz w:val="20"/>
                  <w:szCs w:val="20"/>
                  <w:lang w:eastAsia="zh-CN"/>
                </w:rPr>
                <w:delText>483</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702521" w:rsidP="0008563E">
            <w:pPr>
              <w:spacing w:line="240" w:lineRule="auto"/>
              <w:rPr>
                <w:del w:id="2090" w:author="srabhi" w:date="2015-07-20T15:05:00Z"/>
                <w:rFonts w:ascii="Arial" w:hAnsi="Arial" w:cs="Arial"/>
                <w:color w:val="000000"/>
                <w:sz w:val="20"/>
                <w:szCs w:val="20"/>
                <w:lang w:eastAsia="zh-CN"/>
              </w:rPr>
              <w:pPrChange w:id="2091" w:author="srabhi" w:date="2015-07-20T15:05:00Z">
                <w:pPr>
                  <w:spacing w:line="240" w:lineRule="auto"/>
                  <w:jc w:val="right"/>
                </w:pPr>
              </w:pPrChange>
            </w:pPr>
            <w:del w:id="2092" w:author="srabhi" w:date="2015-07-20T15:05:00Z">
              <w:r w:rsidRPr="00092D4B" w:rsidDel="009910DD">
                <w:rPr>
                  <w:rFonts w:ascii="Arial" w:hAnsi="Arial" w:cs="Arial"/>
                  <w:color w:val="000000"/>
                  <w:sz w:val="20"/>
                  <w:szCs w:val="20"/>
                  <w:lang w:eastAsia="zh-CN"/>
                </w:rPr>
                <w:delText>479</w:delText>
              </w:r>
            </w:del>
          </w:p>
        </w:tc>
      </w:tr>
      <w:tr w:rsidR="00702521" w:rsidRPr="00240276" w:rsidDel="009910DD" w:rsidTr="001622EE">
        <w:trPr>
          <w:trHeight w:val="225"/>
          <w:del w:id="2093"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702521" w:rsidRPr="00092D4B" w:rsidDel="009910DD" w:rsidRDefault="00702521" w:rsidP="009910DD">
            <w:pPr>
              <w:spacing w:line="240" w:lineRule="auto"/>
              <w:rPr>
                <w:del w:id="2094" w:author="srabhi" w:date="2015-07-20T15:05:00Z"/>
                <w:rFonts w:ascii="Arial" w:hAnsi="Arial" w:cs="Arial"/>
                <w:color w:val="000000"/>
                <w:sz w:val="20"/>
                <w:szCs w:val="20"/>
                <w:lang w:eastAsia="zh-CN"/>
              </w:rPr>
            </w:pPr>
            <w:del w:id="2095" w:author="srabhi" w:date="2015-07-20T15:05:00Z">
              <w:r w:rsidRPr="00092D4B" w:rsidDel="009910DD">
                <w:rPr>
                  <w:rFonts w:ascii="Arial" w:hAnsi="Arial" w:cs="Arial"/>
                  <w:color w:val="000000"/>
                  <w:sz w:val="20"/>
                  <w:szCs w:val="20"/>
                  <w:lang w:eastAsia="zh-CN"/>
                </w:rPr>
                <w:delText>Midwest</w:delText>
              </w:r>
            </w:del>
          </w:p>
        </w:tc>
        <w:tc>
          <w:tcPr>
            <w:tcW w:w="1275" w:type="dxa"/>
            <w:tcBorders>
              <w:top w:val="nil"/>
              <w:left w:val="nil"/>
              <w:bottom w:val="single" w:sz="4" w:space="0" w:color="auto"/>
              <w:right w:val="single" w:sz="4" w:space="0" w:color="auto"/>
            </w:tcBorders>
            <w:shd w:val="clear" w:color="auto" w:fill="auto"/>
            <w:noWrap/>
            <w:hideMark/>
          </w:tcPr>
          <w:p w:rsidR="00702521" w:rsidRPr="00092D4B" w:rsidDel="009910DD" w:rsidRDefault="00702521" w:rsidP="009910DD">
            <w:pPr>
              <w:spacing w:line="240" w:lineRule="auto"/>
              <w:rPr>
                <w:del w:id="2096" w:author="srabhi" w:date="2015-07-20T15:05:00Z"/>
                <w:rFonts w:ascii="Arial" w:hAnsi="Arial" w:cs="Arial"/>
                <w:color w:val="000000"/>
                <w:sz w:val="20"/>
                <w:szCs w:val="20"/>
                <w:lang w:eastAsia="zh-CN"/>
              </w:rPr>
            </w:pPr>
            <w:del w:id="2097"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702521" w:rsidP="0008563E">
            <w:pPr>
              <w:spacing w:line="240" w:lineRule="auto"/>
              <w:rPr>
                <w:del w:id="2098" w:author="srabhi" w:date="2015-07-20T15:05:00Z"/>
                <w:rFonts w:ascii="Arial" w:hAnsi="Arial" w:cs="Arial"/>
                <w:color w:val="000000"/>
                <w:sz w:val="20"/>
                <w:szCs w:val="20"/>
                <w:lang w:eastAsia="zh-CN"/>
              </w:rPr>
              <w:pPrChange w:id="2099" w:author="srabhi" w:date="2015-07-20T15:05:00Z">
                <w:pPr>
                  <w:spacing w:line="240" w:lineRule="auto"/>
                  <w:jc w:val="right"/>
                </w:pPr>
              </w:pPrChange>
            </w:pPr>
            <w:del w:id="2100" w:author="srabhi" w:date="2015-07-20T15:05:00Z">
              <w:r w:rsidRPr="00092D4B" w:rsidDel="009910DD">
                <w:rPr>
                  <w:rFonts w:ascii="Arial" w:hAnsi="Arial" w:cs="Arial"/>
                  <w:color w:val="000000"/>
                  <w:sz w:val="20"/>
                  <w:szCs w:val="20"/>
                  <w:lang w:eastAsia="zh-CN"/>
                </w:rPr>
                <w:delText>556</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702521" w:rsidP="0008563E">
            <w:pPr>
              <w:spacing w:line="240" w:lineRule="auto"/>
              <w:rPr>
                <w:del w:id="2101" w:author="srabhi" w:date="2015-07-20T15:05:00Z"/>
                <w:rFonts w:ascii="Arial" w:hAnsi="Arial" w:cs="Arial"/>
                <w:color w:val="000000"/>
                <w:sz w:val="20"/>
                <w:szCs w:val="20"/>
                <w:lang w:eastAsia="zh-CN"/>
              </w:rPr>
              <w:pPrChange w:id="2102" w:author="srabhi" w:date="2015-07-20T15:05:00Z">
                <w:pPr>
                  <w:spacing w:line="240" w:lineRule="auto"/>
                  <w:jc w:val="right"/>
                </w:pPr>
              </w:pPrChange>
            </w:pPr>
            <w:del w:id="2103" w:author="srabhi" w:date="2015-07-20T15:05:00Z">
              <w:r w:rsidRPr="00092D4B" w:rsidDel="009910DD">
                <w:rPr>
                  <w:rFonts w:ascii="Arial" w:hAnsi="Arial" w:cs="Arial"/>
                  <w:color w:val="000000"/>
                  <w:sz w:val="20"/>
                  <w:szCs w:val="20"/>
                  <w:lang w:eastAsia="zh-CN"/>
                </w:rPr>
                <w:delText>584</w:delText>
              </w:r>
            </w:del>
          </w:p>
        </w:tc>
      </w:tr>
      <w:tr w:rsidR="00702521" w:rsidRPr="00240276" w:rsidDel="009910DD" w:rsidTr="001622EE">
        <w:trPr>
          <w:trHeight w:val="225"/>
          <w:del w:id="2104"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702521" w:rsidRPr="00092D4B" w:rsidDel="009910DD" w:rsidRDefault="00702521" w:rsidP="009910DD">
            <w:pPr>
              <w:spacing w:line="240" w:lineRule="auto"/>
              <w:rPr>
                <w:del w:id="2105" w:author="srabhi" w:date="2015-07-20T15:05:00Z"/>
                <w:rFonts w:ascii="Arial" w:hAnsi="Arial" w:cs="Arial"/>
                <w:color w:val="000000"/>
                <w:sz w:val="20"/>
                <w:szCs w:val="20"/>
                <w:lang w:eastAsia="zh-CN"/>
              </w:rPr>
            </w:pPr>
            <w:del w:id="2106" w:author="srabhi" w:date="2015-07-20T15:05:00Z">
              <w:r w:rsidRPr="00092D4B" w:rsidDel="009910DD">
                <w:rPr>
                  <w:rFonts w:ascii="Arial" w:hAnsi="Arial" w:cs="Arial"/>
                  <w:color w:val="000000"/>
                  <w:sz w:val="20"/>
                  <w:szCs w:val="20"/>
                  <w:lang w:eastAsia="zh-CN"/>
                </w:rPr>
                <w:delText>South</w:delText>
              </w:r>
            </w:del>
          </w:p>
        </w:tc>
        <w:tc>
          <w:tcPr>
            <w:tcW w:w="1275" w:type="dxa"/>
            <w:tcBorders>
              <w:top w:val="nil"/>
              <w:left w:val="nil"/>
              <w:bottom w:val="single" w:sz="4" w:space="0" w:color="auto"/>
              <w:right w:val="single" w:sz="4" w:space="0" w:color="auto"/>
            </w:tcBorders>
            <w:shd w:val="clear" w:color="auto" w:fill="auto"/>
            <w:noWrap/>
            <w:hideMark/>
          </w:tcPr>
          <w:p w:rsidR="00702521" w:rsidRPr="00092D4B" w:rsidDel="009910DD" w:rsidRDefault="00702521" w:rsidP="009910DD">
            <w:pPr>
              <w:spacing w:line="240" w:lineRule="auto"/>
              <w:rPr>
                <w:del w:id="2107" w:author="srabhi" w:date="2015-07-20T15:05:00Z"/>
                <w:rFonts w:ascii="Arial" w:hAnsi="Arial" w:cs="Arial"/>
                <w:color w:val="000000"/>
                <w:sz w:val="20"/>
                <w:szCs w:val="20"/>
                <w:lang w:eastAsia="zh-CN"/>
              </w:rPr>
            </w:pPr>
            <w:del w:id="2108"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702521" w:rsidP="0008563E">
            <w:pPr>
              <w:spacing w:line="240" w:lineRule="auto"/>
              <w:rPr>
                <w:del w:id="2109" w:author="srabhi" w:date="2015-07-20T15:05:00Z"/>
                <w:rFonts w:ascii="Arial" w:hAnsi="Arial" w:cs="Arial"/>
                <w:color w:val="000000"/>
                <w:sz w:val="20"/>
                <w:szCs w:val="20"/>
                <w:lang w:eastAsia="zh-CN"/>
              </w:rPr>
              <w:pPrChange w:id="2110" w:author="srabhi" w:date="2015-07-20T15:05:00Z">
                <w:pPr>
                  <w:spacing w:line="240" w:lineRule="auto"/>
                  <w:jc w:val="right"/>
                </w:pPr>
              </w:pPrChange>
            </w:pPr>
            <w:del w:id="2111" w:author="srabhi" w:date="2015-07-20T15:05:00Z">
              <w:r w:rsidRPr="00092D4B" w:rsidDel="009910DD">
                <w:rPr>
                  <w:rFonts w:ascii="Arial" w:hAnsi="Arial" w:cs="Arial"/>
                  <w:color w:val="000000"/>
                  <w:sz w:val="20"/>
                  <w:szCs w:val="20"/>
                  <w:lang w:eastAsia="zh-CN"/>
                </w:rPr>
                <w:delText>506</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702521" w:rsidP="0008563E">
            <w:pPr>
              <w:spacing w:line="240" w:lineRule="auto"/>
              <w:rPr>
                <w:del w:id="2112" w:author="srabhi" w:date="2015-07-20T15:05:00Z"/>
                <w:rFonts w:ascii="Arial" w:hAnsi="Arial" w:cs="Arial"/>
                <w:color w:val="000000"/>
                <w:sz w:val="20"/>
                <w:szCs w:val="20"/>
                <w:lang w:eastAsia="zh-CN"/>
              </w:rPr>
              <w:pPrChange w:id="2113" w:author="srabhi" w:date="2015-07-20T15:05:00Z">
                <w:pPr>
                  <w:spacing w:line="240" w:lineRule="auto"/>
                  <w:jc w:val="right"/>
                </w:pPr>
              </w:pPrChange>
            </w:pPr>
            <w:del w:id="2114" w:author="srabhi" w:date="2015-07-20T15:05:00Z">
              <w:r w:rsidRPr="00092D4B" w:rsidDel="009910DD">
                <w:rPr>
                  <w:rFonts w:ascii="Arial" w:hAnsi="Arial" w:cs="Arial"/>
                  <w:color w:val="000000"/>
                  <w:sz w:val="20"/>
                  <w:szCs w:val="20"/>
                  <w:lang w:eastAsia="zh-CN"/>
                </w:rPr>
                <w:delText>485</w:delText>
              </w:r>
            </w:del>
          </w:p>
        </w:tc>
      </w:tr>
      <w:tr w:rsidR="00092D4B" w:rsidRPr="00240276" w:rsidDel="009910DD" w:rsidTr="00092D4B">
        <w:trPr>
          <w:trHeight w:val="225"/>
          <w:del w:id="2115" w:author="srabhi" w:date="2015-07-20T15:05:00Z"/>
        </w:trPr>
        <w:tc>
          <w:tcPr>
            <w:tcW w:w="8809" w:type="dxa"/>
            <w:gridSpan w:val="4"/>
            <w:tcBorders>
              <w:top w:val="nil"/>
              <w:left w:val="single" w:sz="4" w:space="0" w:color="auto"/>
              <w:bottom w:val="single" w:sz="4" w:space="0" w:color="auto"/>
              <w:right w:val="single" w:sz="4" w:space="0" w:color="auto"/>
            </w:tcBorders>
            <w:shd w:val="clear" w:color="auto" w:fill="auto"/>
            <w:noWrap/>
            <w:vAlign w:val="center"/>
            <w:hideMark/>
          </w:tcPr>
          <w:p w:rsidR="00092D4B" w:rsidRPr="00092D4B" w:rsidDel="009910DD" w:rsidRDefault="00092D4B" w:rsidP="009910DD">
            <w:pPr>
              <w:spacing w:line="240" w:lineRule="auto"/>
              <w:rPr>
                <w:del w:id="2116" w:author="srabhi" w:date="2015-07-20T15:05:00Z"/>
                <w:rFonts w:ascii="Arial" w:hAnsi="Arial" w:cs="Arial"/>
                <w:color w:val="000000"/>
                <w:sz w:val="20"/>
                <w:szCs w:val="20"/>
                <w:lang w:eastAsia="zh-CN"/>
              </w:rPr>
            </w:pPr>
            <w:del w:id="2117" w:author="srabhi" w:date="2015-07-20T15:05:00Z">
              <w:r w:rsidRPr="00092D4B" w:rsidDel="009910DD">
                <w:rPr>
                  <w:rFonts w:ascii="Arial" w:hAnsi="Arial" w:cs="Arial"/>
                  <w:b/>
                  <w:color w:val="000000"/>
                  <w:sz w:val="20"/>
                  <w:szCs w:val="20"/>
                  <w:lang w:eastAsia="zh-CN"/>
                </w:rPr>
                <w:delText>Index Payer type</w:delText>
              </w:r>
            </w:del>
          </w:p>
        </w:tc>
      </w:tr>
      <w:tr w:rsidR="00702521" w:rsidRPr="00240276" w:rsidDel="009910DD" w:rsidTr="001622EE">
        <w:trPr>
          <w:trHeight w:val="225"/>
          <w:del w:id="2118"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702521" w:rsidRPr="00092D4B" w:rsidDel="009910DD" w:rsidRDefault="00702521" w:rsidP="009910DD">
            <w:pPr>
              <w:spacing w:line="240" w:lineRule="auto"/>
              <w:rPr>
                <w:del w:id="2119" w:author="srabhi" w:date="2015-07-20T15:05:00Z"/>
                <w:rFonts w:ascii="Arial" w:hAnsi="Arial" w:cs="Arial"/>
                <w:color w:val="000000"/>
                <w:sz w:val="20"/>
                <w:szCs w:val="20"/>
                <w:lang w:eastAsia="zh-CN"/>
              </w:rPr>
            </w:pPr>
            <w:del w:id="2120" w:author="srabhi" w:date="2015-07-20T15:05:00Z">
              <w:r w:rsidRPr="00092D4B" w:rsidDel="009910DD">
                <w:rPr>
                  <w:rFonts w:ascii="Arial" w:hAnsi="Arial" w:cs="Arial"/>
                  <w:color w:val="000000"/>
                  <w:sz w:val="20"/>
                  <w:szCs w:val="20"/>
                  <w:lang w:eastAsia="zh-CN"/>
                </w:rPr>
                <w:delText>Commercial</w:delText>
              </w:r>
            </w:del>
          </w:p>
        </w:tc>
        <w:tc>
          <w:tcPr>
            <w:tcW w:w="1275" w:type="dxa"/>
            <w:tcBorders>
              <w:top w:val="nil"/>
              <w:left w:val="nil"/>
              <w:bottom w:val="single" w:sz="4" w:space="0" w:color="auto"/>
              <w:right w:val="single" w:sz="4" w:space="0" w:color="auto"/>
            </w:tcBorders>
            <w:shd w:val="clear" w:color="auto" w:fill="auto"/>
            <w:noWrap/>
            <w:hideMark/>
          </w:tcPr>
          <w:p w:rsidR="00702521" w:rsidRPr="00092D4B" w:rsidDel="009910DD" w:rsidRDefault="00702521" w:rsidP="009910DD">
            <w:pPr>
              <w:spacing w:line="240" w:lineRule="auto"/>
              <w:rPr>
                <w:del w:id="2121" w:author="srabhi" w:date="2015-07-20T15:05:00Z"/>
                <w:rFonts w:ascii="Arial" w:hAnsi="Arial" w:cs="Arial"/>
                <w:color w:val="000000"/>
                <w:sz w:val="20"/>
                <w:szCs w:val="20"/>
                <w:lang w:eastAsia="zh-CN"/>
              </w:rPr>
            </w:pPr>
            <w:del w:id="2122"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702521" w:rsidP="0008563E">
            <w:pPr>
              <w:spacing w:line="240" w:lineRule="auto"/>
              <w:rPr>
                <w:del w:id="2123" w:author="srabhi" w:date="2015-07-20T15:05:00Z"/>
                <w:rFonts w:ascii="Arial" w:hAnsi="Arial" w:cs="Arial"/>
                <w:color w:val="000000"/>
                <w:sz w:val="20"/>
                <w:szCs w:val="20"/>
                <w:lang w:eastAsia="zh-CN"/>
              </w:rPr>
              <w:pPrChange w:id="2124" w:author="srabhi" w:date="2015-07-20T15:05:00Z">
                <w:pPr>
                  <w:spacing w:line="240" w:lineRule="auto"/>
                  <w:jc w:val="right"/>
                </w:pPr>
              </w:pPrChange>
            </w:pPr>
            <w:del w:id="2125" w:author="srabhi" w:date="2015-07-20T15:05:00Z">
              <w:r w:rsidRPr="00092D4B" w:rsidDel="009910DD">
                <w:rPr>
                  <w:rFonts w:ascii="Arial" w:hAnsi="Arial" w:cs="Arial"/>
                  <w:color w:val="000000"/>
                  <w:sz w:val="20"/>
                  <w:szCs w:val="20"/>
                  <w:lang w:eastAsia="zh-CN"/>
                </w:rPr>
                <w:delText>1129</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702521" w:rsidP="0008563E">
            <w:pPr>
              <w:spacing w:line="240" w:lineRule="auto"/>
              <w:rPr>
                <w:del w:id="2126" w:author="srabhi" w:date="2015-07-20T15:05:00Z"/>
                <w:rFonts w:ascii="Arial" w:hAnsi="Arial" w:cs="Arial"/>
                <w:color w:val="000000"/>
                <w:sz w:val="20"/>
                <w:szCs w:val="20"/>
                <w:lang w:eastAsia="zh-CN"/>
              </w:rPr>
              <w:pPrChange w:id="2127" w:author="srabhi" w:date="2015-07-20T15:05:00Z">
                <w:pPr>
                  <w:spacing w:line="240" w:lineRule="auto"/>
                  <w:jc w:val="right"/>
                </w:pPr>
              </w:pPrChange>
            </w:pPr>
            <w:del w:id="2128" w:author="srabhi" w:date="2015-07-20T15:05:00Z">
              <w:r w:rsidRPr="00092D4B" w:rsidDel="009910DD">
                <w:rPr>
                  <w:rFonts w:ascii="Arial" w:hAnsi="Arial" w:cs="Arial"/>
                  <w:color w:val="000000"/>
                  <w:sz w:val="20"/>
                  <w:szCs w:val="20"/>
                  <w:lang w:eastAsia="zh-CN"/>
                </w:rPr>
                <w:delText>1106</w:delText>
              </w:r>
            </w:del>
          </w:p>
        </w:tc>
      </w:tr>
      <w:tr w:rsidR="00702521" w:rsidRPr="00240276" w:rsidDel="009910DD" w:rsidTr="001622EE">
        <w:trPr>
          <w:trHeight w:val="225"/>
          <w:del w:id="2129"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702521" w:rsidRPr="00092D4B" w:rsidDel="009910DD" w:rsidRDefault="00702521" w:rsidP="009910DD">
            <w:pPr>
              <w:spacing w:line="240" w:lineRule="auto"/>
              <w:rPr>
                <w:del w:id="2130" w:author="srabhi" w:date="2015-07-20T15:05:00Z"/>
                <w:rFonts w:ascii="Arial" w:hAnsi="Arial" w:cs="Arial"/>
                <w:color w:val="000000"/>
                <w:sz w:val="20"/>
                <w:szCs w:val="20"/>
                <w:lang w:eastAsia="zh-CN"/>
              </w:rPr>
            </w:pPr>
            <w:del w:id="2131" w:author="srabhi" w:date="2015-07-20T15:05:00Z">
              <w:r w:rsidRPr="00092D4B" w:rsidDel="009910DD">
                <w:rPr>
                  <w:rFonts w:ascii="Arial" w:hAnsi="Arial" w:cs="Arial"/>
                  <w:color w:val="000000"/>
                  <w:sz w:val="20"/>
                  <w:szCs w:val="20"/>
                  <w:lang w:eastAsia="zh-CN"/>
                </w:rPr>
                <w:delText>Self-insured</w:delText>
              </w:r>
            </w:del>
          </w:p>
        </w:tc>
        <w:tc>
          <w:tcPr>
            <w:tcW w:w="1275" w:type="dxa"/>
            <w:tcBorders>
              <w:top w:val="nil"/>
              <w:left w:val="nil"/>
              <w:bottom w:val="single" w:sz="4" w:space="0" w:color="auto"/>
              <w:right w:val="single" w:sz="4" w:space="0" w:color="auto"/>
            </w:tcBorders>
            <w:shd w:val="clear" w:color="auto" w:fill="auto"/>
            <w:noWrap/>
            <w:hideMark/>
          </w:tcPr>
          <w:p w:rsidR="00702521" w:rsidRPr="00092D4B" w:rsidDel="009910DD" w:rsidRDefault="00702521" w:rsidP="009910DD">
            <w:pPr>
              <w:spacing w:line="240" w:lineRule="auto"/>
              <w:rPr>
                <w:del w:id="2132" w:author="srabhi" w:date="2015-07-20T15:05:00Z"/>
                <w:rFonts w:ascii="Arial" w:hAnsi="Arial" w:cs="Arial"/>
                <w:color w:val="000000"/>
                <w:sz w:val="20"/>
                <w:szCs w:val="20"/>
                <w:lang w:eastAsia="zh-CN"/>
              </w:rPr>
            </w:pPr>
            <w:del w:id="2133"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702521" w:rsidP="0008563E">
            <w:pPr>
              <w:spacing w:line="240" w:lineRule="auto"/>
              <w:rPr>
                <w:del w:id="2134" w:author="srabhi" w:date="2015-07-20T15:05:00Z"/>
                <w:rFonts w:ascii="Arial" w:hAnsi="Arial" w:cs="Arial"/>
                <w:color w:val="000000"/>
                <w:sz w:val="20"/>
                <w:szCs w:val="20"/>
                <w:lang w:eastAsia="zh-CN"/>
              </w:rPr>
              <w:pPrChange w:id="2135" w:author="srabhi" w:date="2015-07-20T15:05:00Z">
                <w:pPr>
                  <w:spacing w:line="240" w:lineRule="auto"/>
                  <w:jc w:val="right"/>
                </w:pPr>
              </w:pPrChange>
            </w:pPr>
            <w:del w:id="2136" w:author="srabhi" w:date="2015-07-20T15:05:00Z">
              <w:r w:rsidRPr="00092D4B" w:rsidDel="009910DD">
                <w:rPr>
                  <w:rFonts w:ascii="Arial" w:hAnsi="Arial" w:cs="Arial"/>
                  <w:color w:val="000000"/>
                  <w:sz w:val="20"/>
                  <w:szCs w:val="20"/>
                  <w:lang w:eastAsia="zh-CN"/>
                </w:rPr>
                <w:delText>520</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702521" w:rsidP="0008563E">
            <w:pPr>
              <w:spacing w:line="240" w:lineRule="auto"/>
              <w:rPr>
                <w:del w:id="2137" w:author="srabhi" w:date="2015-07-20T15:05:00Z"/>
                <w:rFonts w:ascii="Arial" w:hAnsi="Arial" w:cs="Arial"/>
                <w:color w:val="000000"/>
                <w:sz w:val="20"/>
                <w:szCs w:val="20"/>
                <w:lang w:eastAsia="zh-CN"/>
              </w:rPr>
              <w:pPrChange w:id="2138" w:author="srabhi" w:date="2015-07-20T15:05:00Z">
                <w:pPr>
                  <w:spacing w:line="240" w:lineRule="auto"/>
                  <w:jc w:val="right"/>
                </w:pPr>
              </w:pPrChange>
            </w:pPr>
            <w:del w:id="2139" w:author="srabhi" w:date="2015-07-20T15:05:00Z">
              <w:r w:rsidRPr="00092D4B" w:rsidDel="009910DD">
                <w:rPr>
                  <w:rFonts w:ascii="Arial" w:hAnsi="Arial" w:cs="Arial"/>
                  <w:color w:val="000000"/>
                  <w:sz w:val="20"/>
                  <w:szCs w:val="20"/>
                  <w:lang w:eastAsia="zh-CN"/>
                </w:rPr>
                <w:delText>545</w:delText>
              </w:r>
            </w:del>
          </w:p>
        </w:tc>
      </w:tr>
      <w:tr w:rsidR="00092D4B" w:rsidRPr="00240276" w:rsidDel="009910DD" w:rsidTr="00092D4B">
        <w:trPr>
          <w:trHeight w:val="225"/>
          <w:del w:id="2140" w:author="srabhi" w:date="2015-07-20T15:05:00Z"/>
        </w:trPr>
        <w:tc>
          <w:tcPr>
            <w:tcW w:w="8809" w:type="dxa"/>
            <w:gridSpan w:val="4"/>
            <w:tcBorders>
              <w:top w:val="nil"/>
              <w:left w:val="single" w:sz="4" w:space="0" w:color="auto"/>
              <w:bottom w:val="single" w:sz="4" w:space="0" w:color="auto"/>
              <w:right w:val="single" w:sz="4" w:space="0" w:color="auto"/>
            </w:tcBorders>
            <w:shd w:val="clear" w:color="auto" w:fill="auto"/>
            <w:noWrap/>
            <w:vAlign w:val="center"/>
            <w:hideMark/>
          </w:tcPr>
          <w:p w:rsidR="00092D4B" w:rsidRPr="00092D4B" w:rsidDel="009910DD" w:rsidRDefault="00092D4B" w:rsidP="009910DD">
            <w:pPr>
              <w:spacing w:line="240" w:lineRule="auto"/>
              <w:rPr>
                <w:del w:id="2141" w:author="srabhi" w:date="2015-07-20T15:05:00Z"/>
                <w:rFonts w:ascii="Arial" w:hAnsi="Arial" w:cs="Arial"/>
                <w:color w:val="000000"/>
                <w:sz w:val="20"/>
                <w:szCs w:val="20"/>
                <w:lang w:eastAsia="zh-CN"/>
              </w:rPr>
            </w:pPr>
            <w:del w:id="2142" w:author="srabhi" w:date="2015-07-20T15:05:00Z">
              <w:r w:rsidRPr="00092D4B" w:rsidDel="009910DD">
                <w:rPr>
                  <w:rFonts w:ascii="Arial" w:hAnsi="Arial" w:cs="Arial"/>
                  <w:b/>
                  <w:color w:val="000000"/>
                  <w:sz w:val="20"/>
                  <w:szCs w:val="20"/>
                  <w:lang w:eastAsia="zh-CN"/>
                </w:rPr>
                <w:delText>Index Provider type</w:delText>
              </w:r>
            </w:del>
          </w:p>
        </w:tc>
      </w:tr>
      <w:tr w:rsidR="00702521" w:rsidRPr="00240276" w:rsidDel="009910DD" w:rsidTr="001622EE">
        <w:trPr>
          <w:trHeight w:val="225"/>
          <w:del w:id="2143"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702521" w:rsidRPr="00092D4B" w:rsidDel="009910DD" w:rsidRDefault="00702521" w:rsidP="009910DD">
            <w:pPr>
              <w:spacing w:line="240" w:lineRule="auto"/>
              <w:rPr>
                <w:del w:id="2144" w:author="srabhi" w:date="2015-07-20T15:05:00Z"/>
                <w:rFonts w:ascii="Arial" w:hAnsi="Arial" w:cs="Arial"/>
                <w:color w:val="000000"/>
                <w:sz w:val="20"/>
                <w:szCs w:val="20"/>
                <w:lang w:eastAsia="zh-CN"/>
              </w:rPr>
            </w:pPr>
            <w:del w:id="2145" w:author="srabhi" w:date="2015-07-20T15:05:00Z">
              <w:r w:rsidRPr="00092D4B" w:rsidDel="009910DD">
                <w:rPr>
                  <w:rFonts w:ascii="Arial" w:hAnsi="Arial" w:cs="Arial"/>
                  <w:color w:val="000000"/>
                  <w:sz w:val="20"/>
                  <w:szCs w:val="20"/>
                  <w:lang w:eastAsia="zh-CN"/>
                </w:rPr>
                <w:delText>Health Maintenance Organization</w:delText>
              </w:r>
            </w:del>
          </w:p>
        </w:tc>
        <w:tc>
          <w:tcPr>
            <w:tcW w:w="1275" w:type="dxa"/>
            <w:tcBorders>
              <w:top w:val="nil"/>
              <w:left w:val="nil"/>
              <w:bottom w:val="single" w:sz="4" w:space="0" w:color="auto"/>
              <w:right w:val="single" w:sz="4" w:space="0" w:color="auto"/>
            </w:tcBorders>
            <w:shd w:val="clear" w:color="auto" w:fill="auto"/>
            <w:noWrap/>
            <w:hideMark/>
          </w:tcPr>
          <w:p w:rsidR="00702521" w:rsidRPr="00092D4B" w:rsidDel="009910DD" w:rsidRDefault="00702521" w:rsidP="009910DD">
            <w:pPr>
              <w:spacing w:line="240" w:lineRule="auto"/>
              <w:rPr>
                <w:del w:id="2146" w:author="srabhi" w:date="2015-07-20T15:05:00Z"/>
                <w:rFonts w:ascii="Arial" w:hAnsi="Arial" w:cs="Arial"/>
                <w:color w:val="000000"/>
                <w:sz w:val="20"/>
                <w:szCs w:val="20"/>
                <w:lang w:eastAsia="zh-CN"/>
              </w:rPr>
            </w:pPr>
            <w:del w:id="2147"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702521" w:rsidP="0008563E">
            <w:pPr>
              <w:spacing w:line="240" w:lineRule="auto"/>
              <w:rPr>
                <w:del w:id="2148" w:author="srabhi" w:date="2015-07-20T15:05:00Z"/>
                <w:rFonts w:ascii="Arial" w:hAnsi="Arial" w:cs="Arial"/>
                <w:color w:val="000000"/>
                <w:sz w:val="20"/>
                <w:szCs w:val="20"/>
                <w:lang w:eastAsia="zh-CN"/>
              </w:rPr>
              <w:pPrChange w:id="2149" w:author="srabhi" w:date="2015-07-20T15:05:00Z">
                <w:pPr>
                  <w:spacing w:line="240" w:lineRule="auto"/>
                  <w:jc w:val="right"/>
                </w:pPr>
              </w:pPrChange>
            </w:pPr>
            <w:del w:id="2150" w:author="srabhi" w:date="2015-07-20T15:05:00Z">
              <w:r w:rsidRPr="00092D4B" w:rsidDel="009910DD">
                <w:rPr>
                  <w:rFonts w:ascii="Arial" w:hAnsi="Arial" w:cs="Arial"/>
                  <w:color w:val="000000"/>
                  <w:sz w:val="20"/>
                  <w:szCs w:val="20"/>
                  <w:lang w:eastAsia="zh-CN"/>
                </w:rPr>
                <w:delText>157</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702521" w:rsidP="0008563E">
            <w:pPr>
              <w:spacing w:line="240" w:lineRule="auto"/>
              <w:rPr>
                <w:del w:id="2151" w:author="srabhi" w:date="2015-07-20T15:05:00Z"/>
                <w:rFonts w:ascii="Arial" w:hAnsi="Arial" w:cs="Arial"/>
                <w:color w:val="000000"/>
                <w:sz w:val="20"/>
                <w:szCs w:val="20"/>
                <w:lang w:eastAsia="zh-CN"/>
              </w:rPr>
              <w:pPrChange w:id="2152" w:author="srabhi" w:date="2015-07-20T15:05:00Z">
                <w:pPr>
                  <w:spacing w:line="240" w:lineRule="auto"/>
                  <w:jc w:val="right"/>
                </w:pPr>
              </w:pPrChange>
            </w:pPr>
            <w:del w:id="2153" w:author="srabhi" w:date="2015-07-20T15:05:00Z">
              <w:r w:rsidRPr="00092D4B" w:rsidDel="009910DD">
                <w:rPr>
                  <w:rFonts w:ascii="Arial" w:hAnsi="Arial" w:cs="Arial"/>
                  <w:color w:val="000000"/>
                  <w:sz w:val="20"/>
                  <w:szCs w:val="20"/>
                  <w:lang w:eastAsia="zh-CN"/>
                </w:rPr>
                <w:delText>221</w:delText>
              </w:r>
            </w:del>
          </w:p>
        </w:tc>
      </w:tr>
      <w:tr w:rsidR="00702521" w:rsidRPr="00240276" w:rsidDel="009910DD" w:rsidTr="001622EE">
        <w:trPr>
          <w:trHeight w:val="225"/>
          <w:del w:id="2154"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702521" w:rsidRPr="00092D4B" w:rsidDel="009910DD" w:rsidRDefault="00702521" w:rsidP="009910DD">
            <w:pPr>
              <w:spacing w:line="240" w:lineRule="auto"/>
              <w:rPr>
                <w:del w:id="2155" w:author="srabhi" w:date="2015-07-20T15:05:00Z"/>
                <w:rFonts w:ascii="Arial" w:hAnsi="Arial" w:cs="Arial"/>
                <w:color w:val="000000"/>
                <w:sz w:val="20"/>
                <w:szCs w:val="20"/>
                <w:lang w:eastAsia="zh-CN"/>
              </w:rPr>
            </w:pPr>
            <w:del w:id="2156" w:author="srabhi" w:date="2015-07-20T15:05:00Z">
              <w:r w:rsidRPr="00092D4B" w:rsidDel="009910DD">
                <w:rPr>
                  <w:rFonts w:ascii="Arial" w:hAnsi="Arial" w:cs="Arial"/>
                  <w:color w:val="000000"/>
                  <w:sz w:val="20"/>
                  <w:szCs w:val="20"/>
                  <w:lang w:eastAsia="zh-CN"/>
                </w:rPr>
                <w:delText>Preferred Provided Organization</w:delText>
              </w:r>
            </w:del>
          </w:p>
        </w:tc>
        <w:tc>
          <w:tcPr>
            <w:tcW w:w="1275" w:type="dxa"/>
            <w:tcBorders>
              <w:top w:val="nil"/>
              <w:left w:val="nil"/>
              <w:bottom w:val="single" w:sz="4" w:space="0" w:color="auto"/>
              <w:right w:val="single" w:sz="4" w:space="0" w:color="auto"/>
            </w:tcBorders>
            <w:shd w:val="clear" w:color="auto" w:fill="auto"/>
            <w:noWrap/>
            <w:hideMark/>
          </w:tcPr>
          <w:p w:rsidR="00702521" w:rsidRPr="00092D4B" w:rsidDel="009910DD" w:rsidRDefault="00702521" w:rsidP="009910DD">
            <w:pPr>
              <w:spacing w:line="240" w:lineRule="auto"/>
              <w:rPr>
                <w:del w:id="2157" w:author="srabhi" w:date="2015-07-20T15:05:00Z"/>
                <w:rFonts w:ascii="Arial" w:hAnsi="Arial" w:cs="Arial"/>
                <w:color w:val="000000"/>
                <w:sz w:val="20"/>
                <w:szCs w:val="20"/>
                <w:lang w:eastAsia="zh-CN"/>
              </w:rPr>
            </w:pPr>
            <w:del w:id="2158"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702521" w:rsidP="0008563E">
            <w:pPr>
              <w:spacing w:line="240" w:lineRule="auto"/>
              <w:rPr>
                <w:del w:id="2159" w:author="srabhi" w:date="2015-07-20T15:05:00Z"/>
                <w:rFonts w:ascii="Arial" w:hAnsi="Arial" w:cs="Arial"/>
                <w:color w:val="000000"/>
                <w:sz w:val="20"/>
                <w:szCs w:val="20"/>
                <w:lang w:eastAsia="zh-CN"/>
              </w:rPr>
              <w:pPrChange w:id="2160" w:author="srabhi" w:date="2015-07-20T15:05:00Z">
                <w:pPr>
                  <w:spacing w:line="240" w:lineRule="auto"/>
                  <w:jc w:val="right"/>
                </w:pPr>
              </w:pPrChange>
            </w:pPr>
            <w:del w:id="2161" w:author="srabhi" w:date="2015-07-20T15:05:00Z">
              <w:r w:rsidRPr="00092D4B" w:rsidDel="009910DD">
                <w:rPr>
                  <w:rFonts w:ascii="Arial" w:hAnsi="Arial" w:cs="Arial"/>
                  <w:color w:val="000000"/>
                  <w:sz w:val="20"/>
                  <w:szCs w:val="20"/>
                  <w:lang w:eastAsia="zh-CN"/>
                </w:rPr>
                <w:delText>1363</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702521" w:rsidP="0008563E">
            <w:pPr>
              <w:spacing w:line="240" w:lineRule="auto"/>
              <w:rPr>
                <w:del w:id="2162" w:author="srabhi" w:date="2015-07-20T15:05:00Z"/>
                <w:rFonts w:ascii="Arial" w:hAnsi="Arial" w:cs="Arial"/>
                <w:color w:val="000000"/>
                <w:sz w:val="20"/>
                <w:szCs w:val="20"/>
                <w:lang w:eastAsia="zh-CN"/>
              </w:rPr>
              <w:pPrChange w:id="2163" w:author="srabhi" w:date="2015-07-20T15:05:00Z">
                <w:pPr>
                  <w:spacing w:line="240" w:lineRule="auto"/>
                  <w:jc w:val="right"/>
                </w:pPr>
              </w:pPrChange>
            </w:pPr>
            <w:del w:id="2164" w:author="srabhi" w:date="2015-07-20T15:05:00Z">
              <w:r w:rsidRPr="00092D4B" w:rsidDel="009910DD">
                <w:rPr>
                  <w:rFonts w:ascii="Arial" w:hAnsi="Arial" w:cs="Arial"/>
                  <w:color w:val="000000"/>
                  <w:sz w:val="20"/>
                  <w:szCs w:val="20"/>
                  <w:lang w:eastAsia="zh-CN"/>
                </w:rPr>
                <w:delText>1324</w:delText>
              </w:r>
            </w:del>
          </w:p>
        </w:tc>
      </w:tr>
      <w:tr w:rsidR="00702521" w:rsidRPr="00240276" w:rsidDel="009910DD" w:rsidTr="001622EE">
        <w:trPr>
          <w:trHeight w:val="225"/>
          <w:del w:id="2165"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702521" w:rsidRPr="00092D4B" w:rsidDel="009910DD" w:rsidRDefault="00702521" w:rsidP="009910DD">
            <w:pPr>
              <w:spacing w:line="240" w:lineRule="auto"/>
              <w:rPr>
                <w:del w:id="2166" w:author="srabhi" w:date="2015-07-20T15:05:00Z"/>
                <w:rFonts w:ascii="Arial" w:hAnsi="Arial" w:cs="Arial"/>
                <w:color w:val="000000"/>
                <w:sz w:val="20"/>
                <w:szCs w:val="20"/>
                <w:lang w:eastAsia="zh-CN"/>
              </w:rPr>
            </w:pPr>
            <w:del w:id="2167" w:author="srabhi" w:date="2015-07-20T15:05:00Z">
              <w:r w:rsidRPr="00092D4B" w:rsidDel="009910DD">
                <w:rPr>
                  <w:rFonts w:ascii="Arial" w:hAnsi="Arial" w:cs="Arial"/>
                  <w:color w:val="000000"/>
                  <w:sz w:val="20"/>
                  <w:szCs w:val="20"/>
                  <w:lang w:eastAsia="zh-CN"/>
                </w:rPr>
                <w:delText>Point of Service</w:delText>
              </w:r>
            </w:del>
          </w:p>
        </w:tc>
        <w:tc>
          <w:tcPr>
            <w:tcW w:w="1275" w:type="dxa"/>
            <w:tcBorders>
              <w:top w:val="nil"/>
              <w:left w:val="nil"/>
              <w:bottom w:val="single" w:sz="4" w:space="0" w:color="auto"/>
              <w:right w:val="single" w:sz="4" w:space="0" w:color="auto"/>
            </w:tcBorders>
            <w:shd w:val="clear" w:color="auto" w:fill="auto"/>
            <w:noWrap/>
            <w:hideMark/>
          </w:tcPr>
          <w:p w:rsidR="00702521" w:rsidRPr="00092D4B" w:rsidDel="009910DD" w:rsidRDefault="00702521" w:rsidP="009910DD">
            <w:pPr>
              <w:spacing w:line="240" w:lineRule="auto"/>
              <w:rPr>
                <w:del w:id="2168" w:author="srabhi" w:date="2015-07-20T15:05:00Z"/>
                <w:rFonts w:ascii="Arial" w:hAnsi="Arial" w:cs="Arial"/>
                <w:color w:val="000000"/>
                <w:sz w:val="20"/>
                <w:szCs w:val="20"/>
                <w:lang w:eastAsia="zh-CN"/>
              </w:rPr>
            </w:pPr>
            <w:del w:id="2169"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702521" w:rsidP="0008563E">
            <w:pPr>
              <w:spacing w:line="240" w:lineRule="auto"/>
              <w:rPr>
                <w:del w:id="2170" w:author="srabhi" w:date="2015-07-20T15:05:00Z"/>
                <w:rFonts w:ascii="Arial" w:hAnsi="Arial" w:cs="Arial"/>
                <w:color w:val="000000"/>
                <w:sz w:val="20"/>
                <w:szCs w:val="20"/>
                <w:lang w:eastAsia="zh-CN"/>
              </w:rPr>
              <w:pPrChange w:id="2171" w:author="srabhi" w:date="2015-07-20T15:05:00Z">
                <w:pPr>
                  <w:spacing w:line="240" w:lineRule="auto"/>
                  <w:jc w:val="right"/>
                </w:pPr>
              </w:pPrChange>
            </w:pPr>
            <w:del w:id="2172" w:author="srabhi" w:date="2015-07-20T15:05:00Z">
              <w:r w:rsidRPr="00092D4B" w:rsidDel="009910DD">
                <w:rPr>
                  <w:rFonts w:ascii="Arial" w:hAnsi="Arial" w:cs="Arial"/>
                  <w:color w:val="000000"/>
                  <w:sz w:val="20"/>
                  <w:szCs w:val="20"/>
                  <w:lang w:eastAsia="zh-CN"/>
                </w:rPr>
                <w:delText>83</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702521" w:rsidP="0008563E">
            <w:pPr>
              <w:spacing w:line="240" w:lineRule="auto"/>
              <w:rPr>
                <w:del w:id="2173" w:author="srabhi" w:date="2015-07-20T15:05:00Z"/>
                <w:rFonts w:ascii="Arial" w:hAnsi="Arial" w:cs="Arial"/>
                <w:color w:val="000000"/>
                <w:sz w:val="20"/>
                <w:szCs w:val="20"/>
                <w:lang w:eastAsia="zh-CN"/>
              </w:rPr>
              <w:pPrChange w:id="2174" w:author="srabhi" w:date="2015-07-20T15:05:00Z">
                <w:pPr>
                  <w:spacing w:line="240" w:lineRule="auto"/>
                  <w:jc w:val="right"/>
                </w:pPr>
              </w:pPrChange>
            </w:pPr>
            <w:del w:id="2175" w:author="srabhi" w:date="2015-07-20T15:05:00Z">
              <w:r w:rsidRPr="00092D4B" w:rsidDel="009910DD">
                <w:rPr>
                  <w:rFonts w:ascii="Arial" w:hAnsi="Arial" w:cs="Arial"/>
                  <w:color w:val="000000"/>
                  <w:sz w:val="20"/>
                  <w:szCs w:val="20"/>
                  <w:lang w:eastAsia="zh-CN"/>
                </w:rPr>
                <w:delText>79</w:delText>
              </w:r>
            </w:del>
          </w:p>
        </w:tc>
      </w:tr>
      <w:tr w:rsidR="003810CD" w:rsidRPr="00240276" w:rsidDel="009910DD" w:rsidTr="003810CD">
        <w:trPr>
          <w:trHeight w:val="225"/>
          <w:del w:id="2176" w:author="srabhi" w:date="2015-07-20T15:05:00Z"/>
        </w:trPr>
        <w:tc>
          <w:tcPr>
            <w:tcW w:w="8809" w:type="dxa"/>
            <w:gridSpan w:val="4"/>
            <w:tcBorders>
              <w:top w:val="nil"/>
              <w:left w:val="single" w:sz="4" w:space="0" w:color="auto"/>
              <w:bottom w:val="single" w:sz="4" w:space="0" w:color="auto"/>
              <w:right w:val="single" w:sz="4" w:space="0" w:color="auto"/>
            </w:tcBorders>
            <w:shd w:val="clear" w:color="auto" w:fill="auto"/>
            <w:noWrap/>
            <w:vAlign w:val="center"/>
            <w:hideMark/>
          </w:tcPr>
          <w:p w:rsidR="003810CD" w:rsidRPr="00092D4B" w:rsidDel="009910DD" w:rsidRDefault="003810CD" w:rsidP="009910DD">
            <w:pPr>
              <w:spacing w:line="240" w:lineRule="auto"/>
              <w:rPr>
                <w:del w:id="2177" w:author="srabhi" w:date="2015-07-20T15:05:00Z"/>
                <w:rFonts w:ascii="Arial" w:hAnsi="Arial" w:cs="Arial"/>
                <w:color w:val="000000"/>
                <w:sz w:val="20"/>
                <w:szCs w:val="20"/>
                <w:lang w:eastAsia="zh-CN"/>
              </w:rPr>
            </w:pPr>
            <w:del w:id="2178" w:author="srabhi" w:date="2015-07-20T15:05:00Z">
              <w:r w:rsidRPr="00092D4B" w:rsidDel="009910DD">
                <w:rPr>
                  <w:rFonts w:ascii="Arial" w:hAnsi="Arial" w:cs="Arial"/>
                  <w:b/>
                  <w:color w:val="000000"/>
                  <w:sz w:val="20"/>
                  <w:szCs w:val="20"/>
                  <w:lang w:eastAsia="zh-CN"/>
                </w:rPr>
                <w:delText>Index Prescribing physician specialty</w:delText>
              </w:r>
            </w:del>
          </w:p>
        </w:tc>
      </w:tr>
      <w:tr w:rsidR="00891A31" w:rsidRPr="00240276" w:rsidDel="009910DD" w:rsidTr="001622EE">
        <w:trPr>
          <w:trHeight w:val="225"/>
          <w:del w:id="2179"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180" w:author="srabhi" w:date="2015-07-20T15:05:00Z"/>
                <w:rFonts w:ascii="Arial" w:hAnsi="Arial" w:cs="Arial"/>
                <w:color w:val="000000"/>
                <w:sz w:val="20"/>
                <w:szCs w:val="20"/>
                <w:lang w:eastAsia="zh-CN"/>
              </w:rPr>
            </w:pPr>
            <w:del w:id="2181" w:author="srabhi" w:date="2015-07-20T15:05:00Z">
              <w:r w:rsidRPr="00092D4B" w:rsidDel="009910DD">
                <w:rPr>
                  <w:rFonts w:ascii="Arial" w:hAnsi="Arial" w:cs="Arial"/>
                  <w:color w:val="000000"/>
                  <w:sz w:val="20"/>
                  <w:szCs w:val="20"/>
                  <w:lang w:eastAsia="zh-CN"/>
                </w:rPr>
                <w:delText xml:space="preserve">General practice/Family practice </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182" w:author="srabhi" w:date="2015-07-20T15:05:00Z"/>
                <w:rFonts w:ascii="Arial" w:hAnsi="Arial" w:cs="Arial"/>
                <w:color w:val="000000"/>
                <w:sz w:val="20"/>
                <w:szCs w:val="20"/>
                <w:lang w:eastAsia="zh-CN"/>
              </w:rPr>
            </w:pPr>
            <w:del w:id="2183"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184" w:author="srabhi" w:date="2015-07-20T15:05:00Z"/>
                <w:rFonts w:ascii="Arial" w:hAnsi="Arial" w:cs="Arial"/>
                <w:color w:val="000000"/>
                <w:sz w:val="20"/>
                <w:szCs w:val="20"/>
                <w:lang w:eastAsia="zh-CN"/>
              </w:rPr>
              <w:pPrChange w:id="2185" w:author="srabhi" w:date="2015-07-20T15:05:00Z">
                <w:pPr>
                  <w:spacing w:line="240" w:lineRule="auto"/>
                  <w:jc w:val="right"/>
                </w:pPr>
              </w:pPrChange>
            </w:pPr>
            <w:del w:id="2186" w:author="srabhi" w:date="2015-07-20T15:05:00Z">
              <w:r w:rsidRPr="00092D4B" w:rsidDel="009910DD">
                <w:rPr>
                  <w:rFonts w:ascii="Arial" w:hAnsi="Arial" w:cs="Arial"/>
                  <w:color w:val="000000"/>
                  <w:sz w:val="20"/>
                  <w:szCs w:val="20"/>
                  <w:lang w:eastAsia="zh-CN"/>
                </w:rPr>
                <w:delText>104</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187" w:author="srabhi" w:date="2015-07-20T15:05:00Z"/>
                <w:rFonts w:ascii="Arial" w:hAnsi="Arial" w:cs="Arial"/>
                <w:color w:val="000000"/>
                <w:sz w:val="20"/>
                <w:szCs w:val="20"/>
                <w:lang w:eastAsia="zh-CN"/>
              </w:rPr>
              <w:pPrChange w:id="2188" w:author="srabhi" w:date="2015-07-20T15:05:00Z">
                <w:pPr>
                  <w:spacing w:line="240" w:lineRule="auto"/>
                  <w:jc w:val="right"/>
                </w:pPr>
              </w:pPrChange>
            </w:pPr>
            <w:del w:id="2189" w:author="srabhi" w:date="2015-07-20T15:05:00Z">
              <w:r w:rsidRPr="00092D4B" w:rsidDel="009910DD">
                <w:rPr>
                  <w:rFonts w:ascii="Arial" w:hAnsi="Arial" w:cs="Arial"/>
                  <w:color w:val="000000"/>
                  <w:sz w:val="20"/>
                  <w:szCs w:val="20"/>
                  <w:lang w:eastAsia="zh-CN"/>
                </w:rPr>
                <w:delText>84</w:delText>
              </w:r>
            </w:del>
          </w:p>
        </w:tc>
      </w:tr>
      <w:tr w:rsidR="00891A31" w:rsidRPr="00240276" w:rsidDel="009910DD" w:rsidTr="001622EE">
        <w:trPr>
          <w:trHeight w:val="225"/>
          <w:del w:id="2190"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191" w:author="srabhi" w:date="2015-07-20T15:05:00Z"/>
                <w:rFonts w:ascii="Arial" w:hAnsi="Arial" w:cs="Arial"/>
                <w:color w:val="000000"/>
                <w:sz w:val="20"/>
                <w:szCs w:val="20"/>
                <w:lang w:eastAsia="zh-CN"/>
              </w:rPr>
            </w:pPr>
            <w:del w:id="2192" w:author="srabhi" w:date="2015-07-20T15:05:00Z">
              <w:r w:rsidRPr="00092D4B" w:rsidDel="009910DD">
                <w:rPr>
                  <w:rFonts w:ascii="Arial" w:hAnsi="Arial" w:cs="Arial"/>
                  <w:color w:val="000000"/>
                  <w:sz w:val="20"/>
                  <w:szCs w:val="20"/>
                  <w:lang w:eastAsia="zh-CN"/>
                </w:rPr>
                <w:delText>Internal medicine</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193" w:author="srabhi" w:date="2015-07-20T15:05:00Z"/>
                <w:rFonts w:ascii="Arial" w:hAnsi="Arial" w:cs="Arial"/>
                <w:color w:val="000000"/>
                <w:sz w:val="20"/>
                <w:szCs w:val="20"/>
                <w:lang w:eastAsia="zh-CN"/>
              </w:rPr>
            </w:pPr>
            <w:del w:id="2194"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195" w:author="srabhi" w:date="2015-07-20T15:05:00Z"/>
                <w:rFonts w:ascii="Arial" w:hAnsi="Arial" w:cs="Arial"/>
                <w:color w:val="000000"/>
                <w:sz w:val="20"/>
                <w:szCs w:val="20"/>
                <w:lang w:eastAsia="zh-CN"/>
              </w:rPr>
              <w:pPrChange w:id="2196" w:author="srabhi" w:date="2015-07-20T15:05:00Z">
                <w:pPr>
                  <w:spacing w:line="240" w:lineRule="auto"/>
                  <w:jc w:val="right"/>
                </w:pPr>
              </w:pPrChange>
            </w:pPr>
            <w:del w:id="2197" w:author="srabhi" w:date="2015-07-20T15:05:00Z">
              <w:r w:rsidRPr="00092D4B" w:rsidDel="009910DD">
                <w:rPr>
                  <w:rFonts w:ascii="Arial" w:hAnsi="Arial" w:cs="Arial"/>
                  <w:color w:val="000000"/>
                  <w:sz w:val="20"/>
                  <w:szCs w:val="20"/>
                  <w:lang w:eastAsia="zh-CN"/>
                </w:rPr>
                <w:delText>63</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198" w:author="srabhi" w:date="2015-07-20T15:05:00Z"/>
                <w:rFonts w:ascii="Arial" w:hAnsi="Arial" w:cs="Arial"/>
                <w:color w:val="000000"/>
                <w:sz w:val="20"/>
                <w:szCs w:val="20"/>
                <w:lang w:eastAsia="zh-CN"/>
              </w:rPr>
              <w:pPrChange w:id="2199" w:author="srabhi" w:date="2015-07-20T15:05:00Z">
                <w:pPr>
                  <w:spacing w:line="240" w:lineRule="auto"/>
                  <w:jc w:val="right"/>
                </w:pPr>
              </w:pPrChange>
            </w:pPr>
            <w:del w:id="2200" w:author="srabhi" w:date="2015-07-20T15:05:00Z">
              <w:r w:rsidRPr="00092D4B" w:rsidDel="009910DD">
                <w:rPr>
                  <w:rFonts w:ascii="Arial" w:hAnsi="Arial" w:cs="Arial"/>
                  <w:color w:val="000000"/>
                  <w:sz w:val="20"/>
                  <w:szCs w:val="20"/>
                  <w:lang w:eastAsia="zh-CN"/>
                </w:rPr>
                <w:delText>75</w:delText>
              </w:r>
            </w:del>
          </w:p>
        </w:tc>
      </w:tr>
      <w:tr w:rsidR="00891A31" w:rsidRPr="00240276" w:rsidDel="009910DD" w:rsidTr="001622EE">
        <w:trPr>
          <w:trHeight w:val="225"/>
          <w:del w:id="2201"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202" w:author="srabhi" w:date="2015-07-20T15:05:00Z"/>
                <w:rFonts w:ascii="Arial" w:hAnsi="Arial" w:cs="Arial"/>
                <w:color w:val="000000"/>
                <w:sz w:val="20"/>
                <w:szCs w:val="20"/>
                <w:lang w:eastAsia="zh-CN"/>
              </w:rPr>
            </w:pPr>
            <w:del w:id="2203" w:author="srabhi" w:date="2015-07-20T15:05:00Z">
              <w:r w:rsidRPr="00092D4B" w:rsidDel="009910DD">
                <w:rPr>
                  <w:rFonts w:ascii="Arial" w:hAnsi="Arial" w:cs="Arial"/>
                  <w:color w:val="000000"/>
                  <w:sz w:val="20"/>
                  <w:szCs w:val="20"/>
                  <w:lang w:eastAsia="zh-CN"/>
                </w:rPr>
                <w:delText>Neurology</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204" w:author="srabhi" w:date="2015-07-20T15:05:00Z"/>
                <w:rFonts w:ascii="Arial" w:hAnsi="Arial" w:cs="Arial"/>
                <w:color w:val="000000"/>
                <w:sz w:val="20"/>
                <w:szCs w:val="20"/>
                <w:lang w:eastAsia="zh-CN"/>
              </w:rPr>
            </w:pPr>
            <w:del w:id="2205"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206" w:author="srabhi" w:date="2015-07-20T15:05:00Z"/>
                <w:rFonts w:ascii="Arial" w:hAnsi="Arial" w:cs="Arial"/>
                <w:color w:val="000000"/>
                <w:sz w:val="20"/>
                <w:szCs w:val="20"/>
                <w:lang w:eastAsia="zh-CN"/>
              </w:rPr>
              <w:pPrChange w:id="2207" w:author="srabhi" w:date="2015-07-20T15:05:00Z">
                <w:pPr>
                  <w:spacing w:line="240" w:lineRule="auto"/>
                  <w:jc w:val="right"/>
                </w:pPr>
              </w:pPrChange>
            </w:pPr>
            <w:del w:id="2208" w:author="srabhi" w:date="2015-07-20T15:05:00Z">
              <w:r w:rsidRPr="00092D4B" w:rsidDel="009910DD">
                <w:rPr>
                  <w:rFonts w:ascii="Arial" w:hAnsi="Arial" w:cs="Arial"/>
                  <w:color w:val="000000"/>
                  <w:sz w:val="20"/>
                  <w:szCs w:val="20"/>
                  <w:lang w:eastAsia="zh-CN"/>
                </w:rPr>
                <w:delText>832</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209" w:author="srabhi" w:date="2015-07-20T15:05:00Z"/>
                <w:rFonts w:ascii="Arial" w:hAnsi="Arial" w:cs="Arial"/>
                <w:color w:val="000000"/>
                <w:sz w:val="20"/>
                <w:szCs w:val="20"/>
                <w:lang w:eastAsia="zh-CN"/>
              </w:rPr>
              <w:pPrChange w:id="2210" w:author="srabhi" w:date="2015-07-20T15:05:00Z">
                <w:pPr>
                  <w:spacing w:line="240" w:lineRule="auto"/>
                  <w:jc w:val="right"/>
                </w:pPr>
              </w:pPrChange>
            </w:pPr>
            <w:del w:id="2211" w:author="srabhi" w:date="2015-07-20T15:05:00Z">
              <w:r w:rsidRPr="00092D4B" w:rsidDel="009910DD">
                <w:rPr>
                  <w:rFonts w:ascii="Arial" w:hAnsi="Arial" w:cs="Arial"/>
                  <w:color w:val="000000"/>
                  <w:sz w:val="20"/>
                  <w:szCs w:val="20"/>
                  <w:lang w:eastAsia="zh-CN"/>
                </w:rPr>
                <w:delText>837</w:delText>
              </w:r>
            </w:del>
          </w:p>
        </w:tc>
      </w:tr>
      <w:tr w:rsidR="00891A31" w:rsidRPr="00240276" w:rsidDel="009910DD" w:rsidTr="001622EE">
        <w:trPr>
          <w:trHeight w:val="225"/>
          <w:del w:id="2212"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213" w:author="srabhi" w:date="2015-07-20T15:05:00Z"/>
                <w:rFonts w:ascii="Arial" w:hAnsi="Arial" w:cs="Arial"/>
                <w:color w:val="000000"/>
                <w:sz w:val="20"/>
                <w:szCs w:val="20"/>
                <w:lang w:eastAsia="zh-CN"/>
              </w:rPr>
            </w:pPr>
            <w:del w:id="2214" w:author="srabhi" w:date="2015-07-20T15:05:00Z">
              <w:r w:rsidRPr="00092D4B" w:rsidDel="009910DD">
                <w:rPr>
                  <w:rFonts w:ascii="Arial" w:hAnsi="Arial" w:cs="Arial"/>
                  <w:color w:val="000000"/>
                  <w:sz w:val="20"/>
                  <w:szCs w:val="20"/>
                  <w:lang w:eastAsia="zh-CN"/>
                </w:rPr>
                <w:delText>Other</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215" w:author="srabhi" w:date="2015-07-20T15:05:00Z"/>
                <w:rFonts w:ascii="Arial" w:hAnsi="Arial" w:cs="Arial"/>
                <w:color w:val="000000"/>
                <w:sz w:val="20"/>
                <w:szCs w:val="20"/>
                <w:lang w:eastAsia="zh-CN"/>
              </w:rPr>
            </w:pPr>
            <w:del w:id="2216"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217" w:author="srabhi" w:date="2015-07-20T15:05:00Z"/>
                <w:rFonts w:ascii="Arial" w:hAnsi="Arial" w:cs="Arial"/>
                <w:color w:val="000000"/>
                <w:sz w:val="20"/>
                <w:szCs w:val="20"/>
                <w:lang w:eastAsia="zh-CN"/>
              </w:rPr>
              <w:pPrChange w:id="2218" w:author="srabhi" w:date="2015-07-20T15:05:00Z">
                <w:pPr>
                  <w:spacing w:line="240" w:lineRule="auto"/>
                  <w:jc w:val="right"/>
                </w:pPr>
              </w:pPrChange>
            </w:pPr>
            <w:del w:id="2219" w:author="srabhi" w:date="2015-07-20T15:05:00Z">
              <w:r w:rsidRPr="00092D4B" w:rsidDel="009910DD">
                <w:rPr>
                  <w:rFonts w:ascii="Arial" w:hAnsi="Arial" w:cs="Arial"/>
                  <w:color w:val="000000"/>
                  <w:sz w:val="20"/>
                  <w:szCs w:val="20"/>
                  <w:lang w:eastAsia="zh-CN"/>
                </w:rPr>
                <w:delText>635</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220" w:author="srabhi" w:date="2015-07-20T15:05:00Z"/>
                <w:rFonts w:ascii="Arial" w:hAnsi="Arial" w:cs="Arial"/>
                <w:color w:val="000000"/>
                <w:sz w:val="20"/>
                <w:szCs w:val="20"/>
                <w:lang w:eastAsia="zh-CN"/>
              </w:rPr>
              <w:pPrChange w:id="2221" w:author="srabhi" w:date="2015-07-20T15:05:00Z">
                <w:pPr>
                  <w:spacing w:line="240" w:lineRule="auto"/>
                  <w:jc w:val="right"/>
                </w:pPr>
              </w:pPrChange>
            </w:pPr>
            <w:del w:id="2222" w:author="srabhi" w:date="2015-07-20T15:05:00Z">
              <w:r w:rsidRPr="00092D4B" w:rsidDel="009910DD">
                <w:rPr>
                  <w:rFonts w:ascii="Arial" w:hAnsi="Arial" w:cs="Arial"/>
                  <w:color w:val="000000"/>
                  <w:sz w:val="20"/>
                  <w:szCs w:val="20"/>
                  <w:lang w:eastAsia="zh-CN"/>
                </w:rPr>
                <w:delText>630</w:delText>
              </w:r>
            </w:del>
          </w:p>
        </w:tc>
      </w:tr>
      <w:tr w:rsidR="003810CD" w:rsidRPr="00240276" w:rsidDel="009910DD" w:rsidTr="003810CD">
        <w:trPr>
          <w:trHeight w:val="225"/>
          <w:del w:id="2223" w:author="srabhi" w:date="2015-07-20T15:05:00Z"/>
        </w:trPr>
        <w:tc>
          <w:tcPr>
            <w:tcW w:w="8809" w:type="dxa"/>
            <w:gridSpan w:val="4"/>
            <w:tcBorders>
              <w:top w:val="nil"/>
              <w:left w:val="single" w:sz="4" w:space="0" w:color="auto"/>
              <w:bottom w:val="single" w:sz="4" w:space="0" w:color="auto"/>
              <w:right w:val="single" w:sz="4" w:space="0" w:color="auto"/>
            </w:tcBorders>
            <w:shd w:val="clear" w:color="auto" w:fill="auto"/>
            <w:noWrap/>
            <w:vAlign w:val="center"/>
            <w:hideMark/>
          </w:tcPr>
          <w:p w:rsidR="003810CD" w:rsidRPr="00092D4B" w:rsidDel="009910DD" w:rsidRDefault="003810CD" w:rsidP="009910DD">
            <w:pPr>
              <w:spacing w:line="240" w:lineRule="auto"/>
              <w:rPr>
                <w:del w:id="2224" w:author="srabhi" w:date="2015-07-20T15:05:00Z"/>
                <w:rFonts w:ascii="Arial" w:hAnsi="Arial" w:cs="Arial"/>
                <w:color w:val="000000"/>
                <w:sz w:val="20"/>
                <w:szCs w:val="20"/>
                <w:lang w:eastAsia="zh-CN"/>
              </w:rPr>
            </w:pPr>
            <w:del w:id="2225" w:author="srabhi" w:date="2015-07-20T15:05:00Z">
              <w:r w:rsidRPr="00092D4B" w:rsidDel="009910DD">
                <w:rPr>
                  <w:rFonts w:ascii="Arial" w:hAnsi="Arial" w:cs="Arial"/>
                  <w:b/>
                  <w:color w:val="000000"/>
                  <w:sz w:val="20"/>
                  <w:szCs w:val="20"/>
                  <w:lang w:eastAsia="zh-CN"/>
                </w:rPr>
                <w:delText>Pre-index symptoms /comorbidities</w:delText>
              </w:r>
            </w:del>
          </w:p>
        </w:tc>
      </w:tr>
      <w:tr w:rsidR="00891A31" w:rsidRPr="00240276" w:rsidDel="009910DD" w:rsidTr="001622EE">
        <w:trPr>
          <w:trHeight w:val="225"/>
          <w:del w:id="2226"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227" w:author="srabhi" w:date="2015-07-20T15:05:00Z"/>
                <w:rFonts w:ascii="Arial" w:hAnsi="Arial" w:cs="Arial"/>
                <w:color w:val="000000"/>
                <w:sz w:val="20"/>
                <w:szCs w:val="20"/>
                <w:lang w:eastAsia="zh-CN"/>
              </w:rPr>
            </w:pPr>
            <w:del w:id="2228" w:author="srabhi" w:date="2015-07-20T15:05:00Z">
              <w:r w:rsidRPr="00092D4B" w:rsidDel="009910DD">
                <w:rPr>
                  <w:rFonts w:ascii="Arial" w:hAnsi="Arial" w:cs="Arial"/>
                  <w:color w:val="000000"/>
                  <w:sz w:val="20"/>
                  <w:szCs w:val="20"/>
                  <w:lang w:eastAsia="zh-CN"/>
                </w:rPr>
                <w:delText>Numbness</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229" w:author="srabhi" w:date="2015-07-20T15:05:00Z"/>
                <w:rFonts w:ascii="Arial" w:hAnsi="Arial" w:cs="Arial"/>
                <w:color w:val="000000"/>
                <w:sz w:val="20"/>
                <w:szCs w:val="20"/>
                <w:lang w:eastAsia="zh-CN"/>
              </w:rPr>
            </w:pPr>
            <w:del w:id="2230"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231" w:author="srabhi" w:date="2015-07-20T15:05:00Z"/>
                <w:rFonts w:ascii="Arial" w:hAnsi="Arial" w:cs="Arial"/>
                <w:color w:val="000000"/>
                <w:sz w:val="20"/>
                <w:szCs w:val="20"/>
                <w:lang w:eastAsia="zh-CN"/>
              </w:rPr>
              <w:pPrChange w:id="2232" w:author="srabhi" w:date="2015-07-20T15:05:00Z">
                <w:pPr>
                  <w:spacing w:line="240" w:lineRule="auto"/>
                  <w:jc w:val="right"/>
                </w:pPr>
              </w:pPrChange>
            </w:pPr>
            <w:del w:id="2233" w:author="srabhi" w:date="2015-07-20T15:05:00Z">
              <w:r w:rsidRPr="00092D4B" w:rsidDel="009910DD">
                <w:rPr>
                  <w:rFonts w:ascii="Arial" w:hAnsi="Arial" w:cs="Arial"/>
                  <w:color w:val="000000"/>
                  <w:sz w:val="20"/>
                  <w:szCs w:val="20"/>
                  <w:lang w:eastAsia="zh-CN"/>
                </w:rPr>
                <w:delText>373</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234" w:author="srabhi" w:date="2015-07-20T15:05:00Z"/>
                <w:rFonts w:ascii="Arial" w:hAnsi="Arial" w:cs="Arial"/>
                <w:color w:val="000000"/>
                <w:sz w:val="20"/>
                <w:szCs w:val="20"/>
                <w:lang w:eastAsia="zh-CN"/>
              </w:rPr>
              <w:pPrChange w:id="2235" w:author="srabhi" w:date="2015-07-20T15:05:00Z">
                <w:pPr>
                  <w:spacing w:line="240" w:lineRule="auto"/>
                  <w:jc w:val="right"/>
                </w:pPr>
              </w:pPrChange>
            </w:pPr>
            <w:del w:id="2236" w:author="srabhi" w:date="2015-07-20T15:05:00Z">
              <w:r w:rsidRPr="00092D4B" w:rsidDel="009910DD">
                <w:rPr>
                  <w:rFonts w:ascii="Arial" w:hAnsi="Arial" w:cs="Arial"/>
                  <w:color w:val="000000"/>
                  <w:sz w:val="20"/>
                  <w:szCs w:val="20"/>
                  <w:lang w:eastAsia="zh-CN"/>
                </w:rPr>
                <w:delText>368</w:delText>
              </w:r>
            </w:del>
          </w:p>
        </w:tc>
      </w:tr>
      <w:tr w:rsidR="00891A31" w:rsidRPr="00240276" w:rsidDel="009910DD" w:rsidTr="001622EE">
        <w:trPr>
          <w:trHeight w:val="225"/>
          <w:del w:id="2237"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238" w:author="srabhi" w:date="2015-07-20T15:05:00Z"/>
                <w:rFonts w:ascii="Arial" w:hAnsi="Arial" w:cs="Arial"/>
                <w:color w:val="000000"/>
                <w:sz w:val="20"/>
                <w:szCs w:val="20"/>
                <w:lang w:eastAsia="zh-CN"/>
              </w:rPr>
            </w:pPr>
            <w:del w:id="2239" w:author="srabhi" w:date="2015-07-20T15:05:00Z">
              <w:r w:rsidRPr="00092D4B" w:rsidDel="009910DD">
                <w:rPr>
                  <w:rFonts w:ascii="Arial" w:hAnsi="Arial" w:cs="Arial"/>
                  <w:color w:val="000000"/>
                  <w:sz w:val="20"/>
                  <w:szCs w:val="20"/>
                  <w:lang w:eastAsia="zh-CN"/>
                </w:rPr>
                <w:delText>Walking (Gait), Balance, and Coordination Problems</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240" w:author="srabhi" w:date="2015-07-20T15:05:00Z"/>
                <w:rFonts w:ascii="Arial" w:hAnsi="Arial" w:cs="Arial"/>
                <w:color w:val="000000"/>
                <w:sz w:val="20"/>
                <w:szCs w:val="20"/>
                <w:lang w:eastAsia="zh-CN"/>
              </w:rPr>
            </w:pPr>
            <w:del w:id="2241"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242" w:author="srabhi" w:date="2015-07-20T15:05:00Z"/>
                <w:rFonts w:ascii="Arial" w:hAnsi="Arial" w:cs="Arial"/>
                <w:color w:val="000000"/>
                <w:sz w:val="20"/>
                <w:szCs w:val="20"/>
                <w:lang w:eastAsia="zh-CN"/>
              </w:rPr>
              <w:pPrChange w:id="2243" w:author="srabhi" w:date="2015-07-20T15:05:00Z">
                <w:pPr>
                  <w:spacing w:line="240" w:lineRule="auto"/>
                  <w:jc w:val="right"/>
                </w:pPr>
              </w:pPrChange>
            </w:pPr>
            <w:del w:id="2244" w:author="srabhi" w:date="2015-07-20T15:05:00Z">
              <w:r w:rsidRPr="00092D4B" w:rsidDel="009910DD">
                <w:rPr>
                  <w:rFonts w:ascii="Arial" w:hAnsi="Arial" w:cs="Arial"/>
                  <w:color w:val="000000"/>
                  <w:sz w:val="20"/>
                  <w:szCs w:val="20"/>
                  <w:lang w:eastAsia="zh-CN"/>
                </w:rPr>
                <w:delText>365</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245" w:author="srabhi" w:date="2015-07-20T15:05:00Z"/>
                <w:rFonts w:ascii="Arial" w:hAnsi="Arial" w:cs="Arial"/>
                <w:color w:val="000000"/>
                <w:sz w:val="20"/>
                <w:szCs w:val="20"/>
                <w:lang w:eastAsia="zh-CN"/>
              </w:rPr>
              <w:pPrChange w:id="2246" w:author="srabhi" w:date="2015-07-20T15:05:00Z">
                <w:pPr>
                  <w:spacing w:line="240" w:lineRule="auto"/>
                  <w:jc w:val="right"/>
                </w:pPr>
              </w:pPrChange>
            </w:pPr>
            <w:del w:id="2247" w:author="srabhi" w:date="2015-07-20T15:05:00Z">
              <w:r w:rsidRPr="00092D4B" w:rsidDel="009910DD">
                <w:rPr>
                  <w:rFonts w:ascii="Arial" w:hAnsi="Arial" w:cs="Arial"/>
                  <w:color w:val="000000"/>
                  <w:sz w:val="20"/>
                  <w:szCs w:val="20"/>
                  <w:lang w:eastAsia="zh-CN"/>
                </w:rPr>
                <w:delText>355</w:delText>
              </w:r>
            </w:del>
          </w:p>
        </w:tc>
      </w:tr>
      <w:tr w:rsidR="00891A31" w:rsidRPr="00240276" w:rsidDel="009910DD" w:rsidTr="001622EE">
        <w:trPr>
          <w:trHeight w:val="225"/>
          <w:del w:id="2248"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249" w:author="srabhi" w:date="2015-07-20T15:05:00Z"/>
                <w:rFonts w:ascii="Arial" w:hAnsi="Arial" w:cs="Arial"/>
                <w:color w:val="000000"/>
                <w:sz w:val="20"/>
                <w:szCs w:val="20"/>
                <w:lang w:eastAsia="zh-CN"/>
              </w:rPr>
            </w:pPr>
            <w:del w:id="2250" w:author="srabhi" w:date="2015-07-20T15:05:00Z">
              <w:r w:rsidRPr="00092D4B" w:rsidDel="009910DD">
                <w:rPr>
                  <w:rFonts w:ascii="Arial" w:hAnsi="Arial" w:cs="Arial"/>
                  <w:color w:val="000000"/>
                  <w:sz w:val="20"/>
                  <w:szCs w:val="20"/>
                  <w:lang w:eastAsia="zh-CN"/>
                </w:rPr>
                <w:delText>Dizziness and Vertigo</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251" w:author="srabhi" w:date="2015-07-20T15:05:00Z"/>
                <w:rFonts w:ascii="Arial" w:hAnsi="Arial" w:cs="Arial"/>
                <w:color w:val="000000"/>
                <w:sz w:val="20"/>
                <w:szCs w:val="20"/>
                <w:lang w:eastAsia="zh-CN"/>
              </w:rPr>
            </w:pPr>
            <w:del w:id="2252"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253" w:author="srabhi" w:date="2015-07-20T15:05:00Z"/>
                <w:rFonts w:ascii="Arial" w:hAnsi="Arial" w:cs="Arial"/>
                <w:color w:val="000000"/>
                <w:sz w:val="20"/>
                <w:szCs w:val="20"/>
                <w:lang w:eastAsia="zh-CN"/>
              </w:rPr>
              <w:pPrChange w:id="2254" w:author="srabhi" w:date="2015-07-20T15:05:00Z">
                <w:pPr>
                  <w:spacing w:line="240" w:lineRule="auto"/>
                  <w:jc w:val="right"/>
                </w:pPr>
              </w:pPrChange>
            </w:pPr>
            <w:del w:id="2255" w:author="srabhi" w:date="2015-07-20T15:05:00Z">
              <w:r w:rsidRPr="00092D4B" w:rsidDel="009910DD">
                <w:rPr>
                  <w:rFonts w:ascii="Arial" w:hAnsi="Arial" w:cs="Arial"/>
                  <w:color w:val="000000"/>
                  <w:sz w:val="20"/>
                  <w:szCs w:val="20"/>
                  <w:lang w:eastAsia="zh-CN"/>
                </w:rPr>
                <w:delText>182</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256" w:author="srabhi" w:date="2015-07-20T15:05:00Z"/>
                <w:rFonts w:ascii="Arial" w:hAnsi="Arial" w:cs="Arial"/>
                <w:color w:val="000000"/>
                <w:sz w:val="20"/>
                <w:szCs w:val="20"/>
                <w:lang w:eastAsia="zh-CN"/>
              </w:rPr>
              <w:pPrChange w:id="2257" w:author="srabhi" w:date="2015-07-20T15:05:00Z">
                <w:pPr>
                  <w:spacing w:line="240" w:lineRule="auto"/>
                  <w:jc w:val="right"/>
                </w:pPr>
              </w:pPrChange>
            </w:pPr>
            <w:del w:id="2258" w:author="srabhi" w:date="2015-07-20T15:05:00Z">
              <w:r w:rsidRPr="00092D4B" w:rsidDel="009910DD">
                <w:rPr>
                  <w:rFonts w:ascii="Arial" w:hAnsi="Arial" w:cs="Arial"/>
                  <w:color w:val="000000"/>
                  <w:sz w:val="20"/>
                  <w:szCs w:val="20"/>
                  <w:lang w:eastAsia="zh-CN"/>
                </w:rPr>
                <w:delText>174</w:delText>
              </w:r>
            </w:del>
          </w:p>
        </w:tc>
      </w:tr>
      <w:tr w:rsidR="00891A31" w:rsidRPr="00240276" w:rsidDel="009910DD" w:rsidTr="001622EE">
        <w:trPr>
          <w:trHeight w:val="225"/>
          <w:del w:id="2259"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260" w:author="srabhi" w:date="2015-07-20T15:05:00Z"/>
                <w:rFonts w:ascii="Arial" w:hAnsi="Arial" w:cs="Arial"/>
                <w:color w:val="000000"/>
                <w:sz w:val="20"/>
                <w:szCs w:val="20"/>
                <w:lang w:eastAsia="zh-CN"/>
              </w:rPr>
            </w:pPr>
            <w:del w:id="2261" w:author="srabhi" w:date="2015-07-20T15:05:00Z">
              <w:r w:rsidRPr="00092D4B" w:rsidDel="009910DD">
                <w:rPr>
                  <w:rFonts w:ascii="Arial" w:hAnsi="Arial" w:cs="Arial"/>
                  <w:color w:val="000000"/>
                  <w:sz w:val="20"/>
                  <w:szCs w:val="20"/>
                  <w:lang w:eastAsia="zh-CN"/>
                </w:rPr>
                <w:delText>Muscle weakness/spasm/spasticity</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262" w:author="srabhi" w:date="2015-07-20T15:05:00Z"/>
                <w:rFonts w:ascii="Arial" w:hAnsi="Arial" w:cs="Arial"/>
                <w:color w:val="000000"/>
                <w:sz w:val="20"/>
                <w:szCs w:val="20"/>
                <w:lang w:eastAsia="zh-CN"/>
              </w:rPr>
            </w:pPr>
            <w:del w:id="2263"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264" w:author="srabhi" w:date="2015-07-20T15:05:00Z"/>
                <w:rFonts w:ascii="Arial" w:hAnsi="Arial" w:cs="Arial"/>
                <w:color w:val="000000"/>
                <w:sz w:val="20"/>
                <w:szCs w:val="20"/>
                <w:lang w:eastAsia="zh-CN"/>
              </w:rPr>
              <w:pPrChange w:id="2265" w:author="srabhi" w:date="2015-07-20T15:05:00Z">
                <w:pPr>
                  <w:spacing w:line="240" w:lineRule="auto"/>
                  <w:jc w:val="right"/>
                </w:pPr>
              </w:pPrChange>
            </w:pPr>
            <w:del w:id="2266" w:author="srabhi" w:date="2015-07-20T15:05:00Z">
              <w:r w:rsidRPr="00092D4B" w:rsidDel="009910DD">
                <w:rPr>
                  <w:rFonts w:ascii="Arial" w:hAnsi="Arial" w:cs="Arial"/>
                  <w:color w:val="000000"/>
                  <w:sz w:val="20"/>
                  <w:szCs w:val="20"/>
                  <w:lang w:eastAsia="zh-CN"/>
                </w:rPr>
                <w:delText>282</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267" w:author="srabhi" w:date="2015-07-20T15:05:00Z"/>
                <w:rFonts w:ascii="Arial" w:hAnsi="Arial" w:cs="Arial"/>
                <w:color w:val="000000"/>
                <w:sz w:val="20"/>
                <w:szCs w:val="20"/>
                <w:lang w:eastAsia="zh-CN"/>
              </w:rPr>
              <w:pPrChange w:id="2268" w:author="srabhi" w:date="2015-07-20T15:05:00Z">
                <w:pPr>
                  <w:spacing w:line="240" w:lineRule="auto"/>
                  <w:jc w:val="right"/>
                </w:pPr>
              </w:pPrChange>
            </w:pPr>
            <w:del w:id="2269" w:author="srabhi" w:date="2015-07-20T15:05:00Z">
              <w:r w:rsidRPr="00092D4B" w:rsidDel="009910DD">
                <w:rPr>
                  <w:rFonts w:ascii="Arial" w:hAnsi="Arial" w:cs="Arial"/>
                  <w:color w:val="000000"/>
                  <w:sz w:val="20"/>
                  <w:szCs w:val="20"/>
                  <w:lang w:eastAsia="zh-CN"/>
                </w:rPr>
                <w:delText>264</w:delText>
              </w:r>
            </w:del>
          </w:p>
        </w:tc>
      </w:tr>
      <w:tr w:rsidR="00891A31" w:rsidRPr="00240276" w:rsidDel="009910DD" w:rsidTr="001622EE">
        <w:trPr>
          <w:trHeight w:val="225"/>
          <w:del w:id="2270"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271" w:author="srabhi" w:date="2015-07-20T15:05:00Z"/>
                <w:rFonts w:ascii="Arial" w:hAnsi="Arial" w:cs="Arial"/>
                <w:color w:val="000000"/>
                <w:sz w:val="20"/>
                <w:szCs w:val="20"/>
                <w:lang w:eastAsia="zh-CN"/>
              </w:rPr>
            </w:pPr>
            <w:del w:id="2272" w:author="srabhi" w:date="2015-07-20T15:05:00Z">
              <w:r w:rsidRPr="00092D4B" w:rsidDel="009910DD">
                <w:rPr>
                  <w:rFonts w:ascii="Arial" w:hAnsi="Arial" w:cs="Arial"/>
                  <w:color w:val="000000"/>
                  <w:sz w:val="20"/>
                  <w:szCs w:val="20"/>
                  <w:lang w:eastAsia="zh-CN"/>
                </w:rPr>
                <w:delText>Fatigue</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273" w:author="srabhi" w:date="2015-07-20T15:05:00Z"/>
                <w:rFonts w:ascii="Arial" w:hAnsi="Arial" w:cs="Arial"/>
                <w:color w:val="000000"/>
                <w:sz w:val="20"/>
                <w:szCs w:val="20"/>
                <w:lang w:eastAsia="zh-CN"/>
              </w:rPr>
            </w:pPr>
            <w:del w:id="2274"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275" w:author="srabhi" w:date="2015-07-20T15:05:00Z"/>
                <w:rFonts w:ascii="Arial" w:hAnsi="Arial" w:cs="Arial"/>
                <w:color w:val="000000"/>
                <w:sz w:val="20"/>
                <w:szCs w:val="20"/>
                <w:lang w:eastAsia="zh-CN"/>
              </w:rPr>
              <w:pPrChange w:id="2276" w:author="srabhi" w:date="2015-07-20T15:05:00Z">
                <w:pPr>
                  <w:spacing w:line="240" w:lineRule="auto"/>
                  <w:jc w:val="right"/>
                </w:pPr>
              </w:pPrChange>
            </w:pPr>
            <w:del w:id="2277" w:author="srabhi" w:date="2015-07-20T15:05:00Z">
              <w:r w:rsidRPr="00092D4B" w:rsidDel="009910DD">
                <w:rPr>
                  <w:rFonts w:ascii="Arial" w:hAnsi="Arial" w:cs="Arial"/>
                  <w:color w:val="000000"/>
                  <w:sz w:val="20"/>
                  <w:szCs w:val="20"/>
                  <w:lang w:eastAsia="zh-CN"/>
                </w:rPr>
                <w:delText>527</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278" w:author="srabhi" w:date="2015-07-20T15:05:00Z"/>
                <w:rFonts w:ascii="Arial" w:hAnsi="Arial" w:cs="Arial"/>
                <w:color w:val="000000"/>
                <w:sz w:val="20"/>
                <w:szCs w:val="20"/>
                <w:lang w:eastAsia="zh-CN"/>
              </w:rPr>
              <w:pPrChange w:id="2279" w:author="srabhi" w:date="2015-07-20T15:05:00Z">
                <w:pPr>
                  <w:spacing w:line="240" w:lineRule="auto"/>
                  <w:jc w:val="right"/>
                </w:pPr>
              </w:pPrChange>
            </w:pPr>
            <w:del w:id="2280" w:author="srabhi" w:date="2015-07-20T15:05:00Z">
              <w:r w:rsidRPr="00092D4B" w:rsidDel="009910DD">
                <w:rPr>
                  <w:rFonts w:ascii="Arial" w:hAnsi="Arial" w:cs="Arial"/>
                  <w:color w:val="000000"/>
                  <w:sz w:val="20"/>
                  <w:szCs w:val="20"/>
                  <w:lang w:eastAsia="zh-CN"/>
                </w:rPr>
                <w:delText>524</w:delText>
              </w:r>
            </w:del>
          </w:p>
        </w:tc>
      </w:tr>
      <w:tr w:rsidR="00891A31" w:rsidRPr="00240276" w:rsidDel="009910DD" w:rsidTr="001622EE">
        <w:trPr>
          <w:trHeight w:val="225"/>
          <w:del w:id="2281"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282" w:author="srabhi" w:date="2015-07-20T15:05:00Z"/>
                <w:rFonts w:ascii="Arial" w:hAnsi="Arial" w:cs="Arial"/>
                <w:color w:val="000000"/>
                <w:sz w:val="20"/>
                <w:szCs w:val="20"/>
                <w:lang w:eastAsia="zh-CN"/>
              </w:rPr>
            </w:pPr>
            <w:del w:id="2283" w:author="srabhi" w:date="2015-07-20T15:05:00Z">
              <w:r w:rsidRPr="00092D4B" w:rsidDel="009910DD">
                <w:rPr>
                  <w:rFonts w:ascii="Arial" w:hAnsi="Arial" w:cs="Arial"/>
                  <w:color w:val="000000"/>
                  <w:sz w:val="20"/>
                  <w:szCs w:val="20"/>
                  <w:lang w:eastAsia="zh-CN"/>
                </w:rPr>
                <w:delText>Bladder Dysfunction</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284" w:author="srabhi" w:date="2015-07-20T15:05:00Z"/>
                <w:rFonts w:ascii="Arial" w:hAnsi="Arial" w:cs="Arial"/>
                <w:color w:val="000000"/>
                <w:sz w:val="20"/>
                <w:szCs w:val="20"/>
                <w:lang w:eastAsia="zh-CN"/>
              </w:rPr>
            </w:pPr>
            <w:del w:id="2285"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286" w:author="srabhi" w:date="2015-07-20T15:05:00Z"/>
                <w:rFonts w:ascii="Arial" w:hAnsi="Arial" w:cs="Arial"/>
                <w:color w:val="000000"/>
                <w:sz w:val="20"/>
                <w:szCs w:val="20"/>
                <w:lang w:eastAsia="zh-CN"/>
              </w:rPr>
              <w:pPrChange w:id="2287" w:author="srabhi" w:date="2015-07-20T15:05:00Z">
                <w:pPr>
                  <w:spacing w:line="240" w:lineRule="auto"/>
                  <w:jc w:val="right"/>
                </w:pPr>
              </w:pPrChange>
            </w:pPr>
            <w:del w:id="2288" w:author="srabhi" w:date="2015-07-20T15:05:00Z">
              <w:r w:rsidRPr="00092D4B" w:rsidDel="009910DD">
                <w:rPr>
                  <w:rFonts w:ascii="Arial" w:hAnsi="Arial" w:cs="Arial"/>
                  <w:color w:val="000000"/>
                  <w:sz w:val="20"/>
                  <w:szCs w:val="20"/>
                  <w:lang w:eastAsia="zh-CN"/>
                </w:rPr>
                <w:delText>230</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289" w:author="srabhi" w:date="2015-07-20T15:05:00Z"/>
                <w:rFonts w:ascii="Arial" w:hAnsi="Arial" w:cs="Arial"/>
                <w:color w:val="000000"/>
                <w:sz w:val="20"/>
                <w:szCs w:val="20"/>
                <w:lang w:eastAsia="zh-CN"/>
              </w:rPr>
              <w:pPrChange w:id="2290" w:author="srabhi" w:date="2015-07-20T15:05:00Z">
                <w:pPr>
                  <w:spacing w:line="240" w:lineRule="auto"/>
                  <w:jc w:val="right"/>
                </w:pPr>
              </w:pPrChange>
            </w:pPr>
            <w:del w:id="2291" w:author="srabhi" w:date="2015-07-20T15:05:00Z">
              <w:r w:rsidRPr="00092D4B" w:rsidDel="009910DD">
                <w:rPr>
                  <w:rFonts w:ascii="Arial" w:hAnsi="Arial" w:cs="Arial"/>
                  <w:color w:val="000000"/>
                  <w:sz w:val="20"/>
                  <w:szCs w:val="20"/>
                  <w:lang w:eastAsia="zh-CN"/>
                </w:rPr>
                <w:delText>207</w:delText>
              </w:r>
            </w:del>
          </w:p>
        </w:tc>
      </w:tr>
      <w:tr w:rsidR="00891A31" w:rsidRPr="00240276" w:rsidDel="009910DD" w:rsidTr="001622EE">
        <w:trPr>
          <w:trHeight w:val="225"/>
          <w:del w:id="2292"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293" w:author="srabhi" w:date="2015-07-20T15:05:00Z"/>
                <w:rFonts w:ascii="Arial" w:hAnsi="Arial" w:cs="Arial"/>
                <w:color w:val="000000"/>
                <w:sz w:val="20"/>
                <w:szCs w:val="20"/>
                <w:lang w:eastAsia="zh-CN"/>
              </w:rPr>
            </w:pPr>
            <w:del w:id="2294" w:author="srabhi" w:date="2015-07-20T15:05:00Z">
              <w:r w:rsidRPr="00092D4B" w:rsidDel="009910DD">
                <w:rPr>
                  <w:rFonts w:ascii="Arial" w:hAnsi="Arial" w:cs="Arial"/>
                  <w:color w:val="000000"/>
                  <w:sz w:val="20"/>
                  <w:szCs w:val="20"/>
                  <w:lang w:eastAsia="zh-CN"/>
                </w:rPr>
                <w:delText>Bowel Dysfunction</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295" w:author="srabhi" w:date="2015-07-20T15:05:00Z"/>
                <w:rFonts w:ascii="Arial" w:hAnsi="Arial" w:cs="Arial"/>
                <w:color w:val="000000"/>
                <w:sz w:val="20"/>
                <w:szCs w:val="20"/>
                <w:lang w:eastAsia="zh-CN"/>
              </w:rPr>
            </w:pPr>
            <w:del w:id="2296"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297" w:author="srabhi" w:date="2015-07-20T15:05:00Z"/>
                <w:rFonts w:ascii="Arial" w:hAnsi="Arial" w:cs="Arial"/>
                <w:color w:val="000000"/>
                <w:sz w:val="20"/>
                <w:szCs w:val="20"/>
                <w:lang w:eastAsia="zh-CN"/>
              </w:rPr>
              <w:pPrChange w:id="2298" w:author="srabhi" w:date="2015-07-20T15:05:00Z">
                <w:pPr>
                  <w:spacing w:line="240" w:lineRule="auto"/>
                  <w:jc w:val="right"/>
                </w:pPr>
              </w:pPrChange>
            </w:pPr>
            <w:del w:id="2299" w:author="srabhi" w:date="2015-07-20T15:05:00Z">
              <w:r w:rsidRPr="00092D4B" w:rsidDel="009910DD">
                <w:rPr>
                  <w:rFonts w:ascii="Arial" w:hAnsi="Arial" w:cs="Arial"/>
                  <w:color w:val="000000"/>
                  <w:sz w:val="20"/>
                  <w:szCs w:val="20"/>
                  <w:lang w:eastAsia="zh-CN"/>
                </w:rPr>
                <w:delText>188</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300" w:author="srabhi" w:date="2015-07-20T15:05:00Z"/>
                <w:rFonts w:ascii="Arial" w:hAnsi="Arial" w:cs="Arial"/>
                <w:color w:val="000000"/>
                <w:sz w:val="20"/>
                <w:szCs w:val="20"/>
                <w:lang w:eastAsia="zh-CN"/>
              </w:rPr>
              <w:pPrChange w:id="2301" w:author="srabhi" w:date="2015-07-20T15:05:00Z">
                <w:pPr>
                  <w:spacing w:line="240" w:lineRule="auto"/>
                  <w:jc w:val="right"/>
                </w:pPr>
              </w:pPrChange>
            </w:pPr>
            <w:del w:id="2302" w:author="srabhi" w:date="2015-07-20T15:05:00Z">
              <w:r w:rsidRPr="00092D4B" w:rsidDel="009910DD">
                <w:rPr>
                  <w:rFonts w:ascii="Arial" w:hAnsi="Arial" w:cs="Arial"/>
                  <w:color w:val="000000"/>
                  <w:sz w:val="20"/>
                  <w:szCs w:val="20"/>
                  <w:lang w:eastAsia="zh-CN"/>
                </w:rPr>
                <w:delText>160</w:delText>
              </w:r>
            </w:del>
          </w:p>
        </w:tc>
      </w:tr>
      <w:tr w:rsidR="00891A31" w:rsidRPr="00240276" w:rsidDel="009910DD" w:rsidTr="001622EE">
        <w:trPr>
          <w:trHeight w:val="225"/>
          <w:del w:id="2303"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304" w:author="srabhi" w:date="2015-07-20T15:05:00Z"/>
                <w:rFonts w:ascii="Arial" w:hAnsi="Arial" w:cs="Arial"/>
                <w:color w:val="000000"/>
                <w:sz w:val="20"/>
                <w:szCs w:val="20"/>
                <w:lang w:eastAsia="zh-CN"/>
              </w:rPr>
            </w:pPr>
            <w:del w:id="2305" w:author="srabhi" w:date="2015-07-20T15:05:00Z">
              <w:r w:rsidRPr="00092D4B" w:rsidDel="009910DD">
                <w:rPr>
                  <w:rFonts w:ascii="Arial" w:hAnsi="Arial" w:cs="Arial"/>
                  <w:color w:val="000000"/>
                  <w:sz w:val="20"/>
                  <w:szCs w:val="20"/>
                  <w:lang w:eastAsia="zh-CN"/>
                </w:rPr>
                <w:delText>Visual Symptoms</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306" w:author="srabhi" w:date="2015-07-20T15:05:00Z"/>
                <w:rFonts w:ascii="Arial" w:hAnsi="Arial" w:cs="Arial"/>
                <w:color w:val="000000"/>
                <w:sz w:val="20"/>
                <w:szCs w:val="20"/>
                <w:lang w:eastAsia="zh-CN"/>
              </w:rPr>
            </w:pPr>
            <w:del w:id="2307"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308" w:author="srabhi" w:date="2015-07-20T15:05:00Z"/>
                <w:rFonts w:ascii="Arial" w:hAnsi="Arial" w:cs="Arial"/>
                <w:color w:val="000000"/>
                <w:sz w:val="20"/>
                <w:szCs w:val="20"/>
                <w:lang w:eastAsia="zh-CN"/>
              </w:rPr>
              <w:pPrChange w:id="2309" w:author="srabhi" w:date="2015-07-20T15:05:00Z">
                <w:pPr>
                  <w:spacing w:line="240" w:lineRule="auto"/>
                  <w:jc w:val="right"/>
                </w:pPr>
              </w:pPrChange>
            </w:pPr>
            <w:del w:id="2310" w:author="srabhi" w:date="2015-07-20T15:05:00Z">
              <w:r w:rsidRPr="00092D4B" w:rsidDel="009910DD">
                <w:rPr>
                  <w:rFonts w:ascii="Arial" w:hAnsi="Arial" w:cs="Arial"/>
                  <w:color w:val="000000"/>
                  <w:sz w:val="20"/>
                  <w:szCs w:val="20"/>
                  <w:lang w:eastAsia="zh-CN"/>
                </w:rPr>
                <w:delText>243</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311" w:author="srabhi" w:date="2015-07-20T15:05:00Z"/>
                <w:rFonts w:ascii="Arial" w:hAnsi="Arial" w:cs="Arial"/>
                <w:color w:val="000000"/>
                <w:sz w:val="20"/>
                <w:szCs w:val="20"/>
                <w:lang w:eastAsia="zh-CN"/>
              </w:rPr>
              <w:pPrChange w:id="2312" w:author="srabhi" w:date="2015-07-20T15:05:00Z">
                <w:pPr>
                  <w:spacing w:line="240" w:lineRule="auto"/>
                  <w:jc w:val="right"/>
                </w:pPr>
              </w:pPrChange>
            </w:pPr>
            <w:del w:id="2313" w:author="srabhi" w:date="2015-07-20T15:05:00Z">
              <w:r w:rsidRPr="00092D4B" w:rsidDel="009910DD">
                <w:rPr>
                  <w:rFonts w:ascii="Arial" w:hAnsi="Arial" w:cs="Arial"/>
                  <w:color w:val="000000"/>
                  <w:sz w:val="20"/>
                  <w:szCs w:val="20"/>
                  <w:lang w:eastAsia="zh-CN"/>
                </w:rPr>
                <w:delText>237</w:delText>
              </w:r>
            </w:del>
          </w:p>
        </w:tc>
      </w:tr>
      <w:tr w:rsidR="00891A31" w:rsidRPr="00240276" w:rsidDel="009910DD" w:rsidTr="001622EE">
        <w:trPr>
          <w:trHeight w:val="225"/>
          <w:del w:id="2314"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315" w:author="srabhi" w:date="2015-07-20T15:05:00Z"/>
                <w:rFonts w:ascii="Arial" w:hAnsi="Arial" w:cs="Arial"/>
                <w:color w:val="000000"/>
                <w:sz w:val="20"/>
                <w:szCs w:val="20"/>
                <w:lang w:eastAsia="zh-CN"/>
              </w:rPr>
            </w:pPr>
            <w:del w:id="2316" w:author="srabhi" w:date="2015-07-20T15:05:00Z">
              <w:r w:rsidRPr="00092D4B" w:rsidDel="009910DD">
                <w:rPr>
                  <w:rFonts w:ascii="Arial" w:hAnsi="Arial" w:cs="Arial"/>
                  <w:color w:val="000000"/>
                  <w:sz w:val="20"/>
                  <w:szCs w:val="20"/>
                  <w:lang w:eastAsia="zh-CN"/>
                </w:rPr>
                <w:delText>Pain</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317" w:author="srabhi" w:date="2015-07-20T15:05:00Z"/>
                <w:rFonts w:ascii="Arial" w:hAnsi="Arial" w:cs="Arial"/>
                <w:color w:val="000000"/>
                <w:sz w:val="20"/>
                <w:szCs w:val="20"/>
                <w:lang w:eastAsia="zh-CN"/>
              </w:rPr>
            </w:pPr>
            <w:del w:id="2318"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319" w:author="srabhi" w:date="2015-07-20T15:05:00Z"/>
                <w:rFonts w:ascii="Arial" w:hAnsi="Arial" w:cs="Arial"/>
                <w:color w:val="000000"/>
                <w:sz w:val="20"/>
                <w:szCs w:val="20"/>
                <w:lang w:eastAsia="zh-CN"/>
              </w:rPr>
              <w:pPrChange w:id="2320" w:author="srabhi" w:date="2015-07-20T15:05:00Z">
                <w:pPr>
                  <w:spacing w:line="240" w:lineRule="auto"/>
                  <w:jc w:val="right"/>
                </w:pPr>
              </w:pPrChange>
            </w:pPr>
            <w:del w:id="2321" w:author="srabhi" w:date="2015-07-20T15:05:00Z">
              <w:r w:rsidRPr="00092D4B" w:rsidDel="009910DD">
                <w:rPr>
                  <w:rFonts w:ascii="Arial" w:hAnsi="Arial" w:cs="Arial"/>
                  <w:color w:val="000000"/>
                  <w:sz w:val="20"/>
                  <w:szCs w:val="20"/>
                  <w:lang w:eastAsia="zh-CN"/>
                </w:rPr>
                <w:delText>114</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322" w:author="srabhi" w:date="2015-07-20T15:05:00Z"/>
                <w:rFonts w:ascii="Arial" w:hAnsi="Arial" w:cs="Arial"/>
                <w:color w:val="000000"/>
                <w:sz w:val="20"/>
                <w:szCs w:val="20"/>
                <w:lang w:eastAsia="zh-CN"/>
              </w:rPr>
              <w:pPrChange w:id="2323" w:author="srabhi" w:date="2015-07-20T15:05:00Z">
                <w:pPr>
                  <w:spacing w:line="240" w:lineRule="auto"/>
                  <w:jc w:val="right"/>
                </w:pPr>
              </w:pPrChange>
            </w:pPr>
            <w:del w:id="2324" w:author="srabhi" w:date="2015-07-20T15:05:00Z">
              <w:r w:rsidRPr="00092D4B" w:rsidDel="009910DD">
                <w:rPr>
                  <w:rFonts w:ascii="Arial" w:hAnsi="Arial" w:cs="Arial"/>
                  <w:color w:val="000000"/>
                  <w:sz w:val="20"/>
                  <w:szCs w:val="20"/>
                  <w:lang w:eastAsia="zh-CN"/>
                </w:rPr>
                <w:delText>98</w:delText>
              </w:r>
            </w:del>
          </w:p>
        </w:tc>
      </w:tr>
      <w:tr w:rsidR="00891A31" w:rsidRPr="00240276" w:rsidDel="009910DD" w:rsidTr="001622EE">
        <w:trPr>
          <w:trHeight w:val="225"/>
          <w:del w:id="2325"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326" w:author="srabhi" w:date="2015-07-20T15:05:00Z"/>
                <w:rFonts w:ascii="Arial" w:hAnsi="Arial" w:cs="Arial"/>
                <w:color w:val="000000"/>
                <w:sz w:val="20"/>
                <w:szCs w:val="20"/>
                <w:lang w:eastAsia="zh-CN"/>
              </w:rPr>
            </w:pPr>
            <w:del w:id="2327" w:author="srabhi" w:date="2015-07-20T15:05:00Z">
              <w:r w:rsidRPr="00092D4B" w:rsidDel="009910DD">
                <w:rPr>
                  <w:rFonts w:ascii="Arial" w:hAnsi="Arial" w:cs="Arial"/>
                  <w:color w:val="000000"/>
                  <w:sz w:val="20"/>
                  <w:szCs w:val="20"/>
                  <w:lang w:eastAsia="zh-CN"/>
                </w:rPr>
                <w:delText>Headache</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328" w:author="srabhi" w:date="2015-07-20T15:05:00Z"/>
                <w:rFonts w:ascii="Arial" w:hAnsi="Arial" w:cs="Arial"/>
                <w:color w:val="000000"/>
                <w:sz w:val="20"/>
                <w:szCs w:val="20"/>
                <w:lang w:eastAsia="zh-CN"/>
              </w:rPr>
            </w:pPr>
            <w:del w:id="2329"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330" w:author="srabhi" w:date="2015-07-20T15:05:00Z"/>
                <w:rFonts w:ascii="Arial" w:hAnsi="Arial" w:cs="Arial"/>
                <w:color w:val="000000"/>
                <w:sz w:val="20"/>
                <w:szCs w:val="20"/>
                <w:lang w:eastAsia="zh-CN"/>
              </w:rPr>
              <w:pPrChange w:id="2331" w:author="srabhi" w:date="2015-07-20T15:05:00Z">
                <w:pPr>
                  <w:spacing w:line="240" w:lineRule="auto"/>
                  <w:jc w:val="right"/>
                </w:pPr>
              </w:pPrChange>
            </w:pPr>
            <w:del w:id="2332" w:author="srabhi" w:date="2015-07-20T15:05:00Z">
              <w:r w:rsidRPr="00092D4B" w:rsidDel="009910DD">
                <w:rPr>
                  <w:rFonts w:ascii="Arial" w:hAnsi="Arial" w:cs="Arial"/>
                  <w:color w:val="000000"/>
                  <w:sz w:val="20"/>
                  <w:szCs w:val="20"/>
                  <w:lang w:eastAsia="zh-CN"/>
                </w:rPr>
                <w:delText>354</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333" w:author="srabhi" w:date="2015-07-20T15:05:00Z"/>
                <w:rFonts w:ascii="Arial" w:hAnsi="Arial" w:cs="Arial"/>
                <w:color w:val="000000"/>
                <w:sz w:val="20"/>
                <w:szCs w:val="20"/>
                <w:lang w:eastAsia="zh-CN"/>
              </w:rPr>
              <w:pPrChange w:id="2334" w:author="srabhi" w:date="2015-07-20T15:05:00Z">
                <w:pPr>
                  <w:spacing w:line="240" w:lineRule="auto"/>
                  <w:jc w:val="right"/>
                </w:pPr>
              </w:pPrChange>
            </w:pPr>
            <w:del w:id="2335" w:author="srabhi" w:date="2015-07-20T15:05:00Z">
              <w:r w:rsidRPr="00092D4B" w:rsidDel="009910DD">
                <w:rPr>
                  <w:rFonts w:ascii="Arial" w:hAnsi="Arial" w:cs="Arial"/>
                  <w:color w:val="000000"/>
                  <w:sz w:val="20"/>
                  <w:szCs w:val="20"/>
                  <w:lang w:eastAsia="zh-CN"/>
                </w:rPr>
                <w:delText>385</w:delText>
              </w:r>
            </w:del>
          </w:p>
        </w:tc>
      </w:tr>
      <w:tr w:rsidR="00891A31" w:rsidRPr="00240276" w:rsidDel="009910DD" w:rsidTr="001622EE">
        <w:trPr>
          <w:trHeight w:val="225"/>
          <w:del w:id="2336"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337" w:author="srabhi" w:date="2015-07-20T15:05:00Z"/>
                <w:rFonts w:ascii="Arial" w:hAnsi="Arial" w:cs="Arial"/>
                <w:color w:val="000000"/>
                <w:sz w:val="20"/>
                <w:szCs w:val="20"/>
                <w:lang w:eastAsia="zh-CN"/>
              </w:rPr>
            </w:pPr>
            <w:del w:id="2338" w:author="srabhi" w:date="2015-07-20T15:05:00Z">
              <w:r w:rsidRPr="00092D4B" w:rsidDel="009910DD">
                <w:rPr>
                  <w:rFonts w:ascii="Arial" w:hAnsi="Arial" w:cs="Arial"/>
                  <w:color w:val="000000"/>
                  <w:sz w:val="20"/>
                  <w:szCs w:val="20"/>
                  <w:lang w:eastAsia="zh-CN"/>
                </w:rPr>
                <w:delText>Seizures</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339" w:author="srabhi" w:date="2015-07-20T15:05:00Z"/>
                <w:rFonts w:ascii="Arial" w:hAnsi="Arial" w:cs="Arial"/>
                <w:color w:val="000000"/>
                <w:sz w:val="20"/>
                <w:szCs w:val="20"/>
                <w:lang w:eastAsia="zh-CN"/>
              </w:rPr>
            </w:pPr>
            <w:del w:id="2340"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341" w:author="srabhi" w:date="2015-07-20T15:05:00Z"/>
                <w:rFonts w:ascii="Arial" w:hAnsi="Arial" w:cs="Arial"/>
                <w:color w:val="000000"/>
                <w:sz w:val="20"/>
                <w:szCs w:val="20"/>
                <w:lang w:eastAsia="zh-CN"/>
              </w:rPr>
              <w:pPrChange w:id="2342" w:author="srabhi" w:date="2015-07-20T15:05:00Z">
                <w:pPr>
                  <w:spacing w:line="240" w:lineRule="auto"/>
                  <w:jc w:val="right"/>
                </w:pPr>
              </w:pPrChange>
            </w:pPr>
            <w:del w:id="2343" w:author="srabhi" w:date="2015-07-20T15:05:00Z">
              <w:r w:rsidRPr="00092D4B" w:rsidDel="009910DD">
                <w:rPr>
                  <w:rFonts w:ascii="Arial" w:hAnsi="Arial" w:cs="Arial"/>
                  <w:color w:val="000000"/>
                  <w:sz w:val="20"/>
                  <w:szCs w:val="20"/>
                  <w:lang w:eastAsia="zh-CN"/>
                </w:rPr>
                <w:delText>48</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344" w:author="srabhi" w:date="2015-07-20T15:05:00Z"/>
                <w:rFonts w:ascii="Arial" w:hAnsi="Arial" w:cs="Arial"/>
                <w:color w:val="000000"/>
                <w:sz w:val="20"/>
                <w:szCs w:val="20"/>
                <w:lang w:eastAsia="zh-CN"/>
              </w:rPr>
              <w:pPrChange w:id="2345" w:author="srabhi" w:date="2015-07-20T15:05:00Z">
                <w:pPr>
                  <w:spacing w:line="240" w:lineRule="auto"/>
                  <w:jc w:val="right"/>
                </w:pPr>
              </w:pPrChange>
            </w:pPr>
            <w:del w:id="2346" w:author="srabhi" w:date="2015-07-20T15:05:00Z">
              <w:r w:rsidRPr="00092D4B" w:rsidDel="009910DD">
                <w:rPr>
                  <w:rFonts w:ascii="Arial" w:hAnsi="Arial" w:cs="Arial"/>
                  <w:color w:val="000000"/>
                  <w:sz w:val="20"/>
                  <w:szCs w:val="20"/>
                  <w:lang w:eastAsia="zh-CN"/>
                </w:rPr>
                <w:delText>66</w:delText>
              </w:r>
            </w:del>
          </w:p>
        </w:tc>
      </w:tr>
      <w:tr w:rsidR="00891A31" w:rsidRPr="00240276" w:rsidDel="009910DD" w:rsidTr="001622EE">
        <w:trPr>
          <w:trHeight w:val="225"/>
          <w:del w:id="2347"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348" w:author="srabhi" w:date="2015-07-20T15:05:00Z"/>
                <w:rFonts w:ascii="Arial" w:hAnsi="Arial" w:cs="Arial"/>
                <w:color w:val="000000"/>
                <w:sz w:val="20"/>
                <w:szCs w:val="20"/>
                <w:lang w:eastAsia="zh-CN"/>
              </w:rPr>
            </w:pPr>
            <w:del w:id="2349" w:author="srabhi" w:date="2015-07-20T15:05:00Z">
              <w:r w:rsidRPr="00092D4B" w:rsidDel="009910DD">
                <w:rPr>
                  <w:rFonts w:ascii="Arial" w:hAnsi="Arial" w:cs="Arial"/>
                  <w:color w:val="000000"/>
                  <w:sz w:val="20"/>
                  <w:szCs w:val="20"/>
                  <w:lang w:eastAsia="zh-CN"/>
                </w:rPr>
                <w:delText>Tremor</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350" w:author="srabhi" w:date="2015-07-20T15:05:00Z"/>
                <w:rFonts w:ascii="Arial" w:hAnsi="Arial" w:cs="Arial"/>
                <w:color w:val="000000"/>
                <w:sz w:val="20"/>
                <w:szCs w:val="20"/>
                <w:lang w:eastAsia="zh-CN"/>
              </w:rPr>
            </w:pPr>
            <w:del w:id="2351"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352" w:author="srabhi" w:date="2015-07-20T15:05:00Z"/>
                <w:rFonts w:ascii="Arial" w:hAnsi="Arial" w:cs="Arial"/>
                <w:color w:val="000000"/>
                <w:sz w:val="20"/>
                <w:szCs w:val="20"/>
                <w:lang w:eastAsia="zh-CN"/>
              </w:rPr>
              <w:pPrChange w:id="2353" w:author="srabhi" w:date="2015-07-20T15:05:00Z">
                <w:pPr>
                  <w:spacing w:line="240" w:lineRule="auto"/>
                  <w:jc w:val="right"/>
                </w:pPr>
              </w:pPrChange>
            </w:pPr>
            <w:del w:id="2354" w:author="srabhi" w:date="2015-07-20T15:05:00Z">
              <w:r w:rsidRPr="00092D4B" w:rsidDel="009910DD">
                <w:rPr>
                  <w:rFonts w:ascii="Arial" w:hAnsi="Arial" w:cs="Arial"/>
                  <w:color w:val="000000"/>
                  <w:sz w:val="20"/>
                  <w:szCs w:val="20"/>
                  <w:lang w:eastAsia="zh-CN"/>
                </w:rPr>
                <w:delText>90</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355" w:author="srabhi" w:date="2015-07-20T15:05:00Z"/>
                <w:rFonts w:ascii="Arial" w:hAnsi="Arial" w:cs="Arial"/>
                <w:color w:val="000000"/>
                <w:sz w:val="20"/>
                <w:szCs w:val="20"/>
                <w:lang w:eastAsia="zh-CN"/>
              </w:rPr>
              <w:pPrChange w:id="2356" w:author="srabhi" w:date="2015-07-20T15:05:00Z">
                <w:pPr>
                  <w:spacing w:line="240" w:lineRule="auto"/>
                  <w:jc w:val="right"/>
                </w:pPr>
              </w:pPrChange>
            </w:pPr>
            <w:del w:id="2357" w:author="srabhi" w:date="2015-07-20T15:05:00Z">
              <w:r w:rsidRPr="00092D4B" w:rsidDel="009910DD">
                <w:rPr>
                  <w:rFonts w:ascii="Arial" w:hAnsi="Arial" w:cs="Arial"/>
                  <w:color w:val="000000"/>
                  <w:sz w:val="20"/>
                  <w:szCs w:val="20"/>
                  <w:lang w:eastAsia="zh-CN"/>
                </w:rPr>
                <w:delText>93</w:delText>
              </w:r>
            </w:del>
          </w:p>
        </w:tc>
      </w:tr>
      <w:tr w:rsidR="00891A31" w:rsidRPr="00240276" w:rsidDel="009910DD" w:rsidTr="001622EE">
        <w:trPr>
          <w:trHeight w:val="225"/>
          <w:del w:id="2358"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359" w:author="srabhi" w:date="2015-07-20T15:05:00Z"/>
                <w:rFonts w:ascii="Arial" w:hAnsi="Arial" w:cs="Arial"/>
                <w:color w:val="000000"/>
                <w:sz w:val="20"/>
                <w:szCs w:val="20"/>
                <w:lang w:eastAsia="zh-CN"/>
              </w:rPr>
            </w:pPr>
            <w:del w:id="2360" w:author="srabhi" w:date="2015-07-20T15:05:00Z">
              <w:r w:rsidRPr="00092D4B" w:rsidDel="009910DD">
                <w:rPr>
                  <w:rFonts w:ascii="Arial" w:hAnsi="Arial" w:cs="Arial"/>
                  <w:color w:val="000000"/>
                  <w:sz w:val="20"/>
                  <w:szCs w:val="20"/>
                  <w:lang w:eastAsia="zh-CN"/>
                </w:rPr>
                <w:delText>Respiration/breathing problems</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361" w:author="srabhi" w:date="2015-07-20T15:05:00Z"/>
                <w:rFonts w:ascii="Arial" w:hAnsi="Arial" w:cs="Arial"/>
                <w:color w:val="000000"/>
                <w:sz w:val="20"/>
                <w:szCs w:val="20"/>
                <w:lang w:eastAsia="zh-CN"/>
              </w:rPr>
            </w:pPr>
            <w:del w:id="2362"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363" w:author="srabhi" w:date="2015-07-20T15:05:00Z"/>
                <w:rFonts w:ascii="Arial" w:hAnsi="Arial" w:cs="Arial"/>
                <w:color w:val="000000"/>
                <w:sz w:val="20"/>
                <w:szCs w:val="20"/>
                <w:lang w:eastAsia="zh-CN"/>
              </w:rPr>
              <w:pPrChange w:id="2364" w:author="srabhi" w:date="2015-07-20T15:05:00Z">
                <w:pPr>
                  <w:spacing w:line="240" w:lineRule="auto"/>
                  <w:jc w:val="right"/>
                </w:pPr>
              </w:pPrChange>
            </w:pPr>
            <w:del w:id="2365" w:author="srabhi" w:date="2015-07-20T15:05:00Z">
              <w:r w:rsidRPr="00092D4B" w:rsidDel="009910DD">
                <w:rPr>
                  <w:rFonts w:ascii="Arial" w:hAnsi="Arial" w:cs="Arial"/>
                  <w:color w:val="000000"/>
                  <w:sz w:val="20"/>
                  <w:szCs w:val="20"/>
                  <w:lang w:eastAsia="zh-CN"/>
                </w:rPr>
                <w:delText>161</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366" w:author="srabhi" w:date="2015-07-20T15:05:00Z"/>
                <w:rFonts w:ascii="Arial" w:hAnsi="Arial" w:cs="Arial"/>
                <w:color w:val="000000"/>
                <w:sz w:val="20"/>
                <w:szCs w:val="20"/>
                <w:lang w:eastAsia="zh-CN"/>
              </w:rPr>
              <w:pPrChange w:id="2367" w:author="srabhi" w:date="2015-07-20T15:05:00Z">
                <w:pPr>
                  <w:spacing w:line="240" w:lineRule="auto"/>
                  <w:jc w:val="right"/>
                </w:pPr>
              </w:pPrChange>
            </w:pPr>
            <w:del w:id="2368" w:author="srabhi" w:date="2015-07-20T15:05:00Z">
              <w:r w:rsidRPr="00092D4B" w:rsidDel="009910DD">
                <w:rPr>
                  <w:rFonts w:ascii="Arial" w:hAnsi="Arial" w:cs="Arial"/>
                  <w:color w:val="000000"/>
                  <w:sz w:val="20"/>
                  <w:szCs w:val="20"/>
                  <w:lang w:eastAsia="zh-CN"/>
                </w:rPr>
                <w:delText>159</w:delText>
              </w:r>
            </w:del>
          </w:p>
        </w:tc>
      </w:tr>
      <w:tr w:rsidR="00891A31" w:rsidRPr="00240276" w:rsidDel="009910DD" w:rsidTr="001622EE">
        <w:trPr>
          <w:trHeight w:val="225"/>
          <w:del w:id="2369"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370" w:author="srabhi" w:date="2015-07-20T15:05:00Z"/>
                <w:rFonts w:ascii="Arial" w:hAnsi="Arial" w:cs="Arial"/>
                <w:color w:val="000000"/>
                <w:sz w:val="20"/>
                <w:szCs w:val="20"/>
                <w:lang w:eastAsia="zh-CN"/>
              </w:rPr>
            </w:pPr>
            <w:del w:id="2371" w:author="srabhi" w:date="2015-07-20T15:05:00Z">
              <w:r w:rsidRPr="00092D4B" w:rsidDel="009910DD">
                <w:rPr>
                  <w:rFonts w:ascii="Arial" w:hAnsi="Arial" w:cs="Arial"/>
                  <w:color w:val="000000"/>
                  <w:sz w:val="20"/>
                  <w:szCs w:val="20"/>
                  <w:lang w:eastAsia="zh-CN"/>
                </w:rPr>
                <w:delText>Depression Comorbidity</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372" w:author="srabhi" w:date="2015-07-20T15:05:00Z"/>
                <w:rFonts w:ascii="Arial" w:hAnsi="Arial" w:cs="Arial"/>
                <w:color w:val="000000"/>
                <w:sz w:val="20"/>
                <w:szCs w:val="20"/>
                <w:lang w:eastAsia="zh-CN"/>
              </w:rPr>
            </w:pPr>
            <w:del w:id="2373"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374" w:author="srabhi" w:date="2015-07-20T15:05:00Z"/>
                <w:rFonts w:ascii="Arial" w:hAnsi="Arial" w:cs="Arial"/>
                <w:color w:val="000000"/>
                <w:sz w:val="20"/>
                <w:szCs w:val="20"/>
                <w:lang w:eastAsia="zh-CN"/>
              </w:rPr>
              <w:pPrChange w:id="2375" w:author="srabhi" w:date="2015-07-20T15:05:00Z">
                <w:pPr>
                  <w:spacing w:line="240" w:lineRule="auto"/>
                  <w:jc w:val="right"/>
                </w:pPr>
              </w:pPrChange>
            </w:pPr>
            <w:del w:id="2376" w:author="srabhi" w:date="2015-07-20T15:05:00Z">
              <w:r w:rsidRPr="00092D4B" w:rsidDel="009910DD">
                <w:rPr>
                  <w:rFonts w:ascii="Arial" w:hAnsi="Arial" w:cs="Arial"/>
                  <w:color w:val="000000"/>
                  <w:sz w:val="20"/>
                  <w:szCs w:val="20"/>
                  <w:lang w:eastAsia="zh-CN"/>
                </w:rPr>
                <w:delText>371</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377" w:author="srabhi" w:date="2015-07-20T15:05:00Z"/>
                <w:rFonts w:ascii="Arial" w:hAnsi="Arial" w:cs="Arial"/>
                <w:color w:val="000000"/>
                <w:sz w:val="20"/>
                <w:szCs w:val="20"/>
                <w:lang w:eastAsia="zh-CN"/>
              </w:rPr>
              <w:pPrChange w:id="2378" w:author="srabhi" w:date="2015-07-20T15:05:00Z">
                <w:pPr>
                  <w:spacing w:line="240" w:lineRule="auto"/>
                  <w:jc w:val="right"/>
                </w:pPr>
              </w:pPrChange>
            </w:pPr>
            <w:del w:id="2379" w:author="srabhi" w:date="2015-07-20T15:05:00Z">
              <w:r w:rsidRPr="00092D4B" w:rsidDel="009910DD">
                <w:rPr>
                  <w:rFonts w:ascii="Arial" w:hAnsi="Arial" w:cs="Arial"/>
                  <w:color w:val="000000"/>
                  <w:sz w:val="20"/>
                  <w:szCs w:val="20"/>
                  <w:lang w:eastAsia="zh-CN"/>
                </w:rPr>
                <w:delText>351</w:delText>
              </w:r>
            </w:del>
          </w:p>
        </w:tc>
      </w:tr>
      <w:tr w:rsidR="00891A31" w:rsidRPr="00240276" w:rsidDel="009910DD" w:rsidTr="001622EE">
        <w:trPr>
          <w:trHeight w:val="225"/>
          <w:del w:id="2380"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381" w:author="srabhi" w:date="2015-07-20T15:05:00Z"/>
                <w:rFonts w:ascii="Arial" w:hAnsi="Arial" w:cs="Arial"/>
                <w:color w:val="000000"/>
                <w:sz w:val="20"/>
                <w:szCs w:val="20"/>
                <w:lang w:eastAsia="zh-CN"/>
              </w:rPr>
            </w:pPr>
            <w:del w:id="2382" w:author="srabhi" w:date="2015-07-20T15:05:00Z">
              <w:r w:rsidRPr="00092D4B" w:rsidDel="009910DD">
                <w:rPr>
                  <w:rFonts w:ascii="Arial" w:hAnsi="Arial" w:cs="Arial"/>
                  <w:color w:val="000000"/>
                  <w:sz w:val="20"/>
                  <w:szCs w:val="20"/>
                  <w:lang w:eastAsia="zh-CN"/>
                </w:rPr>
                <w:delText>Diabetes mellitus</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383" w:author="srabhi" w:date="2015-07-20T15:05:00Z"/>
                <w:rFonts w:ascii="Arial" w:hAnsi="Arial" w:cs="Arial"/>
                <w:color w:val="000000"/>
                <w:sz w:val="20"/>
                <w:szCs w:val="20"/>
                <w:lang w:eastAsia="zh-CN"/>
              </w:rPr>
            </w:pPr>
            <w:del w:id="2384"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385" w:author="srabhi" w:date="2015-07-20T15:05:00Z"/>
                <w:rFonts w:ascii="Arial" w:hAnsi="Arial" w:cs="Arial"/>
                <w:color w:val="000000"/>
                <w:sz w:val="20"/>
                <w:szCs w:val="20"/>
                <w:lang w:eastAsia="zh-CN"/>
              </w:rPr>
              <w:pPrChange w:id="2386" w:author="srabhi" w:date="2015-07-20T15:05:00Z">
                <w:pPr>
                  <w:spacing w:line="240" w:lineRule="auto"/>
                  <w:jc w:val="right"/>
                </w:pPr>
              </w:pPrChange>
            </w:pPr>
            <w:del w:id="2387" w:author="srabhi" w:date="2015-07-20T15:05:00Z">
              <w:r w:rsidRPr="00092D4B" w:rsidDel="009910DD">
                <w:rPr>
                  <w:rFonts w:ascii="Arial" w:hAnsi="Arial" w:cs="Arial"/>
                  <w:color w:val="000000"/>
                  <w:sz w:val="20"/>
                  <w:szCs w:val="20"/>
                  <w:lang w:eastAsia="zh-CN"/>
                </w:rPr>
                <w:delText>117</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388" w:author="srabhi" w:date="2015-07-20T15:05:00Z"/>
                <w:rFonts w:ascii="Arial" w:hAnsi="Arial" w:cs="Arial"/>
                <w:color w:val="000000"/>
                <w:sz w:val="20"/>
                <w:szCs w:val="20"/>
                <w:lang w:eastAsia="zh-CN"/>
              </w:rPr>
              <w:pPrChange w:id="2389" w:author="srabhi" w:date="2015-07-20T15:05:00Z">
                <w:pPr>
                  <w:spacing w:line="240" w:lineRule="auto"/>
                  <w:jc w:val="right"/>
                </w:pPr>
              </w:pPrChange>
            </w:pPr>
            <w:del w:id="2390" w:author="srabhi" w:date="2015-07-20T15:05:00Z">
              <w:r w:rsidRPr="00092D4B" w:rsidDel="009910DD">
                <w:rPr>
                  <w:rFonts w:ascii="Arial" w:hAnsi="Arial" w:cs="Arial"/>
                  <w:color w:val="000000"/>
                  <w:sz w:val="20"/>
                  <w:szCs w:val="20"/>
                  <w:lang w:eastAsia="zh-CN"/>
                </w:rPr>
                <w:delText>111</w:delText>
              </w:r>
            </w:del>
          </w:p>
        </w:tc>
      </w:tr>
      <w:tr w:rsidR="00891A31" w:rsidRPr="00240276" w:rsidDel="009910DD" w:rsidTr="001622EE">
        <w:trPr>
          <w:trHeight w:val="225"/>
          <w:del w:id="2391"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392" w:author="srabhi" w:date="2015-07-20T15:05:00Z"/>
                <w:rFonts w:ascii="Arial" w:hAnsi="Arial" w:cs="Arial"/>
                <w:color w:val="000000"/>
                <w:sz w:val="20"/>
                <w:szCs w:val="20"/>
                <w:lang w:eastAsia="zh-CN"/>
              </w:rPr>
            </w:pPr>
            <w:del w:id="2393" w:author="srabhi" w:date="2015-07-20T15:05:00Z">
              <w:r w:rsidRPr="00092D4B" w:rsidDel="009910DD">
                <w:rPr>
                  <w:rFonts w:ascii="Arial" w:hAnsi="Arial" w:cs="Arial"/>
                  <w:color w:val="000000"/>
                  <w:sz w:val="20"/>
                  <w:szCs w:val="20"/>
                  <w:lang w:eastAsia="zh-CN"/>
                </w:rPr>
                <w:delText>Dyslipidemia</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394" w:author="srabhi" w:date="2015-07-20T15:05:00Z"/>
                <w:rFonts w:ascii="Arial" w:hAnsi="Arial" w:cs="Arial"/>
                <w:color w:val="000000"/>
                <w:sz w:val="20"/>
                <w:szCs w:val="20"/>
                <w:lang w:eastAsia="zh-CN"/>
              </w:rPr>
            </w:pPr>
            <w:del w:id="2395"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396" w:author="srabhi" w:date="2015-07-20T15:05:00Z"/>
                <w:rFonts w:ascii="Arial" w:hAnsi="Arial" w:cs="Arial"/>
                <w:color w:val="000000"/>
                <w:sz w:val="20"/>
                <w:szCs w:val="20"/>
                <w:lang w:eastAsia="zh-CN"/>
              </w:rPr>
              <w:pPrChange w:id="2397" w:author="srabhi" w:date="2015-07-20T15:05:00Z">
                <w:pPr>
                  <w:spacing w:line="240" w:lineRule="auto"/>
                  <w:jc w:val="right"/>
                </w:pPr>
              </w:pPrChange>
            </w:pPr>
            <w:del w:id="2398" w:author="srabhi" w:date="2015-07-20T15:05:00Z">
              <w:r w:rsidRPr="00092D4B" w:rsidDel="009910DD">
                <w:rPr>
                  <w:rFonts w:ascii="Arial" w:hAnsi="Arial" w:cs="Arial"/>
                  <w:color w:val="000000"/>
                  <w:sz w:val="20"/>
                  <w:szCs w:val="20"/>
                  <w:lang w:eastAsia="zh-CN"/>
                </w:rPr>
                <w:delText>405</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399" w:author="srabhi" w:date="2015-07-20T15:05:00Z"/>
                <w:rFonts w:ascii="Arial" w:hAnsi="Arial" w:cs="Arial"/>
                <w:color w:val="000000"/>
                <w:sz w:val="20"/>
                <w:szCs w:val="20"/>
                <w:lang w:eastAsia="zh-CN"/>
              </w:rPr>
              <w:pPrChange w:id="2400" w:author="srabhi" w:date="2015-07-20T15:05:00Z">
                <w:pPr>
                  <w:spacing w:line="240" w:lineRule="auto"/>
                  <w:jc w:val="right"/>
                </w:pPr>
              </w:pPrChange>
            </w:pPr>
            <w:del w:id="2401" w:author="srabhi" w:date="2015-07-20T15:05:00Z">
              <w:r w:rsidRPr="00092D4B" w:rsidDel="009910DD">
                <w:rPr>
                  <w:rFonts w:ascii="Arial" w:hAnsi="Arial" w:cs="Arial"/>
                  <w:color w:val="000000"/>
                  <w:sz w:val="20"/>
                  <w:szCs w:val="20"/>
                  <w:lang w:eastAsia="zh-CN"/>
                </w:rPr>
                <w:delText>415</w:delText>
              </w:r>
            </w:del>
          </w:p>
        </w:tc>
      </w:tr>
      <w:tr w:rsidR="00891A31" w:rsidRPr="00240276" w:rsidDel="009910DD" w:rsidTr="001622EE">
        <w:trPr>
          <w:trHeight w:val="225"/>
          <w:del w:id="2402"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403" w:author="srabhi" w:date="2015-07-20T15:05:00Z"/>
                <w:rFonts w:ascii="Arial" w:hAnsi="Arial" w:cs="Arial"/>
                <w:color w:val="000000"/>
                <w:sz w:val="20"/>
                <w:szCs w:val="20"/>
                <w:lang w:eastAsia="zh-CN"/>
              </w:rPr>
            </w:pPr>
            <w:del w:id="2404" w:author="srabhi" w:date="2015-07-20T15:05:00Z">
              <w:r w:rsidRPr="00092D4B" w:rsidDel="009910DD">
                <w:rPr>
                  <w:rFonts w:ascii="Arial" w:hAnsi="Arial" w:cs="Arial"/>
                  <w:color w:val="000000"/>
                  <w:sz w:val="20"/>
                  <w:szCs w:val="20"/>
                  <w:lang w:eastAsia="zh-CN"/>
                </w:rPr>
                <w:delText>History of CVD</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405" w:author="srabhi" w:date="2015-07-20T15:05:00Z"/>
                <w:rFonts w:ascii="Arial" w:hAnsi="Arial" w:cs="Arial"/>
                <w:color w:val="000000"/>
                <w:sz w:val="20"/>
                <w:szCs w:val="20"/>
                <w:lang w:eastAsia="zh-CN"/>
              </w:rPr>
            </w:pPr>
            <w:del w:id="2406"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407" w:author="srabhi" w:date="2015-07-20T15:05:00Z"/>
                <w:rFonts w:ascii="Arial" w:hAnsi="Arial" w:cs="Arial"/>
                <w:color w:val="000000"/>
                <w:sz w:val="20"/>
                <w:szCs w:val="20"/>
                <w:lang w:eastAsia="zh-CN"/>
              </w:rPr>
              <w:pPrChange w:id="2408" w:author="srabhi" w:date="2015-07-20T15:05:00Z">
                <w:pPr>
                  <w:spacing w:line="240" w:lineRule="auto"/>
                  <w:jc w:val="right"/>
                </w:pPr>
              </w:pPrChange>
            </w:pPr>
            <w:del w:id="2409" w:author="srabhi" w:date="2015-07-20T15:05:00Z">
              <w:r w:rsidRPr="00092D4B" w:rsidDel="009910DD">
                <w:rPr>
                  <w:rFonts w:ascii="Arial" w:hAnsi="Arial" w:cs="Arial"/>
                  <w:color w:val="000000"/>
                  <w:sz w:val="20"/>
                  <w:szCs w:val="20"/>
                  <w:lang w:eastAsia="zh-CN"/>
                </w:rPr>
                <w:delText>88</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410" w:author="srabhi" w:date="2015-07-20T15:05:00Z"/>
                <w:rFonts w:ascii="Arial" w:hAnsi="Arial" w:cs="Arial"/>
                <w:color w:val="000000"/>
                <w:sz w:val="20"/>
                <w:szCs w:val="20"/>
                <w:lang w:eastAsia="zh-CN"/>
              </w:rPr>
              <w:pPrChange w:id="2411" w:author="srabhi" w:date="2015-07-20T15:05:00Z">
                <w:pPr>
                  <w:spacing w:line="240" w:lineRule="auto"/>
                  <w:jc w:val="right"/>
                </w:pPr>
              </w:pPrChange>
            </w:pPr>
            <w:del w:id="2412" w:author="srabhi" w:date="2015-07-20T15:05:00Z">
              <w:r w:rsidRPr="00092D4B" w:rsidDel="009910DD">
                <w:rPr>
                  <w:rFonts w:ascii="Arial" w:hAnsi="Arial" w:cs="Arial"/>
                  <w:color w:val="000000"/>
                  <w:sz w:val="20"/>
                  <w:szCs w:val="20"/>
                  <w:lang w:eastAsia="zh-CN"/>
                </w:rPr>
                <w:delText>106</w:delText>
              </w:r>
            </w:del>
          </w:p>
        </w:tc>
      </w:tr>
      <w:tr w:rsidR="00891A31" w:rsidRPr="00240276" w:rsidDel="009910DD" w:rsidTr="001622EE">
        <w:trPr>
          <w:trHeight w:val="225"/>
          <w:del w:id="2413"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414" w:author="srabhi" w:date="2015-07-20T15:05:00Z"/>
                <w:rFonts w:ascii="Arial" w:hAnsi="Arial" w:cs="Arial"/>
                <w:color w:val="000000"/>
                <w:sz w:val="20"/>
                <w:szCs w:val="20"/>
                <w:lang w:eastAsia="zh-CN"/>
              </w:rPr>
            </w:pPr>
            <w:del w:id="2415" w:author="srabhi" w:date="2015-07-20T15:05:00Z">
              <w:r w:rsidRPr="00092D4B" w:rsidDel="009910DD">
                <w:rPr>
                  <w:rFonts w:ascii="Arial" w:hAnsi="Arial" w:cs="Arial"/>
                  <w:color w:val="000000"/>
                  <w:sz w:val="20"/>
                  <w:szCs w:val="20"/>
                  <w:lang w:eastAsia="zh-CN"/>
                </w:rPr>
                <w:delText>Obesity</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416" w:author="srabhi" w:date="2015-07-20T15:05:00Z"/>
                <w:rFonts w:ascii="Arial" w:hAnsi="Arial" w:cs="Arial"/>
                <w:color w:val="000000"/>
                <w:sz w:val="20"/>
                <w:szCs w:val="20"/>
                <w:lang w:eastAsia="zh-CN"/>
              </w:rPr>
            </w:pPr>
            <w:del w:id="2417"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418" w:author="srabhi" w:date="2015-07-20T15:05:00Z"/>
                <w:rFonts w:ascii="Arial" w:hAnsi="Arial" w:cs="Arial"/>
                <w:color w:val="000000"/>
                <w:sz w:val="20"/>
                <w:szCs w:val="20"/>
                <w:lang w:eastAsia="zh-CN"/>
              </w:rPr>
              <w:pPrChange w:id="2419" w:author="srabhi" w:date="2015-07-20T15:05:00Z">
                <w:pPr>
                  <w:spacing w:line="240" w:lineRule="auto"/>
                  <w:jc w:val="right"/>
                </w:pPr>
              </w:pPrChange>
            </w:pPr>
            <w:del w:id="2420" w:author="srabhi" w:date="2015-07-20T15:05:00Z">
              <w:r w:rsidRPr="00092D4B" w:rsidDel="009910DD">
                <w:rPr>
                  <w:rFonts w:ascii="Arial" w:hAnsi="Arial" w:cs="Arial"/>
                  <w:color w:val="000000"/>
                  <w:sz w:val="20"/>
                  <w:szCs w:val="20"/>
                  <w:lang w:eastAsia="zh-CN"/>
                </w:rPr>
                <w:delText>102</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421" w:author="srabhi" w:date="2015-07-20T15:05:00Z"/>
                <w:rFonts w:ascii="Arial" w:hAnsi="Arial" w:cs="Arial"/>
                <w:color w:val="000000"/>
                <w:sz w:val="20"/>
                <w:szCs w:val="20"/>
                <w:lang w:eastAsia="zh-CN"/>
              </w:rPr>
              <w:pPrChange w:id="2422" w:author="srabhi" w:date="2015-07-20T15:05:00Z">
                <w:pPr>
                  <w:spacing w:line="240" w:lineRule="auto"/>
                  <w:jc w:val="right"/>
                </w:pPr>
              </w:pPrChange>
            </w:pPr>
            <w:del w:id="2423" w:author="srabhi" w:date="2015-07-20T15:05:00Z">
              <w:r w:rsidRPr="00092D4B" w:rsidDel="009910DD">
                <w:rPr>
                  <w:rFonts w:ascii="Arial" w:hAnsi="Arial" w:cs="Arial"/>
                  <w:color w:val="000000"/>
                  <w:sz w:val="20"/>
                  <w:szCs w:val="20"/>
                  <w:lang w:eastAsia="zh-CN"/>
                </w:rPr>
                <w:delText>81</w:delText>
              </w:r>
            </w:del>
          </w:p>
        </w:tc>
      </w:tr>
      <w:tr w:rsidR="00891A31" w:rsidRPr="00240276" w:rsidDel="009910DD" w:rsidTr="001622EE">
        <w:trPr>
          <w:trHeight w:val="225"/>
          <w:del w:id="2424"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425" w:author="srabhi" w:date="2015-07-20T15:05:00Z"/>
                <w:rFonts w:ascii="Arial" w:hAnsi="Arial" w:cs="Arial"/>
                <w:color w:val="000000"/>
                <w:sz w:val="20"/>
                <w:szCs w:val="20"/>
                <w:lang w:eastAsia="zh-CN"/>
              </w:rPr>
            </w:pPr>
            <w:del w:id="2426" w:author="srabhi" w:date="2015-07-20T15:05:00Z">
              <w:r w:rsidRPr="00092D4B" w:rsidDel="009910DD">
                <w:rPr>
                  <w:rFonts w:ascii="Arial" w:hAnsi="Arial" w:cs="Arial"/>
                  <w:color w:val="000000"/>
                  <w:sz w:val="20"/>
                  <w:szCs w:val="20"/>
                  <w:lang w:eastAsia="zh-CN"/>
                </w:rPr>
                <w:delText>Tobacco use (including disorder)</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427" w:author="srabhi" w:date="2015-07-20T15:05:00Z"/>
                <w:rFonts w:ascii="Arial" w:hAnsi="Arial" w:cs="Arial"/>
                <w:color w:val="000000"/>
                <w:sz w:val="20"/>
                <w:szCs w:val="20"/>
                <w:lang w:eastAsia="zh-CN"/>
              </w:rPr>
            </w:pPr>
            <w:del w:id="2428"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429" w:author="srabhi" w:date="2015-07-20T15:05:00Z"/>
                <w:rFonts w:ascii="Arial" w:hAnsi="Arial" w:cs="Arial"/>
                <w:color w:val="000000"/>
                <w:sz w:val="20"/>
                <w:szCs w:val="20"/>
                <w:lang w:eastAsia="zh-CN"/>
              </w:rPr>
              <w:pPrChange w:id="2430" w:author="srabhi" w:date="2015-07-20T15:05:00Z">
                <w:pPr>
                  <w:spacing w:line="240" w:lineRule="auto"/>
                  <w:jc w:val="right"/>
                </w:pPr>
              </w:pPrChange>
            </w:pPr>
            <w:del w:id="2431" w:author="srabhi" w:date="2015-07-20T15:05:00Z">
              <w:r w:rsidRPr="00092D4B" w:rsidDel="009910DD">
                <w:rPr>
                  <w:rFonts w:ascii="Arial" w:hAnsi="Arial" w:cs="Arial"/>
                  <w:color w:val="000000"/>
                  <w:sz w:val="20"/>
                  <w:szCs w:val="20"/>
                  <w:lang w:eastAsia="zh-CN"/>
                </w:rPr>
                <w:delText>148</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432" w:author="srabhi" w:date="2015-07-20T15:05:00Z"/>
                <w:rFonts w:ascii="Arial" w:hAnsi="Arial" w:cs="Arial"/>
                <w:color w:val="000000"/>
                <w:sz w:val="20"/>
                <w:szCs w:val="20"/>
                <w:lang w:eastAsia="zh-CN"/>
              </w:rPr>
              <w:pPrChange w:id="2433" w:author="srabhi" w:date="2015-07-20T15:05:00Z">
                <w:pPr>
                  <w:spacing w:line="240" w:lineRule="auto"/>
                  <w:jc w:val="right"/>
                </w:pPr>
              </w:pPrChange>
            </w:pPr>
            <w:del w:id="2434" w:author="srabhi" w:date="2015-07-20T15:05:00Z">
              <w:r w:rsidRPr="00092D4B" w:rsidDel="009910DD">
                <w:rPr>
                  <w:rFonts w:ascii="Arial" w:hAnsi="Arial" w:cs="Arial"/>
                  <w:color w:val="000000"/>
                  <w:sz w:val="20"/>
                  <w:szCs w:val="20"/>
                  <w:lang w:eastAsia="zh-CN"/>
                </w:rPr>
                <w:delText>142</w:delText>
              </w:r>
            </w:del>
          </w:p>
        </w:tc>
      </w:tr>
      <w:tr w:rsidR="003810CD" w:rsidRPr="00240276" w:rsidDel="009910DD" w:rsidTr="003810CD">
        <w:trPr>
          <w:trHeight w:val="225"/>
          <w:del w:id="2435" w:author="srabhi" w:date="2015-07-20T15:05:00Z"/>
        </w:trPr>
        <w:tc>
          <w:tcPr>
            <w:tcW w:w="8809" w:type="dxa"/>
            <w:gridSpan w:val="4"/>
            <w:tcBorders>
              <w:top w:val="nil"/>
              <w:left w:val="single" w:sz="4" w:space="0" w:color="auto"/>
              <w:bottom w:val="single" w:sz="4" w:space="0" w:color="auto"/>
              <w:right w:val="single" w:sz="4" w:space="0" w:color="auto"/>
            </w:tcBorders>
            <w:shd w:val="clear" w:color="auto" w:fill="auto"/>
            <w:noWrap/>
            <w:vAlign w:val="center"/>
            <w:hideMark/>
          </w:tcPr>
          <w:p w:rsidR="003810CD" w:rsidRPr="00092D4B" w:rsidDel="009910DD" w:rsidRDefault="003810CD" w:rsidP="009910DD">
            <w:pPr>
              <w:spacing w:line="240" w:lineRule="auto"/>
              <w:rPr>
                <w:del w:id="2436" w:author="srabhi" w:date="2015-07-20T15:05:00Z"/>
                <w:rFonts w:ascii="Arial" w:hAnsi="Arial" w:cs="Arial"/>
                <w:color w:val="000000"/>
                <w:sz w:val="20"/>
                <w:szCs w:val="20"/>
                <w:lang w:eastAsia="zh-CN"/>
              </w:rPr>
            </w:pPr>
            <w:del w:id="2437" w:author="srabhi" w:date="2015-07-20T15:05:00Z">
              <w:r w:rsidRPr="00092D4B" w:rsidDel="009910DD">
                <w:rPr>
                  <w:rFonts w:ascii="Arial" w:hAnsi="Arial" w:cs="Arial"/>
                  <w:b/>
                  <w:color w:val="000000"/>
                  <w:sz w:val="20"/>
                  <w:szCs w:val="20"/>
                  <w:lang w:eastAsia="zh-CN"/>
                </w:rPr>
                <w:delText>Pre-index</w:delText>
              </w:r>
            </w:del>
          </w:p>
        </w:tc>
      </w:tr>
      <w:tr w:rsidR="00891A31" w:rsidRPr="00240276" w:rsidDel="009910DD" w:rsidTr="001622EE">
        <w:trPr>
          <w:trHeight w:val="225"/>
          <w:del w:id="2438"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439" w:author="srabhi" w:date="2015-07-20T15:05:00Z"/>
                <w:rFonts w:ascii="Arial" w:hAnsi="Arial" w:cs="Arial"/>
                <w:color w:val="000000"/>
                <w:sz w:val="20"/>
                <w:szCs w:val="20"/>
                <w:lang w:eastAsia="zh-CN"/>
              </w:rPr>
            </w:pPr>
            <w:del w:id="2440" w:author="srabhi" w:date="2015-07-20T15:05:00Z">
              <w:r w:rsidRPr="00092D4B" w:rsidDel="009910DD">
                <w:rPr>
                  <w:rFonts w:ascii="Arial" w:hAnsi="Arial" w:cs="Arial"/>
                  <w:color w:val="000000"/>
                  <w:sz w:val="20"/>
                  <w:szCs w:val="20"/>
                  <w:lang w:eastAsia="zh-CN"/>
                </w:rPr>
                <w:delText>Ampyra use</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441" w:author="srabhi" w:date="2015-07-20T15:05:00Z"/>
                <w:rFonts w:ascii="Arial" w:hAnsi="Arial" w:cs="Arial"/>
                <w:color w:val="000000"/>
                <w:sz w:val="20"/>
                <w:szCs w:val="20"/>
                <w:lang w:eastAsia="zh-CN"/>
              </w:rPr>
            </w:pPr>
            <w:del w:id="2442"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443" w:author="srabhi" w:date="2015-07-20T15:05:00Z"/>
                <w:rFonts w:ascii="Arial" w:hAnsi="Arial" w:cs="Arial"/>
                <w:color w:val="000000"/>
                <w:sz w:val="20"/>
                <w:szCs w:val="20"/>
                <w:lang w:eastAsia="zh-CN"/>
              </w:rPr>
              <w:pPrChange w:id="2444" w:author="srabhi" w:date="2015-07-20T15:05:00Z">
                <w:pPr>
                  <w:spacing w:line="240" w:lineRule="auto"/>
                  <w:jc w:val="right"/>
                </w:pPr>
              </w:pPrChange>
            </w:pPr>
            <w:del w:id="2445" w:author="srabhi" w:date="2015-07-20T15:05:00Z">
              <w:r w:rsidRPr="00092D4B" w:rsidDel="009910DD">
                <w:rPr>
                  <w:rFonts w:ascii="Arial" w:hAnsi="Arial" w:cs="Arial"/>
                  <w:color w:val="000000"/>
                  <w:sz w:val="20"/>
                  <w:szCs w:val="20"/>
                  <w:lang w:eastAsia="zh-CN"/>
                </w:rPr>
                <w:delText>166</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446" w:author="srabhi" w:date="2015-07-20T15:05:00Z"/>
                <w:rFonts w:ascii="Arial" w:hAnsi="Arial" w:cs="Arial"/>
                <w:color w:val="000000"/>
                <w:sz w:val="20"/>
                <w:szCs w:val="20"/>
                <w:lang w:eastAsia="zh-CN"/>
              </w:rPr>
              <w:pPrChange w:id="2447" w:author="srabhi" w:date="2015-07-20T15:05:00Z">
                <w:pPr>
                  <w:spacing w:line="240" w:lineRule="auto"/>
                  <w:jc w:val="right"/>
                </w:pPr>
              </w:pPrChange>
            </w:pPr>
            <w:del w:id="2448" w:author="srabhi" w:date="2015-07-20T15:05:00Z">
              <w:r w:rsidRPr="00092D4B" w:rsidDel="009910DD">
                <w:rPr>
                  <w:rFonts w:ascii="Arial" w:hAnsi="Arial" w:cs="Arial"/>
                  <w:color w:val="000000"/>
                  <w:sz w:val="20"/>
                  <w:szCs w:val="20"/>
                  <w:lang w:eastAsia="zh-CN"/>
                </w:rPr>
                <w:delText>149</w:delText>
              </w:r>
            </w:del>
          </w:p>
        </w:tc>
      </w:tr>
      <w:tr w:rsidR="00891A31" w:rsidRPr="00240276" w:rsidDel="009910DD" w:rsidTr="001622EE">
        <w:trPr>
          <w:trHeight w:val="225"/>
          <w:del w:id="2449"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450" w:author="srabhi" w:date="2015-07-20T15:05:00Z"/>
                <w:rFonts w:ascii="Arial" w:hAnsi="Arial" w:cs="Arial"/>
                <w:color w:val="000000"/>
                <w:sz w:val="20"/>
                <w:szCs w:val="20"/>
                <w:lang w:eastAsia="zh-CN"/>
              </w:rPr>
            </w:pPr>
            <w:del w:id="2451" w:author="srabhi" w:date="2015-07-20T15:05:00Z">
              <w:r w:rsidRPr="00092D4B" w:rsidDel="009910DD">
                <w:rPr>
                  <w:rFonts w:ascii="Arial" w:hAnsi="Arial" w:cs="Arial"/>
                  <w:color w:val="000000"/>
                  <w:sz w:val="20"/>
                  <w:szCs w:val="20"/>
                  <w:lang w:eastAsia="zh-CN"/>
                </w:rPr>
                <w:delText>MRI use</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452" w:author="srabhi" w:date="2015-07-20T15:05:00Z"/>
                <w:rFonts w:ascii="Arial" w:hAnsi="Arial" w:cs="Arial"/>
                <w:color w:val="000000"/>
                <w:sz w:val="20"/>
                <w:szCs w:val="20"/>
                <w:lang w:eastAsia="zh-CN"/>
              </w:rPr>
            </w:pPr>
            <w:del w:id="2453"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454" w:author="srabhi" w:date="2015-07-20T15:05:00Z"/>
                <w:rFonts w:ascii="Arial" w:hAnsi="Arial" w:cs="Arial"/>
                <w:color w:val="000000"/>
                <w:sz w:val="20"/>
                <w:szCs w:val="20"/>
                <w:lang w:eastAsia="zh-CN"/>
              </w:rPr>
              <w:pPrChange w:id="2455" w:author="srabhi" w:date="2015-07-20T15:05:00Z">
                <w:pPr>
                  <w:spacing w:line="240" w:lineRule="auto"/>
                  <w:jc w:val="right"/>
                </w:pPr>
              </w:pPrChange>
            </w:pPr>
            <w:del w:id="2456" w:author="srabhi" w:date="2015-07-20T15:05:00Z">
              <w:r w:rsidRPr="00092D4B" w:rsidDel="009910DD">
                <w:rPr>
                  <w:rFonts w:ascii="Arial" w:hAnsi="Arial" w:cs="Arial"/>
                  <w:color w:val="000000"/>
                  <w:sz w:val="20"/>
                  <w:szCs w:val="20"/>
                  <w:lang w:eastAsia="zh-CN"/>
                </w:rPr>
                <w:delText>1263</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457" w:author="srabhi" w:date="2015-07-20T15:05:00Z"/>
                <w:rFonts w:ascii="Arial" w:hAnsi="Arial" w:cs="Arial"/>
                <w:color w:val="000000"/>
                <w:sz w:val="20"/>
                <w:szCs w:val="20"/>
                <w:lang w:eastAsia="zh-CN"/>
              </w:rPr>
              <w:pPrChange w:id="2458" w:author="srabhi" w:date="2015-07-20T15:05:00Z">
                <w:pPr>
                  <w:spacing w:line="240" w:lineRule="auto"/>
                  <w:jc w:val="right"/>
                </w:pPr>
              </w:pPrChange>
            </w:pPr>
            <w:del w:id="2459" w:author="srabhi" w:date="2015-07-20T15:05:00Z">
              <w:r w:rsidRPr="00092D4B" w:rsidDel="009910DD">
                <w:rPr>
                  <w:rFonts w:ascii="Arial" w:hAnsi="Arial" w:cs="Arial"/>
                  <w:color w:val="000000"/>
                  <w:sz w:val="20"/>
                  <w:szCs w:val="20"/>
                  <w:lang w:eastAsia="zh-CN"/>
                </w:rPr>
                <w:delText>1270</w:delText>
              </w:r>
            </w:del>
          </w:p>
        </w:tc>
      </w:tr>
      <w:tr w:rsidR="00891A31" w:rsidRPr="00240276" w:rsidDel="009910DD" w:rsidTr="001622EE">
        <w:trPr>
          <w:trHeight w:val="225"/>
          <w:del w:id="2460"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461" w:author="srabhi" w:date="2015-07-20T15:05:00Z"/>
                <w:rFonts w:ascii="Arial" w:hAnsi="Arial" w:cs="Arial"/>
                <w:color w:val="000000"/>
                <w:sz w:val="20"/>
                <w:szCs w:val="20"/>
                <w:lang w:eastAsia="zh-CN"/>
              </w:rPr>
            </w:pPr>
            <w:del w:id="2462" w:author="srabhi" w:date="2015-07-20T15:05:00Z">
              <w:r w:rsidRPr="00092D4B" w:rsidDel="009910DD">
                <w:rPr>
                  <w:rFonts w:ascii="Arial" w:hAnsi="Arial" w:cs="Arial"/>
                  <w:color w:val="000000"/>
                  <w:sz w:val="20"/>
                  <w:szCs w:val="20"/>
                  <w:lang w:eastAsia="zh-CN"/>
                </w:rPr>
                <w:delText>Corticosteroid use within 90 days pre-index</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463" w:author="srabhi" w:date="2015-07-20T15:05:00Z"/>
                <w:rFonts w:ascii="Arial" w:hAnsi="Arial" w:cs="Arial"/>
                <w:color w:val="000000"/>
                <w:sz w:val="20"/>
                <w:szCs w:val="20"/>
                <w:lang w:eastAsia="zh-CN"/>
              </w:rPr>
            </w:pPr>
            <w:del w:id="2464"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465" w:author="srabhi" w:date="2015-07-20T15:05:00Z"/>
                <w:rFonts w:ascii="Arial" w:hAnsi="Arial" w:cs="Arial"/>
                <w:color w:val="000000"/>
                <w:sz w:val="20"/>
                <w:szCs w:val="20"/>
                <w:lang w:eastAsia="zh-CN"/>
              </w:rPr>
              <w:pPrChange w:id="2466" w:author="srabhi" w:date="2015-07-20T15:05:00Z">
                <w:pPr>
                  <w:spacing w:line="240" w:lineRule="auto"/>
                  <w:jc w:val="right"/>
                </w:pPr>
              </w:pPrChange>
            </w:pPr>
            <w:del w:id="2467" w:author="srabhi" w:date="2015-07-20T15:05:00Z">
              <w:r w:rsidRPr="00092D4B" w:rsidDel="009910DD">
                <w:rPr>
                  <w:rFonts w:ascii="Arial" w:hAnsi="Arial" w:cs="Arial"/>
                  <w:color w:val="000000"/>
                  <w:sz w:val="20"/>
                  <w:szCs w:val="20"/>
                  <w:lang w:eastAsia="zh-CN"/>
                </w:rPr>
                <w:delText>442</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468" w:author="srabhi" w:date="2015-07-20T15:05:00Z"/>
                <w:rFonts w:ascii="Arial" w:hAnsi="Arial" w:cs="Arial"/>
                <w:color w:val="000000"/>
                <w:sz w:val="20"/>
                <w:szCs w:val="20"/>
                <w:lang w:eastAsia="zh-CN"/>
              </w:rPr>
              <w:pPrChange w:id="2469" w:author="srabhi" w:date="2015-07-20T15:05:00Z">
                <w:pPr>
                  <w:spacing w:line="240" w:lineRule="auto"/>
                  <w:jc w:val="right"/>
                </w:pPr>
              </w:pPrChange>
            </w:pPr>
            <w:del w:id="2470" w:author="srabhi" w:date="2015-07-20T15:05:00Z">
              <w:r w:rsidRPr="00092D4B" w:rsidDel="009910DD">
                <w:rPr>
                  <w:rFonts w:ascii="Arial" w:hAnsi="Arial" w:cs="Arial"/>
                  <w:color w:val="000000"/>
                  <w:sz w:val="20"/>
                  <w:szCs w:val="20"/>
                  <w:lang w:eastAsia="zh-CN"/>
                </w:rPr>
                <w:delText>423</w:delText>
              </w:r>
            </w:del>
          </w:p>
        </w:tc>
      </w:tr>
      <w:tr w:rsidR="00891A31" w:rsidRPr="00240276" w:rsidDel="009910DD" w:rsidTr="001622EE">
        <w:trPr>
          <w:trHeight w:val="225"/>
          <w:del w:id="2471"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472" w:author="srabhi" w:date="2015-07-20T15:05:00Z"/>
                <w:rFonts w:ascii="Arial" w:hAnsi="Arial" w:cs="Arial"/>
                <w:color w:val="000000"/>
                <w:sz w:val="20"/>
                <w:szCs w:val="20"/>
                <w:lang w:eastAsia="zh-CN"/>
              </w:rPr>
            </w:pPr>
            <w:del w:id="2473" w:author="srabhi" w:date="2015-07-20T15:05:00Z">
              <w:r w:rsidRPr="00092D4B" w:rsidDel="009910DD">
                <w:rPr>
                  <w:rFonts w:ascii="Arial" w:hAnsi="Arial" w:cs="Arial"/>
                  <w:color w:val="000000"/>
                  <w:sz w:val="20"/>
                  <w:szCs w:val="20"/>
                  <w:lang w:eastAsia="zh-CN"/>
                </w:rPr>
                <w:delText>Oral corticosteroid use</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474" w:author="srabhi" w:date="2015-07-20T15:05:00Z"/>
                <w:rFonts w:ascii="Arial" w:hAnsi="Arial" w:cs="Arial"/>
                <w:color w:val="000000"/>
                <w:sz w:val="20"/>
                <w:szCs w:val="20"/>
                <w:lang w:eastAsia="zh-CN"/>
              </w:rPr>
            </w:pPr>
            <w:del w:id="2475"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476" w:author="srabhi" w:date="2015-07-20T15:05:00Z"/>
                <w:rFonts w:ascii="Arial" w:hAnsi="Arial" w:cs="Arial"/>
                <w:color w:val="000000"/>
                <w:sz w:val="20"/>
                <w:szCs w:val="20"/>
                <w:lang w:eastAsia="zh-CN"/>
              </w:rPr>
              <w:pPrChange w:id="2477" w:author="srabhi" w:date="2015-07-20T15:05:00Z">
                <w:pPr>
                  <w:spacing w:line="240" w:lineRule="auto"/>
                  <w:jc w:val="right"/>
                </w:pPr>
              </w:pPrChange>
            </w:pPr>
            <w:del w:id="2478" w:author="srabhi" w:date="2015-07-20T15:05:00Z">
              <w:r w:rsidRPr="00092D4B" w:rsidDel="009910DD">
                <w:rPr>
                  <w:rFonts w:ascii="Arial" w:hAnsi="Arial" w:cs="Arial"/>
                  <w:color w:val="000000"/>
                  <w:sz w:val="20"/>
                  <w:szCs w:val="20"/>
                  <w:lang w:eastAsia="zh-CN"/>
                </w:rPr>
                <w:delText>590</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479" w:author="srabhi" w:date="2015-07-20T15:05:00Z"/>
                <w:rFonts w:ascii="Arial" w:hAnsi="Arial" w:cs="Arial"/>
                <w:color w:val="000000"/>
                <w:sz w:val="20"/>
                <w:szCs w:val="20"/>
                <w:lang w:eastAsia="zh-CN"/>
              </w:rPr>
              <w:pPrChange w:id="2480" w:author="srabhi" w:date="2015-07-20T15:05:00Z">
                <w:pPr>
                  <w:spacing w:line="240" w:lineRule="auto"/>
                  <w:jc w:val="right"/>
                </w:pPr>
              </w:pPrChange>
            </w:pPr>
            <w:del w:id="2481" w:author="srabhi" w:date="2015-07-20T15:05:00Z">
              <w:r w:rsidRPr="00092D4B" w:rsidDel="009910DD">
                <w:rPr>
                  <w:rFonts w:ascii="Arial" w:hAnsi="Arial" w:cs="Arial"/>
                  <w:color w:val="000000"/>
                  <w:sz w:val="20"/>
                  <w:szCs w:val="20"/>
                  <w:lang w:eastAsia="zh-CN"/>
                </w:rPr>
                <w:delText>531</w:delText>
              </w:r>
            </w:del>
          </w:p>
        </w:tc>
      </w:tr>
      <w:tr w:rsidR="00891A31" w:rsidRPr="00240276" w:rsidDel="009910DD" w:rsidTr="001622EE">
        <w:trPr>
          <w:trHeight w:val="225"/>
          <w:del w:id="2482"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483" w:author="srabhi" w:date="2015-07-20T15:05:00Z"/>
                <w:rFonts w:ascii="Arial" w:hAnsi="Arial" w:cs="Arial"/>
                <w:color w:val="000000"/>
                <w:sz w:val="20"/>
                <w:szCs w:val="20"/>
                <w:lang w:eastAsia="zh-CN"/>
              </w:rPr>
            </w:pPr>
            <w:del w:id="2484" w:author="srabhi" w:date="2015-07-20T15:05:00Z">
              <w:r w:rsidRPr="00092D4B" w:rsidDel="009910DD">
                <w:rPr>
                  <w:rFonts w:ascii="Arial" w:hAnsi="Arial" w:cs="Arial"/>
                  <w:color w:val="000000"/>
                  <w:sz w:val="20"/>
                  <w:szCs w:val="20"/>
                  <w:lang w:eastAsia="zh-CN"/>
                </w:rPr>
                <w:delText>Iv corticosteroid use</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485" w:author="srabhi" w:date="2015-07-20T15:05:00Z"/>
                <w:rFonts w:ascii="Arial" w:hAnsi="Arial" w:cs="Arial"/>
                <w:color w:val="000000"/>
                <w:sz w:val="20"/>
                <w:szCs w:val="20"/>
                <w:lang w:eastAsia="zh-CN"/>
              </w:rPr>
            </w:pPr>
            <w:del w:id="2486"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487" w:author="srabhi" w:date="2015-07-20T15:05:00Z"/>
                <w:rFonts w:ascii="Arial" w:hAnsi="Arial" w:cs="Arial"/>
                <w:color w:val="000000"/>
                <w:sz w:val="20"/>
                <w:szCs w:val="20"/>
                <w:lang w:eastAsia="zh-CN"/>
              </w:rPr>
              <w:pPrChange w:id="2488" w:author="srabhi" w:date="2015-07-20T15:05:00Z">
                <w:pPr>
                  <w:spacing w:line="240" w:lineRule="auto"/>
                  <w:jc w:val="right"/>
                </w:pPr>
              </w:pPrChange>
            </w:pPr>
            <w:del w:id="2489" w:author="srabhi" w:date="2015-07-20T15:05:00Z">
              <w:r w:rsidRPr="00092D4B" w:rsidDel="009910DD">
                <w:rPr>
                  <w:rFonts w:ascii="Arial" w:hAnsi="Arial" w:cs="Arial"/>
                  <w:color w:val="000000"/>
                  <w:sz w:val="20"/>
                  <w:szCs w:val="20"/>
                  <w:lang w:eastAsia="zh-CN"/>
                </w:rPr>
                <w:delText>569</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490" w:author="srabhi" w:date="2015-07-20T15:05:00Z"/>
                <w:rFonts w:ascii="Arial" w:hAnsi="Arial" w:cs="Arial"/>
                <w:color w:val="000000"/>
                <w:sz w:val="20"/>
                <w:szCs w:val="20"/>
                <w:lang w:eastAsia="zh-CN"/>
              </w:rPr>
              <w:pPrChange w:id="2491" w:author="srabhi" w:date="2015-07-20T15:05:00Z">
                <w:pPr>
                  <w:spacing w:line="240" w:lineRule="auto"/>
                  <w:jc w:val="right"/>
                </w:pPr>
              </w:pPrChange>
            </w:pPr>
            <w:del w:id="2492" w:author="srabhi" w:date="2015-07-20T15:05:00Z">
              <w:r w:rsidRPr="00092D4B" w:rsidDel="009910DD">
                <w:rPr>
                  <w:rFonts w:ascii="Arial" w:hAnsi="Arial" w:cs="Arial"/>
                  <w:color w:val="000000"/>
                  <w:sz w:val="20"/>
                  <w:szCs w:val="20"/>
                  <w:lang w:eastAsia="zh-CN"/>
                </w:rPr>
                <w:delText>573</w:delText>
              </w:r>
            </w:del>
          </w:p>
        </w:tc>
      </w:tr>
      <w:tr w:rsidR="00891A31" w:rsidRPr="00240276" w:rsidDel="009910DD" w:rsidTr="001622EE">
        <w:trPr>
          <w:trHeight w:val="225"/>
          <w:del w:id="2493"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494" w:author="srabhi" w:date="2015-07-20T15:05:00Z"/>
                <w:rFonts w:ascii="Arial" w:hAnsi="Arial" w:cs="Arial"/>
                <w:color w:val="000000"/>
                <w:sz w:val="20"/>
                <w:szCs w:val="20"/>
                <w:lang w:eastAsia="zh-CN"/>
              </w:rPr>
            </w:pPr>
            <w:del w:id="2495" w:author="srabhi" w:date="2015-07-20T15:05:00Z">
              <w:r w:rsidRPr="00092D4B" w:rsidDel="009910DD">
                <w:rPr>
                  <w:rFonts w:ascii="Arial" w:hAnsi="Arial" w:cs="Arial"/>
                  <w:color w:val="000000"/>
                  <w:sz w:val="20"/>
                  <w:szCs w:val="20"/>
                  <w:lang w:eastAsia="zh-CN"/>
                </w:rPr>
                <w:delText>Presence of pre-index relapse</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496" w:author="srabhi" w:date="2015-07-20T15:05:00Z"/>
                <w:rFonts w:ascii="Arial" w:hAnsi="Arial" w:cs="Arial"/>
                <w:color w:val="000000"/>
                <w:sz w:val="20"/>
                <w:szCs w:val="20"/>
                <w:lang w:eastAsia="zh-CN"/>
              </w:rPr>
            </w:pPr>
            <w:del w:id="2497"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498" w:author="srabhi" w:date="2015-07-20T15:05:00Z"/>
                <w:rFonts w:ascii="Arial" w:hAnsi="Arial" w:cs="Arial"/>
                <w:color w:val="000000"/>
                <w:sz w:val="20"/>
                <w:szCs w:val="20"/>
                <w:lang w:eastAsia="zh-CN"/>
              </w:rPr>
              <w:pPrChange w:id="2499" w:author="srabhi" w:date="2015-07-20T15:05:00Z">
                <w:pPr>
                  <w:spacing w:line="240" w:lineRule="auto"/>
                  <w:jc w:val="right"/>
                </w:pPr>
              </w:pPrChange>
            </w:pPr>
            <w:del w:id="2500" w:author="srabhi" w:date="2015-07-20T15:05:00Z">
              <w:r w:rsidRPr="00092D4B" w:rsidDel="009910DD">
                <w:rPr>
                  <w:rFonts w:ascii="Arial" w:hAnsi="Arial" w:cs="Arial"/>
                  <w:color w:val="000000"/>
                  <w:sz w:val="20"/>
                  <w:szCs w:val="20"/>
                  <w:lang w:eastAsia="zh-CN"/>
                </w:rPr>
                <w:delText>627</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501" w:author="srabhi" w:date="2015-07-20T15:05:00Z"/>
                <w:rFonts w:ascii="Arial" w:hAnsi="Arial" w:cs="Arial"/>
                <w:color w:val="000000"/>
                <w:sz w:val="20"/>
                <w:szCs w:val="20"/>
                <w:lang w:eastAsia="zh-CN"/>
              </w:rPr>
              <w:pPrChange w:id="2502" w:author="srabhi" w:date="2015-07-20T15:05:00Z">
                <w:pPr>
                  <w:spacing w:line="240" w:lineRule="auto"/>
                  <w:jc w:val="right"/>
                </w:pPr>
              </w:pPrChange>
            </w:pPr>
            <w:del w:id="2503" w:author="srabhi" w:date="2015-07-20T15:05:00Z">
              <w:r w:rsidRPr="00092D4B" w:rsidDel="009910DD">
                <w:rPr>
                  <w:rFonts w:ascii="Arial" w:hAnsi="Arial" w:cs="Arial"/>
                  <w:color w:val="000000"/>
                  <w:sz w:val="20"/>
                  <w:szCs w:val="20"/>
                  <w:lang w:eastAsia="zh-CN"/>
                </w:rPr>
                <w:delText>627</w:delText>
              </w:r>
            </w:del>
          </w:p>
        </w:tc>
      </w:tr>
      <w:tr w:rsidR="00891A31" w:rsidRPr="00240276" w:rsidDel="009910DD" w:rsidTr="001622EE">
        <w:trPr>
          <w:trHeight w:val="225"/>
          <w:del w:id="2504"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505" w:author="srabhi" w:date="2015-07-20T15:05:00Z"/>
                <w:rFonts w:ascii="Arial" w:hAnsi="Arial" w:cs="Arial"/>
                <w:color w:val="000000"/>
                <w:sz w:val="20"/>
                <w:szCs w:val="20"/>
                <w:lang w:eastAsia="zh-CN"/>
              </w:rPr>
            </w:pPr>
            <w:del w:id="2506" w:author="srabhi" w:date="2015-07-20T15:05:00Z">
              <w:r w:rsidRPr="00092D4B" w:rsidDel="009910DD">
                <w:rPr>
                  <w:rFonts w:ascii="Arial" w:hAnsi="Arial" w:cs="Arial"/>
                  <w:color w:val="000000"/>
                  <w:sz w:val="20"/>
                  <w:szCs w:val="20"/>
                  <w:lang w:eastAsia="zh-CN"/>
                </w:rPr>
                <w:delText>No. of unique pre-index medications</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507" w:author="srabhi" w:date="2015-07-20T15:05:00Z"/>
                <w:rFonts w:ascii="Arial" w:hAnsi="Arial" w:cs="Arial"/>
                <w:color w:val="000000"/>
                <w:sz w:val="20"/>
                <w:szCs w:val="20"/>
                <w:lang w:eastAsia="zh-CN"/>
              </w:rPr>
            </w:pPr>
            <w:del w:id="2508"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509" w:author="srabhi" w:date="2015-07-20T15:05:00Z"/>
                <w:rFonts w:ascii="Arial" w:hAnsi="Arial" w:cs="Arial"/>
                <w:color w:val="000000"/>
                <w:sz w:val="20"/>
                <w:szCs w:val="20"/>
                <w:lang w:eastAsia="zh-CN"/>
              </w:rPr>
              <w:pPrChange w:id="2510" w:author="srabhi" w:date="2015-07-20T15:05:00Z">
                <w:pPr>
                  <w:spacing w:line="240" w:lineRule="auto"/>
                  <w:jc w:val="right"/>
                </w:pPr>
              </w:pPrChange>
            </w:pPr>
            <w:del w:id="2511" w:author="srabhi" w:date="2015-07-20T15:05:00Z">
              <w:r w:rsidRPr="00092D4B" w:rsidDel="009910DD">
                <w:rPr>
                  <w:rFonts w:ascii="Arial" w:hAnsi="Arial" w:cs="Arial"/>
                  <w:color w:val="000000"/>
                  <w:sz w:val="20"/>
                  <w:szCs w:val="20"/>
                  <w:lang w:eastAsia="zh-CN"/>
                </w:rPr>
                <w:delText>872</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512" w:author="srabhi" w:date="2015-07-20T15:05:00Z"/>
                <w:rFonts w:ascii="Arial" w:hAnsi="Arial" w:cs="Arial"/>
                <w:color w:val="000000"/>
                <w:sz w:val="20"/>
                <w:szCs w:val="20"/>
                <w:lang w:eastAsia="zh-CN"/>
              </w:rPr>
              <w:pPrChange w:id="2513" w:author="srabhi" w:date="2015-07-20T15:05:00Z">
                <w:pPr>
                  <w:spacing w:line="240" w:lineRule="auto"/>
                  <w:jc w:val="right"/>
                </w:pPr>
              </w:pPrChange>
            </w:pPr>
            <w:del w:id="2514" w:author="srabhi" w:date="2015-07-20T15:05:00Z">
              <w:r w:rsidRPr="00092D4B" w:rsidDel="009910DD">
                <w:rPr>
                  <w:rFonts w:ascii="Arial" w:hAnsi="Arial" w:cs="Arial"/>
                  <w:color w:val="000000"/>
                  <w:sz w:val="20"/>
                  <w:szCs w:val="20"/>
                  <w:lang w:eastAsia="zh-CN"/>
                </w:rPr>
                <w:delText>843</w:delText>
              </w:r>
            </w:del>
          </w:p>
        </w:tc>
      </w:tr>
      <w:tr w:rsidR="00891A31" w:rsidRPr="00240276" w:rsidDel="009910DD" w:rsidTr="001622EE">
        <w:trPr>
          <w:trHeight w:val="225"/>
          <w:del w:id="2515"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516" w:author="srabhi" w:date="2015-07-20T15:05:00Z"/>
                <w:rFonts w:ascii="Arial" w:hAnsi="Arial" w:cs="Arial"/>
                <w:color w:val="000000"/>
                <w:sz w:val="20"/>
                <w:szCs w:val="20"/>
                <w:lang w:eastAsia="zh-CN"/>
              </w:rPr>
            </w:pPr>
            <w:del w:id="2517" w:author="srabhi" w:date="2015-07-20T15:05:00Z">
              <w:r w:rsidRPr="00092D4B" w:rsidDel="009910DD">
                <w:rPr>
                  <w:rFonts w:ascii="Arial" w:hAnsi="Arial" w:cs="Arial"/>
                  <w:color w:val="000000"/>
                  <w:sz w:val="20"/>
                  <w:szCs w:val="20"/>
                  <w:lang w:eastAsia="zh-CN"/>
                </w:rPr>
                <w:delText>No. of pre-index OP visits for MS diagnosis</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518" w:author="srabhi" w:date="2015-07-20T15:05:00Z"/>
                <w:rFonts w:ascii="Arial" w:hAnsi="Arial" w:cs="Arial"/>
                <w:color w:val="000000"/>
                <w:sz w:val="20"/>
                <w:szCs w:val="20"/>
                <w:lang w:eastAsia="zh-CN"/>
              </w:rPr>
            </w:pPr>
            <w:del w:id="2519"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520" w:author="srabhi" w:date="2015-07-20T15:05:00Z"/>
                <w:rFonts w:ascii="Arial" w:hAnsi="Arial" w:cs="Arial"/>
                <w:color w:val="000000"/>
                <w:sz w:val="20"/>
                <w:szCs w:val="20"/>
                <w:lang w:eastAsia="zh-CN"/>
              </w:rPr>
              <w:pPrChange w:id="2521" w:author="srabhi" w:date="2015-07-20T15:05:00Z">
                <w:pPr>
                  <w:spacing w:line="240" w:lineRule="auto"/>
                  <w:jc w:val="right"/>
                </w:pPr>
              </w:pPrChange>
            </w:pPr>
            <w:del w:id="2522" w:author="srabhi" w:date="2015-07-20T15:05:00Z">
              <w:r w:rsidRPr="00092D4B" w:rsidDel="009910DD">
                <w:rPr>
                  <w:rFonts w:ascii="Arial" w:hAnsi="Arial" w:cs="Arial"/>
                  <w:color w:val="000000"/>
                  <w:sz w:val="20"/>
                  <w:szCs w:val="20"/>
                  <w:lang w:eastAsia="zh-CN"/>
                </w:rPr>
                <w:delText>826</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523" w:author="srabhi" w:date="2015-07-20T15:05:00Z"/>
                <w:rFonts w:ascii="Arial" w:hAnsi="Arial" w:cs="Arial"/>
                <w:color w:val="000000"/>
                <w:sz w:val="20"/>
                <w:szCs w:val="20"/>
                <w:lang w:eastAsia="zh-CN"/>
              </w:rPr>
              <w:pPrChange w:id="2524" w:author="srabhi" w:date="2015-07-20T15:05:00Z">
                <w:pPr>
                  <w:spacing w:line="240" w:lineRule="auto"/>
                  <w:jc w:val="right"/>
                </w:pPr>
              </w:pPrChange>
            </w:pPr>
            <w:del w:id="2525" w:author="srabhi" w:date="2015-07-20T15:05:00Z">
              <w:r w:rsidRPr="00092D4B" w:rsidDel="009910DD">
                <w:rPr>
                  <w:rFonts w:ascii="Arial" w:hAnsi="Arial" w:cs="Arial"/>
                  <w:color w:val="000000"/>
                  <w:sz w:val="20"/>
                  <w:szCs w:val="20"/>
                  <w:lang w:eastAsia="zh-CN"/>
                </w:rPr>
                <w:delText>1012</w:delText>
              </w:r>
            </w:del>
          </w:p>
        </w:tc>
      </w:tr>
      <w:tr w:rsidR="00891A31" w:rsidRPr="00240276" w:rsidDel="009910DD" w:rsidTr="001622EE">
        <w:trPr>
          <w:trHeight w:val="225"/>
          <w:del w:id="2526"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527" w:author="srabhi" w:date="2015-07-20T15:05:00Z"/>
                <w:rFonts w:ascii="Arial" w:hAnsi="Arial" w:cs="Arial"/>
                <w:color w:val="000000"/>
                <w:sz w:val="20"/>
                <w:szCs w:val="20"/>
                <w:lang w:eastAsia="zh-CN"/>
              </w:rPr>
            </w:pPr>
            <w:del w:id="2528" w:author="srabhi" w:date="2015-07-20T15:05:00Z">
              <w:r w:rsidRPr="00092D4B" w:rsidDel="009910DD">
                <w:rPr>
                  <w:rFonts w:ascii="Arial" w:hAnsi="Arial" w:cs="Arial"/>
                  <w:color w:val="000000"/>
                  <w:sz w:val="20"/>
                  <w:szCs w:val="20"/>
                  <w:lang w:eastAsia="zh-CN"/>
                </w:rPr>
                <w:delText>Total non-ms pre-index costs</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529" w:author="srabhi" w:date="2015-07-20T15:05:00Z"/>
                <w:rFonts w:ascii="Arial" w:hAnsi="Arial" w:cs="Arial"/>
                <w:color w:val="000000"/>
                <w:sz w:val="20"/>
                <w:szCs w:val="20"/>
                <w:lang w:eastAsia="zh-CN"/>
              </w:rPr>
            </w:pPr>
            <w:del w:id="2530"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531" w:author="srabhi" w:date="2015-07-20T15:05:00Z"/>
                <w:rFonts w:ascii="Arial" w:hAnsi="Arial" w:cs="Arial"/>
                <w:color w:val="000000"/>
                <w:sz w:val="20"/>
                <w:szCs w:val="20"/>
                <w:lang w:eastAsia="zh-CN"/>
              </w:rPr>
              <w:pPrChange w:id="2532" w:author="srabhi" w:date="2015-07-20T15:05:00Z">
                <w:pPr>
                  <w:spacing w:line="240" w:lineRule="auto"/>
                  <w:jc w:val="right"/>
                </w:pPr>
              </w:pPrChange>
            </w:pPr>
            <w:del w:id="2533" w:author="srabhi" w:date="2015-07-20T15:05:00Z">
              <w:r w:rsidRPr="00092D4B" w:rsidDel="009910DD">
                <w:rPr>
                  <w:rFonts w:ascii="Arial" w:hAnsi="Arial" w:cs="Arial"/>
                  <w:color w:val="000000"/>
                  <w:sz w:val="20"/>
                  <w:szCs w:val="20"/>
                  <w:lang w:eastAsia="zh-CN"/>
                </w:rPr>
                <w:delText>841</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534" w:author="srabhi" w:date="2015-07-20T15:05:00Z"/>
                <w:rFonts w:ascii="Arial" w:hAnsi="Arial" w:cs="Arial"/>
                <w:color w:val="000000"/>
                <w:sz w:val="20"/>
                <w:szCs w:val="20"/>
                <w:lang w:eastAsia="zh-CN"/>
              </w:rPr>
              <w:pPrChange w:id="2535" w:author="srabhi" w:date="2015-07-20T15:05:00Z">
                <w:pPr>
                  <w:spacing w:line="240" w:lineRule="auto"/>
                  <w:jc w:val="right"/>
                </w:pPr>
              </w:pPrChange>
            </w:pPr>
            <w:del w:id="2536" w:author="srabhi" w:date="2015-07-20T15:05:00Z">
              <w:r w:rsidRPr="00092D4B" w:rsidDel="009910DD">
                <w:rPr>
                  <w:rFonts w:ascii="Arial" w:hAnsi="Arial" w:cs="Arial"/>
                  <w:color w:val="000000"/>
                  <w:sz w:val="20"/>
                  <w:szCs w:val="20"/>
                  <w:lang w:eastAsia="zh-CN"/>
                </w:rPr>
                <w:delText>833</w:delText>
              </w:r>
            </w:del>
          </w:p>
        </w:tc>
      </w:tr>
      <w:tr w:rsidR="00891A31" w:rsidRPr="00240276" w:rsidDel="009910DD" w:rsidTr="001622EE">
        <w:trPr>
          <w:trHeight w:val="225"/>
          <w:del w:id="2537"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538" w:author="srabhi" w:date="2015-07-20T15:05:00Z"/>
                <w:rFonts w:ascii="Arial" w:hAnsi="Arial" w:cs="Arial"/>
                <w:color w:val="000000"/>
                <w:sz w:val="20"/>
                <w:szCs w:val="20"/>
                <w:lang w:eastAsia="zh-CN"/>
              </w:rPr>
            </w:pPr>
            <w:del w:id="2539" w:author="srabhi" w:date="2015-07-20T15:05:00Z">
              <w:r w:rsidRPr="00092D4B" w:rsidDel="009910DD">
                <w:rPr>
                  <w:rFonts w:ascii="Arial" w:hAnsi="Arial" w:cs="Arial"/>
                  <w:color w:val="000000"/>
                  <w:sz w:val="20"/>
                  <w:szCs w:val="20"/>
                  <w:lang w:eastAsia="zh-CN"/>
                </w:rPr>
                <w:delText>MS-related total pre-index costs</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540" w:author="srabhi" w:date="2015-07-20T15:05:00Z"/>
                <w:rFonts w:ascii="Arial" w:hAnsi="Arial" w:cs="Arial"/>
                <w:color w:val="000000"/>
                <w:sz w:val="20"/>
                <w:szCs w:val="20"/>
                <w:lang w:eastAsia="zh-CN"/>
              </w:rPr>
            </w:pPr>
            <w:del w:id="2541"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542" w:author="srabhi" w:date="2015-07-20T15:05:00Z"/>
                <w:rFonts w:ascii="Arial" w:hAnsi="Arial" w:cs="Arial"/>
                <w:color w:val="000000"/>
                <w:sz w:val="20"/>
                <w:szCs w:val="20"/>
                <w:lang w:eastAsia="zh-CN"/>
              </w:rPr>
              <w:pPrChange w:id="2543" w:author="srabhi" w:date="2015-07-20T15:05:00Z">
                <w:pPr>
                  <w:spacing w:line="240" w:lineRule="auto"/>
                  <w:jc w:val="right"/>
                </w:pPr>
              </w:pPrChange>
            </w:pPr>
            <w:del w:id="2544" w:author="srabhi" w:date="2015-07-20T15:05:00Z">
              <w:r w:rsidRPr="00092D4B" w:rsidDel="009910DD">
                <w:rPr>
                  <w:rFonts w:ascii="Arial" w:hAnsi="Arial" w:cs="Arial"/>
                  <w:color w:val="000000"/>
                  <w:sz w:val="20"/>
                  <w:szCs w:val="20"/>
                  <w:lang w:eastAsia="zh-CN"/>
                </w:rPr>
                <w:delText>902</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545" w:author="srabhi" w:date="2015-07-20T15:05:00Z"/>
                <w:rFonts w:ascii="Arial" w:hAnsi="Arial" w:cs="Arial"/>
                <w:color w:val="000000"/>
                <w:sz w:val="20"/>
                <w:szCs w:val="20"/>
                <w:lang w:eastAsia="zh-CN"/>
              </w:rPr>
              <w:pPrChange w:id="2546" w:author="srabhi" w:date="2015-07-20T15:05:00Z">
                <w:pPr>
                  <w:spacing w:line="240" w:lineRule="auto"/>
                  <w:jc w:val="right"/>
                </w:pPr>
              </w:pPrChange>
            </w:pPr>
            <w:del w:id="2547" w:author="srabhi" w:date="2015-07-20T15:05:00Z">
              <w:r w:rsidRPr="00092D4B" w:rsidDel="009910DD">
                <w:rPr>
                  <w:rFonts w:ascii="Arial" w:hAnsi="Arial" w:cs="Arial"/>
                  <w:color w:val="000000"/>
                  <w:sz w:val="20"/>
                  <w:szCs w:val="20"/>
                  <w:lang w:eastAsia="zh-CN"/>
                </w:rPr>
                <w:delText>772</w:delText>
              </w:r>
            </w:del>
          </w:p>
        </w:tc>
      </w:tr>
      <w:tr w:rsidR="00891A31" w:rsidRPr="00240276" w:rsidDel="009910DD" w:rsidTr="001622EE">
        <w:trPr>
          <w:trHeight w:val="225"/>
          <w:del w:id="2548"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549" w:author="srabhi" w:date="2015-07-20T15:05:00Z"/>
                <w:rFonts w:ascii="Arial" w:hAnsi="Arial" w:cs="Arial"/>
                <w:color w:val="000000"/>
                <w:sz w:val="20"/>
                <w:szCs w:val="20"/>
                <w:lang w:eastAsia="zh-CN"/>
              </w:rPr>
            </w:pPr>
            <w:del w:id="2550" w:author="srabhi" w:date="2015-07-20T15:05:00Z">
              <w:r w:rsidRPr="00092D4B" w:rsidDel="009910DD">
                <w:rPr>
                  <w:rFonts w:ascii="Arial" w:hAnsi="Arial" w:cs="Arial"/>
                  <w:color w:val="000000"/>
                  <w:sz w:val="20"/>
                  <w:szCs w:val="20"/>
                  <w:lang w:eastAsia="zh-CN"/>
                </w:rPr>
                <w:delText>Charlson Co-morbidity Index = 1</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551" w:author="srabhi" w:date="2015-07-20T15:05:00Z"/>
                <w:rFonts w:ascii="Arial" w:hAnsi="Arial" w:cs="Arial"/>
                <w:color w:val="000000"/>
                <w:sz w:val="20"/>
                <w:szCs w:val="20"/>
                <w:lang w:eastAsia="zh-CN"/>
              </w:rPr>
            </w:pPr>
            <w:del w:id="2552"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553" w:author="srabhi" w:date="2015-07-20T15:05:00Z"/>
                <w:rFonts w:ascii="Arial" w:hAnsi="Arial" w:cs="Arial"/>
                <w:color w:val="000000"/>
                <w:sz w:val="20"/>
                <w:szCs w:val="20"/>
                <w:lang w:eastAsia="zh-CN"/>
              </w:rPr>
              <w:pPrChange w:id="2554" w:author="srabhi" w:date="2015-07-20T15:05:00Z">
                <w:pPr>
                  <w:spacing w:line="240" w:lineRule="auto"/>
                  <w:jc w:val="right"/>
                </w:pPr>
              </w:pPrChange>
            </w:pPr>
            <w:del w:id="2555" w:author="srabhi" w:date="2015-07-20T15:05:00Z">
              <w:r w:rsidRPr="00092D4B" w:rsidDel="009910DD">
                <w:rPr>
                  <w:rFonts w:ascii="Arial" w:hAnsi="Arial" w:cs="Arial"/>
                  <w:color w:val="000000"/>
                  <w:sz w:val="20"/>
                  <w:szCs w:val="20"/>
                  <w:lang w:eastAsia="zh-CN"/>
                </w:rPr>
                <w:delText>263</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556" w:author="srabhi" w:date="2015-07-20T15:05:00Z"/>
                <w:rFonts w:ascii="Arial" w:hAnsi="Arial" w:cs="Arial"/>
                <w:color w:val="000000"/>
                <w:sz w:val="20"/>
                <w:szCs w:val="20"/>
                <w:lang w:eastAsia="zh-CN"/>
              </w:rPr>
              <w:pPrChange w:id="2557" w:author="srabhi" w:date="2015-07-20T15:05:00Z">
                <w:pPr>
                  <w:spacing w:line="240" w:lineRule="auto"/>
                  <w:jc w:val="right"/>
                </w:pPr>
              </w:pPrChange>
            </w:pPr>
            <w:del w:id="2558" w:author="srabhi" w:date="2015-07-20T15:05:00Z">
              <w:r w:rsidRPr="00092D4B" w:rsidDel="009910DD">
                <w:rPr>
                  <w:rFonts w:ascii="Arial" w:hAnsi="Arial" w:cs="Arial"/>
                  <w:color w:val="000000"/>
                  <w:sz w:val="20"/>
                  <w:szCs w:val="20"/>
                  <w:lang w:eastAsia="zh-CN"/>
                </w:rPr>
                <w:delText>264</w:delText>
              </w:r>
            </w:del>
          </w:p>
        </w:tc>
      </w:tr>
      <w:tr w:rsidR="00891A31" w:rsidRPr="00240276" w:rsidDel="009910DD" w:rsidTr="001622EE">
        <w:trPr>
          <w:trHeight w:val="225"/>
          <w:del w:id="2559" w:author="srabhi" w:date="2015-07-20T15:05:00Z"/>
        </w:trPr>
        <w:tc>
          <w:tcPr>
            <w:tcW w:w="4977" w:type="dxa"/>
            <w:tcBorders>
              <w:top w:val="nil"/>
              <w:left w:val="single" w:sz="4" w:space="0" w:color="auto"/>
              <w:bottom w:val="single" w:sz="4" w:space="0" w:color="auto"/>
              <w:right w:val="single" w:sz="4" w:space="0" w:color="auto"/>
            </w:tcBorders>
            <w:shd w:val="clear" w:color="auto" w:fill="auto"/>
            <w:noWrap/>
            <w:vAlign w:val="bottom"/>
            <w:hideMark/>
          </w:tcPr>
          <w:p w:rsidR="00891A31" w:rsidRPr="00092D4B" w:rsidDel="009910DD" w:rsidRDefault="00891A31" w:rsidP="009910DD">
            <w:pPr>
              <w:spacing w:line="240" w:lineRule="auto"/>
              <w:rPr>
                <w:del w:id="2560" w:author="srabhi" w:date="2015-07-20T15:05:00Z"/>
                <w:rFonts w:ascii="Arial" w:hAnsi="Arial" w:cs="Arial"/>
                <w:color w:val="000000"/>
                <w:sz w:val="20"/>
                <w:szCs w:val="20"/>
                <w:lang w:eastAsia="zh-CN"/>
              </w:rPr>
            </w:pPr>
            <w:del w:id="2561" w:author="srabhi" w:date="2015-07-20T15:05:00Z">
              <w:r w:rsidRPr="00092D4B" w:rsidDel="009910DD">
                <w:rPr>
                  <w:rFonts w:ascii="Arial" w:hAnsi="Arial" w:cs="Arial"/>
                  <w:color w:val="000000"/>
                  <w:sz w:val="20"/>
                  <w:szCs w:val="20"/>
                  <w:lang w:eastAsia="zh-CN"/>
                </w:rPr>
                <w:delText>Charlson Co-morbidity Index = 2+</w:delText>
              </w:r>
            </w:del>
          </w:p>
        </w:tc>
        <w:tc>
          <w:tcPr>
            <w:tcW w:w="1275" w:type="dxa"/>
            <w:tcBorders>
              <w:top w:val="nil"/>
              <w:left w:val="nil"/>
              <w:bottom w:val="single" w:sz="4" w:space="0" w:color="auto"/>
              <w:right w:val="single" w:sz="4" w:space="0" w:color="auto"/>
            </w:tcBorders>
            <w:shd w:val="clear" w:color="auto" w:fill="auto"/>
            <w:noWrap/>
            <w:hideMark/>
          </w:tcPr>
          <w:p w:rsidR="00891A31" w:rsidRPr="00092D4B" w:rsidDel="009910DD" w:rsidRDefault="00891A31" w:rsidP="009910DD">
            <w:pPr>
              <w:spacing w:line="240" w:lineRule="auto"/>
              <w:rPr>
                <w:del w:id="2562" w:author="srabhi" w:date="2015-07-20T15:05:00Z"/>
                <w:rFonts w:ascii="Arial" w:hAnsi="Arial" w:cs="Arial"/>
                <w:color w:val="000000"/>
                <w:sz w:val="20"/>
                <w:szCs w:val="20"/>
                <w:lang w:eastAsia="zh-CN"/>
              </w:rPr>
            </w:pPr>
            <w:del w:id="2563" w:author="srabhi" w:date="2015-07-20T15:05:00Z">
              <w:r w:rsidRPr="00092D4B" w:rsidDel="009910DD">
                <w:rPr>
                  <w:rFonts w:ascii="Arial" w:hAnsi="Arial" w:cs="Arial"/>
                  <w:color w:val="000000"/>
                  <w:sz w:val="20"/>
                  <w:szCs w:val="20"/>
                  <w:lang w:eastAsia="zh-CN"/>
                </w:rPr>
                <w:delText>N</w:delText>
              </w:r>
            </w:del>
          </w:p>
        </w:tc>
        <w:tc>
          <w:tcPr>
            <w:tcW w:w="1271"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564" w:author="srabhi" w:date="2015-07-20T15:05:00Z"/>
                <w:rFonts w:ascii="Arial" w:hAnsi="Arial" w:cs="Arial"/>
                <w:color w:val="000000"/>
                <w:sz w:val="20"/>
                <w:szCs w:val="20"/>
                <w:lang w:eastAsia="zh-CN"/>
              </w:rPr>
              <w:pPrChange w:id="2565" w:author="srabhi" w:date="2015-07-20T15:05:00Z">
                <w:pPr>
                  <w:spacing w:line="240" w:lineRule="auto"/>
                  <w:jc w:val="right"/>
                </w:pPr>
              </w:pPrChange>
            </w:pPr>
            <w:del w:id="2566" w:author="srabhi" w:date="2015-07-20T15:05:00Z">
              <w:r w:rsidRPr="00092D4B" w:rsidDel="009910DD">
                <w:rPr>
                  <w:rFonts w:ascii="Arial" w:hAnsi="Arial" w:cs="Arial"/>
                  <w:color w:val="000000"/>
                  <w:sz w:val="20"/>
                  <w:szCs w:val="20"/>
                  <w:lang w:eastAsia="zh-CN"/>
                </w:rPr>
                <w:delText>235</w:delText>
              </w:r>
            </w:del>
          </w:p>
        </w:tc>
        <w:tc>
          <w:tcPr>
            <w:tcW w:w="1286" w:type="dxa"/>
            <w:tcBorders>
              <w:top w:val="nil"/>
              <w:left w:val="nil"/>
              <w:bottom w:val="single" w:sz="4" w:space="0" w:color="auto"/>
              <w:right w:val="single" w:sz="4" w:space="0" w:color="auto"/>
            </w:tcBorders>
            <w:shd w:val="clear" w:color="auto" w:fill="auto"/>
            <w:noWrap/>
            <w:vAlign w:val="bottom"/>
            <w:hideMark/>
          </w:tcPr>
          <w:p w:rsidR="0008563E" w:rsidRDefault="00891A31" w:rsidP="0008563E">
            <w:pPr>
              <w:spacing w:line="240" w:lineRule="auto"/>
              <w:rPr>
                <w:del w:id="2567" w:author="srabhi" w:date="2015-07-20T15:05:00Z"/>
                <w:rFonts w:ascii="Arial" w:hAnsi="Arial" w:cs="Arial"/>
                <w:color w:val="000000"/>
                <w:sz w:val="20"/>
                <w:szCs w:val="20"/>
                <w:lang w:eastAsia="zh-CN"/>
              </w:rPr>
              <w:pPrChange w:id="2568" w:author="srabhi" w:date="2015-07-20T15:05:00Z">
                <w:pPr>
                  <w:spacing w:line="240" w:lineRule="auto"/>
                  <w:jc w:val="right"/>
                </w:pPr>
              </w:pPrChange>
            </w:pPr>
            <w:del w:id="2569" w:author="srabhi" w:date="2015-07-20T15:05:00Z">
              <w:r w:rsidRPr="00092D4B" w:rsidDel="009910DD">
                <w:rPr>
                  <w:rFonts w:ascii="Arial" w:hAnsi="Arial" w:cs="Arial"/>
                  <w:color w:val="000000"/>
                  <w:sz w:val="20"/>
                  <w:szCs w:val="20"/>
                  <w:lang w:eastAsia="zh-CN"/>
                </w:rPr>
                <w:delText>231</w:delText>
              </w:r>
            </w:del>
          </w:p>
        </w:tc>
      </w:tr>
    </w:tbl>
    <w:p w:rsidR="00140685" w:rsidRPr="003810CD" w:rsidDel="00775D84" w:rsidRDefault="00140685" w:rsidP="009910DD">
      <w:pPr>
        <w:spacing w:line="240" w:lineRule="auto"/>
        <w:rPr>
          <w:del w:id="2570" w:author="srabhi" w:date="2015-07-20T15:56:00Z"/>
          <w:rStyle w:val="Heading2Char"/>
        </w:rPr>
        <w:sectPr w:rsidR="00140685" w:rsidRPr="003810CD" w:rsidDel="00775D84" w:rsidSect="002A1D84">
          <w:pgSz w:w="11906" w:h="16838"/>
          <w:pgMar w:top="1440" w:right="1800" w:bottom="1440" w:left="1800" w:header="708" w:footer="708" w:gutter="0"/>
          <w:lnNumType w:countBy="1" w:restart="continuous"/>
          <w:cols w:space="708"/>
          <w:docGrid w:linePitch="360"/>
          <w:sectPrChange w:id="2571" w:author="srabhi" w:date="2015-07-21T10:12:00Z">
            <w:sectPr w:rsidR="00140685" w:rsidRPr="003810CD" w:rsidDel="00775D84" w:rsidSect="002A1D84">
              <w:pgMar w:right="1797" w:left="1797" w:header="709" w:footer="709"/>
              <w:lnNumType w:countBy="0" w:restart="newPage"/>
            </w:sectPr>
          </w:sectPrChange>
        </w:sectPr>
      </w:pPr>
    </w:p>
    <w:p w:rsidR="00CF7656" w:rsidDel="009910DD" w:rsidRDefault="00CF7656">
      <w:pPr>
        <w:pStyle w:val="Heading2"/>
        <w:rPr>
          <w:del w:id="2572" w:author="srabhi" w:date="2015-07-20T15:09:00Z"/>
          <w:rStyle w:val="Heading2Char"/>
        </w:rPr>
      </w:pPr>
      <w:del w:id="2573" w:author="srabhi" w:date="2015-07-20T15:09:00Z">
        <w:r w:rsidRPr="003810CD" w:rsidDel="009910DD">
          <w:rPr>
            <w:rStyle w:val="Heading2Char"/>
          </w:rPr>
          <w:delText>Table 2</w:delText>
        </w:r>
      </w:del>
      <w:del w:id="2574" w:author="srabhi" w:date="2015-07-20T14:52:00Z">
        <w:r w:rsidRPr="003810CD" w:rsidDel="00EC5A40">
          <w:rPr>
            <w:rStyle w:val="Heading2Char"/>
          </w:rPr>
          <w:delText xml:space="preserve"> -</w:delText>
        </w:r>
      </w:del>
      <w:del w:id="2575" w:author="srabhi" w:date="2015-07-20T15:09:00Z">
        <w:r w:rsidRPr="003810CD" w:rsidDel="009910DD">
          <w:rPr>
            <w:rStyle w:val="Heading2Char"/>
          </w:rPr>
          <w:delText xml:space="preserve"> </w:delText>
        </w:r>
        <w:r w:rsidR="00F95E02" w:rsidRPr="003810CD" w:rsidDel="009910DD">
          <w:rPr>
            <w:rStyle w:val="Heading2Char"/>
          </w:rPr>
          <w:delText>Accuracy and overfitting by model type (relapse)</w:delText>
        </w:r>
      </w:del>
    </w:p>
    <w:p w:rsidR="003810CD" w:rsidRPr="003810CD" w:rsidDel="009910DD" w:rsidRDefault="003810CD" w:rsidP="003810CD">
      <w:pPr>
        <w:rPr>
          <w:del w:id="2576" w:author="srabhi" w:date="2015-07-20T15:0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4"/>
        <w:gridCol w:w="818"/>
        <w:gridCol w:w="782"/>
        <w:gridCol w:w="819"/>
        <w:gridCol w:w="819"/>
        <w:gridCol w:w="783"/>
        <w:gridCol w:w="783"/>
        <w:gridCol w:w="1057"/>
        <w:gridCol w:w="1057"/>
      </w:tblGrid>
      <w:tr w:rsidR="009610CF" w:rsidRPr="00240276" w:rsidDel="009910DD" w:rsidTr="006E3168">
        <w:trPr>
          <w:trHeight w:val="710"/>
          <w:del w:id="2577" w:author="srabhi" w:date="2015-07-20T15:09:00Z"/>
        </w:trPr>
        <w:tc>
          <w:tcPr>
            <w:tcW w:w="0" w:type="auto"/>
            <w:shd w:val="clear" w:color="auto" w:fill="auto"/>
            <w:hideMark/>
          </w:tcPr>
          <w:p w:rsidR="00F95E02" w:rsidRPr="00240276" w:rsidDel="009910DD" w:rsidRDefault="00F95E02" w:rsidP="003810CD">
            <w:pPr>
              <w:pStyle w:val="Heading1"/>
              <w:jc w:val="center"/>
              <w:rPr>
                <w:del w:id="2578" w:author="srabhi" w:date="2015-07-20T15:09:00Z"/>
                <w:sz w:val="21"/>
                <w:szCs w:val="21"/>
              </w:rPr>
            </w:pPr>
            <w:del w:id="2579" w:author="srabhi" w:date="2015-07-20T15:09:00Z">
              <w:r w:rsidRPr="00240276" w:rsidDel="009910DD">
                <w:rPr>
                  <w:sz w:val="21"/>
                  <w:szCs w:val="21"/>
                </w:rPr>
                <w:delText>Model</w:delText>
              </w:r>
            </w:del>
          </w:p>
        </w:tc>
        <w:tc>
          <w:tcPr>
            <w:tcW w:w="0" w:type="auto"/>
            <w:shd w:val="clear" w:color="auto" w:fill="auto"/>
            <w:hideMark/>
          </w:tcPr>
          <w:p w:rsidR="00F95E02" w:rsidRPr="00240276" w:rsidDel="009910DD" w:rsidRDefault="00F95E02" w:rsidP="003810CD">
            <w:pPr>
              <w:pStyle w:val="Heading1"/>
              <w:jc w:val="center"/>
              <w:rPr>
                <w:del w:id="2580" w:author="srabhi" w:date="2015-07-20T15:09:00Z"/>
                <w:sz w:val="21"/>
                <w:szCs w:val="21"/>
              </w:rPr>
            </w:pPr>
            <w:del w:id="2581" w:author="srabhi" w:date="2015-07-20T15:09:00Z">
              <w:r w:rsidRPr="00240276" w:rsidDel="009910DD">
                <w:rPr>
                  <w:sz w:val="21"/>
                  <w:szCs w:val="21"/>
                </w:rPr>
                <w:delText>N for training sample</w:delText>
              </w:r>
            </w:del>
          </w:p>
        </w:tc>
        <w:tc>
          <w:tcPr>
            <w:tcW w:w="0" w:type="auto"/>
            <w:shd w:val="clear" w:color="auto" w:fill="auto"/>
            <w:hideMark/>
          </w:tcPr>
          <w:p w:rsidR="00F95E02" w:rsidRPr="00240276" w:rsidDel="009910DD" w:rsidRDefault="00F95E02" w:rsidP="003810CD">
            <w:pPr>
              <w:pStyle w:val="Heading1"/>
              <w:jc w:val="center"/>
              <w:rPr>
                <w:del w:id="2582" w:author="srabhi" w:date="2015-07-20T15:09:00Z"/>
                <w:sz w:val="21"/>
                <w:szCs w:val="21"/>
              </w:rPr>
            </w:pPr>
            <w:del w:id="2583" w:author="srabhi" w:date="2015-07-20T15:09:00Z">
              <w:r w:rsidRPr="00240276" w:rsidDel="009910DD">
                <w:rPr>
                  <w:sz w:val="21"/>
                  <w:szCs w:val="21"/>
                </w:rPr>
                <w:delText>N for test sample</w:delText>
              </w:r>
            </w:del>
          </w:p>
        </w:tc>
        <w:tc>
          <w:tcPr>
            <w:tcW w:w="0" w:type="auto"/>
            <w:shd w:val="clear" w:color="auto" w:fill="auto"/>
            <w:hideMark/>
          </w:tcPr>
          <w:p w:rsidR="00F95E02" w:rsidRPr="00240276" w:rsidDel="009910DD" w:rsidRDefault="00F95E02" w:rsidP="003810CD">
            <w:pPr>
              <w:pStyle w:val="Heading1"/>
              <w:jc w:val="center"/>
              <w:rPr>
                <w:del w:id="2584" w:author="srabhi" w:date="2015-07-20T15:09:00Z"/>
                <w:sz w:val="21"/>
                <w:szCs w:val="21"/>
              </w:rPr>
            </w:pPr>
            <w:del w:id="2585" w:author="srabhi" w:date="2015-07-20T15:09:00Z">
              <w:r w:rsidRPr="00240276" w:rsidDel="009910DD">
                <w:rPr>
                  <w:sz w:val="21"/>
                  <w:szCs w:val="21"/>
                </w:rPr>
                <w:delText>AUC for training sample</w:delText>
              </w:r>
            </w:del>
          </w:p>
        </w:tc>
        <w:tc>
          <w:tcPr>
            <w:tcW w:w="0" w:type="auto"/>
            <w:shd w:val="clear" w:color="auto" w:fill="auto"/>
            <w:hideMark/>
          </w:tcPr>
          <w:p w:rsidR="00F95E02" w:rsidRPr="00240276" w:rsidDel="009910DD" w:rsidRDefault="00F95E02" w:rsidP="003810CD">
            <w:pPr>
              <w:pStyle w:val="Heading1"/>
              <w:jc w:val="center"/>
              <w:rPr>
                <w:del w:id="2586" w:author="srabhi" w:date="2015-07-20T15:09:00Z"/>
                <w:sz w:val="21"/>
                <w:szCs w:val="21"/>
              </w:rPr>
            </w:pPr>
            <w:del w:id="2587" w:author="srabhi" w:date="2015-07-20T15:09:00Z">
              <w:r w:rsidRPr="00240276" w:rsidDel="009910DD">
                <w:rPr>
                  <w:sz w:val="21"/>
                  <w:szCs w:val="21"/>
                </w:rPr>
                <w:delText>SD for AUC on training sample</w:delText>
              </w:r>
            </w:del>
          </w:p>
        </w:tc>
        <w:tc>
          <w:tcPr>
            <w:tcW w:w="0" w:type="auto"/>
            <w:shd w:val="clear" w:color="auto" w:fill="auto"/>
            <w:hideMark/>
          </w:tcPr>
          <w:p w:rsidR="00F95E02" w:rsidRPr="00240276" w:rsidDel="009910DD" w:rsidRDefault="00F95E02" w:rsidP="003810CD">
            <w:pPr>
              <w:pStyle w:val="Heading1"/>
              <w:jc w:val="center"/>
              <w:rPr>
                <w:del w:id="2588" w:author="srabhi" w:date="2015-07-20T15:09:00Z"/>
                <w:sz w:val="21"/>
                <w:szCs w:val="21"/>
              </w:rPr>
            </w:pPr>
            <w:del w:id="2589" w:author="srabhi" w:date="2015-07-20T15:09:00Z">
              <w:r w:rsidRPr="00240276" w:rsidDel="009910DD">
                <w:rPr>
                  <w:sz w:val="21"/>
                  <w:szCs w:val="21"/>
                </w:rPr>
                <w:delText>AUC for test sample</w:delText>
              </w:r>
            </w:del>
          </w:p>
        </w:tc>
        <w:tc>
          <w:tcPr>
            <w:tcW w:w="0" w:type="auto"/>
            <w:shd w:val="clear" w:color="auto" w:fill="auto"/>
            <w:hideMark/>
          </w:tcPr>
          <w:p w:rsidR="00F95E02" w:rsidRPr="00240276" w:rsidDel="009910DD" w:rsidRDefault="00F95E02" w:rsidP="003810CD">
            <w:pPr>
              <w:pStyle w:val="Heading1"/>
              <w:jc w:val="center"/>
              <w:rPr>
                <w:del w:id="2590" w:author="srabhi" w:date="2015-07-20T15:09:00Z"/>
                <w:sz w:val="21"/>
                <w:szCs w:val="21"/>
              </w:rPr>
            </w:pPr>
            <w:del w:id="2591" w:author="srabhi" w:date="2015-07-20T15:09:00Z">
              <w:r w:rsidRPr="00240276" w:rsidDel="009910DD">
                <w:rPr>
                  <w:sz w:val="21"/>
                  <w:szCs w:val="21"/>
                </w:rPr>
                <w:delText>SD for AUC on test sample</w:delText>
              </w:r>
            </w:del>
          </w:p>
        </w:tc>
        <w:tc>
          <w:tcPr>
            <w:tcW w:w="0" w:type="auto"/>
            <w:shd w:val="clear" w:color="auto" w:fill="auto"/>
            <w:hideMark/>
          </w:tcPr>
          <w:p w:rsidR="006E3168" w:rsidRPr="00240276" w:rsidDel="009910DD" w:rsidRDefault="006E3168" w:rsidP="003810CD">
            <w:pPr>
              <w:pStyle w:val="Heading1"/>
              <w:contextualSpacing/>
              <w:jc w:val="center"/>
              <w:rPr>
                <w:del w:id="2592" w:author="srabhi" w:date="2015-07-20T15:09:00Z"/>
                <w:sz w:val="21"/>
                <w:szCs w:val="21"/>
              </w:rPr>
            </w:pPr>
          </w:p>
          <w:p w:rsidR="006E3168" w:rsidRPr="00240276" w:rsidDel="009910DD" w:rsidRDefault="00F95E02" w:rsidP="003810CD">
            <w:pPr>
              <w:pStyle w:val="Heading1"/>
              <w:contextualSpacing/>
              <w:jc w:val="center"/>
              <w:rPr>
                <w:del w:id="2593" w:author="srabhi" w:date="2015-07-20T15:09:00Z"/>
                <w:sz w:val="21"/>
                <w:szCs w:val="21"/>
              </w:rPr>
            </w:pPr>
            <w:del w:id="2594" w:author="srabhi" w:date="2015-07-20T15:09:00Z">
              <w:r w:rsidRPr="00240276" w:rsidDel="009910DD">
                <w:rPr>
                  <w:sz w:val="21"/>
                  <w:szCs w:val="21"/>
                </w:rPr>
                <w:delText>Overfitting</w:delText>
              </w:r>
            </w:del>
          </w:p>
          <w:p w:rsidR="00F95E02" w:rsidRPr="00240276" w:rsidDel="009910DD" w:rsidRDefault="00F95E02" w:rsidP="003810CD">
            <w:pPr>
              <w:pStyle w:val="Heading1"/>
              <w:contextualSpacing/>
              <w:jc w:val="center"/>
              <w:rPr>
                <w:del w:id="2595" w:author="srabhi" w:date="2015-07-20T15:09:00Z"/>
                <w:sz w:val="21"/>
                <w:szCs w:val="21"/>
              </w:rPr>
            </w:pPr>
            <w:del w:id="2596" w:author="srabhi" w:date="2015-07-20T15:09:00Z">
              <w:r w:rsidRPr="00240276" w:rsidDel="009910DD">
                <w:rPr>
                  <w:sz w:val="21"/>
                  <w:szCs w:val="21"/>
                </w:rPr>
                <w:delText>(absolute difference)</w:delText>
              </w:r>
            </w:del>
          </w:p>
        </w:tc>
        <w:tc>
          <w:tcPr>
            <w:tcW w:w="0" w:type="auto"/>
            <w:shd w:val="clear" w:color="auto" w:fill="auto"/>
            <w:hideMark/>
          </w:tcPr>
          <w:p w:rsidR="006E3168" w:rsidRPr="00240276" w:rsidDel="009910DD" w:rsidRDefault="006E3168" w:rsidP="003810CD">
            <w:pPr>
              <w:pStyle w:val="Heading1"/>
              <w:contextualSpacing/>
              <w:jc w:val="center"/>
              <w:rPr>
                <w:del w:id="2597" w:author="srabhi" w:date="2015-07-20T15:09:00Z"/>
                <w:sz w:val="21"/>
                <w:szCs w:val="21"/>
              </w:rPr>
            </w:pPr>
          </w:p>
          <w:p w:rsidR="00F95E02" w:rsidRPr="00240276" w:rsidDel="009910DD" w:rsidRDefault="00F95E02" w:rsidP="003810CD">
            <w:pPr>
              <w:pStyle w:val="Heading1"/>
              <w:contextualSpacing/>
              <w:jc w:val="center"/>
              <w:rPr>
                <w:del w:id="2598" w:author="srabhi" w:date="2015-07-20T15:09:00Z"/>
                <w:sz w:val="21"/>
                <w:szCs w:val="21"/>
              </w:rPr>
            </w:pPr>
            <w:del w:id="2599" w:author="srabhi" w:date="2015-07-20T15:09:00Z">
              <w:r w:rsidRPr="00240276" w:rsidDel="009910DD">
                <w:rPr>
                  <w:sz w:val="21"/>
                  <w:szCs w:val="21"/>
                </w:rPr>
                <w:delText>Overfitting</w:delText>
              </w:r>
            </w:del>
          </w:p>
          <w:p w:rsidR="00F95E02" w:rsidRPr="00240276" w:rsidDel="009910DD" w:rsidRDefault="00F95E02" w:rsidP="003810CD">
            <w:pPr>
              <w:pStyle w:val="Heading1"/>
              <w:contextualSpacing/>
              <w:jc w:val="center"/>
              <w:rPr>
                <w:del w:id="2600" w:author="srabhi" w:date="2015-07-20T15:09:00Z"/>
                <w:sz w:val="21"/>
                <w:szCs w:val="21"/>
              </w:rPr>
            </w:pPr>
            <w:del w:id="2601" w:author="srabhi" w:date="2015-07-20T15:09:00Z">
              <w:r w:rsidRPr="00240276" w:rsidDel="009910DD">
                <w:rPr>
                  <w:sz w:val="21"/>
                  <w:szCs w:val="21"/>
                </w:rPr>
                <w:delText>(% difference)</w:delText>
              </w:r>
            </w:del>
          </w:p>
        </w:tc>
      </w:tr>
      <w:tr w:rsidR="009610CF" w:rsidRPr="00240276" w:rsidDel="009910DD" w:rsidTr="003810CD">
        <w:trPr>
          <w:trHeight w:val="300"/>
          <w:del w:id="2602" w:author="srabhi" w:date="2015-07-20T15:09:00Z"/>
        </w:trPr>
        <w:tc>
          <w:tcPr>
            <w:tcW w:w="0" w:type="auto"/>
            <w:shd w:val="clear" w:color="auto" w:fill="auto"/>
            <w:noWrap/>
            <w:vAlign w:val="center"/>
            <w:hideMark/>
          </w:tcPr>
          <w:p w:rsidR="00F95E02" w:rsidRPr="00240276" w:rsidDel="009910DD" w:rsidRDefault="00F95E02" w:rsidP="003810CD">
            <w:pPr>
              <w:pStyle w:val="Heading1"/>
              <w:rPr>
                <w:del w:id="2603" w:author="srabhi" w:date="2015-07-20T15:09:00Z"/>
                <w:sz w:val="21"/>
                <w:szCs w:val="21"/>
              </w:rPr>
            </w:pPr>
            <w:del w:id="2604" w:author="srabhi" w:date="2015-07-20T15:09:00Z">
              <w:r w:rsidRPr="00240276" w:rsidDel="009910DD">
                <w:rPr>
                  <w:sz w:val="21"/>
                  <w:szCs w:val="21"/>
                </w:rPr>
                <w:delText>Standard Logistic</w:delText>
              </w:r>
            </w:del>
          </w:p>
        </w:tc>
        <w:tc>
          <w:tcPr>
            <w:tcW w:w="0" w:type="auto"/>
            <w:shd w:val="clear" w:color="auto" w:fill="auto"/>
            <w:noWrap/>
            <w:hideMark/>
          </w:tcPr>
          <w:p w:rsidR="00F95E02" w:rsidRPr="00240276" w:rsidDel="009910DD" w:rsidRDefault="00F95E02" w:rsidP="003810CD">
            <w:pPr>
              <w:pStyle w:val="Heading1"/>
              <w:jc w:val="right"/>
              <w:rPr>
                <w:del w:id="2605" w:author="srabhi" w:date="2015-07-20T15:09:00Z"/>
                <w:b w:val="0"/>
                <w:sz w:val="21"/>
                <w:szCs w:val="21"/>
              </w:rPr>
            </w:pPr>
            <w:del w:id="2606" w:author="srabhi" w:date="2015-07-20T15:09:00Z">
              <w:r w:rsidRPr="00240276" w:rsidDel="009910DD">
                <w:rPr>
                  <w:b w:val="0"/>
                  <w:sz w:val="21"/>
                  <w:szCs w:val="21"/>
                </w:rPr>
                <w:delText>1,674</w:delText>
              </w:r>
            </w:del>
          </w:p>
        </w:tc>
        <w:tc>
          <w:tcPr>
            <w:tcW w:w="0" w:type="auto"/>
            <w:shd w:val="clear" w:color="auto" w:fill="auto"/>
            <w:noWrap/>
            <w:hideMark/>
          </w:tcPr>
          <w:p w:rsidR="00F95E02" w:rsidRPr="00240276" w:rsidDel="009910DD" w:rsidRDefault="00F95E02" w:rsidP="003810CD">
            <w:pPr>
              <w:pStyle w:val="Heading1"/>
              <w:jc w:val="right"/>
              <w:rPr>
                <w:del w:id="2607" w:author="srabhi" w:date="2015-07-20T15:09:00Z"/>
                <w:b w:val="0"/>
                <w:sz w:val="21"/>
                <w:szCs w:val="21"/>
              </w:rPr>
            </w:pPr>
            <w:del w:id="2608" w:author="srabhi" w:date="2015-07-20T15:09:00Z">
              <w:r w:rsidRPr="00240276" w:rsidDel="009910DD">
                <w:rPr>
                  <w:b w:val="0"/>
                  <w:sz w:val="21"/>
                  <w:szCs w:val="21"/>
                </w:rPr>
                <w:delText>1,674</w:delText>
              </w:r>
            </w:del>
          </w:p>
        </w:tc>
        <w:tc>
          <w:tcPr>
            <w:tcW w:w="0" w:type="auto"/>
            <w:shd w:val="clear" w:color="auto" w:fill="auto"/>
            <w:noWrap/>
            <w:hideMark/>
          </w:tcPr>
          <w:p w:rsidR="00F95E02" w:rsidRPr="00240276" w:rsidDel="009910DD" w:rsidRDefault="00F95E02" w:rsidP="003810CD">
            <w:pPr>
              <w:pStyle w:val="Heading1"/>
              <w:jc w:val="right"/>
              <w:rPr>
                <w:del w:id="2609" w:author="srabhi" w:date="2015-07-20T15:09:00Z"/>
                <w:b w:val="0"/>
                <w:sz w:val="21"/>
                <w:szCs w:val="21"/>
              </w:rPr>
            </w:pPr>
            <w:del w:id="2610" w:author="srabhi" w:date="2015-07-20T15:09:00Z">
              <w:r w:rsidRPr="00240276" w:rsidDel="009910DD">
                <w:rPr>
                  <w:b w:val="0"/>
                  <w:sz w:val="21"/>
                  <w:szCs w:val="21"/>
                </w:rPr>
                <w:delText>74.7%</w:delText>
              </w:r>
            </w:del>
          </w:p>
        </w:tc>
        <w:tc>
          <w:tcPr>
            <w:tcW w:w="0" w:type="auto"/>
            <w:shd w:val="clear" w:color="auto" w:fill="auto"/>
            <w:noWrap/>
            <w:hideMark/>
          </w:tcPr>
          <w:p w:rsidR="00F95E02" w:rsidRPr="00240276" w:rsidDel="009910DD" w:rsidRDefault="00F95E02" w:rsidP="003810CD">
            <w:pPr>
              <w:pStyle w:val="Heading1"/>
              <w:jc w:val="right"/>
              <w:rPr>
                <w:del w:id="2611" w:author="srabhi" w:date="2015-07-20T15:09:00Z"/>
                <w:b w:val="0"/>
                <w:sz w:val="21"/>
                <w:szCs w:val="21"/>
              </w:rPr>
            </w:pPr>
            <w:del w:id="2612" w:author="srabhi" w:date="2015-07-20T15:09:00Z">
              <w:r w:rsidRPr="00240276" w:rsidDel="009910DD">
                <w:rPr>
                  <w:b w:val="0"/>
                  <w:sz w:val="21"/>
                  <w:szCs w:val="21"/>
                </w:rPr>
                <w:delText>1.3%</w:delText>
              </w:r>
            </w:del>
          </w:p>
        </w:tc>
        <w:tc>
          <w:tcPr>
            <w:tcW w:w="0" w:type="auto"/>
            <w:shd w:val="clear" w:color="auto" w:fill="auto"/>
            <w:noWrap/>
            <w:hideMark/>
          </w:tcPr>
          <w:p w:rsidR="00F95E02" w:rsidRPr="00240276" w:rsidDel="009910DD" w:rsidRDefault="00F95E02" w:rsidP="003810CD">
            <w:pPr>
              <w:pStyle w:val="Heading1"/>
              <w:jc w:val="right"/>
              <w:rPr>
                <w:del w:id="2613" w:author="srabhi" w:date="2015-07-20T15:09:00Z"/>
                <w:b w:val="0"/>
                <w:sz w:val="21"/>
                <w:szCs w:val="21"/>
              </w:rPr>
            </w:pPr>
            <w:del w:id="2614" w:author="srabhi" w:date="2015-07-20T15:09:00Z">
              <w:r w:rsidRPr="00240276" w:rsidDel="009910DD">
                <w:rPr>
                  <w:b w:val="0"/>
                  <w:sz w:val="21"/>
                  <w:szCs w:val="21"/>
                </w:rPr>
                <w:delText>68.0%</w:delText>
              </w:r>
            </w:del>
          </w:p>
        </w:tc>
        <w:tc>
          <w:tcPr>
            <w:tcW w:w="0" w:type="auto"/>
            <w:shd w:val="clear" w:color="auto" w:fill="auto"/>
            <w:noWrap/>
            <w:hideMark/>
          </w:tcPr>
          <w:p w:rsidR="00F95E02" w:rsidRPr="00240276" w:rsidDel="009910DD" w:rsidRDefault="00F95E02" w:rsidP="003810CD">
            <w:pPr>
              <w:pStyle w:val="Heading1"/>
              <w:jc w:val="right"/>
              <w:rPr>
                <w:del w:id="2615" w:author="srabhi" w:date="2015-07-20T15:09:00Z"/>
                <w:b w:val="0"/>
                <w:sz w:val="21"/>
                <w:szCs w:val="21"/>
              </w:rPr>
            </w:pPr>
            <w:del w:id="2616" w:author="srabhi" w:date="2015-07-20T15:09:00Z">
              <w:r w:rsidRPr="00240276" w:rsidDel="009910DD">
                <w:rPr>
                  <w:b w:val="0"/>
                  <w:sz w:val="21"/>
                  <w:szCs w:val="21"/>
                </w:rPr>
                <w:delText>1.5%</w:delText>
              </w:r>
            </w:del>
          </w:p>
        </w:tc>
        <w:tc>
          <w:tcPr>
            <w:tcW w:w="0" w:type="auto"/>
            <w:shd w:val="clear" w:color="auto" w:fill="auto"/>
            <w:noWrap/>
            <w:hideMark/>
          </w:tcPr>
          <w:p w:rsidR="00F95E02" w:rsidRPr="00240276" w:rsidDel="009910DD" w:rsidRDefault="00F95E02" w:rsidP="003810CD">
            <w:pPr>
              <w:pStyle w:val="Heading1"/>
              <w:jc w:val="right"/>
              <w:rPr>
                <w:del w:id="2617" w:author="srabhi" w:date="2015-07-20T15:09:00Z"/>
                <w:b w:val="0"/>
                <w:sz w:val="21"/>
                <w:szCs w:val="21"/>
              </w:rPr>
            </w:pPr>
            <w:del w:id="2618" w:author="srabhi" w:date="2015-07-20T15:09:00Z">
              <w:r w:rsidRPr="00240276" w:rsidDel="009910DD">
                <w:rPr>
                  <w:b w:val="0"/>
                  <w:sz w:val="21"/>
                  <w:szCs w:val="21"/>
                </w:rPr>
                <w:delText>6.7%</w:delText>
              </w:r>
            </w:del>
          </w:p>
        </w:tc>
        <w:tc>
          <w:tcPr>
            <w:tcW w:w="0" w:type="auto"/>
            <w:shd w:val="clear" w:color="auto" w:fill="auto"/>
            <w:noWrap/>
            <w:hideMark/>
          </w:tcPr>
          <w:p w:rsidR="00F95E02" w:rsidRPr="00240276" w:rsidDel="009910DD" w:rsidRDefault="00F95E02" w:rsidP="003810CD">
            <w:pPr>
              <w:pStyle w:val="Heading1"/>
              <w:jc w:val="right"/>
              <w:rPr>
                <w:del w:id="2619" w:author="srabhi" w:date="2015-07-20T15:09:00Z"/>
                <w:b w:val="0"/>
                <w:sz w:val="21"/>
                <w:szCs w:val="21"/>
              </w:rPr>
            </w:pPr>
            <w:del w:id="2620" w:author="srabhi" w:date="2015-07-20T15:09:00Z">
              <w:r w:rsidRPr="00240276" w:rsidDel="009910DD">
                <w:rPr>
                  <w:b w:val="0"/>
                  <w:sz w:val="21"/>
                  <w:szCs w:val="21"/>
                </w:rPr>
                <w:delText>9.9</w:delText>
              </w:r>
            </w:del>
          </w:p>
        </w:tc>
      </w:tr>
      <w:tr w:rsidR="009610CF" w:rsidRPr="00240276" w:rsidDel="009910DD" w:rsidTr="003810CD">
        <w:trPr>
          <w:trHeight w:val="300"/>
          <w:del w:id="2621" w:author="srabhi" w:date="2015-07-20T15:09:00Z"/>
        </w:trPr>
        <w:tc>
          <w:tcPr>
            <w:tcW w:w="0" w:type="auto"/>
            <w:shd w:val="clear" w:color="auto" w:fill="auto"/>
            <w:noWrap/>
            <w:vAlign w:val="center"/>
            <w:hideMark/>
          </w:tcPr>
          <w:p w:rsidR="00F95E02" w:rsidRPr="00240276" w:rsidDel="009910DD" w:rsidRDefault="00F95E02" w:rsidP="003810CD">
            <w:pPr>
              <w:pStyle w:val="Heading1"/>
              <w:rPr>
                <w:del w:id="2622" w:author="srabhi" w:date="2015-07-20T15:09:00Z"/>
                <w:sz w:val="21"/>
                <w:szCs w:val="21"/>
              </w:rPr>
            </w:pPr>
            <w:del w:id="2623" w:author="srabhi" w:date="2015-07-20T15:09:00Z">
              <w:r w:rsidRPr="00240276" w:rsidDel="009910DD">
                <w:rPr>
                  <w:sz w:val="21"/>
                  <w:szCs w:val="21"/>
                </w:rPr>
                <w:delText>Stepwise Logistic</w:delText>
              </w:r>
            </w:del>
          </w:p>
        </w:tc>
        <w:tc>
          <w:tcPr>
            <w:tcW w:w="0" w:type="auto"/>
            <w:shd w:val="clear" w:color="auto" w:fill="auto"/>
            <w:noWrap/>
            <w:hideMark/>
          </w:tcPr>
          <w:p w:rsidR="00F95E02" w:rsidRPr="00240276" w:rsidDel="009910DD" w:rsidRDefault="00F95E02" w:rsidP="003810CD">
            <w:pPr>
              <w:pStyle w:val="Heading1"/>
              <w:jc w:val="right"/>
              <w:rPr>
                <w:del w:id="2624" w:author="srabhi" w:date="2015-07-20T15:09:00Z"/>
                <w:b w:val="0"/>
                <w:sz w:val="21"/>
                <w:szCs w:val="21"/>
              </w:rPr>
            </w:pPr>
            <w:del w:id="2625" w:author="srabhi" w:date="2015-07-20T15:09:00Z">
              <w:r w:rsidRPr="00240276" w:rsidDel="009910DD">
                <w:rPr>
                  <w:b w:val="0"/>
                  <w:sz w:val="21"/>
                  <w:szCs w:val="21"/>
                </w:rPr>
                <w:delText>1,674</w:delText>
              </w:r>
            </w:del>
          </w:p>
        </w:tc>
        <w:tc>
          <w:tcPr>
            <w:tcW w:w="0" w:type="auto"/>
            <w:shd w:val="clear" w:color="auto" w:fill="auto"/>
            <w:noWrap/>
            <w:hideMark/>
          </w:tcPr>
          <w:p w:rsidR="00F95E02" w:rsidRPr="00240276" w:rsidDel="009910DD" w:rsidRDefault="00F95E02" w:rsidP="003810CD">
            <w:pPr>
              <w:pStyle w:val="Heading1"/>
              <w:jc w:val="right"/>
              <w:rPr>
                <w:del w:id="2626" w:author="srabhi" w:date="2015-07-20T15:09:00Z"/>
                <w:b w:val="0"/>
                <w:sz w:val="21"/>
                <w:szCs w:val="21"/>
              </w:rPr>
            </w:pPr>
            <w:del w:id="2627" w:author="srabhi" w:date="2015-07-20T15:09:00Z">
              <w:r w:rsidRPr="00240276" w:rsidDel="009910DD">
                <w:rPr>
                  <w:b w:val="0"/>
                  <w:sz w:val="21"/>
                  <w:szCs w:val="21"/>
                </w:rPr>
                <w:delText>1,674</w:delText>
              </w:r>
            </w:del>
          </w:p>
        </w:tc>
        <w:tc>
          <w:tcPr>
            <w:tcW w:w="0" w:type="auto"/>
            <w:shd w:val="clear" w:color="auto" w:fill="auto"/>
            <w:noWrap/>
            <w:hideMark/>
          </w:tcPr>
          <w:p w:rsidR="00F95E02" w:rsidRPr="00240276" w:rsidDel="009910DD" w:rsidRDefault="00F95E02" w:rsidP="003810CD">
            <w:pPr>
              <w:pStyle w:val="Heading1"/>
              <w:jc w:val="right"/>
              <w:rPr>
                <w:del w:id="2628" w:author="srabhi" w:date="2015-07-20T15:09:00Z"/>
                <w:b w:val="0"/>
                <w:sz w:val="21"/>
                <w:szCs w:val="21"/>
              </w:rPr>
            </w:pPr>
            <w:del w:id="2629" w:author="srabhi" w:date="2015-07-20T15:09:00Z">
              <w:r w:rsidRPr="00240276" w:rsidDel="009910DD">
                <w:rPr>
                  <w:b w:val="0"/>
                  <w:sz w:val="21"/>
                  <w:szCs w:val="21"/>
                </w:rPr>
                <w:delText>73.5%</w:delText>
              </w:r>
            </w:del>
          </w:p>
        </w:tc>
        <w:tc>
          <w:tcPr>
            <w:tcW w:w="0" w:type="auto"/>
            <w:shd w:val="clear" w:color="auto" w:fill="auto"/>
            <w:noWrap/>
            <w:hideMark/>
          </w:tcPr>
          <w:p w:rsidR="00F95E02" w:rsidRPr="00240276" w:rsidDel="009910DD" w:rsidRDefault="00F95E02" w:rsidP="003810CD">
            <w:pPr>
              <w:pStyle w:val="Heading1"/>
              <w:jc w:val="right"/>
              <w:rPr>
                <w:del w:id="2630" w:author="srabhi" w:date="2015-07-20T15:09:00Z"/>
                <w:b w:val="0"/>
                <w:sz w:val="21"/>
                <w:szCs w:val="21"/>
              </w:rPr>
            </w:pPr>
            <w:del w:id="2631" w:author="srabhi" w:date="2015-07-20T15:09:00Z">
              <w:r w:rsidRPr="00240276" w:rsidDel="009910DD">
                <w:rPr>
                  <w:b w:val="0"/>
                  <w:sz w:val="21"/>
                  <w:szCs w:val="21"/>
                </w:rPr>
                <w:delText>1.4%</w:delText>
              </w:r>
            </w:del>
          </w:p>
        </w:tc>
        <w:tc>
          <w:tcPr>
            <w:tcW w:w="0" w:type="auto"/>
            <w:shd w:val="clear" w:color="auto" w:fill="auto"/>
            <w:noWrap/>
            <w:hideMark/>
          </w:tcPr>
          <w:p w:rsidR="00F95E02" w:rsidRPr="00240276" w:rsidDel="009910DD" w:rsidRDefault="00F95E02" w:rsidP="003810CD">
            <w:pPr>
              <w:pStyle w:val="Heading1"/>
              <w:jc w:val="right"/>
              <w:rPr>
                <w:del w:id="2632" w:author="srabhi" w:date="2015-07-20T15:09:00Z"/>
                <w:b w:val="0"/>
                <w:sz w:val="21"/>
                <w:szCs w:val="21"/>
              </w:rPr>
            </w:pPr>
            <w:del w:id="2633" w:author="srabhi" w:date="2015-07-20T15:09:00Z">
              <w:r w:rsidRPr="00240276" w:rsidDel="009910DD">
                <w:rPr>
                  <w:b w:val="0"/>
                  <w:sz w:val="21"/>
                  <w:szCs w:val="21"/>
                </w:rPr>
                <w:delText>68.0%</w:delText>
              </w:r>
            </w:del>
          </w:p>
        </w:tc>
        <w:tc>
          <w:tcPr>
            <w:tcW w:w="0" w:type="auto"/>
            <w:shd w:val="clear" w:color="auto" w:fill="auto"/>
            <w:noWrap/>
            <w:hideMark/>
          </w:tcPr>
          <w:p w:rsidR="00F95E02" w:rsidRPr="00240276" w:rsidDel="009910DD" w:rsidRDefault="00F95E02" w:rsidP="003810CD">
            <w:pPr>
              <w:pStyle w:val="Heading1"/>
              <w:jc w:val="right"/>
              <w:rPr>
                <w:del w:id="2634" w:author="srabhi" w:date="2015-07-20T15:09:00Z"/>
                <w:b w:val="0"/>
                <w:sz w:val="21"/>
                <w:szCs w:val="21"/>
              </w:rPr>
            </w:pPr>
            <w:del w:id="2635" w:author="srabhi" w:date="2015-07-20T15:09:00Z">
              <w:r w:rsidRPr="00240276" w:rsidDel="009910DD">
                <w:rPr>
                  <w:b w:val="0"/>
                  <w:sz w:val="21"/>
                  <w:szCs w:val="21"/>
                </w:rPr>
                <w:delText>1.4%</w:delText>
              </w:r>
            </w:del>
          </w:p>
        </w:tc>
        <w:tc>
          <w:tcPr>
            <w:tcW w:w="0" w:type="auto"/>
            <w:shd w:val="clear" w:color="auto" w:fill="auto"/>
            <w:noWrap/>
            <w:hideMark/>
          </w:tcPr>
          <w:p w:rsidR="00F95E02" w:rsidRPr="00240276" w:rsidDel="009910DD" w:rsidRDefault="00F95E02" w:rsidP="003810CD">
            <w:pPr>
              <w:pStyle w:val="Heading1"/>
              <w:jc w:val="right"/>
              <w:rPr>
                <w:del w:id="2636" w:author="srabhi" w:date="2015-07-20T15:09:00Z"/>
                <w:b w:val="0"/>
                <w:sz w:val="21"/>
                <w:szCs w:val="21"/>
              </w:rPr>
            </w:pPr>
            <w:del w:id="2637" w:author="srabhi" w:date="2015-07-20T15:09:00Z">
              <w:r w:rsidRPr="00240276" w:rsidDel="009910DD">
                <w:rPr>
                  <w:b w:val="0"/>
                  <w:sz w:val="21"/>
                  <w:szCs w:val="21"/>
                </w:rPr>
                <w:delText>5.5%</w:delText>
              </w:r>
            </w:del>
          </w:p>
        </w:tc>
        <w:tc>
          <w:tcPr>
            <w:tcW w:w="0" w:type="auto"/>
            <w:shd w:val="clear" w:color="auto" w:fill="auto"/>
            <w:noWrap/>
            <w:hideMark/>
          </w:tcPr>
          <w:p w:rsidR="00F95E02" w:rsidRPr="00240276" w:rsidDel="009910DD" w:rsidRDefault="00F95E02" w:rsidP="003810CD">
            <w:pPr>
              <w:pStyle w:val="Heading1"/>
              <w:jc w:val="right"/>
              <w:rPr>
                <w:del w:id="2638" w:author="srabhi" w:date="2015-07-20T15:09:00Z"/>
                <w:b w:val="0"/>
                <w:sz w:val="21"/>
                <w:szCs w:val="21"/>
              </w:rPr>
            </w:pPr>
            <w:del w:id="2639" w:author="srabhi" w:date="2015-07-20T15:09:00Z">
              <w:r w:rsidRPr="00240276" w:rsidDel="009910DD">
                <w:rPr>
                  <w:b w:val="0"/>
                  <w:sz w:val="21"/>
                  <w:szCs w:val="21"/>
                </w:rPr>
                <w:delText>8.0</w:delText>
              </w:r>
            </w:del>
          </w:p>
        </w:tc>
      </w:tr>
      <w:tr w:rsidR="009610CF" w:rsidRPr="00240276" w:rsidDel="009910DD" w:rsidTr="003810CD">
        <w:trPr>
          <w:trHeight w:val="300"/>
          <w:del w:id="2640" w:author="srabhi" w:date="2015-07-20T15:09:00Z"/>
        </w:trPr>
        <w:tc>
          <w:tcPr>
            <w:tcW w:w="0" w:type="auto"/>
            <w:shd w:val="clear" w:color="auto" w:fill="auto"/>
            <w:noWrap/>
            <w:vAlign w:val="center"/>
            <w:hideMark/>
          </w:tcPr>
          <w:p w:rsidR="00F95E02" w:rsidRPr="00240276" w:rsidDel="009910DD" w:rsidRDefault="00F95E02" w:rsidP="003810CD">
            <w:pPr>
              <w:pStyle w:val="Heading1"/>
              <w:rPr>
                <w:del w:id="2641" w:author="srabhi" w:date="2015-07-20T15:09:00Z"/>
                <w:sz w:val="21"/>
                <w:szCs w:val="21"/>
              </w:rPr>
            </w:pPr>
            <w:del w:id="2642" w:author="srabhi" w:date="2015-07-20T15:09:00Z">
              <w:r w:rsidRPr="00240276" w:rsidDel="009910DD">
                <w:rPr>
                  <w:sz w:val="21"/>
                  <w:szCs w:val="21"/>
                </w:rPr>
                <w:delText>Lasso</w:delText>
              </w:r>
            </w:del>
          </w:p>
        </w:tc>
        <w:tc>
          <w:tcPr>
            <w:tcW w:w="0" w:type="auto"/>
            <w:shd w:val="clear" w:color="auto" w:fill="auto"/>
            <w:noWrap/>
            <w:hideMark/>
          </w:tcPr>
          <w:p w:rsidR="00F95E02" w:rsidRPr="00240276" w:rsidDel="009910DD" w:rsidRDefault="00F95E02" w:rsidP="003810CD">
            <w:pPr>
              <w:pStyle w:val="Heading1"/>
              <w:jc w:val="right"/>
              <w:rPr>
                <w:del w:id="2643" w:author="srabhi" w:date="2015-07-20T15:09:00Z"/>
                <w:b w:val="0"/>
                <w:sz w:val="21"/>
                <w:szCs w:val="21"/>
              </w:rPr>
            </w:pPr>
            <w:del w:id="2644" w:author="srabhi" w:date="2015-07-20T15:09:00Z">
              <w:r w:rsidRPr="00240276" w:rsidDel="009910DD">
                <w:rPr>
                  <w:b w:val="0"/>
                  <w:sz w:val="21"/>
                  <w:szCs w:val="21"/>
                </w:rPr>
                <w:delText>1,674</w:delText>
              </w:r>
            </w:del>
          </w:p>
        </w:tc>
        <w:tc>
          <w:tcPr>
            <w:tcW w:w="0" w:type="auto"/>
            <w:shd w:val="clear" w:color="auto" w:fill="auto"/>
            <w:noWrap/>
            <w:hideMark/>
          </w:tcPr>
          <w:p w:rsidR="00F95E02" w:rsidRPr="00240276" w:rsidDel="009910DD" w:rsidRDefault="00F95E02" w:rsidP="003810CD">
            <w:pPr>
              <w:pStyle w:val="Heading1"/>
              <w:jc w:val="right"/>
              <w:rPr>
                <w:del w:id="2645" w:author="srabhi" w:date="2015-07-20T15:09:00Z"/>
                <w:b w:val="0"/>
                <w:sz w:val="21"/>
                <w:szCs w:val="21"/>
              </w:rPr>
            </w:pPr>
            <w:del w:id="2646" w:author="srabhi" w:date="2015-07-20T15:09:00Z">
              <w:r w:rsidRPr="00240276" w:rsidDel="009910DD">
                <w:rPr>
                  <w:b w:val="0"/>
                  <w:sz w:val="21"/>
                  <w:szCs w:val="21"/>
                </w:rPr>
                <w:delText>1,674</w:delText>
              </w:r>
            </w:del>
          </w:p>
        </w:tc>
        <w:tc>
          <w:tcPr>
            <w:tcW w:w="0" w:type="auto"/>
            <w:shd w:val="clear" w:color="auto" w:fill="auto"/>
            <w:noWrap/>
            <w:hideMark/>
          </w:tcPr>
          <w:p w:rsidR="00F95E02" w:rsidRPr="00240276" w:rsidDel="009910DD" w:rsidRDefault="00F95E02" w:rsidP="003810CD">
            <w:pPr>
              <w:pStyle w:val="Heading1"/>
              <w:jc w:val="right"/>
              <w:rPr>
                <w:del w:id="2647" w:author="srabhi" w:date="2015-07-20T15:09:00Z"/>
                <w:b w:val="0"/>
                <w:sz w:val="21"/>
                <w:szCs w:val="21"/>
              </w:rPr>
            </w:pPr>
            <w:del w:id="2648" w:author="srabhi" w:date="2015-07-20T15:09:00Z">
              <w:r w:rsidRPr="00240276" w:rsidDel="009910DD">
                <w:rPr>
                  <w:b w:val="0"/>
                  <w:sz w:val="21"/>
                  <w:szCs w:val="21"/>
                </w:rPr>
                <w:delText>72.2%</w:delText>
              </w:r>
            </w:del>
          </w:p>
        </w:tc>
        <w:tc>
          <w:tcPr>
            <w:tcW w:w="0" w:type="auto"/>
            <w:shd w:val="clear" w:color="auto" w:fill="auto"/>
            <w:noWrap/>
            <w:hideMark/>
          </w:tcPr>
          <w:p w:rsidR="00F95E02" w:rsidRPr="00240276" w:rsidDel="009910DD" w:rsidRDefault="00F95E02" w:rsidP="003810CD">
            <w:pPr>
              <w:pStyle w:val="Heading1"/>
              <w:jc w:val="right"/>
              <w:rPr>
                <w:del w:id="2649" w:author="srabhi" w:date="2015-07-20T15:09:00Z"/>
                <w:b w:val="0"/>
                <w:sz w:val="21"/>
                <w:szCs w:val="21"/>
              </w:rPr>
            </w:pPr>
            <w:del w:id="2650" w:author="srabhi" w:date="2015-07-20T15:09:00Z">
              <w:r w:rsidRPr="00240276" w:rsidDel="009910DD">
                <w:rPr>
                  <w:b w:val="0"/>
                  <w:sz w:val="21"/>
                  <w:szCs w:val="21"/>
                </w:rPr>
                <w:delText>1.8%</w:delText>
              </w:r>
            </w:del>
          </w:p>
        </w:tc>
        <w:tc>
          <w:tcPr>
            <w:tcW w:w="0" w:type="auto"/>
            <w:shd w:val="clear" w:color="auto" w:fill="auto"/>
            <w:noWrap/>
            <w:hideMark/>
          </w:tcPr>
          <w:p w:rsidR="00F95E02" w:rsidRPr="00240276" w:rsidDel="009910DD" w:rsidRDefault="00F95E02" w:rsidP="003810CD">
            <w:pPr>
              <w:pStyle w:val="Heading1"/>
              <w:jc w:val="right"/>
              <w:rPr>
                <w:del w:id="2651" w:author="srabhi" w:date="2015-07-20T15:09:00Z"/>
                <w:b w:val="0"/>
                <w:sz w:val="21"/>
                <w:szCs w:val="21"/>
              </w:rPr>
            </w:pPr>
            <w:del w:id="2652" w:author="srabhi" w:date="2015-07-20T15:09:00Z">
              <w:r w:rsidRPr="00240276" w:rsidDel="009910DD">
                <w:rPr>
                  <w:b w:val="0"/>
                  <w:sz w:val="21"/>
                  <w:szCs w:val="21"/>
                </w:rPr>
                <w:delText>69.5%</w:delText>
              </w:r>
            </w:del>
          </w:p>
        </w:tc>
        <w:tc>
          <w:tcPr>
            <w:tcW w:w="0" w:type="auto"/>
            <w:shd w:val="clear" w:color="auto" w:fill="auto"/>
            <w:noWrap/>
            <w:hideMark/>
          </w:tcPr>
          <w:p w:rsidR="00F95E02" w:rsidRPr="00240276" w:rsidDel="009910DD" w:rsidRDefault="00F95E02" w:rsidP="003810CD">
            <w:pPr>
              <w:pStyle w:val="Heading1"/>
              <w:jc w:val="right"/>
              <w:rPr>
                <w:del w:id="2653" w:author="srabhi" w:date="2015-07-20T15:09:00Z"/>
                <w:b w:val="0"/>
                <w:sz w:val="21"/>
                <w:szCs w:val="21"/>
              </w:rPr>
            </w:pPr>
            <w:del w:id="2654" w:author="srabhi" w:date="2015-07-20T15:09:00Z">
              <w:r w:rsidRPr="00240276" w:rsidDel="009910DD">
                <w:rPr>
                  <w:b w:val="0"/>
                  <w:sz w:val="21"/>
                  <w:szCs w:val="21"/>
                </w:rPr>
                <w:delText>1.5%</w:delText>
              </w:r>
            </w:del>
          </w:p>
        </w:tc>
        <w:tc>
          <w:tcPr>
            <w:tcW w:w="0" w:type="auto"/>
            <w:shd w:val="clear" w:color="auto" w:fill="auto"/>
            <w:noWrap/>
            <w:hideMark/>
          </w:tcPr>
          <w:p w:rsidR="00F95E02" w:rsidRPr="00240276" w:rsidDel="009910DD" w:rsidRDefault="00F95E02" w:rsidP="003810CD">
            <w:pPr>
              <w:pStyle w:val="Heading1"/>
              <w:jc w:val="right"/>
              <w:rPr>
                <w:del w:id="2655" w:author="srabhi" w:date="2015-07-20T15:09:00Z"/>
                <w:b w:val="0"/>
                <w:sz w:val="21"/>
                <w:szCs w:val="21"/>
              </w:rPr>
            </w:pPr>
            <w:del w:id="2656" w:author="srabhi" w:date="2015-07-20T15:09:00Z">
              <w:r w:rsidRPr="00240276" w:rsidDel="009910DD">
                <w:rPr>
                  <w:b w:val="0"/>
                  <w:sz w:val="21"/>
                  <w:szCs w:val="21"/>
                </w:rPr>
                <w:delText>2.7%</w:delText>
              </w:r>
            </w:del>
          </w:p>
        </w:tc>
        <w:tc>
          <w:tcPr>
            <w:tcW w:w="0" w:type="auto"/>
            <w:shd w:val="clear" w:color="auto" w:fill="auto"/>
            <w:noWrap/>
            <w:hideMark/>
          </w:tcPr>
          <w:p w:rsidR="00F95E02" w:rsidRPr="00240276" w:rsidDel="009910DD" w:rsidRDefault="00F95E02" w:rsidP="003810CD">
            <w:pPr>
              <w:pStyle w:val="Heading1"/>
              <w:jc w:val="right"/>
              <w:rPr>
                <w:del w:id="2657" w:author="srabhi" w:date="2015-07-20T15:09:00Z"/>
                <w:b w:val="0"/>
                <w:sz w:val="21"/>
                <w:szCs w:val="21"/>
              </w:rPr>
            </w:pPr>
            <w:del w:id="2658" w:author="srabhi" w:date="2015-07-20T15:09:00Z">
              <w:r w:rsidRPr="00240276" w:rsidDel="009910DD">
                <w:rPr>
                  <w:b w:val="0"/>
                  <w:sz w:val="21"/>
                  <w:szCs w:val="21"/>
                </w:rPr>
                <w:delText>3.9</w:delText>
              </w:r>
            </w:del>
          </w:p>
        </w:tc>
      </w:tr>
      <w:tr w:rsidR="009610CF" w:rsidRPr="00240276" w:rsidDel="009910DD" w:rsidTr="003810CD">
        <w:trPr>
          <w:trHeight w:val="300"/>
          <w:del w:id="2659" w:author="srabhi" w:date="2015-07-20T15:09:00Z"/>
        </w:trPr>
        <w:tc>
          <w:tcPr>
            <w:tcW w:w="0" w:type="auto"/>
            <w:shd w:val="clear" w:color="auto" w:fill="auto"/>
            <w:noWrap/>
            <w:vAlign w:val="center"/>
            <w:hideMark/>
          </w:tcPr>
          <w:p w:rsidR="00F95E02" w:rsidRPr="00240276" w:rsidDel="009910DD" w:rsidRDefault="00F95E02" w:rsidP="003810CD">
            <w:pPr>
              <w:pStyle w:val="Heading1"/>
              <w:rPr>
                <w:del w:id="2660" w:author="srabhi" w:date="2015-07-20T15:09:00Z"/>
                <w:sz w:val="21"/>
                <w:szCs w:val="21"/>
              </w:rPr>
            </w:pPr>
            <w:del w:id="2661" w:author="srabhi" w:date="2015-07-20T15:09:00Z">
              <w:r w:rsidRPr="00240276" w:rsidDel="009910DD">
                <w:rPr>
                  <w:sz w:val="21"/>
                  <w:szCs w:val="21"/>
                </w:rPr>
                <w:delText>Standard Logistic</w:delText>
              </w:r>
            </w:del>
          </w:p>
        </w:tc>
        <w:tc>
          <w:tcPr>
            <w:tcW w:w="0" w:type="auto"/>
            <w:shd w:val="clear" w:color="auto" w:fill="auto"/>
            <w:noWrap/>
            <w:hideMark/>
          </w:tcPr>
          <w:p w:rsidR="00F95E02" w:rsidRPr="00240276" w:rsidDel="009910DD" w:rsidRDefault="00F95E02" w:rsidP="003810CD">
            <w:pPr>
              <w:pStyle w:val="Heading1"/>
              <w:jc w:val="right"/>
              <w:rPr>
                <w:del w:id="2662" w:author="srabhi" w:date="2015-07-20T15:09:00Z"/>
                <w:b w:val="0"/>
                <w:sz w:val="21"/>
                <w:szCs w:val="21"/>
              </w:rPr>
            </w:pPr>
            <w:del w:id="2663" w:author="srabhi" w:date="2015-07-20T15:09:00Z">
              <w:r w:rsidRPr="00240276" w:rsidDel="009910DD">
                <w:rPr>
                  <w:b w:val="0"/>
                  <w:sz w:val="21"/>
                  <w:szCs w:val="21"/>
                </w:rPr>
                <w:delText>400</w:delText>
              </w:r>
            </w:del>
          </w:p>
        </w:tc>
        <w:tc>
          <w:tcPr>
            <w:tcW w:w="0" w:type="auto"/>
            <w:shd w:val="clear" w:color="auto" w:fill="auto"/>
            <w:noWrap/>
            <w:hideMark/>
          </w:tcPr>
          <w:p w:rsidR="00F95E02" w:rsidRPr="00240276" w:rsidDel="009910DD" w:rsidRDefault="00F95E02" w:rsidP="003810CD">
            <w:pPr>
              <w:pStyle w:val="Heading1"/>
              <w:jc w:val="right"/>
              <w:rPr>
                <w:del w:id="2664" w:author="srabhi" w:date="2015-07-20T15:09:00Z"/>
                <w:b w:val="0"/>
                <w:sz w:val="21"/>
                <w:szCs w:val="21"/>
              </w:rPr>
            </w:pPr>
            <w:del w:id="2665" w:author="srabhi" w:date="2015-07-20T15:09:00Z">
              <w:r w:rsidRPr="00240276" w:rsidDel="009910DD">
                <w:rPr>
                  <w:b w:val="0"/>
                  <w:sz w:val="21"/>
                  <w:szCs w:val="21"/>
                </w:rPr>
                <w:delText>2,948</w:delText>
              </w:r>
            </w:del>
          </w:p>
        </w:tc>
        <w:tc>
          <w:tcPr>
            <w:tcW w:w="0" w:type="auto"/>
            <w:shd w:val="clear" w:color="auto" w:fill="auto"/>
            <w:noWrap/>
            <w:hideMark/>
          </w:tcPr>
          <w:p w:rsidR="00F95E02" w:rsidRPr="00240276" w:rsidDel="009910DD" w:rsidRDefault="00F95E02" w:rsidP="003810CD">
            <w:pPr>
              <w:pStyle w:val="Heading1"/>
              <w:jc w:val="right"/>
              <w:rPr>
                <w:del w:id="2666" w:author="srabhi" w:date="2015-07-20T15:09:00Z"/>
                <w:b w:val="0"/>
                <w:sz w:val="21"/>
                <w:szCs w:val="21"/>
              </w:rPr>
            </w:pPr>
            <w:del w:id="2667" w:author="srabhi" w:date="2015-07-20T15:09:00Z">
              <w:r w:rsidRPr="00240276" w:rsidDel="009910DD">
                <w:rPr>
                  <w:b w:val="0"/>
                  <w:sz w:val="21"/>
                  <w:szCs w:val="21"/>
                </w:rPr>
                <w:delText>82.7%</w:delText>
              </w:r>
            </w:del>
          </w:p>
        </w:tc>
        <w:tc>
          <w:tcPr>
            <w:tcW w:w="0" w:type="auto"/>
            <w:shd w:val="clear" w:color="auto" w:fill="auto"/>
            <w:noWrap/>
            <w:hideMark/>
          </w:tcPr>
          <w:p w:rsidR="00F95E02" w:rsidRPr="00240276" w:rsidDel="009910DD" w:rsidRDefault="00F95E02" w:rsidP="003810CD">
            <w:pPr>
              <w:pStyle w:val="Heading1"/>
              <w:jc w:val="right"/>
              <w:rPr>
                <w:del w:id="2668" w:author="srabhi" w:date="2015-07-20T15:09:00Z"/>
                <w:b w:val="0"/>
                <w:sz w:val="21"/>
                <w:szCs w:val="21"/>
              </w:rPr>
            </w:pPr>
            <w:del w:id="2669" w:author="srabhi" w:date="2015-07-20T15:09:00Z">
              <w:r w:rsidRPr="00240276" w:rsidDel="009910DD">
                <w:rPr>
                  <w:b w:val="0"/>
                  <w:sz w:val="21"/>
                  <w:szCs w:val="21"/>
                </w:rPr>
                <w:delText>2.8%</w:delText>
              </w:r>
            </w:del>
          </w:p>
        </w:tc>
        <w:tc>
          <w:tcPr>
            <w:tcW w:w="0" w:type="auto"/>
            <w:shd w:val="clear" w:color="auto" w:fill="auto"/>
            <w:noWrap/>
            <w:hideMark/>
          </w:tcPr>
          <w:p w:rsidR="00F95E02" w:rsidRPr="00240276" w:rsidDel="009910DD" w:rsidRDefault="00F95E02" w:rsidP="003810CD">
            <w:pPr>
              <w:pStyle w:val="Heading1"/>
              <w:jc w:val="right"/>
              <w:rPr>
                <w:del w:id="2670" w:author="srabhi" w:date="2015-07-20T15:09:00Z"/>
                <w:b w:val="0"/>
                <w:sz w:val="21"/>
                <w:szCs w:val="21"/>
              </w:rPr>
            </w:pPr>
            <w:del w:id="2671" w:author="srabhi" w:date="2015-07-20T15:09:00Z">
              <w:r w:rsidRPr="00240276" w:rsidDel="009910DD">
                <w:rPr>
                  <w:b w:val="0"/>
                  <w:sz w:val="21"/>
                  <w:szCs w:val="21"/>
                </w:rPr>
                <w:delText>62.3%</w:delText>
              </w:r>
            </w:del>
          </w:p>
        </w:tc>
        <w:tc>
          <w:tcPr>
            <w:tcW w:w="0" w:type="auto"/>
            <w:shd w:val="clear" w:color="auto" w:fill="auto"/>
            <w:noWrap/>
            <w:hideMark/>
          </w:tcPr>
          <w:p w:rsidR="00F95E02" w:rsidRPr="00240276" w:rsidDel="009910DD" w:rsidRDefault="00F95E02" w:rsidP="003810CD">
            <w:pPr>
              <w:pStyle w:val="Heading1"/>
              <w:jc w:val="right"/>
              <w:rPr>
                <w:del w:id="2672" w:author="srabhi" w:date="2015-07-20T15:09:00Z"/>
                <w:b w:val="0"/>
                <w:sz w:val="21"/>
                <w:szCs w:val="21"/>
              </w:rPr>
            </w:pPr>
            <w:del w:id="2673" w:author="srabhi" w:date="2015-07-20T15:09:00Z">
              <w:r w:rsidRPr="00240276" w:rsidDel="009910DD">
                <w:rPr>
                  <w:b w:val="0"/>
                  <w:sz w:val="21"/>
                  <w:szCs w:val="21"/>
                </w:rPr>
                <w:delText>2.5%</w:delText>
              </w:r>
            </w:del>
          </w:p>
        </w:tc>
        <w:tc>
          <w:tcPr>
            <w:tcW w:w="0" w:type="auto"/>
            <w:shd w:val="clear" w:color="auto" w:fill="auto"/>
            <w:noWrap/>
            <w:hideMark/>
          </w:tcPr>
          <w:p w:rsidR="00F95E02" w:rsidRPr="00240276" w:rsidDel="009910DD" w:rsidRDefault="00F95E02" w:rsidP="003810CD">
            <w:pPr>
              <w:pStyle w:val="Heading1"/>
              <w:jc w:val="right"/>
              <w:rPr>
                <w:del w:id="2674" w:author="srabhi" w:date="2015-07-20T15:09:00Z"/>
                <w:b w:val="0"/>
                <w:sz w:val="21"/>
                <w:szCs w:val="21"/>
              </w:rPr>
            </w:pPr>
            <w:del w:id="2675" w:author="srabhi" w:date="2015-07-20T15:09:00Z">
              <w:r w:rsidRPr="00240276" w:rsidDel="009910DD">
                <w:rPr>
                  <w:b w:val="0"/>
                  <w:sz w:val="21"/>
                  <w:szCs w:val="21"/>
                </w:rPr>
                <w:delText>20.4%</w:delText>
              </w:r>
            </w:del>
          </w:p>
        </w:tc>
        <w:tc>
          <w:tcPr>
            <w:tcW w:w="0" w:type="auto"/>
            <w:shd w:val="clear" w:color="auto" w:fill="auto"/>
            <w:noWrap/>
            <w:hideMark/>
          </w:tcPr>
          <w:p w:rsidR="00F95E02" w:rsidRPr="00240276" w:rsidDel="009910DD" w:rsidRDefault="00F95E02" w:rsidP="003810CD">
            <w:pPr>
              <w:pStyle w:val="Heading1"/>
              <w:jc w:val="right"/>
              <w:rPr>
                <w:del w:id="2676" w:author="srabhi" w:date="2015-07-20T15:09:00Z"/>
                <w:b w:val="0"/>
                <w:sz w:val="21"/>
                <w:szCs w:val="21"/>
              </w:rPr>
            </w:pPr>
            <w:del w:id="2677" w:author="srabhi" w:date="2015-07-20T15:09:00Z">
              <w:r w:rsidRPr="00240276" w:rsidDel="009910DD">
                <w:rPr>
                  <w:b w:val="0"/>
                  <w:sz w:val="21"/>
                  <w:szCs w:val="21"/>
                </w:rPr>
                <w:delText>32.7</w:delText>
              </w:r>
            </w:del>
          </w:p>
        </w:tc>
      </w:tr>
      <w:tr w:rsidR="009610CF" w:rsidRPr="00240276" w:rsidDel="009910DD" w:rsidTr="003810CD">
        <w:trPr>
          <w:trHeight w:val="300"/>
          <w:del w:id="2678" w:author="srabhi" w:date="2015-07-20T15:09:00Z"/>
        </w:trPr>
        <w:tc>
          <w:tcPr>
            <w:tcW w:w="0" w:type="auto"/>
            <w:shd w:val="clear" w:color="auto" w:fill="auto"/>
            <w:noWrap/>
            <w:vAlign w:val="center"/>
            <w:hideMark/>
          </w:tcPr>
          <w:p w:rsidR="00F95E02" w:rsidRPr="00240276" w:rsidDel="009910DD" w:rsidRDefault="00F95E02" w:rsidP="003810CD">
            <w:pPr>
              <w:pStyle w:val="Heading1"/>
              <w:rPr>
                <w:del w:id="2679" w:author="srabhi" w:date="2015-07-20T15:09:00Z"/>
                <w:sz w:val="21"/>
                <w:szCs w:val="21"/>
              </w:rPr>
            </w:pPr>
            <w:del w:id="2680" w:author="srabhi" w:date="2015-07-20T15:09:00Z">
              <w:r w:rsidRPr="00240276" w:rsidDel="009910DD">
                <w:rPr>
                  <w:sz w:val="21"/>
                  <w:szCs w:val="21"/>
                </w:rPr>
                <w:delText>Stepwise Logistic</w:delText>
              </w:r>
            </w:del>
          </w:p>
        </w:tc>
        <w:tc>
          <w:tcPr>
            <w:tcW w:w="0" w:type="auto"/>
            <w:shd w:val="clear" w:color="auto" w:fill="auto"/>
            <w:noWrap/>
            <w:hideMark/>
          </w:tcPr>
          <w:p w:rsidR="00F95E02" w:rsidRPr="00240276" w:rsidDel="009910DD" w:rsidRDefault="00F95E02" w:rsidP="003810CD">
            <w:pPr>
              <w:pStyle w:val="Heading1"/>
              <w:jc w:val="right"/>
              <w:rPr>
                <w:del w:id="2681" w:author="srabhi" w:date="2015-07-20T15:09:00Z"/>
                <w:b w:val="0"/>
                <w:sz w:val="21"/>
                <w:szCs w:val="21"/>
              </w:rPr>
            </w:pPr>
            <w:del w:id="2682" w:author="srabhi" w:date="2015-07-20T15:09:00Z">
              <w:r w:rsidRPr="00240276" w:rsidDel="009910DD">
                <w:rPr>
                  <w:b w:val="0"/>
                  <w:sz w:val="21"/>
                  <w:szCs w:val="21"/>
                </w:rPr>
                <w:delText>400</w:delText>
              </w:r>
            </w:del>
          </w:p>
        </w:tc>
        <w:tc>
          <w:tcPr>
            <w:tcW w:w="0" w:type="auto"/>
            <w:shd w:val="clear" w:color="auto" w:fill="auto"/>
            <w:noWrap/>
            <w:hideMark/>
          </w:tcPr>
          <w:p w:rsidR="00F95E02" w:rsidRPr="00240276" w:rsidDel="009910DD" w:rsidRDefault="00F95E02" w:rsidP="003810CD">
            <w:pPr>
              <w:pStyle w:val="Heading1"/>
              <w:jc w:val="right"/>
              <w:rPr>
                <w:del w:id="2683" w:author="srabhi" w:date="2015-07-20T15:09:00Z"/>
                <w:b w:val="0"/>
                <w:sz w:val="21"/>
                <w:szCs w:val="21"/>
              </w:rPr>
            </w:pPr>
            <w:del w:id="2684" w:author="srabhi" w:date="2015-07-20T15:09:00Z">
              <w:r w:rsidRPr="00240276" w:rsidDel="009910DD">
                <w:rPr>
                  <w:b w:val="0"/>
                  <w:sz w:val="21"/>
                  <w:szCs w:val="21"/>
                </w:rPr>
                <w:delText>2,948</w:delText>
              </w:r>
            </w:del>
          </w:p>
        </w:tc>
        <w:tc>
          <w:tcPr>
            <w:tcW w:w="0" w:type="auto"/>
            <w:shd w:val="clear" w:color="auto" w:fill="auto"/>
            <w:noWrap/>
            <w:hideMark/>
          </w:tcPr>
          <w:p w:rsidR="00F95E02" w:rsidRPr="00240276" w:rsidDel="009910DD" w:rsidRDefault="00F95E02" w:rsidP="003810CD">
            <w:pPr>
              <w:pStyle w:val="Heading1"/>
              <w:jc w:val="right"/>
              <w:rPr>
                <w:del w:id="2685" w:author="srabhi" w:date="2015-07-20T15:09:00Z"/>
                <w:b w:val="0"/>
                <w:sz w:val="21"/>
                <w:szCs w:val="21"/>
              </w:rPr>
            </w:pPr>
            <w:del w:id="2686" w:author="srabhi" w:date="2015-07-20T15:09:00Z">
              <w:r w:rsidRPr="00240276" w:rsidDel="009910DD">
                <w:rPr>
                  <w:b w:val="0"/>
                  <w:sz w:val="21"/>
                  <w:szCs w:val="21"/>
                </w:rPr>
                <w:delText>79.4%</w:delText>
              </w:r>
            </w:del>
          </w:p>
        </w:tc>
        <w:tc>
          <w:tcPr>
            <w:tcW w:w="0" w:type="auto"/>
            <w:shd w:val="clear" w:color="auto" w:fill="auto"/>
            <w:noWrap/>
            <w:hideMark/>
          </w:tcPr>
          <w:p w:rsidR="00F95E02" w:rsidRPr="00240276" w:rsidDel="009910DD" w:rsidRDefault="00F95E02" w:rsidP="003810CD">
            <w:pPr>
              <w:pStyle w:val="Heading1"/>
              <w:jc w:val="right"/>
              <w:rPr>
                <w:del w:id="2687" w:author="srabhi" w:date="2015-07-20T15:09:00Z"/>
                <w:b w:val="0"/>
                <w:sz w:val="21"/>
                <w:szCs w:val="21"/>
              </w:rPr>
            </w:pPr>
            <w:del w:id="2688" w:author="srabhi" w:date="2015-07-20T15:09:00Z">
              <w:r w:rsidRPr="00240276" w:rsidDel="009910DD">
                <w:rPr>
                  <w:b w:val="0"/>
                  <w:sz w:val="21"/>
                  <w:szCs w:val="21"/>
                </w:rPr>
                <w:delText>3.3%</w:delText>
              </w:r>
            </w:del>
          </w:p>
        </w:tc>
        <w:tc>
          <w:tcPr>
            <w:tcW w:w="0" w:type="auto"/>
            <w:shd w:val="clear" w:color="auto" w:fill="auto"/>
            <w:noWrap/>
            <w:hideMark/>
          </w:tcPr>
          <w:p w:rsidR="00F95E02" w:rsidRPr="00240276" w:rsidDel="009910DD" w:rsidRDefault="00F95E02" w:rsidP="003810CD">
            <w:pPr>
              <w:pStyle w:val="Heading1"/>
              <w:jc w:val="right"/>
              <w:rPr>
                <w:del w:id="2689" w:author="srabhi" w:date="2015-07-20T15:09:00Z"/>
                <w:b w:val="0"/>
                <w:sz w:val="21"/>
                <w:szCs w:val="21"/>
              </w:rPr>
            </w:pPr>
            <w:del w:id="2690" w:author="srabhi" w:date="2015-07-20T15:09:00Z">
              <w:r w:rsidRPr="00240276" w:rsidDel="009910DD">
                <w:rPr>
                  <w:b w:val="0"/>
                  <w:sz w:val="21"/>
                  <w:szCs w:val="21"/>
                </w:rPr>
                <w:delText>63.4%</w:delText>
              </w:r>
            </w:del>
          </w:p>
        </w:tc>
        <w:tc>
          <w:tcPr>
            <w:tcW w:w="0" w:type="auto"/>
            <w:shd w:val="clear" w:color="auto" w:fill="auto"/>
            <w:noWrap/>
            <w:hideMark/>
          </w:tcPr>
          <w:p w:rsidR="00F95E02" w:rsidRPr="00240276" w:rsidDel="009910DD" w:rsidRDefault="00F95E02" w:rsidP="003810CD">
            <w:pPr>
              <w:pStyle w:val="Heading1"/>
              <w:jc w:val="right"/>
              <w:rPr>
                <w:del w:id="2691" w:author="srabhi" w:date="2015-07-20T15:09:00Z"/>
                <w:b w:val="0"/>
                <w:sz w:val="21"/>
                <w:szCs w:val="21"/>
              </w:rPr>
            </w:pPr>
            <w:del w:id="2692" w:author="srabhi" w:date="2015-07-20T15:09:00Z">
              <w:r w:rsidRPr="00240276" w:rsidDel="009910DD">
                <w:rPr>
                  <w:b w:val="0"/>
                  <w:sz w:val="21"/>
                  <w:szCs w:val="21"/>
                </w:rPr>
                <w:delText>2.5%</w:delText>
              </w:r>
            </w:del>
          </w:p>
        </w:tc>
        <w:tc>
          <w:tcPr>
            <w:tcW w:w="0" w:type="auto"/>
            <w:shd w:val="clear" w:color="auto" w:fill="auto"/>
            <w:noWrap/>
            <w:hideMark/>
          </w:tcPr>
          <w:p w:rsidR="00F95E02" w:rsidRPr="00240276" w:rsidDel="009910DD" w:rsidRDefault="00F95E02" w:rsidP="003810CD">
            <w:pPr>
              <w:pStyle w:val="Heading1"/>
              <w:jc w:val="right"/>
              <w:rPr>
                <w:del w:id="2693" w:author="srabhi" w:date="2015-07-20T15:09:00Z"/>
                <w:b w:val="0"/>
                <w:sz w:val="21"/>
                <w:szCs w:val="21"/>
              </w:rPr>
            </w:pPr>
            <w:del w:id="2694" w:author="srabhi" w:date="2015-07-20T15:09:00Z">
              <w:r w:rsidRPr="00240276" w:rsidDel="009910DD">
                <w:rPr>
                  <w:b w:val="0"/>
                  <w:sz w:val="21"/>
                  <w:szCs w:val="21"/>
                </w:rPr>
                <w:delText>16.0%</w:delText>
              </w:r>
            </w:del>
          </w:p>
        </w:tc>
        <w:tc>
          <w:tcPr>
            <w:tcW w:w="0" w:type="auto"/>
            <w:shd w:val="clear" w:color="auto" w:fill="auto"/>
            <w:noWrap/>
            <w:hideMark/>
          </w:tcPr>
          <w:p w:rsidR="00F95E02" w:rsidRPr="00240276" w:rsidDel="009910DD" w:rsidRDefault="00F95E02" w:rsidP="003810CD">
            <w:pPr>
              <w:pStyle w:val="Heading1"/>
              <w:jc w:val="right"/>
              <w:rPr>
                <w:del w:id="2695" w:author="srabhi" w:date="2015-07-20T15:09:00Z"/>
                <w:b w:val="0"/>
                <w:sz w:val="21"/>
                <w:szCs w:val="21"/>
              </w:rPr>
            </w:pPr>
            <w:del w:id="2696" w:author="srabhi" w:date="2015-07-20T15:09:00Z">
              <w:r w:rsidRPr="00240276" w:rsidDel="009910DD">
                <w:rPr>
                  <w:b w:val="0"/>
                  <w:sz w:val="21"/>
                  <w:szCs w:val="21"/>
                </w:rPr>
                <w:delText>25.1</w:delText>
              </w:r>
            </w:del>
          </w:p>
        </w:tc>
      </w:tr>
      <w:tr w:rsidR="009610CF" w:rsidRPr="00240276" w:rsidDel="009910DD" w:rsidTr="003810CD">
        <w:trPr>
          <w:trHeight w:val="300"/>
          <w:del w:id="2697" w:author="srabhi" w:date="2015-07-20T15:09:00Z"/>
        </w:trPr>
        <w:tc>
          <w:tcPr>
            <w:tcW w:w="0" w:type="auto"/>
            <w:shd w:val="clear" w:color="auto" w:fill="auto"/>
            <w:noWrap/>
            <w:vAlign w:val="center"/>
            <w:hideMark/>
          </w:tcPr>
          <w:p w:rsidR="00F95E02" w:rsidRPr="00240276" w:rsidDel="009910DD" w:rsidRDefault="00F95E02" w:rsidP="003810CD">
            <w:pPr>
              <w:pStyle w:val="Heading1"/>
              <w:rPr>
                <w:del w:id="2698" w:author="srabhi" w:date="2015-07-20T15:09:00Z"/>
                <w:sz w:val="21"/>
                <w:szCs w:val="21"/>
              </w:rPr>
            </w:pPr>
            <w:del w:id="2699" w:author="srabhi" w:date="2015-07-20T15:09:00Z">
              <w:r w:rsidRPr="00240276" w:rsidDel="009910DD">
                <w:rPr>
                  <w:sz w:val="21"/>
                  <w:szCs w:val="21"/>
                </w:rPr>
                <w:delText>Lasso</w:delText>
              </w:r>
            </w:del>
          </w:p>
        </w:tc>
        <w:tc>
          <w:tcPr>
            <w:tcW w:w="0" w:type="auto"/>
            <w:shd w:val="clear" w:color="auto" w:fill="auto"/>
            <w:noWrap/>
            <w:hideMark/>
          </w:tcPr>
          <w:p w:rsidR="00F95E02" w:rsidRPr="00240276" w:rsidDel="009910DD" w:rsidRDefault="00F95E02" w:rsidP="003810CD">
            <w:pPr>
              <w:pStyle w:val="Heading1"/>
              <w:jc w:val="right"/>
              <w:rPr>
                <w:del w:id="2700" w:author="srabhi" w:date="2015-07-20T15:09:00Z"/>
                <w:b w:val="0"/>
                <w:sz w:val="21"/>
                <w:szCs w:val="21"/>
              </w:rPr>
            </w:pPr>
            <w:del w:id="2701" w:author="srabhi" w:date="2015-07-20T15:09:00Z">
              <w:r w:rsidRPr="00240276" w:rsidDel="009910DD">
                <w:rPr>
                  <w:b w:val="0"/>
                  <w:sz w:val="21"/>
                  <w:szCs w:val="21"/>
                </w:rPr>
                <w:delText>400</w:delText>
              </w:r>
            </w:del>
          </w:p>
        </w:tc>
        <w:tc>
          <w:tcPr>
            <w:tcW w:w="0" w:type="auto"/>
            <w:shd w:val="clear" w:color="auto" w:fill="auto"/>
            <w:noWrap/>
            <w:hideMark/>
          </w:tcPr>
          <w:p w:rsidR="00F95E02" w:rsidRPr="00240276" w:rsidDel="009910DD" w:rsidRDefault="00F95E02" w:rsidP="003810CD">
            <w:pPr>
              <w:pStyle w:val="Heading1"/>
              <w:jc w:val="right"/>
              <w:rPr>
                <w:del w:id="2702" w:author="srabhi" w:date="2015-07-20T15:09:00Z"/>
                <w:b w:val="0"/>
                <w:sz w:val="21"/>
                <w:szCs w:val="21"/>
              </w:rPr>
            </w:pPr>
            <w:del w:id="2703" w:author="srabhi" w:date="2015-07-20T15:09:00Z">
              <w:r w:rsidRPr="00240276" w:rsidDel="009910DD">
                <w:rPr>
                  <w:b w:val="0"/>
                  <w:sz w:val="21"/>
                  <w:szCs w:val="21"/>
                </w:rPr>
                <w:delText>2,948</w:delText>
              </w:r>
            </w:del>
          </w:p>
        </w:tc>
        <w:tc>
          <w:tcPr>
            <w:tcW w:w="0" w:type="auto"/>
            <w:shd w:val="clear" w:color="auto" w:fill="auto"/>
            <w:noWrap/>
            <w:hideMark/>
          </w:tcPr>
          <w:p w:rsidR="00F95E02" w:rsidRPr="00240276" w:rsidDel="009910DD" w:rsidRDefault="00F95E02" w:rsidP="003810CD">
            <w:pPr>
              <w:pStyle w:val="Heading1"/>
              <w:jc w:val="right"/>
              <w:rPr>
                <w:del w:id="2704" w:author="srabhi" w:date="2015-07-20T15:09:00Z"/>
                <w:b w:val="0"/>
                <w:sz w:val="21"/>
                <w:szCs w:val="21"/>
              </w:rPr>
            </w:pPr>
            <w:del w:id="2705" w:author="srabhi" w:date="2015-07-20T15:09:00Z">
              <w:r w:rsidRPr="00240276" w:rsidDel="009910DD">
                <w:rPr>
                  <w:b w:val="0"/>
                  <w:sz w:val="21"/>
                  <w:szCs w:val="21"/>
                </w:rPr>
                <w:delText>76.5%</w:delText>
              </w:r>
            </w:del>
          </w:p>
        </w:tc>
        <w:tc>
          <w:tcPr>
            <w:tcW w:w="0" w:type="auto"/>
            <w:shd w:val="clear" w:color="auto" w:fill="auto"/>
            <w:noWrap/>
            <w:hideMark/>
          </w:tcPr>
          <w:p w:rsidR="00F95E02" w:rsidRPr="00240276" w:rsidDel="009910DD" w:rsidRDefault="00F95E02" w:rsidP="003810CD">
            <w:pPr>
              <w:pStyle w:val="Heading1"/>
              <w:jc w:val="right"/>
              <w:rPr>
                <w:del w:id="2706" w:author="srabhi" w:date="2015-07-20T15:09:00Z"/>
                <w:b w:val="0"/>
                <w:sz w:val="21"/>
                <w:szCs w:val="21"/>
              </w:rPr>
            </w:pPr>
            <w:del w:id="2707" w:author="srabhi" w:date="2015-07-20T15:09:00Z">
              <w:r w:rsidRPr="00240276" w:rsidDel="009910DD">
                <w:rPr>
                  <w:b w:val="0"/>
                  <w:sz w:val="21"/>
                  <w:szCs w:val="21"/>
                </w:rPr>
                <w:delText>4.6%</w:delText>
              </w:r>
            </w:del>
          </w:p>
        </w:tc>
        <w:tc>
          <w:tcPr>
            <w:tcW w:w="0" w:type="auto"/>
            <w:shd w:val="clear" w:color="auto" w:fill="auto"/>
            <w:noWrap/>
            <w:hideMark/>
          </w:tcPr>
          <w:p w:rsidR="00F95E02" w:rsidRPr="00240276" w:rsidDel="009910DD" w:rsidRDefault="00F95E02" w:rsidP="003810CD">
            <w:pPr>
              <w:pStyle w:val="Heading1"/>
              <w:jc w:val="right"/>
              <w:rPr>
                <w:del w:id="2708" w:author="srabhi" w:date="2015-07-20T15:09:00Z"/>
                <w:b w:val="0"/>
                <w:sz w:val="21"/>
                <w:szCs w:val="21"/>
              </w:rPr>
            </w:pPr>
            <w:del w:id="2709" w:author="srabhi" w:date="2015-07-20T15:09:00Z">
              <w:r w:rsidRPr="00240276" w:rsidDel="009910DD">
                <w:rPr>
                  <w:b w:val="0"/>
                  <w:sz w:val="21"/>
                  <w:szCs w:val="21"/>
                </w:rPr>
                <w:delText>66.6%</w:delText>
              </w:r>
            </w:del>
          </w:p>
        </w:tc>
        <w:tc>
          <w:tcPr>
            <w:tcW w:w="0" w:type="auto"/>
            <w:shd w:val="clear" w:color="auto" w:fill="auto"/>
            <w:noWrap/>
            <w:hideMark/>
          </w:tcPr>
          <w:p w:rsidR="00F95E02" w:rsidRPr="00240276" w:rsidDel="009910DD" w:rsidRDefault="00F95E02" w:rsidP="003810CD">
            <w:pPr>
              <w:pStyle w:val="Heading1"/>
              <w:jc w:val="right"/>
              <w:rPr>
                <w:del w:id="2710" w:author="srabhi" w:date="2015-07-20T15:09:00Z"/>
                <w:b w:val="0"/>
                <w:sz w:val="21"/>
                <w:szCs w:val="21"/>
              </w:rPr>
            </w:pPr>
            <w:del w:id="2711" w:author="srabhi" w:date="2015-07-20T15:09:00Z">
              <w:r w:rsidRPr="00240276" w:rsidDel="009910DD">
                <w:rPr>
                  <w:b w:val="0"/>
                  <w:sz w:val="21"/>
                  <w:szCs w:val="21"/>
                </w:rPr>
                <w:delText>2.1%</w:delText>
              </w:r>
            </w:del>
          </w:p>
        </w:tc>
        <w:tc>
          <w:tcPr>
            <w:tcW w:w="0" w:type="auto"/>
            <w:shd w:val="clear" w:color="auto" w:fill="auto"/>
            <w:noWrap/>
            <w:hideMark/>
          </w:tcPr>
          <w:p w:rsidR="00F95E02" w:rsidRPr="00240276" w:rsidDel="009910DD" w:rsidRDefault="00F95E02" w:rsidP="003810CD">
            <w:pPr>
              <w:pStyle w:val="Heading1"/>
              <w:jc w:val="right"/>
              <w:rPr>
                <w:del w:id="2712" w:author="srabhi" w:date="2015-07-20T15:09:00Z"/>
                <w:b w:val="0"/>
                <w:sz w:val="21"/>
                <w:szCs w:val="21"/>
              </w:rPr>
            </w:pPr>
            <w:del w:id="2713" w:author="srabhi" w:date="2015-07-20T15:09:00Z">
              <w:r w:rsidRPr="00240276" w:rsidDel="009910DD">
                <w:rPr>
                  <w:b w:val="0"/>
                  <w:sz w:val="21"/>
                  <w:szCs w:val="21"/>
                </w:rPr>
                <w:delText>9.9%</w:delText>
              </w:r>
            </w:del>
          </w:p>
        </w:tc>
        <w:tc>
          <w:tcPr>
            <w:tcW w:w="0" w:type="auto"/>
            <w:shd w:val="clear" w:color="auto" w:fill="auto"/>
            <w:noWrap/>
            <w:hideMark/>
          </w:tcPr>
          <w:p w:rsidR="00F95E02" w:rsidRPr="00240276" w:rsidDel="009910DD" w:rsidRDefault="00F95E02" w:rsidP="003810CD">
            <w:pPr>
              <w:pStyle w:val="Heading1"/>
              <w:jc w:val="right"/>
              <w:rPr>
                <w:del w:id="2714" w:author="srabhi" w:date="2015-07-20T15:09:00Z"/>
                <w:b w:val="0"/>
                <w:sz w:val="21"/>
                <w:szCs w:val="21"/>
              </w:rPr>
            </w:pPr>
            <w:del w:id="2715" w:author="srabhi" w:date="2015-07-20T15:09:00Z">
              <w:r w:rsidRPr="00240276" w:rsidDel="009910DD">
                <w:rPr>
                  <w:b w:val="0"/>
                  <w:sz w:val="21"/>
                  <w:szCs w:val="21"/>
                </w:rPr>
                <w:delText>14.8</w:delText>
              </w:r>
            </w:del>
          </w:p>
        </w:tc>
      </w:tr>
    </w:tbl>
    <w:p w:rsidR="006E3168" w:rsidDel="009910DD" w:rsidRDefault="00CA196E" w:rsidP="009910DD">
      <w:pPr>
        <w:spacing w:line="240" w:lineRule="auto"/>
        <w:rPr>
          <w:del w:id="2716" w:author="srabhi" w:date="2015-07-20T15:19:00Z"/>
          <w:rFonts w:ascii="Arial" w:hAnsi="Arial" w:cs="Arial"/>
          <w:b/>
          <w:sz w:val="21"/>
          <w:szCs w:val="21"/>
        </w:rPr>
      </w:pPr>
      <w:del w:id="2717" w:author="srabhi" w:date="2015-07-20T16:00:00Z">
        <w:r w:rsidRPr="00240276" w:rsidDel="003E3BCF">
          <w:rPr>
            <w:rFonts w:ascii="Arial" w:hAnsi="Arial" w:cs="Arial"/>
            <w:sz w:val="21"/>
            <w:szCs w:val="21"/>
          </w:rPr>
          <w:br w:type="page"/>
        </w:r>
      </w:del>
      <w:del w:id="2718" w:author="srabhi" w:date="2015-07-20T15:19:00Z">
        <w:r w:rsidR="006E3168" w:rsidRPr="00240276" w:rsidDel="009910DD">
          <w:rPr>
            <w:rFonts w:ascii="Arial" w:hAnsi="Arial" w:cs="Arial"/>
            <w:b/>
            <w:sz w:val="21"/>
            <w:szCs w:val="21"/>
          </w:rPr>
          <w:delText>Table 3 - Odds ratios for 50/50 training/test samples (relapse)</w:delText>
        </w:r>
      </w:del>
    </w:p>
    <w:p w:rsidR="003810CD" w:rsidRPr="00240276" w:rsidDel="009910DD" w:rsidRDefault="003810CD" w:rsidP="009910DD">
      <w:pPr>
        <w:spacing w:line="240" w:lineRule="auto"/>
        <w:rPr>
          <w:del w:id="2719" w:author="srabhi" w:date="2015-07-20T15:19:00Z"/>
          <w:rFonts w:ascii="Arial" w:hAnsi="Arial" w:cs="Arial"/>
          <w:b/>
          <w:sz w:val="21"/>
          <w:szCs w:val="21"/>
        </w:rPr>
      </w:pPr>
    </w:p>
    <w:tbl>
      <w:tblPr>
        <w:tblW w:w="15590" w:type="dxa"/>
        <w:tblInd w:w="-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134"/>
        <w:gridCol w:w="709"/>
        <w:gridCol w:w="567"/>
        <w:gridCol w:w="992"/>
        <w:gridCol w:w="1134"/>
        <w:gridCol w:w="709"/>
        <w:gridCol w:w="567"/>
        <w:gridCol w:w="992"/>
        <w:gridCol w:w="1134"/>
        <w:gridCol w:w="709"/>
        <w:gridCol w:w="567"/>
        <w:gridCol w:w="1212"/>
        <w:gridCol w:w="1151"/>
        <w:gridCol w:w="1053"/>
        <w:gridCol w:w="1151"/>
      </w:tblGrid>
      <w:tr w:rsidR="006E3168" w:rsidRPr="00240276" w:rsidDel="009910DD" w:rsidTr="00120BBB">
        <w:trPr>
          <w:trHeight w:val="900"/>
          <w:del w:id="2720" w:author="srabhi" w:date="2015-07-20T15:19:00Z"/>
        </w:trPr>
        <w:tc>
          <w:tcPr>
            <w:tcW w:w="1809" w:type="dxa"/>
            <w:shd w:val="clear" w:color="auto" w:fill="auto"/>
          </w:tcPr>
          <w:p w:rsidR="0008563E" w:rsidRDefault="006E3168" w:rsidP="0008563E">
            <w:pPr>
              <w:spacing w:line="240" w:lineRule="auto"/>
              <w:rPr>
                <w:del w:id="2721" w:author="srabhi" w:date="2015-07-20T15:19:00Z"/>
                <w:rFonts w:ascii="Arial" w:hAnsi="Arial" w:cs="Arial"/>
                <w:b/>
                <w:sz w:val="21"/>
                <w:szCs w:val="21"/>
                <w:lang w:eastAsia="en-GB"/>
              </w:rPr>
              <w:pPrChange w:id="2722" w:author="srabhi" w:date="2015-07-20T15:19:00Z">
                <w:pPr>
                  <w:spacing w:line="240" w:lineRule="auto"/>
                  <w:jc w:val="center"/>
                </w:pPr>
              </w:pPrChange>
            </w:pPr>
            <w:del w:id="2723" w:author="srabhi" w:date="2015-07-20T15:19:00Z">
              <w:r w:rsidRPr="00240276" w:rsidDel="009910DD">
                <w:rPr>
                  <w:rFonts w:ascii="Arial" w:hAnsi="Arial" w:cs="Arial"/>
                  <w:b/>
                  <w:sz w:val="21"/>
                  <w:szCs w:val="21"/>
                  <w:lang w:eastAsia="en-GB"/>
                </w:rPr>
                <w:delText>Variable Description</w:delText>
              </w:r>
              <w:bookmarkStart w:id="2724" w:name="_GoBack"/>
              <w:bookmarkEnd w:id="2724"/>
            </w:del>
          </w:p>
        </w:tc>
        <w:tc>
          <w:tcPr>
            <w:tcW w:w="2410" w:type="dxa"/>
            <w:gridSpan w:val="3"/>
            <w:shd w:val="clear" w:color="auto" w:fill="auto"/>
          </w:tcPr>
          <w:p w:rsidR="0008563E" w:rsidRDefault="006E3168" w:rsidP="0008563E">
            <w:pPr>
              <w:spacing w:line="240" w:lineRule="auto"/>
              <w:rPr>
                <w:del w:id="2725" w:author="srabhi" w:date="2015-07-20T15:19:00Z"/>
                <w:rFonts w:ascii="Arial" w:hAnsi="Arial" w:cs="Arial"/>
                <w:b/>
                <w:sz w:val="21"/>
                <w:szCs w:val="21"/>
                <w:lang w:eastAsia="en-GB"/>
              </w:rPr>
              <w:pPrChange w:id="2726" w:author="srabhi" w:date="2015-07-20T15:19:00Z">
                <w:pPr>
                  <w:spacing w:line="240" w:lineRule="auto"/>
                  <w:jc w:val="center"/>
                </w:pPr>
              </w:pPrChange>
            </w:pPr>
            <w:del w:id="2727" w:author="srabhi" w:date="2015-07-20T15:19:00Z">
              <w:r w:rsidRPr="00240276" w:rsidDel="009910DD">
                <w:rPr>
                  <w:rFonts w:ascii="Arial" w:hAnsi="Arial" w:cs="Arial"/>
                  <w:b/>
                  <w:sz w:val="21"/>
                  <w:szCs w:val="21"/>
                  <w:lang w:eastAsia="en-GB"/>
                </w:rPr>
                <w:delText>Standard logistic</w:delText>
              </w:r>
            </w:del>
          </w:p>
        </w:tc>
        <w:tc>
          <w:tcPr>
            <w:tcW w:w="3402" w:type="dxa"/>
            <w:gridSpan w:val="4"/>
            <w:shd w:val="clear" w:color="auto" w:fill="auto"/>
          </w:tcPr>
          <w:p w:rsidR="0008563E" w:rsidRDefault="006E3168" w:rsidP="0008563E">
            <w:pPr>
              <w:spacing w:line="240" w:lineRule="auto"/>
              <w:rPr>
                <w:del w:id="2728" w:author="srabhi" w:date="2015-07-20T15:19:00Z"/>
                <w:rFonts w:ascii="Arial" w:hAnsi="Arial" w:cs="Arial"/>
                <w:b/>
                <w:sz w:val="21"/>
                <w:szCs w:val="21"/>
                <w:lang w:eastAsia="en-GB"/>
              </w:rPr>
              <w:pPrChange w:id="2729" w:author="srabhi" w:date="2015-07-20T15:19:00Z">
                <w:pPr>
                  <w:spacing w:line="240" w:lineRule="auto"/>
                  <w:jc w:val="center"/>
                </w:pPr>
              </w:pPrChange>
            </w:pPr>
            <w:del w:id="2730" w:author="srabhi" w:date="2015-07-20T15:19:00Z">
              <w:r w:rsidRPr="00240276" w:rsidDel="009910DD">
                <w:rPr>
                  <w:rFonts w:ascii="Arial" w:hAnsi="Arial" w:cs="Arial"/>
                  <w:b/>
                  <w:sz w:val="21"/>
                  <w:szCs w:val="21"/>
                  <w:lang w:eastAsia="en-GB"/>
                </w:rPr>
                <w:delText>Stepwise</w:delText>
              </w:r>
            </w:del>
          </w:p>
        </w:tc>
        <w:tc>
          <w:tcPr>
            <w:tcW w:w="3402" w:type="dxa"/>
            <w:gridSpan w:val="4"/>
            <w:shd w:val="clear" w:color="auto" w:fill="auto"/>
          </w:tcPr>
          <w:p w:rsidR="0008563E" w:rsidRDefault="006E3168" w:rsidP="0008563E">
            <w:pPr>
              <w:spacing w:line="240" w:lineRule="auto"/>
              <w:rPr>
                <w:del w:id="2731" w:author="srabhi" w:date="2015-07-20T15:19:00Z"/>
                <w:rFonts w:ascii="Arial" w:hAnsi="Arial" w:cs="Arial"/>
                <w:b/>
                <w:sz w:val="21"/>
                <w:szCs w:val="21"/>
                <w:lang w:eastAsia="en-GB"/>
              </w:rPr>
              <w:pPrChange w:id="2732" w:author="srabhi" w:date="2015-07-20T15:19:00Z">
                <w:pPr>
                  <w:spacing w:line="240" w:lineRule="auto"/>
                  <w:jc w:val="center"/>
                </w:pPr>
              </w:pPrChange>
            </w:pPr>
            <w:del w:id="2733" w:author="srabhi" w:date="2015-07-20T15:19:00Z">
              <w:r w:rsidRPr="00240276" w:rsidDel="009910DD">
                <w:rPr>
                  <w:rFonts w:ascii="Arial" w:hAnsi="Arial" w:cs="Arial"/>
                  <w:b/>
                  <w:sz w:val="21"/>
                  <w:szCs w:val="21"/>
                  <w:lang w:eastAsia="en-GB"/>
                </w:rPr>
                <w:delText>Lasso</w:delText>
              </w:r>
            </w:del>
          </w:p>
        </w:tc>
        <w:tc>
          <w:tcPr>
            <w:tcW w:w="4567" w:type="dxa"/>
            <w:gridSpan w:val="4"/>
            <w:shd w:val="clear" w:color="auto" w:fill="auto"/>
          </w:tcPr>
          <w:p w:rsidR="0008563E" w:rsidRDefault="006E3168" w:rsidP="0008563E">
            <w:pPr>
              <w:spacing w:line="240" w:lineRule="auto"/>
              <w:rPr>
                <w:del w:id="2734" w:author="srabhi" w:date="2015-07-20T15:19:00Z"/>
                <w:rFonts w:ascii="Arial" w:hAnsi="Arial" w:cs="Arial"/>
                <w:b/>
                <w:sz w:val="21"/>
                <w:szCs w:val="21"/>
                <w:lang w:eastAsia="en-GB"/>
              </w:rPr>
              <w:pPrChange w:id="2735" w:author="srabhi" w:date="2015-07-20T15:19:00Z">
                <w:pPr>
                  <w:spacing w:line="240" w:lineRule="auto"/>
                  <w:jc w:val="center"/>
                </w:pPr>
              </w:pPrChange>
            </w:pPr>
            <w:del w:id="2736" w:author="srabhi" w:date="2015-07-20T15:19:00Z">
              <w:r w:rsidRPr="00240276" w:rsidDel="009910DD">
                <w:rPr>
                  <w:rFonts w:ascii="Arial" w:hAnsi="Arial" w:cs="Arial"/>
                  <w:b/>
                  <w:sz w:val="21"/>
                  <w:szCs w:val="21"/>
                  <w:lang w:eastAsia="en-GB"/>
                </w:rPr>
                <w:delText>Model comparison</w:delText>
              </w:r>
            </w:del>
          </w:p>
        </w:tc>
      </w:tr>
      <w:tr w:rsidR="00120BBB" w:rsidRPr="00240276" w:rsidDel="009910DD" w:rsidTr="00120BBB">
        <w:trPr>
          <w:trHeight w:val="900"/>
          <w:del w:id="2737" w:author="srabhi" w:date="2015-07-20T15:19:00Z"/>
        </w:trPr>
        <w:tc>
          <w:tcPr>
            <w:tcW w:w="1809" w:type="dxa"/>
            <w:shd w:val="clear" w:color="auto" w:fill="auto"/>
            <w:hideMark/>
          </w:tcPr>
          <w:p w:rsidR="0008563E" w:rsidRDefault="0008563E" w:rsidP="0008563E">
            <w:pPr>
              <w:spacing w:line="240" w:lineRule="auto"/>
              <w:rPr>
                <w:del w:id="2738" w:author="srabhi" w:date="2015-07-20T15:19:00Z"/>
                <w:rFonts w:ascii="Arial" w:hAnsi="Arial" w:cs="Arial"/>
                <w:b/>
                <w:sz w:val="21"/>
                <w:szCs w:val="21"/>
                <w:lang w:eastAsia="en-GB"/>
              </w:rPr>
              <w:pPrChange w:id="2739" w:author="srabhi" w:date="2015-07-20T15:19:00Z">
                <w:pPr>
                  <w:spacing w:line="240" w:lineRule="auto"/>
                  <w:jc w:val="center"/>
                </w:pPr>
              </w:pPrChange>
            </w:pPr>
          </w:p>
          <w:p w:rsidR="0008563E" w:rsidRDefault="0008563E" w:rsidP="0008563E">
            <w:pPr>
              <w:spacing w:line="240" w:lineRule="auto"/>
              <w:rPr>
                <w:del w:id="2740" w:author="srabhi" w:date="2015-07-20T15:19:00Z"/>
                <w:rFonts w:ascii="Arial" w:hAnsi="Arial" w:cs="Arial"/>
                <w:b/>
                <w:sz w:val="21"/>
                <w:szCs w:val="21"/>
                <w:lang w:eastAsia="en-GB"/>
              </w:rPr>
              <w:pPrChange w:id="2741" w:author="srabhi" w:date="2015-07-20T15:19:00Z">
                <w:pPr>
                  <w:spacing w:line="240" w:lineRule="auto"/>
                  <w:jc w:val="center"/>
                </w:pPr>
              </w:pPrChange>
            </w:pPr>
          </w:p>
          <w:p w:rsidR="0008563E" w:rsidRDefault="0008563E" w:rsidP="0008563E">
            <w:pPr>
              <w:spacing w:line="240" w:lineRule="auto"/>
              <w:rPr>
                <w:del w:id="2742" w:author="srabhi" w:date="2015-07-20T15:19:00Z"/>
                <w:rFonts w:ascii="Arial" w:hAnsi="Arial" w:cs="Arial"/>
                <w:b/>
                <w:sz w:val="21"/>
                <w:szCs w:val="21"/>
                <w:lang w:eastAsia="en-GB"/>
              </w:rPr>
              <w:pPrChange w:id="2743" w:author="srabhi" w:date="2015-07-20T15:19:00Z">
                <w:pPr>
                  <w:spacing w:line="240" w:lineRule="auto"/>
                  <w:jc w:val="center"/>
                </w:pPr>
              </w:pPrChange>
            </w:pPr>
          </w:p>
          <w:p w:rsidR="0008563E" w:rsidRDefault="0008563E" w:rsidP="0008563E">
            <w:pPr>
              <w:spacing w:line="240" w:lineRule="auto"/>
              <w:rPr>
                <w:del w:id="2744" w:author="srabhi" w:date="2015-07-20T15:19:00Z"/>
                <w:rFonts w:ascii="Arial" w:hAnsi="Arial" w:cs="Arial"/>
                <w:b/>
                <w:sz w:val="21"/>
                <w:szCs w:val="21"/>
                <w:lang w:eastAsia="en-GB"/>
              </w:rPr>
              <w:pPrChange w:id="2745" w:author="srabhi" w:date="2015-07-20T15:19:00Z">
                <w:pPr>
                  <w:spacing w:line="240" w:lineRule="auto"/>
                  <w:jc w:val="center"/>
                </w:pPr>
              </w:pPrChange>
            </w:pPr>
          </w:p>
          <w:p w:rsidR="0008563E" w:rsidRDefault="0008563E" w:rsidP="0008563E">
            <w:pPr>
              <w:spacing w:line="240" w:lineRule="auto"/>
              <w:rPr>
                <w:del w:id="2746" w:author="srabhi" w:date="2015-07-20T15:19:00Z"/>
                <w:rFonts w:ascii="Arial" w:hAnsi="Arial" w:cs="Arial"/>
                <w:b/>
                <w:sz w:val="21"/>
                <w:szCs w:val="21"/>
                <w:lang w:eastAsia="en-GB"/>
              </w:rPr>
              <w:pPrChange w:id="2747" w:author="srabhi" w:date="2015-07-20T15:19:00Z">
                <w:pPr>
                  <w:spacing w:line="240" w:lineRule="auto"/>
                  <w:jc w:val="center"/>
                </w:pPr>
              </w:pPrChange>
            </w:pPr>
          </w:p>
          <w:p w:rsidR="0008563E" w:rsidRDefault="0008563E" w:rsidP="0008563E">
            <w:pPr>
              <w:spacing w:line="240" w:lineRule="auto"/>
              <w:rPr>
                <w:del w:id="2748" w:author="srabhi" w:date="2015-07-20T15:19:00Z"/>
                <w:rFonts w:ascii="Arial" w:hAnsi="Arial" w:cs="Arial"/>
                <w:b/>
                <w:sz w:val="21"/>
                <w:szCs w:val="21"/>
                <w:lang w:eastAsia="en-GB"/>
              </w:rPr>
              <w:pPrChange w:id="2749" w:author="srabhi" w:date="2015-07-20T15:19:00Z">
                <w:pPr>
                  <w:spacing w:line="240" w:lineRule="auto"/>
                  <w:jc w:val="center"/>
                </w:pPr>
              </w:pPrChange>
            </w:pPr>
          </w:p>
          <w:p w:rsidR="0008563E" w:rsidRDefault="0008563E" w:rsidP="0008563E">
            <w:pPr>
              <w:spacing w:line="240" w:lineRule="auto"/>
              <w:rPr>
                <w:del w:id="2750" w:author="srabhi" w:date="2015-07-20T15:19:00Z"/>
                <w:rFonts w:ascii="Arial" w:hAnsi="Arial" w:cs="Arial"/>
                <w:b/>
                <w:sz w:val="21"/>
                <w:szCs w:val="21"/>
                <w:lang w:eastAsia="en-GB"/>
              </w:rPr>
              <w:pPrChange w:id="2751" w:author="srabhi" w:date="2015-07-20T15:19:00Z">
                <w:pPr>
                  <w:spacing w:line="240" w:lineRule="auto"/>
                  <w:jc w:val="center"/>
                </w:pPr>
              </w:pPrChange>
            </w:pPr>
          </w:p>
          <w:p w:rsidR="006E3168" w:rsidRPr="00240276" w:rsidDel="009910DD" w:rsidRDefault="006E3168" w:rsidP="009910DD">
            <w:pPr>
              <w:spacing w:line="240" w:lineRule="auto"/>
              <w:rPr>
                <w:del w:id="2752" w:author="srabhi" w:date="2015-07-20T15:19:00Z"/>
                <w:rFonts w:ascii="Arial" w:hAnsi="Arial" w:cs="Arial"/>
                <w:b/>
                <w:sz w:val="21"/>
                <w:szCs w:val="21"/>
                <w:lang w:eastAsia="en-GB"/>
              </w:rPr>
            </w:pPr>
          </w:p>
        </w:tc>
        <w:tc>
          <w:tcPr>
            <w:tcW w:w="1134" w:type="dxa"/>
            <w:shd w:val="clear" w:color="auto" w:fill="auto"/>
            <w:hideMark/>
          </w:tcPr>
          <w:p w:rsidR="006E3168" w:rsidRPr="003810CD" w:rsidDel="009910DD" w:rsidRDefault="006E3168" w:rsidP="009910DD">
            <w:pPr>
              <w:spacing w:line="240" w:lineRule="auto"/>
              <w:rPr>
                <w:del w:id="2753" w:author="srabhi" w:date="2015-07-20T15:19:00Z"/>
                <w:rFonts w:ascii="Arial" w:hAnsi="Arial" w:cs="Arial"/>
                <w:b/>
                <w:sz w:val="18"/>
                <w:szCs w:val="18"/>
                <w:lang w:eastAsia="en-GB"/>
              </w:rPr>
            </w:pPr>
            <w:del w:id="2754" w:author="srabhi" w:date="2015-07-20T15:19:00Z">
              <w:r w:rsidRPr="003810CD" w:rsidDel="009910DD">
                <w:rPr>
                  <w:rFonts w:ascii="Arial" w:hAnsi="Arial" w:cs="Arial"/>
                  <w:b/>
                  <w:sz w:val="18"/>
                  <w:szCs w:val="18"/>
                  <w:lang w:eastAsia="en-GB"/>
                </w:rPr>
                <w:delText>N</w:delText>
              </w:r>
              <w:r w:rsidR="001622EE" w:rsidRPr="003810CD" w:rsidDel="009910DD">
                <w:rPr>
                  <w:rFonts w:ascii="Arial" w:hAnsi="Arial" w:cs="Arial"/>
                  <w:b/>
                  <w:sz w:val="18"/>
                  <w:szCs w:val="18"/>
                  <w:lang w:eastAsia="en-GB"/>
                </w:rPr>
                <w:delText xml:space="preserve">o. </w:delText>
              </w:r>
              <w:r w:rsidRPr="003810CD" w:rsidDel="009910DD">
                <w:rPr>
                  <w:rFonts w:ascii="Arial" w:hAnsi="Arial" w:cs="Arial"/>
                  <w:b/>
                  <w:sz w:val="18"/>
                  <w:szCs w:val="18"/>
                  <w:lang w:eastAsia="en-GB"/>
                </w:rPr>
                <w:delText>of times significant</w:delText>
              </w:r>
            </w:del>
          </w:p>
        </w:tc>
        <w:tc>
          <w:tcPr>
            <w:tcW w:w="709" w:type="dxa"/>
            <w:shd w:val="clear" w:color="auto" w:fill="auto"/>
            <w:hideMark/>
          </w:tcPr>
          <w:p w:rsidR="006E3168" w:rsidRPr="003810CD" w:rsidDel="009910DD" w:rsidRDefault="006E3168" w:rsidP="009910DD">
            <w:pPr>
              <w:spacing w:line="240" w:lineRule="auto"/>
              <w:rPr>
                <w:del w:id="2755" w:author="srabhi" w:date="2015-07-20T15:19:00Z"/>
                <w:rFonts w:ascii="Arial" w:hAnsi="Arial" w:cs="Arial"/>
                <w:b/>
                <w:sz w:val="18"/>
                <w:szCs w:val="18"/>
                <w:lang w:eastAsia="en-GB"/>
              </w:rPr>
            </w:pPr>
            <w:del w:id="2756" w:author="srabhi" w:date="2015-07-20T15:19:00Z">
              <w:r w:rsidRPr="003810CD" w:rsidDel="009910DD">
                <w:rPr>
                  <w:rFonts w:ascii="Arial" w:hAnsi="Arial" w:cs="Arial"/>
                  <w:b/>
                  <w:sz w:val="18"/>
                  <w:szCs w:val="18"/>
                  <w:lang w:eastAsia="en-GB"/>
                </w:rPr>
                <w:delText>Mean OR</w:delText>
              </w:r>
            </w:del>
          </w:p>
        </w:tc>
        <w:tc>
          <w:tcPr>
            <w:tcW w:w="567" w:type="dxa"/>
            <w:shd w:val="clear" w:color="auto" w:fill="auto"/>
            <w:hideMark/>
          </w:tcPr>
          <w:p w:rsidR="006E3168" w:rsidRPr="003810CD" w:rsidDel="009910DD" w:rsidRDefault="006E3168" w:rsidP="009910DD">
            <w:pPr>
              <w:spacing w:line="240" w:lineRule="auto"/>
              <w:rPr>
                <w:del w:id="2757" w:author="srabhi" w:date="2015-07-20T15:19:00Z"/>
                <w:rFonts w:ascii="Arial" w:hAnsi="Arial" w:cs="Arial"/>
                <w:b/>
                <w:sz w:val="18"/>
                <w:szCs w:val="18"/>
                <w:lang w:eastAsia="en-GB"/>
              </w:rPr>
            </w:pPr>
            <w:del w:id="2758" w:author="srabhi" w:date="2015-07-20T15:19:00Z">
              <w:r w:rsidRPr="003810CD" w:rsidDel="009910DD">
                <w:rPr>
                  <w:rFonts w:ascii="Arial" w:hAnsi="Arial" w:cs="Arial"/>
                  <w:b/>
                  <w:sz w:val="18"/>
                  <w:szCs w:val="18"/>
                  <w:lang w:eastAsia="en-GB"/>
                </w:rPr>
                <w:delText>SD OR</w:delText>
              </w:r>
            </w:del>
          </w:p>
        </w:tc>
        <w:tc>
          <w:tcPr>
            <w:tcW w:w="992" w:type="dxa"/>
            <w:shd w:val="clear" w:color="auto" w:fill="auto"/>
            <w:hideMark/>
          </w:tcPr>
          <w:p w:rsidR="006E3168" w:rsidRPr="003810CD" w:rsidDel="009910DD" w:rsidRDefault="006E3168" w:rsidP="009910DD">
            <w:pPr>
              <w:spacing w:line="240" w:lineRule="auto"/>
              <w:rPr>
                <w:del w:id="2759" w:author="srabhi" w:date="2015-07-20T15:19:00Z"/>
                <w:rFonts w:ascii="Arial" w:hAnsi="Arial" w:cs="Arial"/>
                <w:b/>
                <w:sz w:val="18"/>
                <w:szCs w:val="18"/>
                <w:lang w:eastAsia="en-GB"/>
              </w:rPr>
            </w:pPr>
            <w:del w:id="2760" w:author="srabhi" w:date="2015-07-20T15:19:00Z">
              <w:r w:rsidRPr="003810CD" w:rsidDel="009910DD">
                <w:rPr>
                  <w:rFonts w:ascii="Arial" w:hAnsi="Arial" w:cs="Arial"/>
                  <w:b/>
                  <w:sz w:val="18"/>
                  <w:szCs w:val="18"/>
                  <w:lang w:eastAsia="en-GB"/>
                </w:rPr>
                <w:delText>Number of times retained</w:delText>
              </w:r>
            </w:del>
          </w:p>
        </w:tc>
        <w:tc>
          <w:tcPr>
            <w:tcW w:w="1134" w:type="dxa"/>
            <w:shd w:val="clear" w:color="auto" w:fill="auto"/>
            <w:hideMark/>
          </w:tcPr>
          <w:p w:rsidR="006E3168" w:rsidRPr="003810CD" w:rsidDel="009910DD" w:rsidRDefault="006E3168" w:rsidP="009910DD">
            <w:pPr>
              <w:spacing w:line="240" w:lineRule="auto"/>
              <w:rPr>
                <w:del w:id="2761" w:author="srabhi" w:date="2015-07-20T15:19:00Z"/>
                <w:rFonts w:ascii="Arial" w:hAnsi="Arial" w:cs="Arial"/>
                <w:b/>
                <w:sz w:val="18"/>
                <w:szCs w:val="18"/>
                <w:lang w:eastAsia="en-GB"/>
              </w:rPr>
            </w:pPr>
            <w:del w:id="2762" w:author="srabhi" w:date="2015-07-20T15:19:00Z">
              <w:r w:rsidRPr="003810CD" w:rsidDel="009910DD">
                <w:rPr>
                  <w:rFonts w:ascii="Arial" w:hAnsi="Arial" w:cs="Arial"/>
                  <w:b/>
                  <w:sz w:val="18"/>
                  <w:szCs w:val="18"/>
                  <w:lang w:eastAsia="en-GB"/>
                </w:rPr>
                <w:delText>Number of times significant</w:delText>
              </w:r>
            </w:del>
          </w:p>
        </w:tc>
        <w:tc>
          <w:tcPr>
            <w:tcW w:w="709" w:type="dxa"/>
            <w:shd w:val="clear" w:color="auto" w:fill="auto"/>
            <w:hideMark/>
          </w:tcPr>
          <w:p w:rsidR="006E3168" w:rsidRPr="003810CD" w:rsidDel="009910DD" w:rsidRDefault="006E3168" w:rsidP="009910DD">
            <w:pPr>
              <w:spacing w:line="240" w:lineRule="auto"/>
              <w:rPr>
                <w:del w:id="2763" w:author="srabhi" w:date="2015-07-20T15:19:00Z"/>
                <w:rFonts w:ascii="Arial" w:hAnsi="Arial" w:cs="Arial"/>
                <w:b/>
                <w:sz w:val="18"/>
                <w:szCs w:val="18"/>
                <w:lang w:eastAsia="en-GB"/>
              </w:rPr>
            </w:pPr>
            <w:del w:id="2764" w:author="srabhi" w:date="2015-07-20T15:19:00Z">
              <w:r w:rsidRPr="003810CD" w:rsidDel="009910DD">
                <w:rPr>
                  <w:rFonts w:ascii="Arial" w:hAnsi="Arial" w:cs="Arial"/>
                  <w:b/>
                  <w:sz w:val="18"/>
                  <w:szCs w:val="18"/>
                  <w:lang w:eastAsia="en-GB"/>
                </w:rPr>
                <w:delText>Mean OR</w:delText>
              </w:r>
            </w:del>
          </w:p>
        </w:tc>
        <w:tc>
          <w:tcPr>
            <w:tcW w:w="567" w:type="dxa"/>
            <w:shd w:val="clear" w:color="auto" w:fill="auto"/>
            <w:hideMark/>
          </w:tcPr>
          <w:p w:rsidR="006E3168" w:rsidRPr="003810CD" w:rsidDel="009910DD" w:rsidRDefault="006E3168" w:rsidP="009910DD">
            <w:pPr>
              <w:spacing w:line="240" w:lineRule="auto"/>
              <w:rPr>
                <w:del w:id="2765" w:author="srabhi" w:date="2015-07-20T15:19:00Z"/>
                <w:rFonts w:ascii="Arial" w:hAnsi="Arial" w:cs="Arial"/>
                <w:b/>
                <w:sz w:val="18"/>
                <w:szCs w:val="18"/>
                <w:lang w:eastAsia="en-GB"/>
              </w:rPr>
            </w:pPr>
            <w:del w:id="2766" w:author="srabhi" w:date="2015-07-20T15:19:00Z">
              <w:r w:rsidRPr="003810CD" w:rsidDel="009910DD">
                <w:rPr>
                  <w:rFonts w:ascii="Arial" w:hAnsi="Arial" w:cs="Arial"/>
                  <w:b/>
                  <w:sz w:val="18"/>
                  <w:szCs w:val="18"/>
                  <w:lang w:eastAsia="en-GB"/>
                </w:rPr>
                <w:delText>SD OR</w:delText>
              </w:r>
            </w:del>
          </w:p>
        </w:tc>
        <w:tc>
          <w:tcPr>
            <w:tcW w:w="992" w:type="dxa"/>
            <w:shd w:val="clear" w:color="auto" w:fill="auto"/>
            <w:hideMark/>
          </w:tcPr>
          <w:p w:rsidR="006E3168" w:rsidRPr="003810CD" w:rsidDel="009910DD" w:rsidRDefault="006E3168" w:rsidP="009910DD">
            <w:pPr>
              <w:spacing w:line="240" w:lineRule="auto"/>
              <w:rPr>
                <w:del w:id="2767" w:author="srabhi" w:date="2015-07-20T15:19:00Z"/>
                <w:rFonts w:ascii="Arial" w:hAnsi="Arial" w:cs="Arial"/>
                <w:b/>
                <w:sz w:val="18"/>
                <w:szCs w:val="18"/>
                <w:lang w:eastAsia="en-GB"/>
              </w:rPr>
            </w:pPr>
            <w:del w:id="2768" w:author="srabhi" w:date="2015-07-20T15:19:00Z">
              <w:r w:rsidRPr="003810CD" w:rsidDel="009910DD">
                <w:rPr>
                  <w:rFonts w:ascii="Arial" w:hAnsi="Arial" w:cs="Arial"/>
                  <w:b/>
                  <w:sz w:val="18"/>
                  <w:szCs w:val="18"/>
                  <w:lang w:eastAsia="en-GB"/>
                </w:rPr>
                <w:delText>Number of times retained</w:delText>
              </w:r>
            </w:del>
          </w:p>
        </w:tc>
        <w:tc>
          <w:tcPr>
            <w:tcW w:w="1134" w:type="dxa"/>
            <w:shd w:val="clear" w:color="auto" w:fill="auto"/>
            <w:hideMark/>
          </w:tcPr>
          <w:p w:rsidR="006E3168" w:rsidRPr="003810CD" w:rsidDel="009910DD" w:rsidRDefault="006E3168" w:rsidP="009910DD">
            <w:pPr>
              <w:spacing w:line="240" w:lineRule="auto"/>
              <w:rPr>
                <w:del w:id="2769" w:author="srabhi" w:date="2015-07-20T15:19:00Z"/>
                <w:rFonts w:ascii="Arial" w:hAnsi="Arial" w:cs="Arial"/>
                <w:b/>
                <w:sz w:val="18"/>
                <w:szCs w:val="18"/>
                <w:lang w:eastAsia="en-GB"/>
              </w:rPr>
            </w:pPr>
            <w:del w:id="2770" w:author="srabhi" w:date="2015-07-20T15:19:00Z">
              <w:r w:rsidRPr="003810CD" w:rsidDel="009910DD">
                <w:rPr>
                  <w:rFonts w:ascii="Arial" w:hAnsi="Arial" w:cs="Arial"/>
                  <w:b/>
                  <w:sz w:val="18"/>
                  <w:szCs w:val="18"/>
                  <w:lang w:eastAsia="en-GB"/>
                </w:rPr>
                <w:delText>Number of times significant</w:delText>
              </w:r>
            </w:del>
          </w:p>
        </w:tc>
        <w:tc>
          <w:tcPr>
            <w:tcW w:w="709" w:type="dxa"/>
            <w:shd w:val="clear" w:color="auto" w:fill="auto"/>
            <w:hideMark/>
          </w:tcPr>
          <w:p w:rsidR="006E3168" w:rsidRPr="003810CD" w:rsidDel="009910DD" w:rsidRDefault="006E3168" w:rsidP="009910DD">
            <w:pPr>
              <w:spacing w:line="240" w:lineRule="auto"/>
              <w:rPr>
                <w:del w:id="2771" w:author="srabhi" w:date="2015-07-20T15:19:00Z"/>
                <w:rFonts w:ascii="Arial" w:hAnsi="Arial" w:cs="Arial"/>
                <w:b/>
                <w:sz w:val="18"/>
                <w:szCs w:val="18"/>
                <w:lang w:eastAsia="en-GB"/>
              </w:rPr>
            </w:pPr>
            <w:del w:id="2772" w:author="srabhi" w:date="2015-07-20T15:19:00Z">
              <w:r w:rsidRPr="003810CD" w:rsidDel="009910DD">
                <w:rPr>
                  <w:rFonts w:ascii="Arial" w:hAnsi="Arial" w:cs="Arial"/>
                  <w:b/>
                  <w:sz w:val="18"/>
                  <w:szCs w:val="18"/>
                  <w:lang w:eastAsia="en-GB"/>
                </w:rPr>
                <w:delText>Mean OR (A)</w:delText>
              </w:r>
            </w:del>
          </w:p>
        </w:tc>
        <w:tc>
          <w:tcPr>
            <w:tcW w:w="567" w:type="dxa"/>
            <w:shd w:val="clear" w:color="auto" w:fill="auto"/>
            <w:hideMark/>
          </w:tcPr>
          <w:p w:rsidR="006E3168" w:rsidRPr="003810CD" w:rsidDel="009910DD" w:rsidRDefault="006E3168" w:rsidP="009910DD">
            <w:pPr>
              <w:spacing w:line="240" w:lineRule="auto"/>
              <w:rPr>
                <w:del w:id="2773" w:author="srabhi" w:date="2015-07-20T15:19:00Z"/>
                <w:rFonts w:ascii="Arial" w:hAnsi="Arial" w:cs="Arial"/>
                <w:b/>
                <w:sz w:val="18"/>
                <w:szCs w:val="18"/>
                <w:lang w:eastAsia="en-GB"/>
              </w:rPr>
            </w:pPr>
            <w:del w:id="2774" w:author="srabhi" w:date="2015-07-20T15:19:00Z">
              <w:r w:rsidRPr="003810CD" w:rsidDel="009910DD">
                <w:rPr>
                  <w:rFonts w:ascii="Arial" w:hAnsi="Arial" w:cs="Arial"/>
                  <w:b/>
                  <w:sz w:val="18"/>
                  <w:szCs w:val="18"/>
                  <w:lang w:eastAsia="en-GB"/>
                </w:rPr>
                <w:delText>SD OR</w:delText>
              </w:r>
            </w:del>
          </w:p>
        </w:tc>
        <w:tc>
          <w:tcPr>
            <w:tcW w:w="1212" w:type="dxa"/>
            <w:shd w:val="clear" w:color="auto" w:fill="auto"/>
            <w:hideMark/>
          </w:tcPr>
          <w:p w:rsidR="006E3168" w:rsidRPr="003810CD" w:rsidDel="009910DD" w:rsidRDefault="006E3168" w:rsidP="009910DD">
            <w:pPr>
              <w:spacing w:line="240" w:lineRule="auto"/>
              <w:rPr>
                <w:del w:id="2775" w:author="srabhi" w:date="2015-07-20T15:19:00Z"/>
                <w:rFonts w:ascii="Arial" w:hAnsi="Arial" w:cs="Arial"/>
                <w:b/>
                <w:sz w:val="18"/>
                <w:szCs w:val="18"/>
                <w:lang w:eastAsia="en-GB"/>
              </w:rPr>
            </w:pPr>
            <w:del w:id="2776" w:author="srabhi" w:date="2015-07-20T15:19:00Z">
              <w:r w:rsidRPr="003810CD" w:rsidDel="009910DD">
                <w:rPr>
                  <w:rFonts w:ascii="Arial" w:hAnsi="Arial" w:cs="Arial"/>
                  <w:b/>
                  <w:sz w:val="18"/>
                  <w:szCs w:val="18"/>
                  <w:lang w:eastAsia="en-GB"/>
                </w:rPr>
                <w:delText>Mean OR in standard LR when retained by Lasso LR (B)</w:delText>
              </w:r>
            </w:del>
          </w:p>
        </w:tc>
        <w:tc>
          <w:tcPr>
            <w:tcW w:w="1151" w:type="dxa"/>
            <w:shd w:val="clear" w:color="auto" w:fill="auto"/>
            <w:hideMark/>
          </w:tcPr>
          <w:p w:rsidR="006E3168" w:rsidRPr="003810CD" w:rsidDel="009910DD" w:rsidRDefault="006E3168" w:rsidP="009910DD">
            <w:pPr>
              <w:spacing w:line="240" w:lineRule="auto"/>
              <w:rPr>
                <w:del w:id="2777" w:author="srabhi" w:date="2015-07-20T15:19:00Z"/>
                <w:rFonts w:ascii="Arial" w:hAnsi="Arial" w:cs="Arial"/>
                <w:b/>
                <w:sz w:val="18"/>
                <w:szCs w:val="18"/>
                <w:lang w:eastAsia="en-GB"/>
              </w:rPr>
            </w:pPr>
            <w:del w:id="2778" w:author="srabhi" w:date="2015-07-20T15:19:00Z">
              <w:r w:rsidRPr="003810CD" w:rsidDel="009910DD">
                <w:rPr>
                  <w:rFonts w:ascii="Arial" w:hAnsi="Arial" w:cs="Arial"/>
                  <w:b/>
                  <w:sz w:val="18"/>
                  <w:szCs w:val="18"/>
                  <w:lang w:eastAsia="en-GB"/>
                </w:rPr>
                <w:delText>Difference in mean OR (A-B)</w:delText>
              </w:r>
            </w:del>
          </w:p>
        </w:tc>
        <w:tc>
          <w:tcPr>
            <w:tcW w:w="1053" w:type="dxa"/>
            <w:shd w:val="clear" w:color="auto" w:fill="auto"/>
            <w:hideMark/>
          </w:tcPr>
          <w:p w:rsidR="006E3168" w:rsidRPr="003810CD" w:rsidDel="009910DD" w:rsidRDefault="006E3168" w:rsidP="009910DD">
            <w:pPr>
              <w:spacing w:line="240" w:lineRule="auto"/>
              <w:rPr>
                <w:del w:id="2779" w:author="srabhi" w:date="2015-07-20T15:19:00Z"/>
                <w:rFonts w:ascii="Arial" w:hAnsi="Arial" w:cs="Arial"/>
                <w:b/>
                <w:sz w:val="18"/>
                <w:szCs w:val="18"/>
                <w:lang w:eastAsia="en-GB"/>
              </w:rPr>
            </w:pPr>
            <w:del w:id="2780" w:author="srabhi" w:date="2015-07-20T15:19:00Z">
              <w:r w:rsidRPr="003810CD" w:rsidDel="009910DD">
                <w:rPr>
                  <w:rFonts w:ascii="Arial" w:hAnsi="Arial" w:cs="Arial"/>
                  <w:b/>
                  <w:sz w:val="18"/>
                  <w:szCs w:val="18"/>
                  <w:lang w:eastAsia="en-GB"/>
                </w:rPr>
                <w:delText>Mean OR in stepwise LR when retained by stepwise &amp; Lasso (C)</w:delText>
              </w:r>
            </w:del>
          </w:p>
        </w:tc>
        <w:tc>
          <w:tcPr>
            <w:tcW w:w="1151" w:type="dxa"/>
            <w:shd w:val="clear" w:color="auto" w:fill="auto"/>
            <w:hideMark/>
          </w:tcPr>
          <w:p w:rsidR="006E3168" w:rsidRPr="003810CD" w:rsidDel="009910DD" w:rsidRDefault="006E3168" w:rsidP="009910DD">
            <w:pPr>
              <w:spacing w:line="240" w:lineRule="auto"/>
              <w:rPr>
                <w:del w:id="2781" w:author="srabhi" w:date="2015-07-20T15:19:00Z"/>
                <w:rFonts w:ascii="Arial" w:hAnsi="Arial" w:cs="Arial"/>
                <w:b/>
                <w:sz w:val="18"/>
                <w:szCs w:val="18"/>
                <w:lang w:eastAsia="en-GB"/>
              </w:rPr>
            </w:pPr>
            <w:del w:id="2782" w:author="srabhi" w:date="2015-07-20T15:19:00Z">
              <w:r w:rsidRPr="003810CD" w:rsidDel="009910DD">
                <w:rPr>
                  <w:rFonts w:ascii="Arial" w:hAnsi="Arial" w:cs="Arial"/>
                  <w:b/>
                  <w:sz w:val="18"/>
                  <w:szCs w:val="18"/>
                  <w:lang w:eastAsia="en-GB"/>
                </w:rPr>
                <w:delText>Difference in mean OR (A-C)</w:delText>
              </w:r>
            </w:del>
          </w:p>
        </w:tc>
      </w:tr>
      <w:tr w:rsidR="00120BBB" w:rsidRPr="00240276" w:rsidDel="009910DD" w:rsidTr="00120BBB">
        <w:trPr>
          <w:trHeight w:val="181"/>
          <w:del w:id="2783" w:author="srabhi" w:date="2015-07-20T15:19:00Z"/>
        </w:trPr>
        <w:tc>
          <w:tcPr>
            <w:tcW w:w="1809" w:type="dxa"/>
            <w:shd w:val="clear" w:color="auto" w:fill="auto"/>
            <w:noWrap/>
            <w:hideMark/>
          </w:tcPr>
          <w:p w:rsidR="006E3168" w:rsidRPr="00120BBB" w:rsidDel="009910DD" w:rsidRDefault="006E3168" w:rsidP="009910DD">
            <w:pPr>
              <w:spacing w:line="240" w:lineRule="auto"/>
              <w:rPr>
                <w:del w:id="2784" w:author="srabhi" w:date="2015-07-20T15:19:00Z"/>
                <w:rFonts w:ascii="Arial" w:hAnsi="Arial" w:cs="Arial"/>
                <w:b/>
                <w:sz w:val="20"/>
                <w:szCs w:val="20"/>
                <w:lang w:eastAsia="en-GB"/>
              </w:rPr>
            </w:pPr>
            <w:del w:id="2785" w:author="srabhi" w:date="2015-07-20T15:19:00Z">
              <w:r w:rsidRPr="00120BBB" w:rsidDel="009910DD">
                <w:rPr>
                  <w:rFonts w:ascii="Arial" w:hAnsi="Arial" w:cs="Arial"/>
                  <w:b/>
                  <w:sz w:val="20"/>
                  <w:szCs w:val="20"/>
                  <w:lang w:eastAsia="en-GB"/>
                </w:rPr>
                <w:delText>Treatment</w:delText>
              </w:r>
            </w:del>
          </w:p>
        </w:tc>
        <w:tc>
          <w:tcPr>
            <w:tcW w:w="1134" w:type="dxa"/>
            <w:shd w:val="clear" w:color="auto" w:fill="auto"/>
            <w:noWrap/>
            <w:vAlign w:val="center"/>
            <w:hideMark/>
          </w:tcPr>
          <w:p w:rsidR="0008563E" w:rsidRDefault="006E3168" w:rsidP="0008563E">
            <w:pPr>
              <w:spacing w:line="240" w:lineRule="auto"/>
              <w:rPr>
                <w:del w:id="2786" w:author="srabhi" w:date="2015-07-20T15:19:00Z"/>
                <w:rFonts w:ascii="Arial" w:hAnsi="Arial" w:cs="Arial"/>
                <w:sz w:val="18"/>
                <w:szCs w:val="18"/>
                <w:lang w:eastAsia="en-GB"/>
              </w:rPr>
              <w:pPrChange w:id="2787" w:author="srabhi" w:date="2015-07-20T15:19:00Z">
                <w:pPr>
                  <w:spacing w:line="240" w:lineRule="auto"/>
                  <w:jc w:val="right"/>
                </w:pPr>
              </w:pPrChange>
            </w:pPr>
            <w:del w:id="2788" w:author="srabhi" w:date="2015-07-20T15:19:00Z">
              <w:r w:rsidRPr="003810CD" w:rsidDel="009910DD">
                <w:rPr>
                  <w:rFonts w:ascii="Arial" w:hAnsi="Arial" w:cs="Arial"/>
                  <w:sz w:val="18"/>
                  <w:szCs w:val="18"/>
                  <w:lang w:eastAsia="en-GB"/>
                </w:rPr>
                <w:delText>11</w:delText>
              </w:r>
            </w:del>
          </w:p>
        </w:tc>
        <w:tc>
          <w:tcPr>
            <w:tcW w:w="709" w:type="dxa"/>
            <w:shd w:val="clear" w:color="auto" w:fill="auto"/>
            <w:noWrap/>
            <w:vAlign w:val="center"/>
            <w:hideMark/>
          </w:tcPr>
          <w:p w:rsidR="0008563E" w:rsidRDefault="006E3168" w:rsidP="0008563E">
            <w:pPr>
              <w:spacing w:line="240" w:lineRule="auto"/>
              <w:rPr>
                <w:del w:id="2789" w:author="srabhi" w:date="2015-07-20T15:19:00Z"/>
                <w:rFonts w:ascii="Arial" w:hAnsi="Arial" w:cs="Arial"/>
                <w:sz w:val="18"/>
                <w:szCs w:val="18"/>
                <w:lang w:eastAsia="en-GB"/>
              </w:rPr>
              <w:pPrChange w:id="2790" w:author="srabhi" w:date="2015-07-20T15:19:00Z">
                <w:pPr>
                  <w:spacing w:line="240" w:lineRule="auto"/>
                  <w:jc w:val="right"/>
                </w:pPr>
              </w:pPrChange>
            </w:pPr>
            <w:del w:id="2791" w:author="srabhi" w:date="2015-07-20T15:19:00Z">
              <w:r w:rsidRPr="003810CD" w:rsidDel="009910DD">
                <w:rPr>
                  <w:rFonts w:ascii="Arial" w:hAnsi="Arial" w:cs="Arial"/>
                  <w:sz w:val="18"/>
                  <w:szCs w:val="18"/>
                  <w:lang w:eastAsia="en-GB"/>
                </w:rPr>
                <w:delText>0.81</w:delText>
              </w:r>
            </w:del>
          </w:p>
        </w:tc>
        <w:tc>
          <w:tcPr>
            <w:tcW w:w="567" w:type="dxa"/>
            <w:shd w:val="clear" w:color="auto" w:fill="auto"/>
            <w:noWrap/>
            <w:vAlign w:val="center"/>
            <w:hideMark/>
          </w:tcPr>
          <w:p w:rsidR="0008563E" w:rsidRDefault="006E3168" w:rsidP="0008563E">
            <w:pPr>
              <w:spacing w:line="240" w:lineRule="auto"/>
              <w:rPr>
                <w:del w:id="2792" w:author="srabhi" w:date="2015-07-20T15:19:00Z"/>
                <w:rFonts w:ascii="Arial" w:hAnsi="Arial" w:cs="Arial"/>
                <w:sz w:val="18"/>
                <w:szCs w:val="18"/>
                <w:lang w:eastAsia="en-GB"/>
              </w:rPr>
              <w:pPrChange w:id="2793" w:author="srabhi" w:date="2015-07-20T15:19:00Z">
                <w:pPr>
                  <w:spacing w:line="240" w:lineRule="auto"/>
                  <w:jc w:val="right"/>
                </w:pPr>
              </w:pPrChange>
            </w:pPr>
            <w:del w:id="2794" w:author="srabhi" w:date="2015-07-20T15:19:00Z">
              <w:r w:rsidRPr="003810CD" w:rsidDel="009910DD">
                <w:rPr>
                  <w:rFonts w:ascii="Arial" w:hAnsi="Arial" w:cs="Arial"/>
                  <w:sz w:val="18"/>
                  <w:szCs w:val="18"/>
                  <w:lang w:eastAsia="en-GB"/>
                </w:rPr>
                <w:delText>0.08</w:delText>
              </w:r>
            </w:del>
          </w:p>
        </w:tc>
        <w:tc>
          <w:tcPr>
            <w:tcW w:w="992" w:type="dxa"/>
            <w:shd w:val="clear" w:color="auto" w:fill="auto"/>
            <w:noWrap/>
            <w:vAlign w:val="center"/>
            <w:hideMark/>
          </w:tcPr>
          <w:p w:rsidR="0008563E" w:rsidRDefault="006E3168" w:rsidP="0008563E">
            <w:pPr>
              <w:spacing w:line="240" w:lineRule="auto"/>
              <w:rPr>
                <w:del w:id="2795" w:author="srabhi" w:date="2015-07-20T15:19:00Z"/>
                <w:rFonts w:ascii="Arial" w:hAnsi="Arial" w:cs="Arial"/>
                <w:sz w:val="18"/>
                <w:szCs w:val="18"/>
                <w:lang w:eastAsia="en-GB"/>
              </w:rPr>
              <w:pPrChange w:id="2796" w:author="srabhi" w:date="2015-07-20T15:19:00Z">
                <w:pPr>
                  <w:spacing w:line="240" w:lineRule="auto"/>
                  <w:jc w:val="right"/>
                </w:pPr>
              </w:pPrChange>
            </w:pPr>
            <w:del w:id="2797" w:author="srabhi" w:date="2015-07-20T15:19:00Z">
              <w:r w:rsidRPr="003810CD" w:rsidDel="009910DD">
                <w:rPr>
                  <w:rFonts w:ascii="Arial" w:hAnsi="Arial" w:cs="Arial"/>
                  <w:sz w:val="18"/>
                  <w:szCs w:val="18"/>
                  <w:lang w:eastAsia="en-GB"/>
                </w:rPr>
                <w:delText>46</w:delText>
              </w:r>
            </w:del>
          </w:p>
        </w:tc>
        <w:tc>
          <w:tcPr>
            <w:tcW w:w="1134" w:type="dxa"/>
            <w:shd w:val="clear" w:color="auto" w:fill="auto"/>
            <w:noWrap/>
            <w:vAlign w:val="center"/>
            <w:hideMark/>
          </w:tcPr>
          <w:p w:rsidR="0008563E" w:rsidRDefault="006E3168" w:rsidP="0008563E">
            <w:pPr>
              <w:spacing w:line="240" w:lineRule="auto"/>
              <w:rPr>
                <w:del w:id="2798" w:author="srabhi" w:date="2015-07-20T15:19:00Z"/>
                <w:rFonts w:ascii="Arial" w:hAnsi="Arial" w:cs="Arial"/>
                <w:sz w:val="18"/>
                <w:szCs w:val="18"/>
                <w:lang w:eastAsia="en-GB"/>
              </w:rPr>
              <w:pPrChange w:id="2799" w:author="srabhi" w:date="2015-07-20T15:19:00Z">
                <w:pPr>
                  <w:spacing w:line="240" w:lineRule="auto"/>
                  <w:jc w:val="right"/>
                </w:pPr>
              </w:pPrChange>
            </w:pPr>
            <w:del w:id="2800" w:author="srabhi" w:date="2015-07-20T15:19:00Z">
              <w:r w:rsidRPr="003810CD" w:rsidDel="009910DD">
                <w:rPr>
                  <w:rFonts w:ascii="Arial" w:hAnsi="Arial" w:cs="Arial"/>
                  <w:sz w:val="18"/>
                  <w:szCs w:val="18"/>
                  <w:lang w:eastAsia="en-GB"/>
                </w:rPr>
                <w:delText>16</w:delText>
              </w:r>
            </w:del>
          </w:p>
        </w:tc>
        <w:tc>
          <w:tcPr>
            <w:tcW w:w="709" w:type="dxa"/>
            <w:shd w:val="clear" w:color="auto" w:fill="auto"/>
            <w:noWrap/>
            <w:vAlign w:val="center"/>
            <w:hideMark/>
          </w:tcPr>
          <w:p w:rsidR="0008563E" w:rsidRDefault="006E3168" w:rsidP="0008563E">
            <w:pPr>
              <w:spacing w:line="240" w:lineRule="auto"/>
              <w:rPr>
                <w:del w:id="2801" w:author="srabhi" w:date="2015-07-20T15:19:00Z"/>
                <w:rFonts w:ascii="Arial" w:hAnsi="Arial" w:cs="Arial"/>
                <w:sz w:val="18"/>
                <w:szCs w:val="18"/>
                <w:lang w:eastAsia="en-GB"/>
              </w:rPr>
              <w:pPrChange w:id="2802" w:author="srabhi" w:date="2015-07-20T15:19:00Z">
                <w:pPr>
                  <w:spacing w:line="240" w:lineRule="auto"/>
                  <w:jc w:val="right"/>
                </w:pPr>
              </w:pPrChange>
            </w:pPr>
            <w:del w:id="2803" w:author="srabhi" w:date="2015-07-20T15:19:00Z">
              <w:r w:rsidRPr="003810CD" w:rsidDel="009910DD">
                <w:rPr>
                  <w:rFonts w:ascii="Arial" w:hAnsi="Arial" w:cs="Arial"/>
                  <w:sz w:val="18"/>
                  <w:szCs w:val="18"/>
                  <w:lang w:eastAsia="en-GB"/>
                </w:rPr>
                <w:delText>0.74</w:delText>
              </w:r>
            </w:del>
          </w:p>
        </w:tc>
        <w:tc>
          <w:tcPr>
            <w:tcW w:w="567" w:type="dxa"/>
            <w:shd w:val="clear" w:color="auto" w:fill="auto"/>
            <w:noWrap/>
            <w:vAlign w:val="center"/>
            <w:hideMark/>
          </w:tcPr>
          <w:p w:rsidR="0008563E" w:rsidRDefault="006E3168" w:rsidP="0008563E">
            <w:pPr>
              <w:spacing w:line="240" w:lineRule="auto"/>
              <w:rPr>
                <w:del w:id="2804" w:author="srabhi" w:date="2015-07-20T15:19:00Z"/>
                <w:rFonts w:ascii="Arial" w:hAnsi="Arial" w:cs="Arial"/>
                <w:sz w:val="18"/>
                <w:szCs w:val="18"/>
                <w:lang w:eastAsia="en-GB"/>
              </w:rPr>
              <w:pPrChange w:id="2805" w:author="srabhi" w:date="2015-07-20T15:19:00Z">
                <w:pPr>
                  <w:spacing w:line="240" w:lineRule="auto"/>
                  <w:jc w:val="right"/>
                </w:pPr>
              </w:pPrChange>
            </w:pPr>
            <w:del w:id="2806" w:author="srabhi" w:date="2015-07-20T15:19:00Z">
              <w:r w:rsidRPr="003810CD" w:rsidDel="009910DD">
                <w:rPr>
                  <w:rFonts w:ascii="Arial" w:hAnsi="Arial" w:cs="Arial"/>
                  <w:sz w:val="18"/>
                  <w:szCs w:val="18"/>
                  <w:lang w:eastAsia="en-GB"/>
                </w:rPr>
                <w:delText>0.05</w:delText>
              </w:r>
            </w:del>
          </w:p>
        </w:tc>
        <w:tc>
          <w:tcPr>
            <w:tcW w:w="992" w:type="dxa"/>
            <w:shd w:val="clear" w:color="auto" w:fill="auto"/>
            <w:noWrap/>
            <w:vAlign w:val="center"/>
            <w:hideMark/>
          </w:tcPr>
          <w:p w:rsidR="0008563E" w:rsidRDefault="006E3168" w:rsidP="0008563E">
            <w:pPr>
              <w:spacing w:line="240" w:lineRule="auto"/>
              <w:rPr>
                <w:del w:id="2807" w:author="srabhi" w:date="2015-07-20T15:19:00Z"/>
                <w:rFonts w:ascii="Arial" w:hAnsi="Arial" w:cs="Arial"/>
                <w:sz w:val="18"/>
                <w:szCs w:val="18"/>
                <w:lang w:eastAsia="en-GB"/>
              </w:rPr>
              <w:pPrChange w:id="2808" w:author="srabhi" w:date="2015-07-20T15:19:00Z">
                <w:pPr>
                  <w:spacing w:line="240" w:lineRule="auto"/>
                  <w:jc w:val="right"/>
                </w:pPr>
              </w:pPrChange>
            </w:pPr>
            <w:del w:id="2809" w:author="srabhi" w:date="2015-07-20T15:19:00Z">
              <w:r w:rsidRPr="003810CD" w:rsidDel="009910DD">
                <w:rPr>
                  <w:rFonts w:ascii="Arial" w:hAnsi="Arial" w:cs="Arial"/>
                  <w:sz w:val="18"/>
                  <w:szCs w:val="18"/>
                  <w:lang w:eastAsia="en-GB"/>
                </w:rPr>
                <w:delText>43</w:delText>
              </w:r>
            </w:del>
          </w:p>
        </w:tc>
        <w:tc>
          <w:tcPr>
            <w:tcW w:w="1134" w:type="dxa"/>
            <w:shd w:val="clear" w:color="auto" w:fill="auto"/>
            <w:noWrap/>
            <w:vAlign w:val="center"/>
            <w:hideMark/>
          </w:tcPr>
          <w:p w:rsidR="0008563E" w:rsidRDefault="006E3168" w:rsidP="0008563E">
            <w:pPr>
              <w:spacing w:line="240" w:lineRule="auto"/>
              <w:rPr>
                <w:del w:id="2810" w:author="srabhi" w:date="2015-07-20T15:19:00Z"/>
                <w:rFonts w:ascii="Arial" w:hAnsi="Arial" w:cs="Arial"/>
                <w:sz w:val="18"/>
                <w:szCs w:val="18"/>
                <w:lang w:eastAsia="en-GB"/>
              </w:rPr>
              <w:pPrChange w:id="2811" w:author="srabhi" w:date="2015-07-20T15:19:00Z">
                <w:pPr>
                  <w:spacing w:line="240" w:lineRule="auto"/>
                  <w:jc w:val="right"/>
                </w:pPr>
              </w:pPrChange>
            </w:pPr>
            <w:del w:id="2812" w:author="srabhi" w:date="2015-07-20T15:19:00Z">
              <w:r w:rsidRPr="003810CD" w:rsidDel="009910DD">
                <w:rPr>
                  <w:rFonts w:ascii="Arial" w:hAnsi="Arial" w:cs="Arial"/>
                  <w:sz w:val="18"/>
                  <w:szCs w:val="18"/>
                  <w:lang w:eastAsia="en-GB"/>
                </w:rPr>
                <w:delText>10</w:delText>
              </w:r>
            </w:del>
          </w:p>
        </w:tc>
        <w:tc>
          <w:tcPr>
            <w:tcW w:w="709" w:type="dxa"/>
            <w:shd w:val="clear" w:color="auto" w:fill="auto"/>
            <w:noWrap/>
            <w:vAlign w:val="center"/>
            <w:hideMark/>
          </w:tcPr>
          <w:p w:rsidR="0008563E" w:rsidRDefault="006E3168" w:rsidP="0008563E">
            <w:pPr>
              <w:spacing w:line="240" w:lineRule="auto"/>
              <w:rPr>
                <w:del w:id="2813" w:author="srabhi" w:date="2015-07-20T15:19:00Z"/>
                <w:rFonts w:ascii="Arial" w:hAnsi="Arial" w:cs="Arial"/>
                <w:sz w:val="18"/>
                <w:szCs w:val="18"/>
                <w:lang w:eastAsia="en-GB"/>
              </w:rPr>
              <w:pPrChange w:id="2814" w:author="srabhi" w:date="2015-07-20T15:19:00Z">
                <w:pPr>
                  <w:spacing w:line="240" w:lineRule="auto"/>
                  <w:jc w:val="right"/>
                </w:pPr>
              </w:pPrChange>
            </w:pPr>
            <w:del w:id="2815" w:author="srabhi" w:date="2015-07-20T15:19:00Z">
              <w:r w:rsidRPr="003810CD" w:rsidDel="009910DD">
                <w:rPr>
                  <w:rFonts w:ascii="Arial" w:hAnsi="Arial" w:cs="Arial"/>
                  <w:sz w:val="18"/>
                  <w:szCs w:val="18"/>
                  <w:lang w:eastAsia="en-GB"/>
                </w:rPr>
                <w:delText>0.90</w:delText>
              </w:r>
            </w:del>
          </w:p>
        </w:tc>
        <w:tc>
          <w:tcPr>
            <w:tcW w:w="567" w:type="dxa"/>
            <w:shd w:val="clear" w:color="auto" w:fill="auto"/>
            <w:noWrap/>
            <w:vAlign w:val="center"/>
            <w:hideMark/>
          </w:tcPr>
          <w:p w:rsidR="0008563E" w:rsidRDefault="006E3168" w:rsidP="0008563E">
            <w:pPr>
              <w:spacing w:line="240" w:lineRule="auto"/>
              <w:rPr>
                <w:del w:id="2816" w:author="srabhi" w:date="2015-07-20T15:19:00Z"/>
                <w:rFonts w:ascii="Arial" w:hAnsi="Arial" w:cs="Arial"/>
                <w:sz w:val="18"/>
                <w:szCs w:val="18"/>
                <w:lang w:eastAsia="en-GB"/>
              </w:rPr>
              <w:pPrChange w:id="2817" w:author="srabhi" w:date="2015-07-20T15:19:00Z">
                <w:pPr>
                  <w:spacing w:line="240" w:lineRule="auto"/>
                  <w:jc w:val="right"/>
                </w:pPr>
              </w:pPrChange>
            </w:pPr>
            <w:del w:id="2818" w:author="srabhi" w:date="2015-07-20T15:19:00Z">
              <w:r w:rsidRPr="003810CD" w:rsidDel="009910DD">
                <w:rPr>
                  <w:rFonts w:ascii="Arial" w:hAnsi="Arial" w:cs="Arial"/>
                  <w:sz w:val="18"/>
                  <w:szCs w:val="18"/>
                  <w:lang w:eastAsia="en-GB"/>
                </w:rPr>
                <w:delText>0.07</w:delText>
              </w:r>
            </w:del>
          </w:p>
        </w:tc>
        <w:tc>
          <w:tcPr>
            <w:tcW w:w="1212" w:type="dxa"/>
            <w:shd w:val="clear" w:color="auto" w:fill="auto"/>
            <w:noWrap/>
            <w:vAlign w:val="center"/>
            <w:hideMark/>
          </w:tcPr>
          <w:p w:rsidR="0008563E" w:rsidRDefault="006E3168" w:rsidP="0008563E">
            <w:pPr>
              <w:spacing w:line="240" w:lineRule="auto"/>
              <w:rPr>
                <w:del w:id="2819" w:author="srabhi" w:date="2015-07-20T15:19:00Z"/>
                <w:rFonts w:ascii="Arial" w:hAnsi="Arial" w:cs="Arial"/>
                <w:sz w:val="18"/>
                <w:szCs w:val="18"/>
                <w:lang w:eastAsia="en-GB"/>
              </w:rPr>
              <w:pPrChange w:id="2820" w:author="srabhi" w:date="2015-07-20T15:19:00Z">
                <w:pPr>
                  <w:spacing w:line="240" w:lineRule="auto"/>
                  <w:jc w:val="right"/>
                </w:pPr>
              </w:pPrChange>
            </w:pPr>
            <w:del w:id="2821" w:author="srabhi" w:date="2015-07-20T15:19:00Z">
              <w:r w:rsidRPr="003810CD" w:rsidDel="009910DD">
                <w:rPr>
                  <w:rFonts w:ascii="Arial" w:hAnsi="Arial" w:cs="Arial"/>
                  <w:sz w:val="18"/>
                  <w:szCs w:val="18"/>
                  <w:lang w:eastAsia="en-GB"/>
                </w:rPr>
                <w:delText>0.77</w:delText>
              </w:r>
            </w:del>
          </w:p>
        </w:tc>
        <w:tc>
          <w:tcPr>
            <w:tcW w:w="1151" w:type="dxa"/>
            <w:shd w:val="clear" w:color="auto" w:fill="auto"/>
            <w:noWrap/>
            <w:vAlign w:val="center"/>
            <w:hideMark/>
          </w:tcPr>
          <w:p w:rsidR="0008563E" w:rsidRDefault="006E3168" w:rsidP="0008563E">
            <w:pPr>
              <w:spacing w:line="240" w:lineRule="auto"/>
              <w:rPr>
                <w:del w:id="2822" w:author="srabhi" w:date="2015-07-20T15:19:00Z"/>
                <w:rFonts w:ascii="Arial" w:hAnsi="Arial" w:cs="Arial"/>
                <w:sz w:val="18"/>
                <w:szCs w:val="18"/>
                <w:lang w:eastAsia="en-GB"/>
              </w:rPr>
              <w:pPrChange w:id="2823" w:author="srabhi" w:date="2015-07-20T15:19:00Z">
                <w:pPr>
                  <w:spacing w:line="240" w:lineRule="auto"/>
                  <w:jc w:val="right"/>
                </w:pPr>
              </w:pPrChange>
            </w:pPr>
            <w:del w:id="2824" w:author="srabhi" w:date="2015-07-20T15:19:00Z">
              <w:r w:rsidRPr="003810CD" w:rsidDel="009910DD">
                <w:rPr>
                  <w:rFonts w:ascii="Arial" w:hAnsi="Arial" w:cs="Arial"/>
                  <w:sz w:val="18"/>
                  <w:szCs w:val="18"/>
                  <w:lang w:eastAsia="en-GB"/>
                </w:rPr>
                <w:delText>0.14</w:delText>
              </w:r>
            </w:del>
          </w:p>
        </w:tc>
        <w:tc>
          <w:tcPr>
            <w:tcW w:w="1053" w:type="dxa"/>
            <w:shd w:val="clear" w:color="auto" w:fill="auto"/>
            <w:noWrap/>
            <w:vAlign w:val="center"/>
            <w:hideMark/>
          </w:tcPr>
          <w:p w:rsidR="0008563E" w:rsidRDefault="006E3168" w:rsidP="0008563E">
            <w:pPr>
              <w:spacing w:line="240" w:lineRule="auto"/>
              <w:rPr>
                <w:del w:id="2825" w:author="srabhi" w:date="2015-07-20T15:19:00Z"/>
                <w:rFonts w:ascii="Arial" w:hAnsi="Arial" w:cs="Arial"/>
                <w:sz w:val="18"/>
                <w:szCs w:val="18"/>
                <w:lang w:eastAsia="en-GB"/>
              </w:rPr>
              <w:pPrChange w:id="2826" w:author="srabhi" w:date="2015-07-20T15:19:00Z">
                <w:pPr>
                  <w:spacing w:line="240" w:lineRule="auto"/>
                  <w:jc w:val="right"/>
                </w:pPr>
              </w:pPrChange>
            </w:pPr>
            <w:del w:id="2827" w:author="srabhi" w:date="2015-07-20T15:19:00Z">
              <w:r w:rsidRPr="003810CD" w:rsidDel="009910DD">
                <w:rPr>
                  <w:rFonts w:ascii="Arial" w:hAnsi="Arial" w:cs="Arial"/>
                  <w:sz w:val="18"/>
                  <w:szCs w:val="18"/>
                  <w:lang w:eastAsia="en-GB"/>
                </w:rPr>
                <w:delText>0.74</w:delText>
              </w:r>
            </w:del>
          </w:p>
        </w:tc>
        <w:tc>
          <w:tcPr>
            <w:tcW w:w="1151" w:type="dxa"/>
            <w:shd w:val="clear" w:color="auto" w:fill="auto"/>
            <w:noWrap/>
            <w:vAlign w:val="center"/>
            <w:hideMark/>
          </w:tcPr>
          <w:p w:rsidR="0008563E" w:rsidRDefault="006E3168" w:rsidP="0008563E">
            <w:pPr>
              <w:spacing w:line="240" w:lineRule="auto"/>
              <w:rPr>
                <w:del w:id="2828" w:author="srabhi" w:date="2015-07-20T15:19:00Z"/>
                <w:rFonts w:ascii="Arial" w:hAnsi="Arial" w:cs="Arial"/>
                <w:sz w:val="18"/>
                <w:szCs w:val="18"/>
                <w:lang w:eastAsia="en-GB"/>
              </w:rPr>
              <w:pPrChange w:id="2829" w:author="srabhi" w:date="2015-07-20T15:19:00Z">
                <w:pPr>
                  <w:spacing w:line="240" w:lineRule="auto"/>
                  <w:jc w:val="right"/>
                </w:pPr>
              </w:pPrChange>
            </w:pPr>
            <w:del w:id="2830" w:author="srabhi" w:date="2015-07-20T15:19:00Z">
              <w:r w:rsidRPr="003810CD" w:rsidDel="009910DD">
                <w:rPr>
                  <w:rFonts w:ascii="Arial" w:hAnsi="Arial" w:cs="Arial"/>
                  <w:sz w:val="18"/>
                  <w:szCs w:val="18"/>
                  <w:lang w:eastAsia="en-GB"/>
                </w:rPr>
                <w:delText>0.17</w:delText>
              </w:r>
            </w:del>
          </w:p>
        </w:tc>
      </w:tr>
      <w:tr w:rsidR="00120BBB" w:rsidRPr="00240276" w:rsidDel="009910DD" w:rsidTr="00120BBB">
        <w:trPr>
          <w:trHeight w:val="181"/>
          <w:del w:id="2831" w:author="srabhi" w:date="2015-07-20T15:19:00Z"/>
        </w:trPr>
        <w:tc>
          <w:tcPr>
            <w:tcW w:w="1809" w:type="dxa"/>
            <w:shd w:val="clear" w:color="auto" w:fill="auto"/>
            <w:noWrap/>
            <w:hideMark/>
          </w:tcPr>
          <w:p w:rsidR="006E3168" w:rsidRPr="00120BBB" w:rsidDel="009910DD" w:rsidRDefault="006E3168" w:rsidP="009910DD">
            <w:pPr>
              <w:spacing w:line="240" w:lineRule="auto"/>
              <w:rPr>
                <w:del w:id="2832" w:author="srabhi" w:date="2015-07-20T15:19:00Z"/>
                <w:rFonts w:ascii="Arial" w:hAnsi="Arial" w:cs="Arial"/>
                <w:b/>
                <w:sz w:val="20"/>
                <w:szCs w:val="20"/>
                <w:lang w:eastAsia="en-GB"/>
              </w:rPr>
            </w:pPr>
            <w:del w:id="2833" w:author="srabhi" w:date="2015-07-20T15:19:00Z">
              <w:r w:rsidRPr="00120BBB" w:rsidDel="009910DD">
                <w:rPr>
                  <w:rFonts w:ascii="Arial" w:hAnsi="Arial" w:cs="Arial"/>
                  <w:b/>
                  <w:sz w:val="20"/>
                  <w:szCs w:val="20"/>
                  <w:lang w:eastAsia="en-GB"/>
                </w:rPr>
                <w:delText>Index age</w:delText>
              </w:r>
            </w:del>
          </w:p>
        </w:tc>
        <w:tc>
          <w:tcPr>
            <w:tcW w:w="1134" w:type="dxa"/>
            <w:shd w:val="clear" w:color="auto" w:fill="auto"/>
            <w:noWrap/>
            <w:vAlign w:val="center"/>
            <w:hideMark/>
          </w:tcPr>
          <w:p w:rsidR="0008563E" w:rsidRDefault="006E3168" w:rsidP="0008563E">
            <w:pPr>
              <w:spacing w:line="240" w:lineRule="auto"/>
              <w:rPr>
                <w:del w:id="2834" w:author="srabhi" w:date="2015-07-20T15:19:00Z"/>
                <w:rFonts w:ascii="Arial" w:hAnsi="Arial" w:cs="Arial"/>
                <w:sz w:val="18"/>
                <w:szCs w:val="18"/>
                <w:lang w:eastAsia="en-GB"/>
              </w:rPr>
              <w:pPrChange w:id="2835" w:author="srabhi" w:date="2015-07-20T15:19:00Z">
                <w:pPr>
                  <w:spacing w:line="240" w:lineRule="auto"/>
                  <w:jc w:val="right"/>
                </w:pPr>
              </w:pPrChange>
            </w:pPr>
            <w:del w:id="2836" w:author="srabhi" w:date="2015-07-20T15:19:00Z">
              <w:r w:rsidRPr="003810CD" w:rsidDel="009910DD">
                <w:rPr>
                  <w:rFonts w:ascii="Arial" w:hAnsi="Arial" w:cs="Arial"/>
                  <w:sz w:val="18"/>
                  <w:szCs w:val="18"/>
                  <w:lang w:eastAsia="en-GB"/>
                </w:rPr>
                <w:delText>4</w:delText>
              </w:r>
            </w:del>
          </w:p>
        </w:tc>
        <w:tc>
          <w:tcPr>
            <w:tcW w:w="709" w:type="dxa"/>
            <w:shd w:val="clear" w:color="auto" w:fill="auto"/>
            <w:noWrap/>
            <w:vAlign w:val="center"/>
            <w:hideMark/>
          </w:tcPr>
          <w:p w:rsidR="0008563E" w:rsidRDefault="006E3168" w:rsidP="0008563E">
            <w:pPr>
              <w:spacing w:line="240" w:lineRule="auto"/>
              <w:rPr>
                <w:del w:id="2837" w:author="srabhi" w:date="2015-07-20T15:19:00Z"/>
                <w:rFonts w:ascii="Arial" w:hAnsi="Arial" w:cs="Arial"/>
                <w:sz w:val="18"/>
                <w:szCs w:val="18"/>
                <w:lang w:eastAsia="en-GB"/>
              </w:rPr>
              <w:pPrChange w:id="2838" w:author="srabhi" w:date="2015-07-20T15:19:00Z">
                <w:pPr>
                  <w:spacing w:line="240" w:lineRule="auto"/>
                  <w:jc w:val="right"/>
                </w:pPr>
              </w:pPrChange>
            </w:pPr>
            <w:del w:id="2839" w:author="srabhi" w:date="2015-07-20T15:19:00Z">
              <w:r w:rsidRPr="003810CD" w:rsidDel="009910DD">
                <w:rPr>
                  <w:rFonts w:ascii="Arial" w:hAnsi="Arial" w:cs="Arial"/>
                  <w:sz w:val="18"/>
                  <w:szCs w:val="18"/>
                  <w:lang w:eastAsia="en-GB"/>
                </w:rPr>
                <w:delText>0.99</w:delText>
              </w:r>
            </w:del>
          </w:p>
        </w:tc>
        <w:tc>
          <w:tcPr>
            <w:tcW w:w="567" w:type="dxa"/>
            <w:shd w:val="clear" w:color="auto" w:fill="auto"/>
            <w:noWrap/>
            <w:vAlign w:val="center"/>
            <w:hideMark/>
          </w:tcPr>
          <w:p w:rsidR="0008563E" w:rsidRDefault="006E3168" w:rsidP="0008563E">
            <w:pPr>
              <w:spacing w:line="240" w:lineRule="auto"/>
              <w:rPr>
                <w:del w:id="2840" w:author="srabhi" w:date="2015-07-20T15:19:00Z"/>
                <w:rFonts w:ascii="Arial" w:hAnsi="Arial" w:cs="Arial"/>
                <w:sz w:val="18"/>
                <w:szCs w:val="18"/>
                <w:lang w:eastAsia="en-GB"/>
              </w:rPr>
              <w:pPrChange w:id="2841" w:author="srabhi" w:date="2015-07-20T15:19:00Z">
                <w:pPr>
                  <w:spacing w:line="240" w:lineRule="auto"/>
                  <w:jc w:val="right"/>
                </w:pPr>
              </w:pPrChange>
            </w:pPr>
            <w:del w:id="2842" w:author="srabhi" w:date="2015-07-20T15:19:00Z">
              <w:r w:rsidRPr="003810CD" w:rsidDel="009910DD">
                <w:rPr>
                  <w:rFonts w:ascii="Arial" w:hAnsi="Arial" w:cs="Arial"/>
                  <w:sz w:val="18"/>
                  <w:szCs w:val="18"/>
                  <w:lang w:eastAsia="en-GB"/>
                </w:rPr>
                <w:delText>0.01</w:delText>
              </w:r>
            </w:del>
          </w:p>
        </w:tc>
        <w:tc>
          <w:tcPr>
            <w:tcW w:w="992" w:type="dxa"/>
            <w:shd w:val="clear" w:color="auto" w:fill="auto"/>
            <w:noWrap/>
            <w:vAlign w:val="center"/>
            <w:hideMark/>
          </w:tcPr>
          <w:p w:rsidR="0008563E" w:rsidRDefault="006E3168" w:rsidP="0008563E">
            <w:pPr>
              <w:spacing w:line="240" w:lineRule="auto"/>
              <w:rPr>
                <w:del w:id="2843" w:author="srabhi" w:date="2015-07-20T15:19:00Z"/>
                <w:rFonts w:ascii="Arial" w:hAnsi="Arial" w:cs="Arial"/>
                <w:sz w:val="18"/>
                <w:szCs w:val="18"/>
                <w:lang w:eastAsia="en-GB"/>
              </w:rPr>
              <w:pPrChange w:id="2844" w:author="srabhi" w:date="2015-07-20T15:19:00Z">
                <w:pPr>
                  <w:spacing w:line="240" w:lineRule="auto"/>
                  <w:jc w:val="right"/>
                </w:pPr>
              </w:pPrChange>
            </w:pPr>
            <w:del w:id="2845" w:author="srabhi" w:date="2015-07-20T15:19:00Z">
              <w:r w:rsidRPr="003810CD" w:rsidDel="009910DD">
                <w:rPr>
                  <w:rFonts w:ascii="Arial" w:hAnsi="Arial" w:cs="Arial"/>
                  <w:sz w:val="18"/>
                  <w:szCs w:val="18"/>
                  <w:lang w:eastAsia="en-GB"/>
                </w:rPr>
                <w:delText>25</w:delText>
              </w:r>
            </w:del>
          </w:p>
        </w:tc>
        <w:tc>
          <w:tcPr>
            <w:tcW w:w="1134" w:type="dxa"/>
            <w:shd w:val="clear" w:color="auto" w:fill="auto"/>
            <w:noWrap/>
            <w:vAlign w:val="center"/>
            <w:hideMark/>
          </w:tcPr>
          <w:p w:rsidR="0008563E" w:rsidRDefault="006E3168" w:rsidP="0008563E">
            <w:pPr>
              <w:spacing w:line="240" w:lineRule="auto"/>
              <w:rPr>
                <w:del w:id="2846" w:author="srabhi" w:date="2015-07-20T15:19:00Z"/>
                <w:rFonts w:ascii="Arial" w:hAnsi="Arial" w:cs="Arial"/>
                <w:sz w:val="18"/>
                <w:szCs w:val="18"/>
                <w:lang w:eastAsia="en-GB"/>
              </w:rPr>
              <w:pPrChange w:id="2847" w:author="srabhi" w:date="2015-07-20T15:19:00Z">
                <w:pPr>
                  <w:spacing w:line="240" w:lineRule="auto"/>
                  <w:jc w:val="right"/>
                </w:pPr>
              </w:pPrChange>
            </w:pPr>
            <w:del w:id="2848" w:author="srabhi" w:date="2015-07-20T15:19:00Z">
              <w:r w:rsidRPr="003810CD" w:rsidDel="009910DD">
                <w:rPr>
                  <w:rFonts w:ascii="Arial" w:hAnsi="Arial" w:cs="Arial"/>
                  <w:sz w:val="18"/>
                  <w:szCs w:val="18"/>
                  <w:lang w:eastAsia="en-GB"/>
                </w:rPr>
                <w:delText>7</w:delText>
              </w:r>
            </w:del>
          </w:p>
        </w:tc>
        <w:tc>
          <w:tcPr>
            <w:tcW w:w="709" w:type="dxa"/>
            <w:shd w:val="clear" w:color="auto" w:fill="auto"/>
            <w:noWrap/>
            <w:vAlign w:val="center"/>
            <w:hideMark/>
          </w:tcPr>
          <w:p w:rsidR="0008563E" w:rsidRDefault="006E3168" w:rsidP="0008563E">
            <w:pPr>
              <w:spacing w:line="240" w:lineRule="auto"/>
              <w:rPr>
                <w:del w:id="2849" w:author="srabhi" w:date="2015-07-20T15:19:00Z"/>
                <w:rFonts w:ascii="Arial" w:hAnsi="Arial" w:cs="Arial"/>
                <w:sz w:val="18"/>
                <w:szCs w:val="18"/>
                <w:lang w:eastAsia="en-GB"/>
              </w:rPr>
              <w:pPrChange w:id="2850" w:author="srabhi" w:date="2015-07-20T15:19:00Z">
                <w:pPr>
                  <w:spacing w:line="240" w:lineRule="auto"/>
                  <w:jc w:val="right"/>
                </w:pPr>
              </w:pPrChange>
            </w:pPr>
            <w:del w:id="2851" w:author="srabhi" w:date="2015-07-20T15:19:00Z">
              <w:r w:rsidRPr="003810CD" w:rsidDel="009910DD">
                <w:rPr>
                  <w:rFonts w:ascii="Arial" w:hAnsi="Arial" w:cs="Arial"/>
                  <w:sz w:val="18"/>
                  <w:szCs w:val="18"/>
                  <w:lang w:eastAsia="en-GB"/>
                </w:rPr>
                <w:delText>0.99</w:delText>
              </w:r>
            </w:del>
          </w:p>
        </w:tc>
        <w:tc>
          <w:tcPr>
            <w:tcW w:w="567" w:type="dxa"/>
            <w:shd w:val="clear" w:color="auto" w:fill="auto"/>
            <w:noWrap/>
            <w:vAlign w:val="center"/>
            <w:hideMark/>
          </w:tcPr>
          <w:p w:rsidR="0008563E" w:rsidRDefault="006E3168" w:rsidP="0008563E">
            <w:pPr>
              <w:spacing w:line="240" w:lineRule="auto"/>
              <w:rPr>
                <w:del w:id="2852" w:author="srabhi" w:date="2015-07-20T15:19:00Z"/>
                <w:rFonts w:ascii="Arial" w:hAnsi="Arial" w:cs="Arial"/>
                <w:sz w:val="18"/>
                <w:szCs w:val="18"/>
                <w:lang w:eastAsia="en-GB"/>
              </w:rPr>
              <w:pPrChange w:id="2853" w:author="srabhi" w:date="2015-07-20T15:19:00Z">
                <w:pPr>
                  <w:spacing w:line="240" w:lineRule="auto"/>
                  <w:jc w:val="right"/>
                </w:pPr>
              </w:pPrChange>
            </w:pPr>
            <w:del w:id="2854" w:author="srabhi" w:date="2015-07-20T15:19:00Z">
              <w:r w:rsidRPr="003810CD" w:rsidDel="009910DD">
                <w:rPr>
                  <w:rFonts w:ascii="Arial" w:hAnsi="Arial" w:cs="Arial"/>
                  <w:sz w:val="18"/>
                  <w:szCs w:val="18"/>
                  <w:lang w:eastAsia="en-GB"/>
                </w:rPr>
                <w:delText>0.00</w:delText>
              </w:r>
            </w:del>
          </w:p>
        </w:tc>
        <w:tc>
          <w:tcPr>
            <w:tcW w:w="992" w:type="dxa"/>
            <w:shd w:val="clear" w:color="auto" w:fill="auto"/>
            <w:noWrap/>
            <w:vAlign w:val="center"/>
            <w:hideMark/>
          </w:tcPr>
          <w:p w:rsidR="0008563E" w:rsidRDefault="006E3168" w:rsidP="0008563E">
            <w:pPr>
              <w:spacing w:line="240" w:lineRule="auto"/>
              <w:rPr>
                <w:del w:id="2855" w:author="srabhi" w:date="2015-07-20T15:19:00Z"/>
                <w:rFonts w:ascii="Arial" w:hAnsi="Arial" w:cs="Arial"/>
                <w:sz w:val="18"/>
                <w:szCs w:val="18"/>
                <w:lang w:eastAsia="en-GB"/>
              </w:rPr>
              <w:pPrChange w:id="2856" w:author="srabhi" w:date="2015-07-20T15:19:00Z">
                <w:pPr>
                  <w:spacing w:line="240" w:lineRule="auto"/>
                  <w:jc w:val="right"/>
                </w:pPr>
              </w:pPrChange>
            </w:pPr>
            <w:del w:id="2857" w:author="srabhi" w:date="2015-07-20T15:19:00Z">
              <w:r w:rsidRPr="003810CD" w:rsidDel="009910DD">
                <w:rPr>
                  <w:rFonts w:ascii="Arial" w:hAnsi="Arial" w:cs="Arial"/>
                  <w:sz w:val="18"/>
                  <w:szCs w:val="18"/>
                  <w:lang w:eastAsia="en-GB"/>
                </w:rPr>
                <w:delText>93</w:delText>
              </w:r>
            </w:del>
          </w:p>
        </w:tc>
        <w:tc>
          <w:tcPr>
            <w:tcW w:w="1134" w:type="dxa"/>
            <w:shd w:val="clear" w:color="auto" w:fill="auto"/>
            <w:noWrap/>
            <w:vAlign w:val="center"/>
            <w:hideMark/>
          </w:tcPr>
          <w:p w:rsidR="0008563E" w:rsidRDefault="006E3168" w:rsidP="0008563E">
            <w:pPr>
              <w:spacing w:line="240" w:lineRule="auto"/>
              <w:rPr>
                <w:del w:id="2858" w:author="srabhi" w:date="2015-07-20T15:19:00Z"/>
                <w:rFonts w:ascii="Arial" w:hAnsi="Arial" w:cs="Arial"/>
                <w:sz w:val="18"/>
                <w:szCs w:val="18"/>
                <w:lang w:eastAsia="en-GB"/>
              </w:rPr>
              <w:pPrChange w:id="2859" w:author="srabhi" w:date="2015-07-20T15:19:00Z">
                <w:pPr>
                  <w:spacing w:line="240" w:lineRule="auto"/>
                  <w:jc w:val="right"/>
                </w:pPr>
              </w:pPrChange>
            </w:pPr>
            <w:del w:id="2860" w:author="srabhi" w:date="2015-07-20T15:19:00Z">
              <w:r w:rsidRPr="003810CD" w:rsidDel="009910DD">
                <w:rPr>
                  <w:rFonts w:ascii="Arial" w:hAnsi="Arial" w:cs="Arial"/>
                  <w:sz w:val="18"/>
                  <w:szCs w:val="18"/>
                  <w:lang w:eastAsia="en-GB"/>
                </w:rPr>
                <w:delText>9</w:delText>
              </w:r>
            </w:del>
          </w:p>
        </w:tc>
        <w:tc>
          <w:tcPr>
            <w:tcW w:w="709" w:type="dxa"/>
            <w:shd w:val="clear" w:color="auto" w:fill="auto"/>
            <w:noWrap/>
            <w:vAlign w:val="center"/>
            <w:hideMark/>
          </w:tcPr>
          <w:p w:rsidR="0008563E" w:rsidRDefault="006E3168" w:rsidP="0008563E">
            <w:pPr>
              <w:spacing w:line="240" w:lineRule="auto"/>
              <w:rPr>
                <w:del w:id="2861" w:author="srabhi" w:date="2015-07-20T15:19:00Z"/>
                <w:rFonts w:ascii="Arial" w:hAnsi="Arial" w:cs="Arial"/>
                <w:sz w:val="18"/>
                <w:szCs w:val="18"/>
                <w:lang w:eastAsia="en-GB"/>
              </w:rPr>
              <w:pPrChange w:id="2862" w:author="srabhi" w:date="2015-07-20T15:19:00Z">
                <w:pPr>
                  <w:spacing w:line="240" w:lineRule="auto"/>
                  <w:jc w:val="right"/>
                </w:pPr>
              </w:pPrChange>
            </w:pPr>
            <w:del w:id="2863" w:author="srabhi" w:date="2015-07-20T15:19:00Z">
              <w:r w:rsidRPr="003810CD" w:rsidDel="009910DD">
                <w:rPr>
                  <w:rFonts w:ascii="Arial" w:hAnsi="Arial" w:cs="Arial"/>
                  <w:sz w:val="18"/>
                  <w:szCs w:val="18"/>
                  <w:lang w:eastAsia="en-GB"/>
                </w:rPr>
                <w:delText>0.99</w:delText>
              </w:r>
            </w:del>
          </w:p>
        </w:tc>
        <w:tc>
          <w:tcPr>
            <w:tcW w:w="567" w:type="dxa"/>
            <w:shd w:val="clear" w:color="auto" w:fill="auto"/>
            <w:noWrap/>
            <w:vAlign w:val="center"/>
            <w:hideMark/>
          </w:tcPr>
          <w:p w:rsidR="0008563E" w:rsidRDefault="006E3168" w:rsidP="0008563E">
            <w:pPr>
              <w:spacing w:line="240" w:lineRule="auto"/>
              <w:rPr>
                <w:del w:id="2864" w:author="srabhi" w:date="2015-07-20T15:19:00Z"/>
                <w:rFonts w:ascii="Arial" w:hAnsi="Arial" w:cs="Arial"/>
                <w:sz w:val="18"/>
                <w:szCs w:val="18"/>
                <w:lang w:eastAsia="en-GB"/>
              </w:rPr>
              <w:pPrChange w:id="2865" w:author="srabhi" w:date="2015-07-20T15:19:00Z">
                <w:pPr>
                  <w:spacing w:line="240" w:lineRule="auto"/>
                  <w:jc w:val="right"/>
                </w:pPr>
              </w:pPrChange>
            </w:pPr>
            <w:del w:id="2866" w:author="srabhi" w:date="2015-07-20T15:19:00Z">
              <w:r w:rsidRPr="003810CD" w:rsidDel="009910DD">
                <w:rPr>
                  <w:rFonts w:ascii="Arial" w:hAnsi="Arial" w:cs="Arial"/>
                  <w:sz w:val="18"/>
                  <w:szCs w:val="18"/>
                  <w:lang w:eastAsia="en-GB"/>
                </w:rPr>
                <w:delText>0.00</w:delText>
              </w:r>
            </w:del>
          </w:p>
        </w:tc>
        <w:tc>
          <w:tcPr>
            <w:tcW w:w="1212" w:type="dxa"/>
            <w:shd w:val="clear" w:color="auto" w:fill="auto"/>
            <w:noWrap/>
            <w:vAlign w:val="center"/>
            <w:hideMark/>
          </w:tcPr>
          <w:p w:rsidR="0008563E" w:rsidRDefault="006E3168" w:rsidP="0008563E">
            <w:pPr>
              <w:spacing w:line="240" w:lineRule="auto"/>
              <w:rPr>
                <w:del w:id="2867" w:author="srabhi" w:date="2015-07-20T15:19:00Z"/>
                <w:rFonts w:ascii="Arial" w:hAnsi="Arial" w:cs="Arial"/>
                <w:sz w:val="18"/>
                <w:szCs w:val="18"/>
                <w:lang w:eastAsia="en-GB"/>
              </w:rPr>
              <w:pPrChange w:id="2868" w:author="srabhi" w:date="2015-07-20T15:19:00Z">
                <w:pPr>
                  <w:spacing w:line="240" w:lineRule="auto"/>
                  <w:jc w:val="right"/>
                </w:pPr>
              </w:pPrChange>
            </w:pPr>
            <w:del w:id="2869" w:author="srabhi" w:date="2015-07-20T15:19:00Z">
              <w:r w:rsidRPr="003810CD" w:rsidDel="009910DD">
                <w:rPr>
                  <w:rFonts w:ascii="Arial" w:hAnsi="Arial" w:cs="Arial"/>
                  <w:sz w:val="18"/>
                  <w:szCs w:val="18"/>
                  <w:lang w:eastAsia="en-GB"/>
                </w:rPr>
                <w:delText>0.99</w:delText>
              </w:r>
            </w:del>
          </w:p>
        </w:tc>
        <w:tc>
          <w:tcPr>
            <w:tcW w:w="1151" w:type="dxa"/>
            <w:shd w:val="clear" w:color="auto" w:fill="auto"/>
            <w:noWrap/>
            <w:vAlign w:val="center"/>
            <w:hideMark/>
          </w:tcPr>
          <w:p w:rsidR="0008563E" w:rsidRDefault="006E3168" w:rsidP="0008563E">
            <w:pPr>
              <w:spacing w:line="240" w:lineRule="auto"/>
              <w:rPr>
                <w:del w:id="2870" w:author="srabhi" w:date="2015-07-20T15:19:00Z"/>
                <w:rFonts w:ascii="Arial" w:hAnsi="Arial" w:cs="Arial"/>
                <w:sz w:val="18"/>
                <w:szCs w:val="18"/>
                <w:lang w:eastAsia="en-GB"/>
              </w:rPr>
              <w:pPrChange w:id="2871" w:author="srabhi" w:date="2015-07-20T15:19:00Z">
                <w:pPr>
                  <w:spacing w:line="240" w:lineRule="auto"/>
                  <w:jc w:val="right"/>
                </w:pPr>
              </w:pPrChange>
            </w:pPr>
            <w:del w:id="2872" w:author="srabhi" w:date="2015-07-20T15:19:00Z">
              <w:r w:rsidRPr="003810CD" w:rsidDel="009910DD">
                <w:rPr>
                  <w:rFonts w:ascii="Arial" w:hAnsi="Arial" w:cs="Arial"/>
                  <w:sz w:val="18"/>
                  <w:szCs w:val="18"/>
                  <w:lang w:eastAsia="en-GB"/>
                </w:rPr>
                <w:delText>0.00</w:delText>
              </w:r>
            </w:del>
          </w:p>
        </w:tc>
        <w:tc>
          <w:tcPr>
            <w:tcW w:w="1053" w:type="dxa"/>
            <w:shd w:val="clear" w:color="auto" w:fill="auto"/>
            <w:noWrap/>
            <w:vAlign w:val="center"/>
            <w:hideMark/>
          </w:tcPr>
          <w:p w:rsidR="0008563E" w:rsidRDefault="006E3168" w:rsidP="0008563E">
            <w:pPr>
              <w:spacing w:line="240" w:lineRule="auto"/>
              <w:rPr>
                <w:del w:id="2873" w:author="srabhi" w:date="2015-07-20T15:19:00Z"/>
                <w:rFonts w:ascii="Arial" w:hAnsi="Arial" w:cs="Arial"/>
                <w:sz w:val="18"/>
                <w:szCs w:val="18"/>
                <w:lang w:eastAsia="en-GB"/>
              </w:rPr>
              <w:pPrChange w:id="2874" w:author="srabhi" w:date="2015-07-20T15:19:00Z">
                <w:pPr>
                  <w:spacing w:line="240" w:lineRule="auto"/>
                  <w:jc w:val="right"/>
                </w:pPr>
              </w:pPrChange>
            </w:pPr>
            <w:del w:id="2875" w:author="srabhi" w:date="2015-07-20T15:19:00Z">
              <w:r w:rsidRPr="003810CD" w:rsidDel="009910DD">
                <w:rPr>
                  <w:rFonts w:ascii="Arial" w:hAnsi="Arial" w:cs="Arial"/>
                  <w:sz w:val="18"/>
                  <w:szCs w:val="18"/>
                  <w:lang w:eastAsia="en-GB"/>
                </w:rPr>
                <w:delText>0.99</w:delText>
              </w:r>
            </w:del>
          </w:p>
        </w:tc>
        <w:tc>
          <w:tcPr>
            <w:tcW w:w="1151" w:type="dxa"/>
            <w:shd w:val="clear" w:color="auto" w:fill="auto"/>
            <w:noWrap/>
            <w:vAlign w:val="center"/>
            <w:hideMark/>
          </w:tcPr>
          <w:p w:rsidR="0008563E" w:rsidRDefault="006E3168" w:rsidP="0008563E">
            <w:pPr>
              <w:spacing w:line="240" w:lineRule="auto"/>
              <w:rPr>
                <w:del w:id="2876" w:author="srabhi" w:date="2015-07-20T15:19:00Z"/>
                <w:rFonts w:ascii="Arial" w:hAnsi="Arial" w:cs="Arial"/>
                <w:sz w:val="18"/>
                <w:szCs w:val="18"/>
                <w:lang w:eastAsia="en-GB"/>
              </w:rPr>
              <w:pPrChange w:id="2877" w:author="srabhi" w:date="2015-07-20T15:19:00Z">
                <w:pPr>
                  <w:spacing w:line="240" w:lineRule="auto"/>
                  <w:jc w:val="right"/>
                </w:pPr>
              </w:pPrChange>
            </w:pPr>
            <w:del w:id="2878" w:author="srabhi" w:date="2015-07-20T15:19:00Z">
              <w:r w:rsidRPr="003810CD" w:rsidDel="009910DD">
                <w:rPr>
                  <w:rFonts w:ascii="Arial" w:hAnsi="Arial" w:cs="Arial"/>
                  <w:sz w:val="18"/>
                  <w:szCs w:val="18"/>
                  <w:lang w:eastAsia="en-GB"/>
                </w:rPr>
                <w:delText>0.01</w:delText>
              </w:r>
            </w:del>
          </w:p>
        </w:tc>
      </w:tr>
      <w:tr w:rsidR="00120BBB" w:rsidRPr="00240276" w:rsidDel="009910DD" w:rsidTr="00120BBB">
        <w:trPr>
          <w:trHeight w:val="181"/>
          <w:del w:id="2879" w:author="srabhi" w:date="2015-07-20T15:19:00Z"/>
        </w:trPr>
        <w:tc>
          <w:tcPr>
            <w:tcW w:w="1809" w:type="dxa"/>
            <w:shd w:val="clear" w:color="auto" w:fill="auto"/>
            <w:noWrap/>
            <w:hideMark/>
          </w:tcPr>
          <w:p w:rsidR="006E3168" w:rsidRPr="00120BBB" w:rsidDel="009910DD" w:rsidRDefault="006E3168" w:rsidP="009910DD">
            <w:pPr>
              <w:spacing w:line="240" w:lineRule="auto"/>
              <w:rPr>
                <w:del w:id="2880" w:author="srabhi" w:date="2015-07-20T15:19:00Z"/>
                <w:rFonts w:ascii="Arial" w:hAnsi="Arial" w:cs="Arial"/>
                <w:b/>
                <w:sz w:val="20"/>
                <w:szCs w:val="20"/>
                <w:lang w:eastAsia="en-GB"/>
              </w:rPr>
            </w:pPr>
            <w:bookmarkStart w:id="2881" w:name="OLE_LINK6"/>
            <w:del w:id="2882" w:author="srabhi" w:date="2015-07-20T15:19:00Z">
              <w:r w:rsidRPr="00120BBB" w:rsidDel="009910DD">
                <w:rPr>
                  <w:rFonts w:ascii="Arial" w:hAnsi="Arial" w:cs="Arial"/>
                  <w:b/>
                  <w:sz w:val="20"/>
                  <w:szCs w:val="20"/>
                  <w:lang w:eastAsia="en-GB"/>
                </w:rPr>
                <w:delText>Corticosteroid use within 90 days pre-</w:delText>
              </w:r>
              <w:bookmarkEnd w:id="2881"/>
              <w:r w:rsidRPr="00120BBB" w:rsidDel="009910DD">
                <w:rPr>
                  <w:rFonts w:ascii="Arial" w:hAnsi="Arial" w:cs="Arial"/>
                  <w:b/>
                  <w:sz w:val="20"/>
                  <w:szCs w:val="20"/>
                  <w:lang w:eastAsia="en-GB"/>
                </w:rPr>
                <w:delText>index</w:delText>
              </w:r>
            </w:del>
          </w:p>
        </w:tc>
        <w:tc>
          <w:tcPr>
            <w:tcW w:w="1134" w:type="dxa"/>
            <w:shd w:val="clear" w:color="auto" w:fill="auto"/>
            <w:noWrap/>
            <w:vAlign w:val="center"/>
            <w:hideMark/>
          </w:tcPr>
          <w:p w:rsidR="0008563E" w:rsidRDefault="006E3168" w:rsidP="0008563E">
            <w:pPr>
              <w:spacing w:line="240" w:lineRule="auto"/>
              <w:rPr>
                <w:del w:id="2883" w:author="srabhi" w:date="2015-07-20T15:19:00Z"/>
                <w:rFonts w:ascii="Arial" w:hAnsi="Arial" w:cs="Arial"/>
                <w:sz w:val="18"/>
                <w:szCs w:val="18"/>
                <w:lang w:eastAsia="en-GB"/>
              </w:rPr>
              <w:pPrChange w:id="2884" w:author="srabhi" w:date="2015-07-20T15:19:00Z">
                <w:pPr>
                  <w:spacing w:line="240" w:lineRule="auto"/>
                  <w:jc w:val="right"/>
                </w:pPr>
              </w:pPrChange>
            </w:pPr>
            <w:del w:id="2885" w:author="srabhi" w:date="2015-07-20T15:19:00Z">
              <w:r w:rsidRPr="003810CD" w:rsidDel="009910DD">
                <w:rPr>
                  <w:rFonts w:ascii="Arial" w:hAnsi="Arial" w:cs="Arial"/>
                  <w:sz w:val="18"/>
                  <w:szCs w:val="18"/>
                  <w:lang w:eastAsia="en-GB"/>
                </w:rPr>
                <w:delText>68</w:delText>
              </w:r>
            </w:del>
          </w:p>
        </w:tc>
        <w:tc>
          <w:tcPr>
            <w:tcW w:w="709" w:type="dxa"/>
            <w:shd w:val="clear" w:color="auto" w:fill="auto"/>
            <w:noWrap/>
            <w:vAlign w:val="center"/>
            <w:hideMark/>
          </w:tcPr>
          <w:p w:rsidR="0008563E" w:rsidRDefault="006E3168" w:rsidP="0008563E">
            <w:pPr>
              <w:spacing w:line="240" w:lineRule="auto"/>
              <w:rPr>
                <w:del w:id="2886" w:author="srabhi" w:date="2015-07-20T15:19:00Z"/>
                <w:rFonts w:ascii="Arial" w:hAnsi="Arial" w:cs="Arial"/>
                <w:sz w:val="18"/>
                <w:szCs w:val="18"/>
                <w:lang w:eastAsia="en-GB"/>
              </w:rPr>
              <w:pPrChange w:id="2887" w:author="srabhi" w:date="2015-07-20T15:19:00Z">
                <w:pPr>
                  <w:spacing w:line="240" w:lineRule="auto"/>
                  <w:jc w:val="right"/>
                </w:pPr>
              </w:pPrChange>
            </w:pPr>
            <w:del w:id="2888" w:author="srabhi" w:date="2015-07-20T15:19:00Z">
              <w:r w:rsidRPr="003810CD" w:rsidDel="009910DD">
                <w:rPr>
                  <w:rFonts w:ascii="Arial" w:hAnsi="Arial" w:cs="Arial"/>
                  <w:sz w:val="18"/>
                  <w:szCs w:val="18"/>
                  <w:lang w:eastAsia="en-GB"/>
                </w:rPr>
                <w:delText>1.55</w:delText>
              </w:r>
            </w:del>
          </w:p>
        </w:tc>
        <w:tc>
          <w:tcPr>
            <w:tcW w:w="567" w:type="dxa"/>
            <w:shd w:val="clear" w:color="auto" w:fill="auto"/>
            <w:noWrap/>
            <w:vAlign w:val="center"/>
            <w:hideMark/>
          </w:tcPr>
          <w:p w:rsidR="0008563E" w:rsidRDefault="006E3168" w:rsidP="0008563E">
            <w:pPr>
              <w:spacing w:line="240" w:lineRule="auto"/>
              <w:rPr>
                <w:del w:id="2889" w:author="srabhi" w:date="2015-07-20T15:19:00Z"/>
                <w:rFonts w:ascii="Arial" w:hAnsi="Arial" w:cs="Arial"/>
                <w:sz w:val="18"/>
                <w:szCs w:val="18"/>
                <w:lang w:eastAsia="en-GB"/>
              </w:rPr>
              <w:pPrChange w:id="2890" w:author="srabhi" w:date="2015-07-20T15:19:00Z">
                <w:pPr>
                  <w:spacing w:line="240" w:lineRule="auto"/>
                  <w:jc w:val="right"/>
                </w:pPr>
              </w:pPrChange>
            </w:pPr>
            <w:del w:id="2891" w:author="srabhi" w:date="2015-07-20T15:19:00Z">
              <w:r w:rsidRPr="003810CD" w:rsidDel="009910DD">
                <w:rPr>
                  <w:rFonts w:ascii="Arial" w:hAnsi="Arial" w:cs="Arial"/>
                  <w:sz w:val="18"/>
                  <w:szCs w:val="18"/>
                  <w:lang w:eastAsia="en-GB"/>
                </w:rPr>
                <w:delText>0.24</w:delText>
              </w:r>
            </w:del>
          </w:p>
        </w:tc>
        <w:tc>
          <w:tcPr>
            <w:tcW w:w="992" w:type="dxa"/>
            <w:shd w:val="clear" w:color="auto" w:fill="auto"/>
            <w:noWrap/>
            <w:vAlign w:val="center"/>
            <w:hideMark/>
          </w:tcPr>
          <w:p w:rsidR="0008563E" w:rsidRDefault="006E3168" w:rsidP="0008563E">
            <w:pPr>
              <w:spacing w:line="240" w:lineRule="auto"/>
              <w:rPr>
                <w:del w:id="2892" w:author="srabhi" w:date="2015-07-20T15:19:00Z"/>
                <w:rFonts w:ascii="Arial" w:hAnsi="Arial" w:cs="Arial"/>
                <w:sz w:val="18"/>
                <w:szCs w:val="18"/>
                <w:lang w:eastAsia="en-GB"/>
              </w:rPr>
              <w:pPrChange w:id="2893" w:author="srabhi" w:date="2015-07-20T15:19:00Z">
                <w:pPr>
                  <w:spacing w:line="240" w:lineRule="auto"/>
                  <w:jc w:val="right"/>
                </w:pPr>
              </w:pPrChange>
            </w:pPr>
            <w:del w:id="2894" w:author="srabhi" w:date="2015-07-20T15:19:00Z">
              <w:r w:rsidRPr="003810CD" w:rsidDel="009910DD">
                <w:rPr>
                  <w:rFonts w:ascii="Arial" w:hAnsi="Arial" w:cs="Arial"/>
                  <w:sz w:val="18"/>
                  <w:szCs w:val="18"/>
                  <w:lang w:eastAsia="en-GB"/>
                </w:rPr>
                <w:delText>88</w:delText>
              </w:r>
            </w:del>
          </w:p>
        </w:tc>
        <w:tc>
          <w:tcPr>
            <w:tcW w:w="1134" w:type="dxa"/>
            <w:shd w:val="clear" w:color="auto" w:fill="auto"/>
            <w:noWrap/>
            <w:vAlign w:val="center"/>
            <w:hideMark/>
          </w:tcPr>
          <w:p w:rsidR="0008563E" w:rsidRDefault="006E3168" w:rsidP="0008563E">
            <w:pPr>
              <w:spacing w:line="240" w:lineRule="auto"/>
              <w:rPr>
                <w:del w:id="2895" w:author="srabhi" w:date="2015-07-20T15:19:00Z"/>
                <w:rFonts w:ascii="Arial" w:hAnsi="Arial" w:cs="Arial"/>
                <w:sz w:val="18"/>
                <w:szCs w:val="18"/>
                <w:lang w:eastAsia="en-GB"/>
              </w:rPr>
              <w:pPrChange w:id="2896" w:author="srabhi" w:date="2015-07-20T15:19:00Z">
                <w:pPr>
                  <w:spacing w:line="240" w:lineRule="auto"/>
                  <w:jc w:val="right"/>
                </w:pPr>
              </w:pPrChange>
            </w:pPr>
            <w:del w:id="2897" w:author="srabhi" w:date="2015-07-20T15:19:00Z">
              <w:r w:rsidRPr="003810CD" w:rsidDel="009910DD">
                <w:rPr>
                  <w:rFonts w:ascii="Arial" w:hAnsi="Arial" w:cs="Arial"/>
                  <w:sz w:val="18"/>
                  <w:szCs w:val="18"/>
                  <w:lang w:eastAsia="en-GB"/>
                </w:rPr>
                <w:delText>75</w:delText>
              </w:r>
            </w:del>
          </w:p>
        </w:tc>
        <w:tc>
          <w:tcPr>
            <w:tcW w:w="709" w:type="dxa"/>
            <w:shd w:val="clear" w:color="auto" w:fill="auto"/>
            <w:noWrap/>
            <w:vAlign w:val="center"/>
            <w:hideMark/>
          </w:tcPr>
          <w:p w:rsidR="0008563E" w:rsidRDefault="006E3168" w:rsidP="0008563E">
            <w:pPr>
              <w:spacing w:line="240" w:lineRule="auto"/>
              <w:rPr>
                <w:del w:id="2898" w:author="srabhi" w:date="2015-07-20T15:19:00Z"/>
                <w:rFonts w:ascii="Arial" w:hAnsi="Arial" w:cs="Arial"/>
                <w:sz w:val="18"/>
                <w:szCs w:val="18"/>
                <w:lang w:eastAsia="en-GB"/>
              </w:rPr>
              <w:pPrChange w:id="2899" w:author="srabhi" w:date="2015-07-20T15:19:00Z">
                <w:pPr>
                  <w:spacing w:line="240" w:lineRule="auto"/>
                  <w:jc w:val="right"/>
                </w:pPr>
              </w:pPrChange>
            </w:pPr>
            <w:del w:id="2900" w:author="srabhi" w:date="2015-07-20T15:19:00Z">
              <w:r w:rsidRPr="003810CD" w:rsidDel="009910DD">
                <w:rPr>
                  <w:rFonts w:ascii="Arial" w:hAnsi="Arial" w:cs="Arial"/>
                  <w:sz w:val="18"/>
                  <w:szCs w:val="18"/>
                  <w:lang w:eastAsia="en-GB"/>
                </w:rPr>
                <w:delText>1.67</w:delText>
              </w:r>
            </w:del>
          </w:p>
        </w:tc>
        <w:tc>
          <w:tcPr>
            <w:tcW w:w="567" w:type="dxa"/>
            <w:shd w:val="clear" w:color="auto" w:fill="auto"/>
            <w:noWrap/>
            <w:vAlign w:val="center"/>
            <w:hideMark/>
          </w:tcPr>
          <w:p w:rsidR="0008563E" w:rsidRDefault="006E3168" w:rsidP="0008563E">
            <w:pPr>
              <w:spacing w:line="240" w:lineRule="auto"/>
              <w:rPr>
                <w:del w:id="2901" w:author="srabhi" w:date="2015-07-20T15:19:00Z"/>
                <w:rFonts w:ascii="Arial" w:hAnsi="Arial" w:cs="Arial"/>
                <w:sz w:val="18"/>
                <w:szCs w:val="18"/>
                <w:lang w:eastAsia="en-GB"/>
              </w:rPr>
              <w:pPrChange w:id="2902" w:author="srabhi" w:date="2015-07-20T15:19:00Z">
                <w:pPr>
                  <w:spacing w:line="240" w:lineRule="auto"/>
                  <w:jc w:val="right"/>
                </w:pPr>
              </w:pPrChange>
            </w:pPr>
            <w:del w:id="2903" w:author="srabhi" w:date="2015-07-20T15:19:00Z">
              <w:r w:rsidRPr="003810CD" w:rsidDel="009910DD">
                <w:rPr>
                  <w:rFonts w:ascii="Arial" w:hAnsi="Arial" w:cs="Arial"/>
                  <w:sz w:val="18"/>
                  <w:szCs w:val="18"/>
                  <w:lang w:eastAsia="en-GB"/>
                </w:rPr>
                <w:delText>0.20</w:delText>
              </w:r>
            </w:del>
          </w:p>
        </w:tc>
        <w:tc>
          <w:tcPr>
            <w:tcW w:w="992" w:type="dxa"/>
            <w:shd w:val="clear" w:color="auto" w:fill="auto"/>
            <w:noWrap/>
            <w:vAlign w:val="center"/>
            <w:hideMark/>
          </w:tcPr>
          <w:p w:rsidR="0008563E" w:rsidRDefault="006E3168" w:rsidP="0008563E">
            <w:pPr>
              <w:spacing w:line="240" w:lineRule="auto"/>
              <w:rPr>
                <w:del w:id="2904" w:author="srabhi" w:date="2015-07-20T15:19:00Z"/>
                <w:rFonts w:ascii="Arial" w:hAnsi="Arial" w:cs="Arial"/>
                <w:sz w:val="18"/>
                <w:szCs w:val="18"/>
                <w:lang w:eastAsia="en-GB"/>
              </w:rPr>
              <w:pPrChange w:id="2905" w:author="srabhi" w:date="2015-07-20T15:19:00Z">
                <w:pPr>
                  <w:spacing w:line="240" w:lineRule="auto"/>
                  <w:jc w:val="right"/>
                </w:pPr>
              </w:pPrChange>
            </w:pPr>
            <w:del w:id="2906" w:author="srabhi" w:date="2015-07-20T15:19:00Z">
              <w:r w:rsidRPr="003810CD" w:rsidDel="009910DD">
                <w:rPr>
                  <w:rFonts w:ascii="Arial" w:hAnsi="Arial" w:cs="Arial"/>
                  <w:sz w:val="18"/>
                  <w:szCs w:val="18"/>
                  <w:lang w:eastAsia="en-GB"/>
                </w:rPr>
                <w:delText>95</w:delText>
              </w:r>
            </w:del>
          </w:p>
        </w:tc>
        <w:tc>
          <w:tcPr>
            <w:tcW w:w="1134" w:type="dxa"/>
            <w:shd w:val="clear" w:color="auto" w:fill="auto"/>
            <w:noWrap/>
            <w:vAlign w:val="center"/>
            <w:hideMark/>
          </w:tcPr>
          <w:p w:rsidR="0008563E" w:rsidRDefault="006E3168" w:rsidP="0008563E">
            <w:pPr>
              <w:spacing w:line="240" w:lineRule="auto"/>
              <w:rPr>
                <w:del w:id="2907" w:author="srabhi" w:date="2015-07-20T15:19:00Z"/>
                <w:rFonts w:ascii="Arial" w:hAnsi="Arial" w:cs="Arial"/>
                <w:sz w:val="18"/>
                <w:szCs w:val="18"/>
                <w:lang w:eastAsia="en-GB"/>
              </w:rPr>
              <w:pPrChange w:id="2908" w:author="srabhi" w:date="2015-07-20T15:19:00Z">
                <w:pPr>
                  <w:spacing w:line="240" w:lineRule="auto"/>
                  <w:jc w:val="right"/>
                </w:pPr>
              </w:pPrChange>
            </w:pPr>
            <w:del w:id="2909" w:author="srabhi" w:date="2015-07-20T15:19:00Z">
              <w:r w:rsidRPr="003810CD" w:rsidDel="009910DD">
                <w:rPr>
                  <w:rFonts w:ascii="Arial" w:hAnsi="Arial" w:cs="Arial"/>
                  <w:sz w:val="18"/>
                  <w:szCs w:val="18"/>
                  <w:lang w:eastAsia="en-GB"/>
                </w:rPr>
                <w:delText>70</w:delText>
              </w:r>
            </w:del>
          </w:p>
        </w:tc>
        <w:tc>
          <w:tcPr>
            <w:tcW w:w="709" w:type="dxa"/>
            <w:shd w:val="clear" w:color="auto" w:fill="auto"/>
            <w:noWrap/>
            <w:vAlign w:val="center"/>
            <w:hideMark/>
          </w:tcPr>
          <w:p w:rsidR="0008563E" w:rsidRDefault="006E3168" w:rsidP="0008563E">
            <w:pPr>
              <w:spacing w:line="240" w:lineRule="auto"/>
              <w:rPr>
                <w:del w:id="2910" w:author="srabhi" w:date="2015-07-20T15:19:00Z"/>
                <w:rFonts w:ascii="Arial" w:hAnsi="Arial" w:cs="Arial"/>
                <w:sz w:val="18"/>
                <w:szCs w:val="18"/>
                <w:lang w:eastAsia="en-GB"/>
              </w:rPr>
              <w:pPrChange w:id="2911" w:author="srabhi" w:date="2015-07-20T15:19:00Z">
                <w:pPr>
                  <w:spacing w:line="240" w:lineRule="auto"/>
                  <w:jc w:val="right"/>
                </w:pPr>
              </w:pPrChange>
            </w:pPr>
            <w:del w:id="2912" w:author="srabhi" w:date="2015-07-20T15:19:00Z">
              <w:r w:rsidRPr="003810CD" w:rsidDel="009910DD">
                <w:rPr>
                  <w:rFonts w:ascii="Arial" w:hAnsi="Arial" w:cs="Arial"/>
                  <w:sz w:val="18"/>
                  <w:szCs w:val="18"/>
                  <w:lang w:eastAsia="en-GB"/>
                </w:rPr>
                <w:delText>1.39</w:delText>
              </w:r>
            </w:del>
          </w:p>
        </w:tc>
        <w:tc>
          <w:tcPr>
            <w:tcW w:w="567" w:type="dxa"/>
            <w:shd w:val="clear" w:color="auto" w:fill="auto"/>
            <w:noWrap/>
            <w:vAlign w:val="center"/>
            <w:hideMark/>
          </w:tcPr>
          <w:p w:rsidR="0008563E" w:rsidRDefault="006E3168" w:rsidP="0008563E">
            <w:pPr>
              <w:spacing w:line="240" w:lineRule="auto"/>
              <w:rPr>
                <w:del w:id="2913" w:author="srabhi" w:date="2015-07-20T15:19:00Z"/>
                <w:rFonts w:ascii="Arial" w:hAnsi="Arial" w:cs="Arial"/>
                <w:sz w:val="18"/>
                <w:szCs w:val="18"/>
                <w:lang w:eastAsia="en-GB"/>
              </w:rPr>
              <w:pPrChange w:id="2914" w:author="srabhi" w:date="2015-07-20T15:19:00Z">
                <w:pPr>
                  <w:spacing w:line="240" w:lineRule="auto"/>
                  <w:jc w:val="right"/>
                </w:pPr>
              </w:pPrChange>
            </w:pPr>
            <w:del w:id="2915" w:author="srabhi" w:date="2015-07-20T15:19:00Z">
              <w:r w:rsidRPr="003810CD" w:rsidDel="009910DD">
                <w:rPr>
                  <w:rFonts w:ascii="Arial" w:hAnsi="Arial" w:cs="Arial"/>
                  <w:sz w:val="18"/>
                  <w:szCs w:val="18"/>
                  <w:lang w:eastAsia="en-GB"/>
                </w:rPr>
                <w:delText>0.19</w:delText>
              </w:r>
            </w:del>
          </w:p>
        </w:tc>
        <w:tc>
          <w:tcPr>
            <w:tcW w:w="1212" w:type="dxa"/>
            <w:shd w:val="clear" w:color="auto" w:fill="auto"/>
            <w:noWrap/>
            <w:vAlign w:val="center"/>
            <w:hideMark/>
          </w:tcPr>
          <w:p w:rsidR="0008563E" w:rsidRDefault="006E3168" w:rsidP="0008563E">
            <w:pPr>
              <w:spacing w:line="240" w:lineRule="auto"/>
              <w:rPr>
                <w:del w:id="2916" w:author="srabhi" w:date="2015-07-20T15:19:00Z"/>
                <w:rFonts w:ascii="Arial" w:hAnsi="Arial" w:cs="Arial"/>
                <w:sz w:val="18"/>
                <w:szCs w:val="18"/>
                <w:lang w:eastAsia="en-GB"/>
              </w:rPr>
              <w:pPrChange w:id="2917" w:author="srabhi" w:date="2015-07-20T15:19:00Z">
                <w:pPr>
                  <w:spacing w:line="240" w:lineRule="auto"/>
                  <w:jc w:val="right"/>
                </w:pPr>
              </w:pPrChange>
            </w:pPr>
            <w:del w:id="2918" w:author="srabhi" w:date="2015-07-20T15:19:00Z">
              <w:r w:rsidRPr="003810CD" w:rsidDel="009910DD">
                <w:rPr>
                  <w:rFonts w:ascii="Arial" w:hAnsi="Arial" w:cs="Arial"/>
                  <w:sz w:val="18"/>
                  <w:szCs w:val="18"/>
                  <w:lang w:eastAsia="en-GB"/>
                </w:rPr>
                <w:delText>1.58</w:delText>
              </w:r>
            </w:del>
          </w:p>
        </w:tc>
        <w:tc>
          <w:tcPr>
            <w:tcW w:w="1151" w:type="dxa"/>
            <w:shd w:val="clear" w:color="auto" w:fill="auto"/>
            <w:noWrap/>
            <w:vAlign w:val="center"/>
            <w:hideMark/>
          </w:tcPr>
          <w:p w:rsidR="0008563E" w:rsidRDefault="006E3168" w:rsidP="0008563E">
            <w:pPr>
              <w:spacing w:line="240" w:lineRule="auto"/>
              <w:rPr>
                <w:del w:id="2919" w:author="srabhi" w:date="2015-07-20T15:19:00Z"/>
                <w:rFonts w:ascii="Arial" w:hAnsi="Arial" w:cs="Arial"/>
                <w:sz w:val="18"/>
                <w:szCs w:val="18"/>
                <w:lang w:eastAsia="en-GB"/>
              </w:rPr>
              <w:pPrChange w:id="2920" w:author="srabhi" w:date="2015-07-20T15:19:00Z">
                <w:pPr>
                  <w:spacing w:line="240" w:lineRule="auto"/>
                  <w:jc w:val="right"/>
                </w:pPr>
              </w:pPrChange>
            </w:pPr>
            <w:del w:id="2921" w:author="srabhi" w:date="2015-07-20T15:19:00Z">
              <w:r w:rsidRPr="003810CD" w:rsidDel="009910DD">
                <w:rPr>
                  <w:rFonts w:ascii="Arial" w:hAnsi="Arial" w:cs="Arial"/>
                  <w:sz w:val="18"/>
                  <w:szCs w:val="18"/>
                  <w:lang w:eastAsia="en-GB"/>
                </w:rPr>
                <w:delText>-0.19</w:delText>
              </w:r>
            </w:del>
          </w:p>
        </w:tc>
        <w:tc>
          <w:tcPr>
            <w:tcW w:w="1053" w:type="dxa"/>
            <w:shd w:val="clear" w:color="auto" w:fill="auto"/>
            <w:noWrap/>
            <w:vAlign w:val="center"/>
            <w:hideMark/>
          </w:tcPr>
          <w:p w:rsidR="0008563E" w:rsidRDefault="006E3168" w:rsidP="0008563E">
            <w:pPr>
              <w:spacing w:line="240" w:lineRule="auto"/>
              <w:rPr>
                <w:del w:id="2922" w:author="srabhi" w:date="2015-07-20T15:19:00Z"/>
                <w:rFonts w:ascii="Arial" w:hAnsi="Arial" w:cs="Arial"/>
                <w:sz w:val="18"/>
                <w:szCs w:val="18"/>
                <w:lang w:eastAsia="en-GB"/>
              </w:rPr>
              <w:pPrChange w:id="2923" w:author="srabhi" w:date="2015-07-20T15:19:00Z">
                <w:pPr>
                  <w:spacing w:line="240" w:lineRule="auto"/>
                  <w:jc w:val="right"/>
                </w:pPr>
              </w:pPrChange>
            </w:pPr>
            <w:del w:id="2924" w:author="srabhi" w:date="2015-07-20T15:19:00Z">
              <w:r w:rsidRPr="003810CD" w:rsidDel="009910DD">
                <w:rPr>
                  <w:rFonts w:ascii="Arial" w:hAnsi="Arial" w:cs="Arial"/>
                  <w:sz w:val="18"/>
                  <w:szCs w:val="18"/>
                  <w:lang w:eastAsia="en-GB"/>
                </w:rPr>
                <w:delText>1.67</w:delText>
              </w:r>
            </w:del>
          </w:p>
        </w:tc>
        <w:tc>
          <w:tcPr>
            <w:tcW w:w="1151" w:type="dxa"/>
            <w:shd w:val="clear" w:color="auto" w:fill="auto"/>
            <w:noWrap/>
            <w:vAlign w:val="center"/>
            <w:hideMark/>
          </w:tcPr>
          <w:p w:rsidR="0008563E" w:rsidRDefault="006E3168" w:rsidP="0008563E">
            <w:pPr>
              <w:spacing w:line="240" w:lineRule="auto"/>
              <w:rPr>
                <w:del w:id="2925" w:author="srabhi" w:date="2015-07-20T15:19:00Z"/>
                <w:rFonts w:ascii="Arial" w:hAnsi="Arial" w:cs="Arial"/>
                <w:sz w:val="18"/>
                <w:szCs w:val="18"/>
                <w:lang w:eastAsia="en-GB"/>
              </w:rPr>
              <w:pPrChange w:id="2926" w:author="srabhi" w:date="2015-07-20T15:19:00Z">
                <w:pPr>
                  <w:spacing w:line="240" w:lineRule="auto"/>
                  <w:jc w:val="right"/>
                </w:pPr>
              </w:pPrChange>
            </w:pPr>
            <w:del w:id="2927" w:author="srabhi" w:date="2015-07-20T15:19:00Z">
              <w:r w:rsidRPr="003810CD" w:rsidDel="009910DD">
                <w:rPr>
                  <w:rFonts w:ascii="Arial" w:hAnsi="Arial" w:cs="Arial"/>
                  <w:sz w:val="18"/>
                  <w:szCs w:val="18"/>
                  <w:lang w:eastAsia="en-GB"/>
                </w:rPr>
                <w:delText>-0.28</w:delText>
              </w:r>
            </w:del>
          </w:p>
        </w:tc>
      </w:tr>
      <w:tr w:rsidR="00120BBB" w:rsidRPr="00240276" w:rsidDel="009910DD" w:rsidTr="00120BBB">
        <w:trPr>
          <w:trHeight w:val="181"/>
          <w:del w:id="2928" w:author="srabhi" w:date="2015-07-20T15:19:00Z"/>
        </w:trPr>
        <w:tc>
          <w:tcPr>
            <w:tcW w:w="1809" w:type="dxa"/>
            <w:shd w:val="clear" w:color="auto" w:fill="auto"/>
            <w:noWrap/>
            <w:hideMark/>
          </w:tcPr>
          <w:p w:rsidR="006E3168" w:rsidRPr="00120BBB" w:rsidDel="009910DD" w:rsidRDefault="001803F2" w:rsidP="009910DD">
            <w:pPr>
              <w:spacing w:line="240" w:lineRule="auto"/>
              <w:rPr>
                <w:del w:id="2929" w:author="srabhi" w:date="2015-07-20T15:19:00Z"/>
                <w:rFonts w:ascii="Arial" w:hAnsi="Arial" w:cs="Arial"/>
                <w:b/>
                <w:sz w:val="20"/>
                <w:szCs w:val="20"/>
                <w:lang w:eastAsia="en-GB"/>
              </w:rPr>
            </w:pPr>
            <w:del w:id="2930" w:author="srabhi" w:date="2015-07-20T15:19:00Z">
              <w:r w:rsidRPr="00120BBB" w:rsidDel="009910DD">
                <w:rPr>
                  <w:rFonts w:ascii="Arial" w:hAnsi="Arial" w:cs="Arial"/>
                  <w:b/>
                  <w:sz w:val="20"/>
                  <w:szCs w:val="20"/>
                  <w:lang w:eastAsia="en-GB"/>
                </w:rPr>
                <w:delText xml:space="preserve">Presence of </w:delText>
              </w:r>
              <w:r w:rsidR="006E3168" w:rsidRPr="00120BBB" w:rsidDel="009910DD">
                <w:rPr>
                  <w:rFonts w:ascii="Arial" w:hAnsi="Arial" w:cs="Arial"/>
                  <w:b/>
                  <w:sz w:val="20"/>
                  <w:szCs w:val="20"/>
                  <w:lang w:eastAsia="en-GB"/>
                </w:rPr>
                <w:delText>Pre-index relapse</w:delText>
              </w:r>
            </w:del>
          </w:p>
        </w:tc>
        <w:tc>
          <w:tcPr>
            <w:tcW w:w="1134" w:type="dxa"/>
            <w:shd w:val="clear" w:color="auto" w:fill="auto"/>
            <w:noWrap/>
            <w:vAlign w:val="center"/>
            <w:hideMark/>
          </w:tcPr>
          <w:p w:rsidR="0008563E" w:rsidRDefault="006E3168" w:rsidP="0008563E">
            <w:pPr>
              <w:spacing w:line="240" w:lineRule="auto"/>
              <w:rPr>
                <w:del w:id="2931" w:author="srabhi" w:date="2015-07-20T15:19:00Z"/>
                <w:rFonts w:ascii="Arial" w:hAnsi="Arial" w:cs="Arial"/>
                <w:sz w:val="18"/>
                <w:szCs w:val="18"/>
                <w:lang w:eastAsia="en-GB"/>
              </w:rPr>
              <w:pPrChange w:id="2932" w:author="srabhi" w:date="2015-07-20T15:19:00Z">
                <w:pPr>
                  <w:spacing w:line="240" w:lineRule="auto"/>
                  <w:jc w:val="right"/>
                </w:pPr>
              </w:pPrChange>
            </w:pPr>
            <w:del w:id="2933" w:author="srabhi" w:date="2015-07-20T15:19:00Z">
              <w:r w:rsidRPr="003810CD" w:rsidDel="009910DD">
                <w:rPr>
                  <w:rFonts w:ascii="Arial" w:hAnsi="Arial" w:cs="Arial"/>
                  <w:sz w:val="18"/>
                  <w:szCs w:val="18"/>
                  <w:lang w:eastAsia="en-GB"/>
                </w:rPr>
                <w:delText>7</w:delText>
              </w:r>
            </w:del>
          </w:p>
        </w:tc>
        <w:tc>
          <w:tcPr>
            <w:tcW w:w="709" w:type="dxa"/>
            <w:shd w:val="clear" w:color="auto" w:fill="auto"/>
            <w:noWrap/>
            <w:vAlign w:val="center"/>
            <w:hideMark/>
          </w:tcPr>
          <w:p w:rsidR="0008563E" w:rsidRDefault="006E3168" w:rsidP="0008563E">
            <w:pPr>
              <w:spacing w:line="240" w:lineRule="auto"/>
              <w:rPr>
                <w:del w:id="2934" w:author="srabhi" w:date="2015-07-20T15:19:00Z"/>
                <w:rFonts w:ascii="Arial" w:hAnsi="Arial" w:cs="Arial"/>
                <w:sz w:val="18"/>
                <w:szCs w:val="18"/>
                <w:lang w:eastAsia="en-GB"/>
              </w:rPr>
              <w:pPrChange w:id="2935" w:author="srabhi" w:date="2015-07-20T15:19:00Z">
                <w:pPr>
                  <w:spacing w:line="240" w:lineRule="auto"/>
                  <w:jc w:val="right"/>
                </w:pPr>
              </w:pPrChange>
            </w:pPr>
            <w:del w:id="2936" w:author="srabhi" w:date="2015-07-20T15:19:00Z">
              <w:r w:rsidRPr="003810CD" w:rsidDel="009910DD">
                <w:rPr>
                  <w:rFonts w:ascii="Arial" w:hAnsi="Arial" w:cs="Arial"/>
                  <w:sz w:val="18"/>
                  <w:szCs w:val="18"/>
                  <w:lang w:eastAsia="en-GB"/>
                </w:rPr>
                <w:delText>1.30</w:delText>
              </w:r>
            </w:del>
          </w:p>
        </w:tc>
        <w:tc>
          <w:tcPr>
            <w:tcW w:w="567" w:type="dxa"/>
            <w:shd w:val="clear" w:color="auto" w:fill="auto"/>
            <w:noWrap/>
            <w:vAlign w:val="center"/>
            <w:hideMark/>
          </w:tcPr>
          <w:p w:rsidR="0008563E" w:rsidRDefault="006E3168" w:rsidP="0008563E">
            <w:pPr>
              <w:spacing w:line="240" w:lineRule="auto"/>
              <w:rPr>
                <w:del w:id="2937" w:author="srabhi" w:date="2015-07-20T15:19:00Z"/>
                <w:rFonts w:ascii="Arial" w:hAnsi="Arial" w:cs="Arial"/>
                <w:sz w:val="18"/>
                <w:szCs w:val="18"/>
                <w:lang w:eastAsia="en-GB"/>
              </w:rPr>
              <w:pPrChange w:id="2938" w:author="srabhi" w:date="2015-07-20T15:19:00Z">
                <w:pPr>
                  <w:spacing w:line="240" w:lineRule="auto"/>
                  <w:jc w:val="right"/>
                </w:pPr>
              </w:pPrChange>
            </w:pPr>
            <w:del w:id="2939" w:author="srabhi" w:date="2015-07-20T15:19:00Z">
              <w:r w:rsidRPr="003810CD" w:rsidDel="009910DD">
                <w:rPr>
                  <w:rFonts w:ascii="Arial" w:hAnsi="Arial" w:cs="Arial"/>
                  <w:sz w:val="18"/>
                  <w:szCs w:val="18"/>
                  <w:lang w:eastAsia="en-GB"/>
                </w:rPr>
                <w:delText>0.21</w:delText>
              </w:r>
            </w:del>
          </w:p>
        </w:tc>
        <w:tc>
          <w:tcPr>
            <w:tcW w:w="992" w:type="dxa"/>
            <w:shd w:val="clear" w:color="auto" w:fill="auto"/>
            <w:noWrap/>
            <w:vAlign w:val="center"/>
            <w:hideMark/>
          </w:tcPr>
          <w:p w:rsidR="0008563E" w:rsidRDefault="006E3168" w:rsidP="0008563E">
            <w:pPr>
              <w:spacing w:line="240" w:lineRule="auto"/>
              <w:rPr>
                <w:del w:id="2940" w:author="srabhi" w:date="2015-07-20T15:19:00Z"/>
                <w:rFonts w:ascii="Arial" w:hAnsi="Arial" w:cs="Arial"/>
                <w:sz w:val="18"/>
                <w:szCs w:val="18"/>
                <w:lang w:eastAsia="en-GB"/>
              </w:rPr>
              <w:pPrChange w:id="2941" w:author="srabhi" w:date="2015-07-20T15:19:00Z">
                <w:pPr>
                  <w:spacing w:line="240" w:lineRule="auto"/>
                  <w:jc w:val="right"/>
                </w:pPr>
              </w:pPrChange>
            </w:pPr>
            <w:del w:id="2942" w:author="srabhi" w:date="2015-07-20T15:19:00Z">
              <w:r w:rsidRPr="003810CD" w:rsidDel="009910DD">
                <w:rPr>
                  <w:rFonts w:ascii="Arial" w:hAnsi="Arial" w:cs="Arial"/>
                  <w:sz w:val="18"/>
                  <w:szCs w:val="18"/>
                  <w:lang w:eastAsia="en-GB"/>
                </w:rPr>
                <w:delText>48</w:delText>
              </w:r>
            </w:del>
          </w:p>
        </w:tc>
        <w:tc>
          <w:tcPr>
            <w:tcW w:w="1134" w:type="dxa"/>
            <w:shd w:val="clear" w:color="auto" w:fill="auto"/>
            <w:noWrap/>
            <w:vAlign w:val="center"/>
            <w:hideMark/>
          </w:tcPr>
          <w:p w:rsidR="0008563E" w:rsidRDefault="006E3168" w:rsidP="0008563E">
            <w:pPr>
              <w:spacing w:line="240" w:lineRule="auto"/>
              <w:rPr>
                <w:del w:id="2943" w:author="srabhi" w:date="2015-07-20T15:19:00Z"/>
                <w:rFonts w:ascii="Arial" w:hAnsi="Arial" w:cs="Arial"/>
                <w:sz w:val="18"/>
                <w:szCs w:val="18"/>
                <w:lang w:eastAsia="en-GB"/>
              </w:rPr>
              <w:pPrChange w:id="2944" w:author="srabhi" w:date="2015-07-20T15:19:00Z">
                <w:pPr>
                  <w:spacing w:line="240" w:lineRule="auto"/>
                  <w:jc w:val="right"/>
                </w:pPr>
              </w:pPrChange>
            </w:pPr>
            <w:del w:id="2945" w:author="srabhi" w:date="2015-07-20T15:19:00Z">
              <w:r w:rsidRPr="003810CD" w:rsidDel="009910DD">
                <w:rPr>
                  <w:rFonts w:ascii="Arial" w:hAnsi="Arial" w:cs="Arial"/>
                  <w:sz w:val="18"/>
                  <w:szCs w:val="18"/>
                  <w:lang w:eastAsia="en-GB"/>
                </w:rPr>
                <w:delText>31</w:delText>
              </w:r>
            </w:del>
          </w:p>
        </w:tc>
        <w:tc>
          <w:tcPr>
            <w:tcW w:w="709" w:type="dxa"/>
            <w:shd w:val="clear" w:color="auto" w:fill="auto"/>
            <w:noWrap/>
            <w:vAlign w:val="center"/>
            <w:hideMark/>
          </w:tcPr>
          <w:p w:rsidR="0008563E" w:rsidRDefault="006E3168" w:rsidP="0008563E">
            <w:pPr>
              <w:spacing w:line="240" w:lineRule="auto"/>
              <w:rPr>
                <w:del w:id="2946" w:author="srabhi" w:date="2015-07-20T15:19:00Z"/>
                <w:rFonts w:ascii="Arial" w:hAnsi="Arial" w:cs="Arial"/>
                <w:sz w:val="18"/>
                <w:szCs w:val="18"/>
                <w:lang w:eastAsia="en-GB"/>
              </w:rPr>
              <w:pPrChange w:id="2947" w:author="srabhi" w:date="2015-07-20T15:19:00Z">
                <w:pPr>
                  <w:spacing w:line="240" w:lineRule="auto"/>
                  <w:jc w:val="right"/>
                </w:pPr>
              </w:pPrChange>
            </w:pPr>
            <w:del w:id="2948" w:author="srabhi" w:date="2015-07-20T15:19:00Z">
              <w:r w:rsidRPr="003810CD" w:rsidDel="009910DD">
                <w:rPr>
                  <w:rFonts w:ascii="Arial" w:hAnsi="Arial" w:cs="Arial"/>
                  <w:sz w:val="18"/>
                  <w:szCs w:val="18"/>
                  <w:lang w:eastAsia="en-GB"/>
                </w:rPr>
                <w:delText>1.65</w:delText>
              </w:r>
            </w:del>
          </w:p>
        </w:tc>
        <w:tc>
          <w:tcPr>
            <w:tcW w:w="567" w:type="dxa"/>
            <w:shd w:val="clear" w:color="auto" w:fill="auto"/>
            <w:noWrap/>
            <w:vAlign w:val="center"/>
            <w:hideMark/>
          </w:tcPr>
          <w:p w:rsidR="0008563E" w:rsidRDefault="006E3168" w:rsidP="0008563E">
            <w:pPr>
              <w:spacing w:line="240" w:lineRule="auto"/>
              <w:rPr>
                <w:del w:id="2949" w:author="srabhi" w:date="2015-07-20T15:19:00Z"/>
                <w:rFonts w:ascii="Arial" w:hAnsi="Arial" w:cs="Arial"/>
                <w:sz w:val="18"/>
                <w:szCs w:val="18"/>
                <w:lang w:eastAsia="en-GB"/>
              </w:rPr>
              <w:pPrChange w:id="2950" w:author="srabhi" w:date="2015-07-20T15:19:00Z">
                <w:pPr>
                  <w:spacing w:line="240" w:lineRule="auto"/>
                  <w:jc w:val="right"/>
                </w:pPr>
              </w:pPrChange>
            </w:pPr>
            <w:del w:id="2951" w:author="srabhi" w:date="2015-07-20T15:19:00Z">
              <w:r w:rsidRPr="003810CD" w:rsidDel="009910DD">
                <w:rPr>
                  <w:rFonts w:ascii="Arial" w:hAnsi="Arial" w:cs="Arial"/>
                  <w:sz w:val="18"/>
                  <w:szCs w:val="18"/>
                  <w:lang w:eastAsia="en-GB"/>
                </w:rPr>
                <w:delText>0.21</w:delText>
              </w:r>
            </w:del>
          </w:p>
        </w:tc>
        <w:tc>
          <w:tcPr>
            <w:tcW w:w="992" w:type="dxa"/>
            <w:shd w:val="clear" w:color="auto" w:fill="auto"/>
            <w:noWrap/>
            <w:vAlign w:val="center"/>
            <w:hideMark/>
          </w:tcPr>
          <w:p w:rsidR="0008563E" w:rsidRDefault="006E3168" w:rsidP="0008563E">
            <w:pPr>
              <w:spacing w:line="240" w:lineRule="auto"/>
              <w:rPr>
                <w:del w:id="2952" w:author="srabhi" w:date="2015-07-20T15:19:00Z"/>
                <w:rFonts w:ascii="Arial" w:hAnsi="Arial" w:cs="Arial"/>
                <w:sz w:val="18"/>
                <w:szCs w:val="18"/>
                <w:lang w:eastAsia="en-GB"/>
              </w:rPr>
              <w:pPrChange w:id="2953" w:author="srabhi" w:date="2015-07-20T15:19:00Z">
                <w:pPr>
                  <w:spacing w:line="240" w:lineRule="auto"/>
                  <w:jc w:val="right"/>
                </w:pPr>
              </w:pPrChange>
            </w:pPr>
            <w:del w:id="2954" w:author="srabhi" w:date="2015-07-20T15:19:00Z">
              <w:r w:rsidRPr="003810CD" w:rsidDel="009910DD">
                <w:rPr>
                  <w:rFonts w:ascii="Arial" w:hAnsi="Arial" w:cs="Arial"/>
                  <w:sz w:val="18"/>
                  <w:szCs w:val="18"/>
                  <w:lang w:eastAsia="en-GB"/>
                </w:rPr>
                <w:delText>94</w:delText>
              </w:r>
            </w:del>
          </w:p>
        </w:tc>
        <w:tc>
          <w:tcPr>
            <w:tcW w:w="1134" w:type="dxa"/>
            <w:shd w:val="clear" w:color="auto" w:fill="auto"/>
            <w:noWrap/>
            <w:vAlign w:val="center"/>
            <w:hideMark/>
          </w:tcPr>
          <w:p w:rsidR="0008563E" w:rsidRDefault="006E3168" w:rsidP="0008563E">
            <w:pPr>
              <w:spacing w:line="240" w:lineRule="auto"/>
              <w:rPr>
                <w:del w:id="2955" w:author="srabhi" w:date="2015-07-20T15:19:00Z"/>
                <w:rFonts w:ascii="Arial" w:hAnsi="Arial" w:cs="Arial"/>
                <w:sz w:val="18"/>
                <w:szCs w:val="18"/>
                <w:lang w:eastAsia="en-GB"/>
              </w:rPr>
              <w:pPrChange w:id="2956" w:author="srabhi" w:date="2015-07-20T15:19:00Z">
                <w:pPr>
                  <w:spacing w:line="240" w:lineRule="auto"/>
                  <w:jc w:val="right"/>
                </w:pPr>
              </w:pPrChange>
            </w:pPr>
            <w:del w:id="2957" w:author="srabhi" w:date="2015-07-20T15:19:00Z">
              <w:r w:rsidRPr="003810CD" w:rsidDel="009910DD">
                <w:rPr>
                  <w:rFonts w:ascii="Arial" w:hAnsi="Arial" w:cs="Arial"/>
                  <w:sz w:val="18"/>
                  <w:szCs w:val="18"/>
                  <w:lang w:eastAsia="en-GB"/>
                </w:rPr>
                <w:delText>18</w:delText>
              </w:r>
            </w:del>
          </w:p>
        </w:tc>
        <w:tc>
          <w:tcPr>
            <w:tcW w:w="709" w:type="dxa"/>
            <w:shd w:val="clear" w:color="auto" w:fill="auto"/>
            <w:noWrap/>
            <w:vAlign w:val="center"/>
            <w:hideMark/>
          </w:tcPr>
          <w:p w:rsidR="0008563E" w:rsidRDefault="006E3168" w:rsidP="0008563E">
            <w:pPr>
              <w:spacing w:line="240" w:lineRule="auto"/>
              <w:rPr>
                <w:del w:id="2958" w:author="srabhi" w:date="2015-07-20T15:19:00Z"/>
                <w:rFonts w:ascii="Arial" w:hAnsi="Arial" w:cs="Arial"/>
                <w:sz w:val="18"/>
                <w:szCs w:val="18"/>
                <w:lang w:eastAsia="en-GB"/>
              </w:rPr>
              <w:pPrChange w:id="2959" w:author="srabhi" w:date="2015-07-20T15:19:00Z">
                <w:pPr>
                  <w:spacing w:line="240" w:lineRule="auto"/>
                  <w:jc w:val="right"/>
                </w:pPr>
              </w:pPrChange>
            </w:pPr>
            <w:del w:id="2960" w:author="srabhi" w:date="2015-07-20T15:19:00Z">
              <w:r w:rsidRPr="003810CD" w:rsidDel="009910DD">
                <w:rPr>
                  <w:rFonts w:ascii="Arial" w:hAnsi="Arial" w:cs="Arial"/>
                  <w:sz w:val="18"/>
                  <w:szCs w:val="18"/>
                  <w:lang w:eastAsia="en-GB"/>
                </w:rPr>
                <w:delText>1.36</w:delText>
              </w:r>
            </w:del>
          </w:p>
        </w:tc>
        <w:tc>
          <w:tcPr>
            <w:tcW w:w="567" w:type="dxa"/>
            <w:shd w:val="clear" w:color="auto" w:fill="auto"/>
            <w:noWrap/>
            <w:vAlign w:val="center"/>
            <w:hideMark/>
          </w:tcPr>
          <w:p w:rsidR="0008563E" w:rsidRDefault="006E3168" w:rsidP="0008563E">
            <w:pPr>
              <w:spacing w:line="240" w:lineRule="auto"/>
              <w:rPr>
                <w:del w:id="2961" w:author="srabhi" w:date="2015-07-20T15:19:00Z"/>
                <w:rFonts w:ascii="Arial" w:hAnsi="Arial" w:cs="Arial"/>
                <w:sz w:val="18"/>
                <w:szCs w:val="18"/>
                <w:lang w:eastAsia="en-GB"/>
              </w:rPr>
              <w:pPrChange w:id="2962" w:author="srabhi" w:date="2015-07-20T15:19:00Z">
                <w:pPr>
                  <w:spacing w:line="240" w:lineRule="auto"/>
                  <w:jc w:val="right"/>
                </w:pPr>
              </w:pPrChange>
            </w:pPr>
            <w:del w:id="2963" w:author="srabhi" w:date="2015-07-20T15:19:00Z">
              <w:r w:rsidRPr="003810CD" w:rsidDel="009910DD">
                <w:rPr>
                  <w:rFonts w:ascii="Arial" w:hAnsi="Arial" w:cs="Arial"/>
                  <w:sz w:val="18"/>
                  <w:szCs w:val="18"/>
                  <w:lang w:eastAsia="en-GB"/>
                </w:rPr>
                <w:delText>0.19</w:delText>
              </w:r>
            </w:del>
          </w:p>
        </w:tc>
        <w:tc>
          <w:tcPr>
            <w:tcW w:w="1212" w:type="dxa"/>
            <w:shd w:val="clear" w:color="auto" w:fill="auto"/>
            <w:noWrap/>
            <w:vAlign w:val="center"/>
            <w:hideMark/>
          </w:tcPr>
          <w:p w:rsidR="0008563E" w:rsidRDefault="006E3168" w:rsidP="0008563E">
            <w:pPr>
              <w:spacing w:line="240" w:lineRule="auto"/>
              <w:rPr>
                <w:del w:id="2964" w:author="srabhi" w:date="2015-07-20T15:19:00Z"/>
                <w:rFonts w:ascii="Arial" w:hAnsi="Arial" w:cs="Arial"/>
                <w:sz w:val="18"/>
                <w:szCs w:val="18"/>
                <w:lang w:eastAsia="en-GB"/>
              </w:rPr>
              <w:pPrChange w:id="2965" w:author="srabhi" w:date="2015-07-20T15:19:00Z">
                <w:pPr>
                  <w:spacing w:line="240" w:lineRule="auto"/>
                  <w:jc w:val="right"/>
                </w:pPr>
              </w:pPrChange>
            </w:pPr>
            <w:del w:id="2966" w:author="srabhi" w:date="2015-07-20T15:19:00Z">
              <w:r w:rsidRPr="003810CD" w:rsidDel="009910DD">
                <w:rPr>
                  <w:rFonts w:ascii="Arial" w:hAnsi="Arial" w:cs="Arial"/>
                  <w:sz w:val="18"/>
                  <w:szCs w:val="18"/>
                  <w:lang w:eastAsia="en-GB"/>
                </w:rPr>
                <w:delText>1.32</w:delText>
              </w:r>
            </w:del>
          </w:p>
        </w:tc>
        <w:tc>
          <w:tcPr>
            <w:tcW w:w="1151" w:type="dxa"/>
            <w:shd w:val="clear" w:color="auto" w:fill="auto"/>
            <w:noWrap/>
            <w:vAlign w:val="center"/>
            <w:hideMark/>
          </w:tcPr>
          <w:p w:rsidR="0008563E" w:rsidRDefault="006E3168" w:rsidP="0008563E">
            <w:pPr>
              <w:spacing w:line="240" w:lineRule="auto"/>
              <w:rPr>
                <w:del w:id="2967" w:author="srabhi" w:date="2015-07-20T15:19:00Z"/>
                <w:rFonts w:ascii="Arial" w:hAnsi="Arial" w:cs="Arial"/>
                <w:sz w:val="18"/>
                <w:szCs w:val="18"/>
                <w:lang w:eastAsia="en-GB"/>
              </w:rPr>
              <w:pPrChange w:id="2968" w:author="srabhi" w:date="2015-07-20T15:19:00Z">
                <w:pPr>
                  <w:spacing w:line="240" w:lineRule="auto"/>
                  <w:jc w:val="right"/>
                </w:pPr>
              </w:pPrChange>
            </w:pPr>
            <w:del w:id="2969" w:author="srabhi" w:date="2015-07-20T15:19:00Z">
              <w:r w:rsidRPr="003810CD" w:rsidDel="009910DD">
                <w:rPr>
                  <w:rFonts w:ascii="Arial" w:hAnsi="Arial" w:cs="Arial"/>
                  <w:sz w:val="18"/>
                  <w:szCs w:val="18"/>
                  <w:lang w:eastAsia="en-GB"/>
                </w:rPr>
                <w:delText>0.03</w:delText>
              </w:r>
            </w:del>
          </w:p>
        </w:tc>
        <w:tc>
          <w:tcPr>
            <w:tcW w:w="1053" w:type="dxa"/>
            <w:shd w:val="clear" w:color="auto" w:fill="auto"/>
            <w:noWrap/>
            <w:vAlign w:val="center"/>
            <w:hideMark/>
          </w:tcPr>
          <w:p w:rsidR="0008563E" w:rsidRDefault="006E3168" w:rsidP="0008563E">
            <w:pPr>
              <w:spacing w:line="240" w:lineRule="auto"/>
              <w:rPr>
                <w:del w:id="2970" w:author="srabhi" w:date="2015-07-20T15:19:00Z"/>
                <w:rFonts w:ascii="Arial" w:hAnsi="Arial" w:cs="Arial"/>
                <w:sz w:val="18"/>
                <w:szCs w:val="18"/>
                <w:lang w:eastAsia="en-GB"/>
              </w:rPr>
              <w:pPrChange w:id="2971" w:author="srabhi" w:date="2015-07-20T15:19:00Z">
                <w:pPr>
                  <w:spacing w:line="240" w:lineRule="auto"/>
                  <w:jc w:val="right"/>
                </w:pPr>
              </w:pPrChange>
            </w:pPr>
            <w:del w:id="2972" w:author="srabhi" w:date="2015-07-20T15:19:00Z">
              <w:r w:rsidRPr="003810CD" w:rsidDel="009910DD">
                <w:rPr>
                  <w:rFonts w:ascii="Arial" w:hAnsi="Arial" w:cs="Arial"/>
                  <w:sz w:val="18"/>
                  <w:szCs w:val="18"/>
                  <w:lang w:eastAsia="en-GB"/>
                </w:rPr>
                <w:delText>1.65</w:delText>
              </w:r>
            </w:del>
          </w:p>
        </w:tc>
        <w:tc>
          <w:tcPr>
            <w:tcW w:w="1151" w:type="dxa"/>
            <w:shd w:val="clear" w:color="auto" w:fill="auto"/>
            <w:noWrap/>
            <w:vAlign w:val="center"/>
            <w:hideMark/>
          </w:tcPr>
          <w:p w:rsidR="0008563E" w:rsidRDefault="006E3168" w:rsidP="0008563E">
            <w:pPr>
              <w:spacing w:line="240" w:lineRule="auto"/>
              <w:rPr>
                <w:del w:id="2973" w:author="srabhi" w:date="2015-07-20T15:19:00Z"/>
                <w:rFonts w:ascii="Arial" w:hAnsi="Arial" w:cs="Arial"/>
                <w:sz w:val="18"/>
                <w:szCs w:val="18"/>
                <w:lang w:eastAsia="en-GB"/>
              </w:rPr>
              <w:pPrChange w:id="2974" w:author="srabhi" w:date="2015-07-20T15:19:00Z">
                <w:pPr>
                  <w:spacing w:line="240" w:lineRule="auto"/>
                  <w:jc w:val="right"/>
                </w:pPr>
              </w:pPrChange>
            </w:pPr>
            <w:del w:id="2975" w:author="srabhi" w:date="2015-07-20T15:19:00Z">
              <w:r w:rsidRPr="003810CD" w:rsidDel="009910DD">
                <w:rPr>
                  <w:rFonts w:ascii="Arial" w:hAnsi="Arial" w:cs="Arial"/>
                  <w:sz w:val="18"/>
                  <w:szCs w:val="18"/>
                  <w:lang w:eastAsia="en-GB"/>
                </w:rPr>
                <w:delText>-0.29</w:delText>
              </w:r>
            </w:del>
          </w:p>
        </w:tc>
      </w:tr>
      <w:tr w:rsidR="00120BBB" w:rsidRPr="00240276" w:rsidDel="009910DD" w:rsidTr="00120BBB">
        <w:trPr>
          <w:trHeight w:val="181"/>
          <w:del w:id="2976" w:author="srabhi" w:date="2015-07-20T15:19:00Z"/>
        </w:trPr>
        <w:tc>
          <w:tcPr>
            <w:tcW w:w="1809" w:type="dxa"/>
            <w:shd w:val="clear" w:color="auto" w:fill="auto"/>
            <w:noWrap/>
            <w:hideMark/>
          </w:tcPr>
          <w:p w:rsidR="006E3168" w:rsidRPr="00120BBB" w:rsidDel="009910DD" w:rsidRDefault="006E3168" w:rsidP="009910DD">
            <w:pPr>
              <w:spacing w:line="240" w:lineRule="auto"/>
              <w:rPr>
                <w:del w:id="2977" w:author="srabhi" w:date="2015-07-20T15:19:00Z"/>
                <w:rFonts w:ascii="Arial" w:hAnsi="Arial" w:cs="Arial"/>
                <w:b/>
                <w:sz w:val="20"/>
                <w:szCs w:val="20"/>
                <w:lang w:eastAsia="en-GB"/>
              </w:rPr>
            </w:pPr>
            <w:del w:id="2978" w:author="srabhi" w:date="2015-07-20T15:19:00Z">
              <w:r w:rsidRPr="00120BBB" w:rsidDel="009910DD">
                <w:rPr>
                  <w:rFonts w:ascii="Arial" w:hAnsi="Arial" w:cs="Arial"/>
                  <w:b/>
                  <w:sz w:val="20"/>
                  <w:szCs w:val="20"/>
                  <w:lang w:eastAsia="en-GB"/>
                </w:rPr>
                <w:delText>Pre-index dyslipidemia</w:delText>
              </w:r>
            </w:del>
          </w:p>
        </w:tc>
        <w:tc>
          <w:tcPr>
            <w:tcW w:w="1134" w:type="dxa"/>
            <w:shd w:val="clear" w:color="auto" w:fill="auto"/>
            <w:noWrap/>
            <w:vAlign w:val="center"/>
            <w:hideMark/>
          </w:tcPr>
          <w:p w:rsidR="0008563E" w:rsidRDefault="006E3168" w:rsidP="0008563E">
            <w:pPr>
              <w:spacing w:line="240" w:lineRule="auto"/>
              <w:rPr>
                <w:del w:id="2979" w:author="srabhi" w:date="2015-07-20T15:19:00Z"/>
                <w:rFonts w:ascii="Arial" w:hAnsi="Arial" w:cs="Arial"/>
                <w:sz w:val="18"/>
                <w:szCs w:val="18"/>
                <w:lang w:eastAsia="en-GB"/>
              </w:rPr>
              <w:pPrChange w:id="2980" w:author="srabhi" w:date="2015-07-20T15:19:00Z">
                <w:pPr>
                  <w:spacing w:line="240" w:lineRule="auto"/>
                  <w:jc w:val="right"/>
                </w:pPr>
              </w:pPrChange>
            </w:pPr>
            <w:del w:id="2981" w:author="srabhi" w:date="2015-07-20T15:19:00Z">
              <w:r w:rsidRPr="003810CD" w:rsidDel="009910DD">
                <w:rPr>
                  <w:rFonts w:ascii="Arial" w:hAnsi="Arial" w:cs="Arial"/>
                  <w:sz w:val="18"/>
                  <w:szCs w:val="18"/>
                  <w:lang w:eastAsia="en-GB"/>
                </w:rPr>
                <w:delText>0</w:delText>
              </w:r>
            </w:del>
          </w:p>
        </w:tc>
        <w:tc>
          <w:tcPr>
            <w:tcW w:w="709" w:type="dxa"/>
            <w:shd w:val="clear" w:color="auto" w:fill="auto"/>
            <w:noWrap/>
            <w:vAlign w:val="center"/>
            <w:hideMark/>
          </w:tcPr>
          <w:p w:rsidR="0008563E" w:rsidRDefault="006E3168" w:rsidP="0008563E">
            <w:pPr>
              <w:spacing w:line="240" w:lineRule="auto"/>
              <w:rPr>
                <w:del w:id="2982" w:author="srabhi" w:date="2015-07-20T15:19:00Z"/>
                <w:rFonts w:ascii="Arial" w:hAnsi="Arial" w:cs="Arial"/>
                <w:sz w:val="18"/>
                <w:szCs w:val="18"/>
                <w:lang w:eastAsia="en-GB"/>
              </w:rPr>
              <w:pPrChange w:id="2983" w:author="srabhi" w:date="2015-07-20T15:19:00Z">
                <w:pPr>
                  <w:spacing w:line="240" w:lineRule="auto"/>
                  <w:jc w:val="right"/>
                </w:pPr>
              </w:pPrChange>
            </w:pPr>
            <w:del w:id="2984" w:author="srabhi" w:date="2015-07-20T15:19:00Z">
              <w:r w:rsidRPr="003810CD" w:rsidDel="009910DD">
                <w:rPr>
                  <w:rFonts w:ascii="Arial" w:hAnsi="Arial" w:cs="Arial"/>
                  <w:sz w:val="18"/>
                  <w:szCs w:val="18"/>
                  <w:lang w:eastAsia="en-GB"/>
                </w:rPr>
                <w:delText>1.08</w:delText>
              </w:r>
            </w:del>
          </w:p>
        </w:tc>
        <w:tc>
          <w:tcPr>
            <w:tcW w:w="567" w:type="dxa"/>
            <w:shd w:val="clear" w:color="auto" w:fill="auto"/>
            <w:noWrap/>
            <w:vAlign w:val="center"/>
            <w:hideMark/>
          </w:tcPr>
          <w:p w:rsidR="0008563E" w:rsidRDefault="006E3168" w:rsidP="0008563E">
            <w:pPr>
              <w:spacing w:line="240" w:lineRule="auto"/>
              <w:rPr>
                <w:del w:id="2985" w:author="srabhi" w:date="2015-07-20T15:19:00Z"/>
                <w:rFonts w:ascii="Arial" w:hAnsi="Arial" w:cs="Arial"/>
                <w:sz w:val="18"/>
                <w:szCs w:val="18"/>
                <w:lang w:eastAsia="en-GB"/>
              </w:rPr>
              <w:pPrChange w:id="2986" w:author="srabhi" w:date="2015-07-20T15:19:00Z">
                <w:pPr>
                  <w:spacing w:line="240" w:lineRule="auto"/>
                  <w:jc w:val="right"/>
                </w:pPr>
              </w:pPrChange>
            </w:pPr>
            <w:del w:id="2987" w:author="srabhi" w:date="2015-07-20T15:19:00Z">
              <w:r w:rsidRPr="003810CD" w:rsidDel="009910DD">
                <w:rPr>
                  <w:rFonts w:ascii="Arial" w:hAnsi="Arial" w:cs="Arial"/>
                  <w:sz w:val="18"/>
                  <w:szCs w:val="18"/>
                  <w:lang w:eastAsia="en-GB"/>
                </w:rPr>
                <w:delText>0.14</w:delText>
              </w:r>
            </w:del>
          </w:p>
        </w:tc>
        <w:tc>
          <w:tcPr>
            <w:tcW w:w="992" w:type="dxa"/>
            <w:shd w:val="clear" w:color="auto" w:fill="auto"/>
            <w:noWrap/>
            <w:vAlign w:val="center"/>
            <w:hideMark/>
          </w:tcPr>
          <w:p w:rsidR="0008563E" w:rsidRDefault="006E3168" w:rsidP="0008563E">
            <w:pPr>
              <w:spacing w:line="240" w:lineRule="auto"/>
              <w:rPr>
                <w:del w:id="2988" w:author="srabhi" w:date="2015-07-20T15:19:00Z"/>
                <w:rFonts w:ascii="Arial" w:hAnsi="Arial" w:cs="Arial"/>
                <w:sz w:val="18"/>
                <w:szCs w:val="18"/>
                <w:lang w:eastAsia="en-GB"/>
              </w:rPr>
              <w:pPrChange w:id="2989" w:author="srabhi" w:date="2015-07-20T15:19:00Z">
                <w:pPr>
                  <w:spacing w:line="240" w:lineRule="auto"/>
                  <w:jc w:val="right"/>
                </w:pPr>
              </w:pPrChange>
            </w:pPr>
            <w:del w:id="2990" w:author="srabhi" w:date="2015-07-20T15:19:00Z">
              <w:r w:rsidRPr="003810CD" w:rsidDel="009910DD">
                <w:rPr>
                  <w:rFonts w:ascii="Arial" w:hAnsi="Arial" w:cs="Arial"/>
                  <w:sz w:val="18"/>
                  <w:szCs w:val="18"/>
                  <w:lang w:eastAsia="en-GB"/>
                </w:rPr>
                <w:delText>6</w:delText>
              </w:r>
            </w:del>
          </w:p>
        </w:tc>
        <w:tc>
          <w:tcPr>
            <w:tcW w:w="1134" w:type="dxa"/>
            <w:shd w:val="clear" w:color="auto" w:fill="auto"/>
            <w:noWrap/>
            <w:vAlign w:val="center"/>
            <w:hideMark/>
          </w:tcPr>
          <w:p w:rsidR="0008563E" w:rsidRDefault="006E3168" w:rsidP="0008563E">
            <w:pPr>
              <w:spacing w:line="240" w:lineRule="auto"/>
              <w:rPr>
                <w:del w:id="2991" w:author="srabhi" w:date="2015-07-20T15:19:00Z"/>
                <w:rFonts w:ascii="Arial" w:hAnsi="Arial" w:cs="Arial"/>
                <w:sz w:val="18"/>
                <w:szCs w:val="18"/>
                <w:lang w:eastAsia="en-GB"/>
              </w:rPr>
              <w:pPrChange w:id="2992" w:author="srabhi" w:date="2015-07-20T15:19:00Z">
                <w:pPr>
                  <w:spacing w:line="240" w:lineRule="auto"/>
                  <w:jc w:val="right"/>
                </w:pPr>
              </w:pPrChange>
            </w:pPr>
            <w:del w:id="2993" w:author="srabhi" w:date="2015-07-20T15:19:00Z">
              <w:r w:rsidRPr="003810CD" w:rsidDel="009910DD">
                <w:rPr>
                  <w:rFonts w:ascii="Arial" w:hAnsi="Arial" w:cs="Arial"/>
                  <w:sz w:val="18"/>
                  <w:szCs w:val="18"/>
                  <w:lang w:eastAsia="en-GB"/>
                </w:rPr>
                <w:delText>0</w:delText>
              </w:r>
            </w:del>
          </w:p>
        </w:tc>
        <w:tc>
          <w:tcPr>
            <w:tcW w:w="709" w:type="dxa"/>
            <w:shd w:val="clear" w:color="auto" w:fill="auto"/>
            <w:noWrap/>
            <w:vAlign w:val="center"/>
            <w:hideMark/>
          </w:tcPr>
          <w:p w:rsidR="0008563E" w:rsidRDefault="006E3168" w:rsidP="0008563E">
            <w:pPr>
              <w:spacing w:line="240" w:lineRule="auto"/>
              <w:rPr>
                <w:del w:id="2994" w:author="srabhi" w:date="2015-07-20T15:19:00Z"/>
                <w:rFonts w:ascii="Arial" w:hAnsi="Arial" w:cs="Arial"/>
                <w:sz w:val="18"/>
                <w:szCs w:val="18"/>
                <w:lang w:eastAsia="en-GB"/>
              </w:rPr>
              <w:pPrChange w:id="2995" w:author="srabhi" w:date="2015-07-20T15:19:00Z">
                <w:pPr>
                  <w:spacing w:line="240" w:lineRule="auto"/>
                  <w:jc w:val="right"/>
                </w:pPr>
              </w:pPrChange>
            </w:pPr>
            <w:del w:id="2996" w:author="srabhi" w:date="2015-07-20T15:19:00Z">
              <w:r w:rsidRPr="003810CD" w:rsidDel="009910DD">
                <w:rPr>
                  <w:rFonts w:ascii="Arial" w:hAnsi="Arial" w:cs="Arial"/>
                  <w:sz w:val="18"/>
                  <w:szCs w:val="18"/>
                  <w:lang w:eastAsia="en-GB"/>
                </w:rPr>
                <w:delText>1.14</w:delText>
              </w:r>
            </w:del>
          </w:p>
        </w:tc>
        <w:tc>
          <w:tcPr>
            <w:tcW w:w="567" w:type="dxa"/>
            <w:shd w:val="clear" w:color="auto" w:fill="auto"/>
            <w:noWrap/>
            <w:vAlign w:val="center"/>
            <w:hideMark/>
          </w:tcPr>
          <w:p w:rsidR="0008563E" w:rsidRDefault="006E3168" w:rsidP="0008563E">
            <w:pPr>
              <w:spacing w:line="240" w:lineRule="auto"/>
              <w:rPr>
                <w:del w:id="2997" w:author="srabhi" w:date="2015-07-20T15:19:00Z"/>
                <w:rFonts w:ascii="Arial" w:hAnsi="Arial" w:cs="Arial"/>
                <w:sz w:val="18"/>
                <w:szCs w:val="18"/>
                <w:lang w:eastAsia="en-GB"/>
              </w:rPr>
              <w:pPrChange w:id="2998" w:author="srabhi" w:date="2015-07-20T15:19:00Z">
                <w:pPr>
                  <w:spacing w:line="240" w:lineRule="auto"/>
                  <w:jc w:val="right"/>
                </w:pPr>
              </w:pPrChange>
            </w:pPr>
            <w:del w:id="2999" w:author="srabhi" w:date="2015-07-20T15:19:00Z">
              <w:r w:rsidRPr="003810CD" w:rsidDel="009910DD">
                <w:rPr>
                  <w:rFonts w:ascii="Arial" w:hAnsi="Arial" w:cs="Arial"/>
                  <w:sz w:val="18"/>
                  <w:szCs w:val="18"/>
                  <w:lang w:eastAsia="en-GB"/>
                </w:rPr>
                <w:delText>0.33</w:delText>
              </w:r>
            </w:del>
          </w:p>
        </w:tc>
        <w:tc>
          <w:tcPr>
            <w:tcW w:w="992" w:type="dxa"/>
            <w:shd w:val="clear" w:color="auto" w:fill="auto"/>
            <w:noWrap/>
            <w:vAlign w:val="center"/>
            <w:hideMark/>
          </w:tcPr>
          <w:p w:rsidR="0008563E" w:rsidRDefault="006E3168" w:rsidP="0008563E">
            <w:pPr>
              <w:spacing w:line="240" w:lineRule="auto"/>
              <w:rPr>
                <w:del w:id="3000" w:author="srabhi" w:date="2015-07-20T15:19:00Z"/>
                <w:rFonts w:ascii="Arial" w:hAnsi="Arial" w:cs="Arial"/>
                <w:sz w:val="18"/>
                <w:szCs w:val="18"/>
                <w:lang w:eastAsia="en-GB"/>
              </w:rPr>
              <w:pPrChange w:id="3001" w:author="srabhi" w:date="2015-07-20T15:19:00Z">
                <w:pPr>
                  <w:spacing w:line="240" w:lineRule="auto"/>
                  <w:jc w:val="right"/>
                </w:pPr>
              </w:pPrChange>
            </w:pPr>
            <w:del w:id="3002" w:author="srabhi" w:date="2015-07-20T15:19:00Z">
              <w:r w:rsidRPr="003810CD" w:rsidDel="009910DD">
                <w:rPr>
                  <w:rFonts w:ascii="Arial" w:hAnsi="Arial" w:cs="Arial"/>
                  <w:sz w:val="18"/>
                  <w:szCs w:val="18"/>
                  <w:lang w:eastAsia="en-GB"/>
                </w:rPr>
                <w:delText>7</w:delText>
              </w:r>
            </w:del>
          </w:p>
        </w:tc>
        <w:tc>
          <w:tcPr>
            <w:tcW w:w="1134" w:type="dxa"/>
            <w:shd w:val="clear" w:color="auto" w:fill="auto"/>
            <w:noWrap/>
            <w:vAlign w:val="center"/>
            <w:hideMark/>
          </w:tcPr>
          <w:p w:rsidR="0008563E" w:rsidRDefault="006E3168" w:rsidP="0008563E">
            <w:pPr>
              <w:spacing w:line="240" w:lineRule="auto"/>
              <w:rPr>
                <w:del w:id="3003" w:author="srabhi" w:date="2015-07-20T15:19:00Z"/>
                <w:rFonts w:ascii="Arial" w:hAnsi="Arial" w:cs="Arial"/>
                <w:sz w:val="18"/>
                <w:szCs w:val="18"/>
                <w:lang w:eastAsia="en-GB"/>
              </w:rPr>
              <w:pPrChange w:id="3004" w:author="srabhi" w:date="2015-07-20T15:19:00Z">
                <w:pPr>
                  <w:spacing w:line="240" w:lineRule="auto"/>
                  <w:jc w:val="right"/>
                </w:pPr>
              </w:pPrChange>
            </w:pPr>
            <w:del w:id="3005" w:author="srabhi" w:date="2015-07-20T15:19:00Z">
              <w:r w:rsidRPr="003810CD" w:rsidDel="009910DD">
                <w:rPr>
                  <w:rFonts w:ascii="Arial" w:hAnsi="Arial" w:cs="Arial"/>
                  <w:sz w:val="18"/>
                  <w:szCs w:val="18"/>
                  <w:lang w:eastAsia="en-GB"/>
                </w:rPr>
                <w:delText>0</w:delText>
              </w:r>
            </w:del>
          </w:p>
        </w:tc>
        <w:tc>
          <w:tcPr>
            <w:tcW w:w="709" w:type="dxa"/>
            <w:shd w:val="clear" w:color="auto" w:fill="auto"/>
            <w:noWrap/>
            <w:vAlign w:val="center"/>
            <w:hideMark/>
          </w:tcPr>
          <w:p w:rsidR="0008563E" w:rsidRDefault="006E3168" w:rsidP="0008563E">
            <w:pPr>
              <w:spacing w:line="240" w:lineRule="auto"/>
              <w:rPr>
                <w:del w:id="3006" w:author="srabhi" w:date="2015-07-20T15:19:00Z"/>
                <w:rFonts w:ascii="Arial" w:hAnsi="Arial" w:cs="Arial"/>
                <w:sz w:val="18"/>
                <w:szCs w:val="18"/>
                <w:lang w:eastAsia="en-GB"/>
              </w:rPr>
              <w:pPrChange w:id="3007" w:author="srabhi" w:date="2015-07-20T15:19:00Z">
                <w:pPr>
                  <w:spacing w:line="240" w:lineRule="auto"/>
                  <w:jc w:val="right"/>
                </w:pPr>
              </w:pPrChange>
            </w:pPr>
            <w:del w:id="3008" w:author="srabhi" w:date="2015-07-20T15:19:00Z">
              <w:r w:rsidRPr="003810CD" w:rsidDel="009910DD">
                <w:rPr>
                  <w:rFonts w:ascii="Arial" w:hAnsi="Arial" w:cs="Arial"/>
                  <w:sz w:val="18"/>
                  <w:szCs w:val="18"/>
                  <w:lang w:eastAsia="en-GB"/>
                </w:rPr>
                <w:delText>1.02</w:delText>
              </w:r>
            </w:del>
          </w:p>
        </w:tc>
        <w:tc>
          <w:tcPr>
            <w:tcW w:w="567" w:type="dxa"/>
            <w:shd w:val="clear" w:color="auto" w:fill="auto"/>
            <w:noWrap/>
            <w:vAlign w:val="center"/>
            <w:hideMark/>
          </w:tcPr>
          <w:p w:rsidR="0008563E" w:rsidRDefault="006E3168" w:rsidP="0008563E">
            <w:pPr>
              <w:spacing w:line="240" w:lineRule="auto"/>
              <w:rPr>
                <w:del w:id="3009" w:author="srabhi" w:date="2015-07-20T15:19:00Z"/>
                <w:rFonts w:ascii="Arial" w:hAnsi="Arial" w:cs="Arial"/>
                <w:sz w:val="18"/>
                <w:szCs w:val="18"/>
                <w:lang w:eastAsia="en-GB"/>
              </w:rPr>
              <w:pPrChange w:id="3010" w:author="srabhi" w:date="2015-07-20T15:19:00Z">
                <w:pPr>
                  <w:spacing w:line="240" w:lineRule="auto"/>
                  <w:jc w:val="right"/>
                </w:pPr>
              </w:pPrChange>
            </w:pPr>
            <w:del w:id="3011" w:author="srabhi" w:date="2015-07-20T15:19:00Z">
              <w:r w:rsidRPr="003810CD" w:rsidDel="009910DD">
                <w:rPr>
                  <w:rFonts w:ascii="Arial" w:hAnsi="Arial" w:cs="Arial"/>
                  <w:sz w:val="18"/>
                  <w:szCs w:val="18"/>
                  <w:lang w:eastAsia="en-GB"/>
                </w:rPr>
                <w:delText>0.09</w:delText>
              </w:r>
            </w:del>
          </w:p>
        </w:tc>
        <w:tc>
          <w:tcPr>
            <w:tcW w:w="1212" w:type="dxa"/>
            <w:shd w:val="clear" w:color="auto" w:fill="auto"/>
            <w:noWrap/>
            <w:vAlign w:val="center"/>
            <w:hideMark/>
          </w:tcPr>
          <w:p w:rsidR="0008563E" w:rsidRDefault="006E3168" w:rsidP="0008563E">
            <w:pPr>
              <w:spacing w:line="240" w:lineRule="auto"/>
              <w:rPr>
                <w:del w:id="3012" w:author="srabhi" w:date="2015-07-20T15:19:00Z"/>
                <w:rFonts w:ascii="Arial" w:hAnsi="Arial" w:cs="Arial"/>
                <w:sz w:val="18"/>
                <w:szCs w:val="18"/>
                <w:lang w:eastAsia="en-GB"/>
              </w:rPr>
              <w:pPrChange w:id="3013" w:author="srabhi" w:date="2015-07-20T15:19:00Z">
                <w:pPr>
                  <w:spacing w:line="240" w:lineRule="auto"/>
                  <w:jc w:val="right"/>
                </w:pPr>
              </w:pPrChange>
            </w:pPr>
            <w:del w:id="3014" w:author="srabhi" w:date="2015-07-20T15:19:00Z">
              <w:r w:rsidRPr="003810CD" w:rsidDel="009910DD">
                <w:rPr>
                  <w:rFonts w:ascii="Arial" w:hAnsi="Arial" w:cs="Arial"/>
                  <w:sz w:val="18"/>
                  <w:szCs w:val="18"/>
                  <w:lang w:eastAsia="en-GB"/>
                </w:rPr>
                <w:delText>1.18</w:delText>
              </w:r>
            </w:del>
          </w:p>
        </w:tc>
        <w:tc>
          <w:tcPr>
            <w:tcW w:w="1151" w:type="dxa"/>
            <w:shd w:val="clear" w:color="auto" w:fill="auto"/>
            <w:noWrap/>
            <w:vAlign w:val="center"/>
            <w:hideMark/>
          </w:tcPr>
          <w:p w:rsidR="0008563E" w:rsidRDefault="006E3168" w:rsidP="0008563E">
            <w:pPr>
              <w:spacing w:line="240" w:lineRule="auto"/>
              <w:rPr>
                <w:del w:id="3015" w:author="srabhi" w:date="2015-07-20T15:19:00Z"/>
                <w:rFonts w:ascii="Arial" w:hAnsi="Arial" w:cs="Arial"/>
                <w:sz w:val="18"/>
                <w:szCs w:val="18"/>
                <w:lang w:eastAsia="en-GB"/>
              </w:rPr>
              <w:pPrChange w:id="3016" w:author="srabhi" w:date="2015-07-20T15:19:00Z">
                <w:pPr>
                  <w:spacing w:line="240" w:lineRule="auto"/>
                  <w:jc w:val="right"/>
                </w:pPr>
              </w:pPrChange>
            </w:pPr>
            <w:del w:id="3017" w:author="srabhi" w:date="2015-07-20T15:19:00Z">
              <w:r w:rsidRPr="003810CD" w:rsidDel="009910DD">
                <w:rPr>
                  <w:rFonts w:ascii="Arial" w:hAnsi="Arial" w:cs="Arial"/>
                  <w:sz w:val="18"/>
                  <w:szCs w:val="18"/>
                  <w:lang w:eastAsia="en-GB"/>
                </w:rPr>
                <w:delText>-0.16</w:delText>
              </w:r>
            </w:del>
          </w:p>
        </w:tc>
        <w:tc>
          <w:tcPr>
            <w:tcW w:w="1053" w:type="dxa"/>
            <w:shd w:val="clear" w:color="auto" w:fill="auto"/>
            <w:noWrap/>
            <w:vAlign w:val="center"/>
            <w:hideMark/>
          </w:tcPr>
          <w:p w:rsidR="0008563E" w:rsidRDefault="006E3168" w:rsidP="0008563E">
            <w:pPr>
              <w:spacing w:line="240" w:lineRule="auto"/>
              <w:rPr>
                <w:del w:id="3018" w:author="srabhi" w:date="2015-07-20T15:19:00Z"/>
                <w:rFonts w:ascii="Arial" w:hAnsi="Arial" w:cs="Arial"/>
                <w:sz w:val="18"/>
                <w:szCs w:val="18"/>
                <w:lang w:eastAsia="en-GB"/>
              </w:rPr>
              <w:pPrChange w:id="3019" w:author="srabhi" w:date="2015-07-20T15:19:00Z">
                <w:pPr>
                  <w:spacing w:line="240" w:lineRule="auto"/>
                  <w:jc w:val="right"/>
                </w:pPr>
              </w:pPrChange>
            </w:pPr>
            <w:del w:id="3020" w:author="srabhi" w:date="2015-07-20T15:19:00Z">
              <w:r w:rsidRPr="003810CD" w:rsidDel="009910DD">
                <w:rPr>
                  <w:rFonts w:ascii="Arial" w:hAnsi="Arial" w:cs="Arial"/>
                  <w:sz w:val="18"/>
                  <w:szCs w:val="18"/>
                  <w:lang w:eastAsia="en-GB"/>
                </w:rPr>
                <w:delText>1.16</w:delText>
              </w:r>
            </w:del>
          </w:p>
        </w:tc>
        <w:tc>
          <w:tcPr>
            <w:tcW w:w="1151" w:type="dxa"/>
            <w:shd w:val="clear" w:color="auto" w:fill="auto"/>
            <w:noWrap/>
            <w:vAlign w:val="center"/>
            <w:hideMark/>
          </w:tcPr>
          <w:p w:rsidR="0008563E" w:rsidRDefault="006E3168" w:rsidP="0008563E">
            <w:pPr>
              <w:spacing w:line="240" w:lineRule="auto"/>
              <w:rPr>
                <w:del w:id="3021" w:author="srabhi" w:date="2015-07-20T15:19:00Z"/>
                <w:rFonts w:ascii="Arial" w:hAnsi="Arial" w:cs="Arial"/>
                <w:sz w:val="18"/>
                <w:szCs w:val="18"/>
                <w:lang w:eastAsia="en-GB"/>
              </w:rPr>
              <w:pPrChange w:id="3022" w:author="srabhi" w:date="2015-07-20T15:19:00Z">
                <w:pPr>
                  <w:spacing w:line="240" w:lineRule="auto"/>
                  <w:jc w:val="right"/>
                </w:pPr>
              </w:pPrChange>
            </w:pPr>
            <w:del w:id="3023" w:author="srabhi" w:date="2015-07-20T15:19:00Z">
              <w:r w:rsidRPr="003810CD" w:rsidDel="009910DD">
                <w:rPr>
                  <w:rFonts w:ascii="Arial" w:hAnsi="Arial" w:cs="Arial"/>
                  <w:sz w:val="18"/>
                  <w:szCs w:val="18"/>
                  <w:lang w:eastAsia="en-GB"/>
                </w:rPr>
                <w:delText>-0.13</w:delText>
              </w:r>
            </w:del>
          </w:p>
        </w:tc>
      </w:tr>
      <w:tr w:rsidR="00120BBB" w:rsidRPr="00240276" w:rsidDel="009910DD" w:rsidTr="00120BBB">
        <w:trPr>
          <w:trHeight w:val="181"/>
          <w:del w:id="3024" w:author="srabhi" w:date="2015-07-20T15:19:00Z"/>
        </w:trPr>
        <w:tc>
          <w:tcPr>
            <w:tcW w:w="1809" w:type="dxa"/>
            <w:shd w:val="clear" w:color="auto" w:fill="auto"/>
            <w:noWrap/>
            <w:hideMark/>
          </w:tcPr>
          <w:p w:rsidR="006E3168" w:rsidRPr="00120BBB" w:rsidDel="009910DD" w:rsidRDefault="006E3168" w:rsidP="009910DD">
            <w:pPr>
              <w:spacing w:line="240" w:lineRule="auto"/>
              <w:rPr>
                <w:del w:id="3025" w:author="srabhi" w:date="2015-07-20T15:19:00Z"/>
                <w:rFonts w:ascii="Arial" w:hAnsi="Arial" w:cs="Arial"/>
                <w:b/>
                <w:sz w:val="20"/>
                <w:szCs w:val="20"/>
                <w:lang w:eastAsia="en-GB"/>
              </w:rPr>
            </w:pPr>
            <w:del w:id="3026" w:author="srabhi" w:date="2015-07-20T15:19:00Z">
              <w:r w:rsidRPr="00120BBB" w:rsidDel="009910DD">
                <w:rPr>
                  <w:rFonts w:ascii="Arial" w:hAnsi="Arial" w:cs="Arial"/>
                  <w:b/>
                  <w:sz w:val="20"/>
                  <w:szCs w:val="20"/>
                  <w:lang w:eastAsia="en-GB"/>
                </w:rPr>
                <w:delText>History of CVD</w:delText>
              </w:r>
            </w:del>
          </w:p>
        </w:tc>
        <w:tc>
          <w:tcPr>
            <w:tcW w:w="1134" w:type="dxa"/>
            <w:shd w:val="clear" w:color="auto" w:fill="auto"/>
            <w:noWrap/>
            <w:vAlign w:val="center"/>
            <w:hideMark/>
          </w:tcPr>
          <w:p w:rsidR="0008563E" w:rsidRDefault="006E3168" w:rsidP="0008563E">
            <w:pPr>
              <w:spacing w:line="240" w:lineRule="auto"/>
              <w:rPr>
                <w:del w:id="3027" w:author="srabhi" w:date="2015-07-20T15:19:00Z"/>
                <w:rFonts w:ascii="Arial" w:hAnsi="Arial" w:cs="Arial"/>
                <w:sz w:val="18"/>
                <w:szCs w:val="18"/>
                <w:lang w:eastAsia="en-GB"/>
              </w:rPr>
              <w:pPrChange w:id="3028" w:author="srabhi" w:date="2015-07-20T15:19:00Z">
                <w:pPr>
                  <w:spacing w:line="240" w:lineRule="auto"/>
                  <w:jc w:val="right"/>
                </w:pPr>
              </w:pPrChange>
            </w:pPr>
            <w:del w:id="3029" w:author="srabhi" w:date="2015-07-20T15:19:00Z">
              <w:r w:rsidRPr="003810CD" w:rsidDel="009910DD">
                <w:rPr>
                  <w:rFonts w:ascii="Arial" w:hAnsi="Arial" w:cs="Arial"/>
                  <w:sz w:val="18"/>
                  <w:szCs w:val="18"/>
                  <w:lang w:eastAsia="en-GB"/>
                </w:rPr>
                <w:delText>28</w:delText>
              </w:r>
            </w:del>
          </w:p>
        </w:tc>
        <w:tc>
          <w:tcPr>
            <w:tcW w:w="709" w:type="dxa"/>
            <w:shd w:val="clear" w:color="auto" w:fill="auto"/>
            <w:noWrap/>
            <w:vAlign w:val="center"/>
            <w:hideMark/>
          </w:tcPr>
          <w:p w:rsidR="0008563E" w:rsidRDefault="006E3168" w:rsidP="0008563E">
            <w:pPr>
              <w:spacing w:line="240" w:lineRule="auto"/>
              <w:rPr>
                <w:del w:id="3030" w:author="srabhi" w:date="2015-07-20T15:19:00Z"/>
                <w:rFonts w:ascii="Arial" w:hAnsi="Arial" w:cs="Arial"/>
                <w:sz w:val="18"/>
                <w:szCs w:val="18"/>
                <w:lang w:eastAsia="en-GB"/>
              </w:rPr>
              <w:pPrChange w:id="3031" w:author="srabhi" w:date="2015-07-20T15:19:00Z">
                <w:pPr>
                  <w:spacing w:line="240" w:lineRule="auto"/>
                  <w:jc w:val="right"/>
                </w:pPr>
              </w:pPrChange>
            </w:pPr>
            <w:del w:id="3032" w:author="srabhi" w:date="2015-07-20T15:19:00Z">
              <w:r w:rsidRPr="003810CD" w:rsidDel="009910DD">
                <w:rPr>
                  <w:rFonts w:ascii="Arial" w:hAnsi="Arial" w:cs="Arial"/>
                  <w:sz w:val="18"/>
                  <w:szCs w:val="18"/>
                  <w:lang w:eastAsia="en-GB"/>
                </w:rPr>
                <w:delText>0.60</w:delText>
              </w:r>
            </w:del>
          </w:p>
        </w:tc>
        <w:tc>
          <w:tcPr>
            <w:tcW w:w="567" w:type="dxa"/>
            <w:shd w:val="clear" w:color="auto" w:fill="auto"/>
            <w:noWrap/>
            <w:vAlign w:val="center"/>
            <w:hideMark/>
          </w:tcPr>
          <w:p w:rsidR="0008563E" w:rsidRDefault="006E3168" w:rsidP="0008563E">
            <w:pPr>
              <w:spacing w:line="240" w:lineRule="auto"/>
              <w:rPr>
                <w:del w:id="3033" w:author="srabhi" w:date="2015-07-20T15:19:00Z"/>
                <w:rFonts w:ascii="Arial" w:hAnsi="Arial" w:cs="Arial"/>
                <w:sz w:val="18"/>
                <w:szCs w:val="18"/>
                <w:lang w:eastAsia="en-GB"/>
              </w:rPr>
              <w:pPrChange w:id="3034" w:author="srabhi" w:date="2015-07-20T15:19:00Z">
                <w:pPr>
                  <w:spacing w:line="240" w:lineRule="auto"/>
                  <w:jc w:val="right"/>
                </w:pPr>
              </w:pPrChange>
            </w:pPr>
            <w:del w:id="3035" w:author="srabhi" w:date="2015-07-20T15:19:00Z">
              <w:r w:rsidRPr="003810CD" w:rsidDel="009910DD">
                <w:rPr>
                  <w:rFonts w:ascii="Arial" w:hAnsi="Arial" w:cs="Arial"/>
                  <w:sz w:val="18"/>
                  <w:szCs w:val="18"/>
                  <w:lang w:eastAsia="en-GB"/>
                </w:rPr>
                <w:delText>0.15</w:delText>
              </w:r>
            </w:del>
          </w:p>
        </w:tc>
        <w:tc>
          <w:tcPr>
            <w:tcW w:w="992" w:type="dxa"/>
            <w:shd w:val="clear" w:color="auto" w:fill="auto"/>
            <w:noWrap/>
            <w:vAlign w:val="center"/>
            <w:hideMark/>
          </w:tcPr>
          <w:p w:rsidR="0008563E" w:rsidRDefault="006E3168" w:rsidP="0008563E">
            <w:pPr>
              <w:spacing w:line="240" w:lineRule="auto"/>
              <w:rPr>
                <w:del w:id="3036" w:author="srabhi" w:date="2015-07-20T15:19:00Z"/>
                <w:rFonts w:ascii="Arial" w:hAnsi="Arial" w:cs="Arial"/>
                <w:sz w:val="18"/>
                <w:szCs w:val="18"/>
                <w:lang w:eastAsia="en-GB"/>
              </w:rPr>
              <w:pPrChange w:id="3037" w:author="srabhi" w:date="2015-07-20T15:19:00Z">
                <w:pPr>
                  <w:spacing w:line="240" w:lineRule="auto"/>
                  <w:jc w:val="right"/>
                </w:pPr>
              </w:pPrChange>
            </w:pPr>
            <w:del w:id="3038" w:author="srabhi" w:date="2015-07-20T15:19:00Z">
              <w:r w:rsidRPr="003810CD" w:rsidDel="009910DD">
                <w:rPr>
                  <w:rFonts w:ascii="Arial" w:hAnsi="Arial" w:cs="Arial"/>
                  <w:sz w:val="18"/>
                  <w:szCs w:val="18"/>
                  <w:lang w:eastAsia="en-GB"/>
                </w:rPr>
                <w:delText>45</w:delText>
              </w:r>
            </w:del>
          </w:p>
        </w:tc>
        <w:tc>
          <w:tcPr>
            <w:tcW w:w="1134" w:type="dxa"/>
            <w:shd w:val="clear" w:color="auto" w:fill="auto"/>
            <w:noWrap/>
            <w:vAlign w:val="center"/>
            <w:hideMark/>
          </w:tcPr>
          <w:p w:rsidR="0008563E" w:rsidRDefault="006E3168" w:rsidP="0008563E">
            <w:pPr>
              <w:spacing w:line="240" w:lineRule="auto"/>
              <w:rPr>
                <w:del w:id="3039" w:author="srabhi" w:date="2015-07-20T15:19:00Z"/>
                <w:rFonts w:ascii="Arial" w:hAnsi="Arial" w:cs="Arial"/>
                <w:sz w:val="18"/>
                <w:szCs w:val="18"/>
                <w:lang w:eastAsia="en-GB"/>
              </w:rPr>
              <w:pPrChange w:id="3040" w:author="srabhi" w:date="2015-07-20T15:19:00Z">
                <w:pPr>
                  <w:spacing w:line="240" w:lineRule="auto"/>
                  <w:jc w:val="right"/>
                </w:pPr>
              </w:pPrChange>
            </w:pPr>
            <w:del w:id="3041" w:author="srabhi" w:date="2015-07-20T15:19:00Z">
              <w:r w:rsidRPr="003810CD" w:rsidDel="009910DD">
                <w:rPr>
                  <w:rFonts w:ascii="Arial" w:hAnsi="Arial" w:cs="Arial"/>
                  <w:sz w:val="18"/>
                  <w:szCs w:val="18"/>
                  <w:lang w:eastAsia="en-GB"/>
                </w:rPr>
                <w:delText>14</w:delText>
              </w:r>
            </w:del>
          </w:p>
        </w:tc>
        <w:tc>
          <w:tcPr>
            <w:tcW w:w="709" w:type="dxa"/>
            <w:shd w:val="clear" w:color="auto" w:fill="auto"/>
            <w:noWrap/>
            <w:vAlign w:val="center"/>
            <w:hideMark/>
          </w:tcPr>
          <w:p w:rsidR="0008563E" w:rsidRDefault="006E3168" w:rsidP="0008563E">
            <w:pPr>
              <w:spacing w:line="240" w:lineRule="auto"/>
              <w:rPr>
                <w:del w:id="3042" w:author="srabhi" w:date="2015-07-20T15:19:00Z"/>
                <w:rFonts w:ascii="Arial" w:hAnsi="Arial" w:cs="Arial"/>
                <w:sz w:val="18"/>
                <w:szCs w:val="18"/>
                <w:lang w:eastAsia="en-GB"/>
              </w:rPr>
              <w:pPrChange w:id="3043" w:author="srabhi" w:date="2015-07-20T15:19:00Z">
                <w:pPr>
                  <w:spacing w:line="240" w:lineRule="auto"/>
                  <w:jc w:val="right"/>
                </w:pPr>
              </w:pPrChange>
            </w:pPr>
            <w:del w:id="3044" w:author="srabhi" w:date="2015-07-20T15:19:00Z">
              <w:r w:rsidRPr="003810CD" w:rsidDel="009910DD">
                <w:rPr>
                  <w:rFonts w:ascii="Arial" w:hAnsi="Arial" w:cs="Arial"/>
                  <w:sz w:val="18"/>
                  <w:szCs w:val="18"/>
                  <w:lang w:eastAsia="en-GB"/>
                </w:rPr>
                <w:delText>0.52</w:delText>
              </w:r>
            </w:del>
          </w:p>
        </w:tc>
        <w:tc>
          <w:tcPr>
            <w:tcW w:w="567" w:type="dxa"/>
            <w:shd w:val="clear" w:color="auto" w:fill="auto"/>
            <w:noWrap/>
            <w:vAlign w:val="center"/>
            <w:hideMark/>
          </w:tcPr>
          <w:p w:rsidR="0008563E" w:rsidRDefault="006E3168" w:rsidP="0008563E">
            <w:pPr>
              <w:spacing w:line="240" w:lineRule="auto"/>
              <w:rPr>
                <w:del w:id="3045" w:author="srabhi" w:date="2015-07-20T15:19:00Z"/>
                <w:rFonts w:ascii="Arial" w:hAnsi="Arial" w:cs="Arial"/>
                <w:sz w:val="18"/>
                <w:szCs w:val="18"/>
                <w:lang w:eastAsia="en-GB"/>
              </w:rPr>
              <w:pPrChange w:id="3046" w:author="srabhi" w:date="2015-07-20T15:19:00Z">
                <w:pPr>
                  <w:spacing w:line="240" w:lineRule="auto"/>
                  <w:jc w:val="right"/>
                </w:pPr>
              </w:pPrChange>
            </w:pPr>
            <w:del w:id="3047" w:author="srabhi" w:date="2015-07-20T15:19:00Z">
              <w:r w:rsidRPr="003810CD" w:rsidDel="009910DD">
                <w:rPr>
                  <w:rFonts w:ascii="Arial" w:hAnsi="Arial" w:cs="Arial"/>
                  <w:sz w:val="18"/>
                  <w:szCs w:val="18"/>
                  <w:lang w:eastAsia="en-GB"/>
                </w:rPr>
                <w:delText>0.08</w:delText>
              </w:r>
            </w:del>
          </w:p>
        </w:tc>
        <w:tc>
          <w:tcPr>
            <w:tcW w:w="992" w:type="dxa"/>
            <w:shd w:val="clear" w:color="auto" w:fill="auto"/>
            <w:noWrap/>
            <w:vAlign w:val="center"/>
            <w:hideMark/>
          </w:tcPr>
          <w:p w:rsidR="0008563E" w:rsidRDefault="006E3168" w:rsidP="0008563E">
            <w:pPr>
              <w:spacing w:line="240" w:lineRule="auto"/>
              <w:rPr>
                <w:del w:id="3048" w:author="srabhi" w:date="2015-07-20T15:19:00Z"/>
                <w:rFonts w:ascii="Arial" w:hAnsi="Arial" w:cs="Arial"/>
                <w:sz w:val="18"/>
                <w:szCs w:val="18"/>
                <w:lang w:eastAsia="en-GB"/>
              </w:rPr>
              <w:pPrChange w:id="3049" w:author="srabhi" w:date="2015-07-20T15:19:00Z">
                <w:pPr>
                  <w:spacing w:line="240" w:lineRule="auto"/>
                  <w:jc w:val="right"/>
                </w:pPr>
              </w:pPrChange>
            </w:pPr>
            <w:del w:id="3050" w:author="srabhi" w:date="2015-07-20T15:19:00Z">
              <w:r w:rsidRPr="003810CD" w:rsidDel="009910DD">
                <w:rPr>
                  <w:rFonts w:ascii="Arial" w:hAnsi="Arial" w:cs="Arial"/>
                  <w:sz w:val="18"/>
                  <w:szCs w:val="18"/>
                  <w:lang w:eastAsia="en-GB"/>
                </w:rPr>
                <w:delText>6</w:delText>
              </w:r>
            </w:del>
          </w:p>
        </w:tc>
        <w:tc>
          <w:tcPr>
            <w:tcW w:w="1134" w:type="dxa"/>
            <w:shd w:val="clear" w:color="auto" w:fill="auto"/>
            <w:noWrap/>
            <w:vAlign w:val="center"/>
            <w:hideMark/>
          </w:tcPr>
          <w:p w:rsidR="0008563E" w:rsidRDefault="006E3168" w:rsidP="0008563E">
            <w:pPr>
              <w:spacing w:line="240" w:lineRule="auto"/>
              <w:rPr>
                <w:del w:id="3051" w:author="srabhi" w:date="2015-07-20T15:19:00Z"/>
                <w:rFonts w:ascii="Arial" w:hAnsi="Arial" w:cs="Arial"/>
                <w:sz w:val="18"/>
                <w:szCs w:val="18"/>
                <w:lang w:eastAsia="en-GB"/>
              </w:rPr>
              <w:pPrChange w:id="3052" w:author="srabhi" w:date="2015-07-20T15:19:00Z">
                <w:pPr>
                  <w:spacing w:line="240" w:lineRule="auto"/>
                  <w:jc w:val="right"/>
                </w:pPr>
              </w:pPrChange>
            </w:pPr>
            <w:del w:id="3053" w:author="srabhi" w:date="2015-07-20T15:19:00Z">
              <w:r w:rsidRPr="003810CD" w:rsidDel="009910DD">
                <w:rPr>
                  <w:rFonts w:ascii="Arial" w:hAnsi="Arial" w:cs="Arial"/>
                  <w:sz w:val="18"/>
                  <w:szCs w:val="18"/>
                  <w:lang w:eastAsia="en-GB"/>
                </w:rPr>
                <w:delText>3</w:delText>
              </w:r>
            </w:del>
          </w:p>
        </w:tc>
        <w:tc>
          <w:tcPr>
            <w:tcW w:w="709" w:type="dxa"/>
            <w:shd w:val="clear" w:color="auto" w:fill="auto"/>
            <w:noWrap/>
            <w:vAlign w:val="center"/>
            <w:hideMark/>
          </w:tcPr>
          <w:p w:rsidR="0008563E" w:rsidRDefault="006E3168" w:rsidP="0008563E">
            <w:pPr>
              <w:spacing w:line="240" w:lineRule="auto"/>
              <w:rPr>
                <w:del w:id="3054" w:author="srabhi" w:date="2015-07-20T15:19:00Z"/>
                <w:rFonts w:ascii="Arial" w:hAnsi="Arial" w:cs="Arial"/>
                <w:sz w:val="18"/>
                <w:szCs w:val="18"/>
                <w:lang w:eastAsia="en-GB"/>
              </w:rPr>
              <w:pPrChange w:id="3055" w:author="srabhi" w:date="2015-07-20T15:19:00Z">
                <w:pPr>
                  <w:spacing w:line="240" w:lineRule="auto"/>
                  <w:jc w:val="right"/>
                </w:pPr>
              </w:pPrChange>
            </w:pPr>
            <w:del w:id="3056" w:author="srabhi" w:date="2015-07-20T15:19:00Z">
              <w:r w:rsidRPr="003810CD" w:rsidDel="009910DD">
                <w:rPr>
                  <w:rFonts w:ascii="Arial" w:hAnsi="Arial" w:cs="Arial"/>
                  <w:sz w:val="18"/>
                  <w:szCs w:val="18"/>
                  <w:lang w:eastAsia="en-GB"/>
                </w:rPr>
                <w:delText>0.84</w:delText>
              </w:r>
            </w:del>
          </w:p>
        </w:tc>
        <w:tc>
          <w:tcPr>
            <w:tcW w:w="567" w:type="dxa"/>
            <w:shd w:val="clear" w:color="auto" w:fill="auto"/>
            <w:noWrap/>
            <w:vAlign w:val="center"/>
            <w:hideMark/>
          </w:tcPr>
          <w:p w:rsidR="0008563E" w:rsidRDefault="006E3168" w:rsidP="0008563E">
            <w:pPr>
              <w:spacing w:line="240" w:lineRule="auto"/>
              <w:rPr>
                <w:del w:id="3057" w:author="srabhi" w:date="2015-07-20T15:19:00Z"/>
                <w:rFonts w:ascii="Arial" w:hAnsi="Arial" w:cs="Arial"/>
                <w:sz w:val="18"/>
                <w:szCs w:val="18"/>
                <w:lang w:eastAsia="en-GB"/>
              </w:rPr>
              <w:pPrChange w:id="3058" w:author="srabhi" w:date="2015-07-20T15:19:00Z">
                <w:pPr>
                  <w:spacing w:line="240" w:lineRule="auto"/>
                  <w:jc w:val="right"/>
                </w:pPr>
              </w:pPrChange>
            </w:pPr>
            <w:del w:id="3059" w:author="srabhi" w:date="2015-07-20T15:19:00Z">
              <w:r w:rsidRPr="003810CD" w:rsidDel="009910DD">
                <w:rPr>
                  <w:rFonts w:ascii="Arial" w:hAnsi="Arial" w:cs="Arial"/>
                  <w:sz w:val="18"/>
                  <w:szCs w:val="18"/>
                  <w:lang w:eastAsia="en-GB"/>
                </w:rPr>
                <w:delText>0.05</w:delText>
              </w:r>
            </w:del>
          </w:p>
        </w:tc>
        <w:tc>
          <w:tcPr>
            <w:tcW w:w="1212" w:type="dxa"/>
            <w:shd w:val="clear" w:color="auto" w:fill="auto"/>
            <w:noWrap/>
            <w:vAlign w:val="center"/>
            <w:hideMark/>
          </w:tcPr>
          <w:p w:rsidR="0008563E" w:rsidRDefault="006E3168" w:rsidP="0008563E">
            <w:pPr>
              <w:spacing w:line="240" w:lineRule="auto"/>
              <w:rPr>
                <w:del w:id="3060" w:author="srabhi" w:date="2015-07-20T15:19:00Z"/>
                <w:rFonts w:ascii="Arial" w:hAnsi="Arial" w:cs="Arial"/>
                <w:sz w:val="18"/>
                <w:szCs w:val="18"/>
                <w:lang w:eastAsia="en-GB"/>
              </w:rPr>
              <w:pPrChange w:id="3061" w:author="srabhi" w:date="2015-07-20T15:19:00Z">
                <w:pPr>
                  <w:spacing w:line="240" w:lineRule="auto"/>
                  <w:jc w:val="right"/>
                </w:pPr>
              </w:pPrChange>
            </w:pPr>
            <w:del w:id="3062" w:author="srabhi" w:date="2015-07-20T15:19:00Z">
              <w:r w:rsidRPr="003810CD" w:rsidDel="009910DD">
                <w:rPr>
                  <w:rFonts w:ascii="Arial" w:hAnsi="Arial" w:cs="Arial"/>
                  <w:sz w:val="18"/>
                  <w:szCs w:val="18"/>
                  <w:lang w:eastAsia="en-GB"/>
                </w:rPr>
                <w:delText>0.43</w:delText>
              </w:r>
            </w:del>
          </w:p>
        </w:tc>
        <w:tc>
          <w:tcPr>
            <w:tcW w:w="1151" w:type="dxa"/>
            <w:shd w:val="clear" w:color="auto" w:fill="auto"/>
            <w:noWrap/>
            <w:vAlign w:val="center"/>
            <w:hideMark/>
          </w:tcPr>
          <w:p w:rsidR="0008563E" w:rsidRDefault="006E3168" w:rsidP="0008563E">
            <w:pPr>
              <w:spacing w:line="240" w:lineRule="auto"/>
              <w:rPr>
                <w:del w:id="3063" w:author="srabhi" w:date="2015-07-20T15:19:00Z"/>
                <w:rFonts w:ascii="Arial" w:hAnsi="Arial" w:cs="Arial"/>
                <w:sz w:val="18"/>
                <w:szCs w:val="18"/>
                <w:lang w:eastAsia="en-GB"/>
              </w:rPr>
              <w:pPrChange w:id="3064" w:author="srabhi" w:date="2015-07-20T15:19:00Z">
                <w:pPr>
                  <w:spacing w:line="240" w:lineRule="auto"/>
                  <w:jc w:val="right"/>
                </w:pPr>
              </w:pPrChange>
            </w:pPr>
            <w:del w:id="3065" w:author="srabhi" w:date="2015-07-20T15:19:00Z">
              <w:r w:rsidRPr="003810CD" w:rsidDel="009910DD">
                <w:rPr>
                  <w:rFonts w:ascii="Arial" w:hAnsi="Arial" w:cs="Arial"/>
                  <w:sz w:val="18"/>
                  <w:szCs w:val="18"/>
                  <w:lang w:eastAsia="en-GB"/>
                </w:rPr>
                <w:delText>0.41</w:delText>
              </w:r>
            </w:del>
          </w:p>
        </w:tc>
        <w:tc>
          <w:tcPr>
            <w:tcW w:w="1053" w:type="dxa"/>
            <w:shd w:val="clear" w:color="auto" w:fill="auto"/>
            <w:noWrap/>
            <w:vAlign w:val="center"/>
            <w:hideMark/>
          </w:tcPr>
          <w:p w:rsidR="0008563E" w:rsidRDefault="006E3168" w:rsidP="0008563E">
            <w:pPr>
              <w:spacing w:line="240" w:lineRule="auto"/>
              <w:rPr>
                <w:del w:id="3066" w:author="srabhi" w:date="2015-07-20T15:19:00Z"/>
                <w:rFonts w:ascii="Arial" w:hAnsi="Arial" w:cs="Arial"/>
                <w:sz w:val="18"/>
                <w:szCs w:val="18"/>
                <w:lang w:eastAsia="en-GB"/>
              </w:rPr>
              <w:pPrChange w:id="3067" w:author="srabhi" w:date="2015-07-20T15:19:00Z">
                <w:pPr>
                  <w:spacing w:line="240" w:lineRule="auto"/>
                  <w:jc w:val="right"/>
                </w:pPr>
              </w:pPrChange>
            </w:pPr>
            <w:del w:id="3068" w:author="srabhi" w:date="2015-07-20T15:19:00Z">
              <w:r w:rsidRPr="003810CD" w:rsidDel="009910DD">
                <w:rPr>
                  <w:rFonts w:ascii="Arial" w:hAnsi="Arial" w:cs="Arial"/>
                  <w:sz w:val="18"/>
                  <w:szCs w:val="18"/>
                  <w:lang w:eastAsia="en-GB"/>
                </w:rPr>
                <w:delText>0.47</w:delText>
              </w:r>
            </w:del>
          </w:p>
        </w:tc>
        <w:tc>
          <w:tcPr>
            <w:tcW w:w="1151" w:type="dxa"/>
            <w:shd w:val="clear" w:color="auto" w:fill="auto"/>
            <w:noWrap/>
            <w:vAlign w:val="center"/>
            <w:hideMark/>
          </w:tcPr>
          <w:p w:rsidR="0008563E" w:rsidRDefault="006E3168" w:rsidP="0008563E">
            <w:pPr>
              <w:spacing w:line="240" w:lineRule="auto"/>
              <w:rPr>
                <w:del w:id="3069" w:author="srabhi" w:date="2015-07-20T15:19:00Z"/>
                <w:rFonts w:ascii="Arial" w:hAnsi="Arial" w:cs="Arial"/>
                <w:sz w:val="18"/>
                <w:szCs w:val="18"/>
                <w:lang w:eastAsia="en-GB"/>
              </w:rPr>
              <w:pPrChange w:id="3070" w:author="srabhi" w:date="2015-07-20T15:19:00Z">
                <w:pPr>
                  <w:spacing w:line="240" w:lineRule="auto"/>
                  <w:jc w:val="right"/>
                </w:pPr>
              </w:pPrChange>
            </w:pPr>
            <w:del w:id="3071" w:author="srabhi" w:date="2015-07-20T15:19:00Z">
              <w:r w:rsidRPr="003810CD" w:rsidDel="009910DD">
                <w:rPr>
                  <w:rFonts w:ascii="Arial" w:hAnsi="Arial" w:cs="Arial"/>
                  <w:sz w:val="18"/>
                  <w:szCs w:val="18"/>
                  <w:lang w:eastAsia="en-GB"/>
                </w:rPr>
                <w:delText>0.37</w:delText>
              </w:r>
            </w:del>
          </w:p>
        </w:tc>
      </w:tr>
      <w:tr w:rsidR="00120BBB" w:rsidRPr="00240276" w:rsidDel="009910DD" w:rsidTr="00120BBB">
        <w:trPr>
          <w:trHeight w:val="181"/>
          <w:del w:id="3072" w:author="srabhi" w:date="2015-07-20T15:19:00Z"/>
        </w:trPr>
        <w:tc>
          <w:tcPr>
            <w:tcW w:w="1809" w:type="dxa"/>
            <w:shd w:val="clear" w:color="auto" w:fill="auto"/>
            <w:noWrap/>
            <w:hideMark/>
          </w:tcPr>
          <w:p w:rsidR="006E3168" w:rsidRPr="00120BBB" w:rsidDel="009910DD" w:rsidRDefault="004178C5" w:rsidP="009910DD">
            <w:pPr>
              <w:spacing w:line="240" w:lineRule="auto"/>
              <w:rPr>
                <w:del w:id="3073" w:author="srabhi" w:date="2015-07-20T15:19:00Z"/>
                <w:rFonts w:ascii="Arial" w:hAnsi="Arial" w:cs="Arial"/>
                <w:b/>
                <w:sz w:val="20"/>
                <w:szCs w:val="20"/>
                <w:lang w:eastAsia="en-GB"/>
              </w:rPr>
            </w:pPr>
            <w:del w:id="3074" w:author="srabhi" w:date="2015-07-20T15:19:00Z">
              <w:r w:rsidRPr="00120BBB" w:rsidDel="009910DD">
                <w:rPr>
                  <w:rFonts w:ascii="Arial" w:hAnsi="Arial" w:cs="Arial"/>
                  <w:b/>
                  <w:sz w:val="20"/>
                  <w:szCs w:val="20"/>
                  <w:lang w:eastAsia="en-GB"/>
                </w:rPr>
                <w:delText>Charlson Comorbidity Index</w:delText>
              </w:r>
              <w:r w:rsidR="006E3168" w:rsidRPr="00120BBB" w:rsidDel="009910DD">
                <w:rPr>
                  <w:rFonts w:ascii="Arial" w:hAnsi="Arial" w:cs="Arial"/>
                  <w:b/>
                  <w:sz w:val="20"/>
                  <w:szCs w:val="20"/>
                  <w:lang w:eastAsia="en-GB"/>
                </w:rPr>
                <w:delText xml:space="preserve"> = 2+</w:delText>
              </w:r>
            </w:del>
          </w:p>
        </w:tc>
        <w:tc>
          <w:tcPr>
            <w:tcW w:w="1134" w:type="dxa"/>
            <w:shd w:val="clear" w:color="auto" w:fill="auto"/>
            <w:noWrap/>
            <w:vAlign w:val="center"/>
            <w:hideMark/>
          </w:tcPr>
          <w:p w:rsidR="0008563E" w:rsidRDefault="006E3168" w:rsidP="0008563E">
            <w:pPr>
              <w:spacing w:line="240" w:lineRule="auto"/>
              <w:rPr>
                <w:del w:id="3075" w:author="srabhi" w:date="2015-07-20T15:19:00Z"/>
                <w:rFonts w:ascii="Arial" w:hAnsi="Arial" w:cs="Arial"/>
                <w:sz w:val="18"/>
                <w:szCs w:val="18"/>
                <w:lang w:eastAsia="en-GB"/>
              </w:rPr>
              <w:pPrChange w:id="3076" w:author="srabhi" w:date="2015-07-20T15:19:00Z">
                <w:pPr>
                  <w:spacing w:line="240" w:lineRule="auto"/>
                  <w:jc w:val="right"/>
                </w:pPr>
              </w:pPrChange>
            </w:pPr>
            <w:del w:id="3077" w:author="srabhi" w:date="2015-07-20T15:19:00Z">
              <w:r w:rsidRPr="003810CD" w:rsidDel="009910DD">
                <w:rPr>
                  <w:rFonts w:ascii="Arial" w:hAnsi="Arial" w:cs="Arial"/>
                  <w:sz w:val="18"/>
                  <w:szCs w:val="18"/>
                  <w:lang w:eastAsia="en-GB"/>
                </w:rPr>
                <w:delText>16</w:delText>
              </w:r>
            </w:del>
          </w:p>
        </w:tc>
        <w:tc>
          <w:tcPr>
            <w:tcW w:w="709" w:type="dxa"/>
            <w:shd w:val="clear" w:color="auto" w:fill="auto"/>
            <w:noWrap/>
            <w:vAlign w:val="center"/>
            <w:hideMark/>
          </w:tcPr>
          <w:p w:rsidR="0008563E" w:rsidRDefault="006E3168" w:rsidP="0008563E">
            <w:pPr>
              <w:spacing w:line="240" w:lineRule="auto"/>
              <w:rPr>
                <w:del w:id="3078" w:author="srabhi" w:date="2015-07-20T15:19:00Z"/>
                <w:rFonts w:ascii="Arial" w:hAnsi="Arial" w:cs="Arial"/>
                <w:sz w:val="18"/>
                <w:szCs w:val="18"/>
                <w:lang w:eastAsia="en-GB"/>
              </w:rPr>
              <w:pPrChange w:id="3079" w:author="srabhi" w:date="2015-07-20T15:19:00Z">
                <w:pPr>
                  <w:spacing w:line="240" w:lineRule="auto"/>
                  <w:jc w:val="right"/>
                </w:pPr>
              </w:pPrChange>
            </w:pPr>
            <w:del w:id="3080" w:author="srabhi" w:date="2015-07-20T15:19:00Z">
              <w:r w:rsidRPr="003810CD" w:rsidDel="009910DD">
                <w:rPr>
                  <w:rFonts w:ascii="Arial" w:hAnsi="Arial" w:cs="Arial"/>
                  <w:sz w:val="18"/>
                  <w:szCs w:val="18"/>
                  <w:lang w:eastAsia="en-GB"/>
                </w:rPr>
                <w:delText>1.37</w:delText>
              </w:r>
            </w:del>
          </w:p>
        </w:tc>
        <w:tc>
          <w:tcPr>
            <w:tcW w:w="567" w:type="dxa"/>
            <w:shd w:val="clear" w:color="auto" w:fill="auto"/>
            <w:noWrap/>
            <w:vAlign w:val="center"/>
            <w:hideMark/>
          </w:tcPr>
          <w:p w:rsidR="0008563E" w:rsidRDefault="006E3168" w:rsidP="0008563E">
            <w:pPr>
              <w:spacing w:line="240" w:lineRule="auto"/>
              <w:rPr>
                <w:del w:id="3081" w:author="srabhi" w:date="2015-07-20T15:19:00Z"/>
                <w:rFonts w:ascii="Arial" w:hAnsi="Arial" w:cs="Arial"/>
                <w:sz w:val="18"/>
                <w:szCs w:val="18"/>
                <w:lang w:eastAsia="en-GB"/>
              </w:rPr>
              <w:pPrChange w:id="3082" w:author="srabhi" w:date="2015-07-20T15:19:00Z">
                <w:pPr>
                  <w:spacing w:line="240" w:lineRule="auto"/>
                  <w:jc w:val="right"/>
                </w:pPr>
              </w:pPrChange>
            </w:pPr>
            <w:del w:id="3083" w:author="srabhi" w:date="2015-07-20T15:19:00Z">
              <w:r w:rsidRPr="003810CD" w:rsidDel="009910DD">
                <w:rPr>
                  <w:rFonts w:ascii="Arial" w:hAnsi="Arial" w:cs="Arial"/>
                  <w:sz w:val="18"/>
                  <w:szCs w:val="18"/>
                  <w:lang w:eastAsia="en-GB"/>
                </w:rPr>
                <w:delText>0.27</w:delText>
              </w:r>
            </w:del>
          </w:p>
        </w:tc>
        <w:tc>
          <w:tcPr>
            <w:tcW w:w="992" w:type="dxa"/>
            <w:shd w:val="clear" w:color="auto" w:fill="auto"/>
            <w:noWrap/>
            <w:vAlign w:val="center"/>
            <w:hideMark/>
          </w:tcPr>
          <w:p w:rsidR="0008563E" w:rsidRDefault="006E3168" w:rsidP="0008563E">
            <w:pPr>
              <w:spacing w:line="240" w:lineRule="auto"/>
              <w:rPr>
                <w:del w:id="3084" w:author="srabhi" w:date="2015-07-20T15:19:00Z"/>
                <w:rFonts w:ascii="Arial" w:hAnsi="Arial" w:cs="Arial"/>
                <w:sz w:val="18"/>
                <w:szCs w:val="18"/>
                <w:lang w:eastAsia="en-GB"/>
              </w:rPr>
              <w:pPrChange w:id="3085" w:author="srabhi" w:date="2015-07-20T15:19:00Z">
                <w:pPr>
                  <w:spacing w:line="240" w:lineRule="auto"/>
                  <w:jc w:val="right"/>
                </w:pPr>
              </w:pPrChange>
            </w:pPr>
            <w:del w:id="3086" w:author="srabhi" w:date="2015-07-20T15:19:00Z">
              <w:r w:rsidRPr="003810CD" w:rsidDel="009910DD">
                <w:rPr>
                  <w:rFonts w:ascii="Arial" w:hAnsi="Arial" w:cs="Arial"/>
                  <w:sz w:val="18"/>
                  <w:szCs w:val="18"/>
                  <w:lang w:eastAsia="en-GB"/>
                </w:rPr>
                <w:delText>30</w:delText>
              </w:r>
            </w:del>
          </w:p>
        </w:tc>
        <w:tc>
          <w:tcPr>
            <w:tcW w:w="1134" w:type="dxa"/>
            <w:shd w:val="clear" w:color="auto" w:fill="auto"/>
            <w:noWrap/>
            <w:vAlign w:val="center"/>
            <w:hideMark/>
          </w:tcPr>
          <w:p w:rsidR="0008563E" w:rsidRDefault="006E3168" w:rsidP="0008563E">
            <w:pPr>
              <w:spacing w:line="240" w:lineRule="auto"/>
              <w:rPr>
                <w:del w:id="3087" w:author="srabhi" w:date="2015-07-20T15:19:00Z"/>
                <w:rFonts w:ascii="Arial" w:hAnsi="Arial" w:cs="Arial"/>
                <w:sz w:val="18"/>
                <w:szCs w:val="18"/>
                <w:lang w:eastAsia="en-GB"/>
              </w:rPr>
              <w:pPrChange w:id="3088" w:author="srabhi" w:date="2015-07-20T15:19:00Z">
                <w:pPr>
                  <w:spacing w:line="240" w:lineRule="auto"/>
                  <w:jc w:val="right"/>
                </w:pPr>
              </w:pPrChange>
            </w:pPr>
            <w:del w:id="3089" w:author="srabhi" w:date="2015-07-20T15:19:00Z">
              <w:r w:rsidRPr="003810CD" w:rsidDel="009910DD">
                <w:rPr>
                  <w:rFonts w:ascii="Arial" w:hAnsi="Arial" w:cs="Arial"/>
                  <w:sz w:val="18"/>
                  <w:szCs w:val="18"/>
                  <w:lang w:eastAsia="en-GB"/>
                </w:rPr>
                <w:delText>19</w:delText>
              </w:r>
            </w:del>
          </w:p>
        </w:tc>
        <w:tc>
          <w:tcPr>
            <w:tcW w:w="709" w:type="dxa"/>
            <w:shd w:val="clear" w:color="auto" w:fill="auto"/>
            <w:noWrap/>
            <w:vAlign w:val="center"/>
            <w:hideMark/>
          </w:tcPr>
          <w:p w:rsidR="0008563E" w:rsidRDefault="006E3168" w:rsidP="0008563E">
            <w:pPr>
              <w:spacing w:line="240" w:lineRule="auto"/>
              <w:rPr>
                <w:del w:id="3090" w:author="srabhi" w:date="2015-07-20T15:19:00Z"/>
                <w:rFonts w:ascii="Arial" w:hAnsi="Arial" w:cs="Arial"/>
                <w:sz w:val="18"/>
                <w:szCs w:val="18"/>
                <w:lang w:eastAsia="en-GB"/>
              </w:rPr>
              <w:pPrChange w:id="3091" w:author="srabhi" w:date="2015-07-20T15:19:00Z">
                <w:pPr>
                  <w:spacing w:line="240" w:lineRule="auto"/>
                  <w:jc w:val="right"/>
                </w:pPr>
              </w:pPrChange>
            </w:pPr>
            <w:del w:id="3092" w:author="srabhi" w:date="2015-07-20T15:19:00Z">
              <w:r w:rsidRPr="003810CD" w:rsidDel="009910DD">
                <w:rPr>
                  <w:rFonts w:ascii="Arial" w:hAnsi="Arial" w:cs="Arial"/>
                  <w:sz w:val="18"/>
                  <w:szCs w:val="18"/>
                  <w:lang w:eastAsia="en-GB"/>
                </w:rPr>
                <w:delText>1.67</w:delText>
              </w:r>
            </w:del>
          </w:p>
        </w:tc>
        <w:tc>
          <w:tcPr>
            <w:tcW w:w="567" w:type="dxa"/>
            <w:shd w:val="clear" w:color="auto" w:fill="auto"/>
            <w:noWrap/>
            <w:vAlign w:val="center"/>
            <w:hideMark/>
          </w:tcPr>
          <w:p w:rsidR="0008563E" w:rsidRDefault="006E3168" w:rsidP="0008563E">
            <w:pPr>
              <w:spacing w:line="240" w:lineRule="auto"/>
              <w:rPr>
                <w:del w:id="3093" w:author="srabhi" w:date="2015-07-20T15:19:00Z"/>
                <w:rFonts w:ascii="Arial" w:hAnsi="Arial" w:cs="Arial"/>
                <w:sz w:val="18"/>
                <w:szCs w:val="18"/>
                <w:lang w:eastAsia="en-GB"/>
              </w:rPr>
              <w:pPrChange w:id="3094" w:author="srabhi" w:date="2015-07-20T15:19:00Z">
                <w:pPr>
                  <w:spacing w:line="240" w:lineRule="auto"/>
                  <w:jc w:val="right"/>
                </w:pPr>
              </w:pPrChange>
            </w:pPr>
            <w:del w:id="3095" w:author="srabhi" w:date="2015-07-20T15:19:00Z">
              <w:r w:rsidRPr="003810CD" w:rsidDel="009910DD">
                <w:rPr>
                  <w:rFonts w:ascii="Arial" w:hAnsi="Arial" w:cs="Arial"/>
                  <w:sz w:val="18"/>
                  <w:szCs w:val="18"/>
                  <w:lang w:eastAsia="en-GB"/>
                </w:rPr>
                <w:delText>0.23</w:delText>
              </w:r>
            </w:del>
          </w:p>
        </w:tc>
        <w:tc>
          <w:tcPr>
            <w:tcW w:w="992" w:type="dxa"/>
            <w:shd w:val="clear" w:color="auto" w:fill="auto"/>
            <w:noWrap/>
            <w:vAlign w:val="center"/>
            <w:hideMark/>
          </w:tcPr>
          <w:p w:rsidR="0008563E" w:rsidRDefault="006E3168" w:rsidP="0008563E">
            <w:pPr>
              <w:spacing w:line="240" w:lineRule="auto"/>
              <w:rPr>
                <w:del w:id="3096" w:author="srabhi" w:date="2015-07-20T15:19:00Z"/>
                <w:rFonts w:ascii="Arial" w:hAnsi="Arial" w:cs="Arial"/>
                <w:sz w:val="18"/>
                <w:szCs w:val="18"/>
                <w:lang w:eastAsia="en-GB"/>
              </w:rPr>
              <w:pPrChange w:id="3097" w:author="srabhi" w:date="2015-07-20T15:19:00Z">
                <w:pPr>
                  <w:spacing w:line="240" w:lineRule="auto"/>
                  <w:jc w:val="right"/>
                </w:pPr>
              </w:pPrChange>
            </w:pPr>
            <w:del w:id="3098" w:author="srabhi" w:date="2015-07-20T15:19:00Z">
              <w:r w:rsidRPr="003810CD" w:rsidDel="009910DD">
                <w:rPr>
                  <w:rFonts w:ascii="Arial" w:hAnsi="Arial" w:cs="Arial"/>
                  <w:sz w:val="18"/>
                  <w:szCs w:val="18"/>
                  <w:lang w:eastAsia="en-GB"/>
                </w:rPr>
                <w:delText>14</w:delText>
              </w:r>
            </w:del>
          </w:p>
        </w:tc>
        <w:tc>
          <w:tcPr>
            <w:tcW w:w="1134" w:type="dxa"/>
            <w:shd w:val="clear" w:color="auto" w:fill="auto"/>
            <w:noWrap/>
            <w:vAlign w:val="center"/>
            <w:hideMark/>
          </w:tcPr>
          <w:p w:rsidR="0008563E" w:rsidRDefault="006E3168" w:rsidP="0008563E">
            <w:pPr>
              <w:spacing w:line="240" w:lineRule="auto"/>
              <w:rPr>
                <w:del w:id="3099" w:author="srabhi" w:date="2015-07-20T15:19:00Z"/>
                <w:rFonts w:ascii="Arial" w:hAnsi="Arial" w:cs="Arial"/>
                <w:sz w:val="18"/>
                <w:szCs w:val="18"/>
                <w:lang w:eastAsia="en-GB"/>
              </w:rPr>
              <w:pPrChange w:id="3100" w:author="srabhi" w:date="2015-07-20T15:19:00Z">
                <w:pPr>
                  <w:spacing w:line="240" w:lineRule="auto"/>
                  <w:jc w:val="right"/>
                </w:pPr>
              </w:pPrChange>
            </w:pPr>
            <w:del w:id="3101" w:author="srabhi" w:date="2015-07-20T15:19:00Z">
              <w:r w:rsidRPr="003810CD" w:rsidDel="009910DD">
                <w:rPr>
                  <w:rFonts w:ascii="Arial" w:hAnsi="Arial" w:cs="Arial"/>
                  <w:sz w:val="18"/>
                  <w:szCs w:val="18"/>
                  <w:lang w:eastAsia="en-GB"/>
                </w:rPr>
                <w:delText>4</w:delText>
              </w:r>
            </w:del>
          </w:p>
        </w:tc>
        <w:tc>
          <w:tcPr>
            <w:tcW w:w="709" w:type="dxa"/>
            <w:shd w:val="clear" w:color="auto" w:fill="auto"/>
            <w:noWrap/>
            <w:vAlign w:val="center"/>
            <w:hideMark/>
          </w:tcPr>
          <w:p w:rsidR="0008563E" w:rsidRDefault="006E3168" w:rsidP="0008563E">
            <w:pPr>
              <w:spacing w:line="240" w:lineRule="auto"/>
              <w:rPr>
                <w:del w:id="3102" w:author="srabhi" w:date="2015-07-20T15:19:00Z"/>
                <w:rFonts w:ascii="Arial" w:hAnsi="Arial" w:cs="Arial"/>
                <w:sz w:val="18"/>
                <w:szCs w:val="18"/>
                <w:lang w:eastAsia="en-GB"/>
              </w:rPr>
              <w:pPrChange w:id="3103" w:author="srabhi" w:date="2015-07-20T15:19:00Z">
                <w:pPr>
                  <w:spacing w:line="240" w:lineRule="auto"/>
                  <w:jc w:val="right"/>
                </w:pPr>
              </w:pPrChange>
            </w:pPr>
            <w:del w:id="3104" w:author="srabhi" w:date="2015-07-20T15:19:00Z">
              <w:r w:rsidRPr="003810CD" w:rsidDel="009910DD">
                <w:rPr>
                  <w:rFonts w:ascii="Arial" w:hAnsi="Arial" w:cs="Arial"/>
                  <w:sz w:val="18"/>
                  <w:szCs w:val="18"/>
                  <w:lang w:eastAsia="en-GB"/>
                </w:rPr>
                <w:delText>1.17</w:delText>
              </w:r>
            </w:del>
          </w:p>
        </w:tc>
        <w:tc>
          <w:tcPr>
            <w:tcW w:w="567" w:type="dxa"/>
            <w:shd w:val="clear" w:color="auto" w:fill="auto"/>
            <w:noWrap/>
            <w:vAlign w:val="center"/>
            <w:hideMark/>
          </w:tcPr>
          <w:p w:rsidR="0008563E" w:rsidRDefault="006E3168" w:rsidP="0008563E">
            <w:pPr>
              <w:spacing w:line="240" w:lineRule="auto"/>
              <w:rPr>
                <w:del w:id="3105" w:author="srabhi" w:date="2015-07-20T15:19:00Z"/>
                <w:rFonts w:ascii="Arial" w:hAnsi="Arial" w:cs="Arial"/>
                <w:sz w:val="18"/>
                <w:szCs w:val="18"/>
                <w:lang w:eastAsia="en-GB"/>
              </w:rPr>
              <w:pPrChange w:id="3106" w:author="srabhi" w:date="2015-07-20T15:19:00Z">
                <w:pPr>
                  <w:spacing w:line="240" w:lineRule="auto"/>
                  <w:jc w:val="right"/>
                </w:pPr>
              </w:pPrChange>
            </w:pPr>
            <w:del w:id="3107" w:author="srabhi" w:date="2015-07-20T15:19:00Z">
              <w:r w:rsidRPr="003810CD" w:rsidDel="009910DD">
                <w:rPr>
                  <w:rFonts w:ascii="Arial" w:hAnsi="Arial" w:cs="Arial"/>
                  <w:sz w:val="18"/>
                  <w:szCs w:val="18"/>
                  <w:lang w:eastAsia="en-GB"/>
                </w:rPr>
                <w:delText>0.15</w:delText>
              </w:r>
            </w:del>
          </w:p>
        </w:tc>
        <w:tc>
          <w:tcPr>
            <w:tcW w:w="1212" w:type="dxa"/>
            <w:shd w:val="clear" w:color="auto" w:fill="auto"/>
            <w:noWrap/>
            <w:vAlign w:val="center"/>
            <w:hideMark/>
          </w:tcPr>
          <w:p w:rsidR="0008563E" w:rsidRDefault="006E3168" w:rsidP="0008563E">
            <w:pPr>
              <w:spacing w:line="240" w:lineRule="auto"/>
              <w:rPr>
                <w:del w:id="3108" w:author="srabhi" w:date="2015-07-20T15:19:00Z"/>
                <w:rFonts w:ascii="Arial" w:hAnsi="Arial" w:cs="Arial"/>
                <w:sz w:val="18"/>
                <w:szCs w:val="18"/>
                <w:lang w:eastAsia="en-GB"/>
              </w:rPr>
              <w:pPrChange w:id="3109" w:author="srabhi" w:date="2015-07-20T15:19:00Z">
                <w:pPr>
                  <w:spacing w:line="240" w:lineRule="auto"/>
                  <w:jc w:val="right"/>
                </w:pPr>
              </w:pPrChange>
            </w:pPr>
            <w:del w:id="3110" w:author="srabhi" w:date="2015-07-20T15:19:00Z">
              <w:r w:rsidRPr="003810CD" w:rsidDel="009910DD">
                <w:rPr>
                  <w:rFonts w:ascii="Arial" w:hAnsi="Arial" w:cs="Arial"/>
                  <w:sz w:val="18"/>
                  <w:szCs w:val="18"/>
                  <w:lang w:eastAsia="en-GB"/>
                </w:rPr>
                <w:delText>1.77</w:delText>
              </w:r>
            </w:del>
          </w:p>
        </w:tc>
        <w:tc>
          <w:tcPr>
            <w:tcW w:w="1151" w:type="dxa"/>
            <w:shd w:val="clear" w:color="auto" w:fill="auto"/>
            <w:noWrap/>
            <w:vAlign w:val="center"/>
            <w:hideMark/>
          </w:tcPr>
          <w:p w:rsidR="0008563E" w:rsidRDefault="006E3168" w:rsidP="0008563E">
            <w:pPr>
              <w:spacing w:line="240" w:lineRule="auto"/>
              <w:rPr>
                <w:del w:id="3111" w:author="srabhi" w:date="2015-07-20T15:19:00Z"/>
                <w:rFonts w:ascii="Arial" w:hAnsi="Arial" w:cs="Arial"/>
                <w:sz w:val="18"/>
                <w:szCs w:val="18"/>
                <w:lang w:eastAsia="en-GB"/>
              </w:rPr>
              <w:pPrChange w:id="3112" w:author="srabhi" w:date="2015-07-20T15:19:00Z">
                <w:pPr>
                  <w:spacing w:line="240" w:lineRule="auto"/>
                  <w:jc w:val="right"/>
                </w:pPr>
              </w:pPrChange>
            </w:pPr>
            <w:del w:id="3113" w:author="srabhi" w:date="2015-07-20T15:19:00Z">
              <w:r w:rsidRPr="003810CD" w:rsidDel="009910DD">
                <w:rPr>
                  <w:rFonts w:ascii="Arial" w:hAnsi="Arial" w:cs="Arial"/>
                  <w:sz w:val="18"/>
                  <w:szCs w:val="18"/>
                  <w:lang w:eastAsia="en-GB"/>
                </w:rPr>
                <w:delText>-0.60</w:delText>
              </w:r>
            </w:del>
          </w:p>
        </w:tc>
        <w:tc>
          <w:tcPr>
            <w:tcW w:w="1053" w:type="dxa"/>
            <w:shd w:val="clear" w:color="auto" w:fill="auto"/>
            <w:noWrap/>
            <w:vAlign w:val="center"/>
            <w:hideMark/>
          </w:tcPr>
          <w:p w:rsidR="0008563E" w:rsidRDefault="006E3168" w:rsidP="0008563E">
            <w:pPr>
              <w:spacing w:line="240" w:lineRule="auto"/>
              <w:rPr>
                <w:del w:id="3114" w:author="srabhi" w:date="2015-07-20T15:19:00Z"/>
                <w:rFonts w:ascii="Arial" w:hAnsi="Arial" w:cs="Arial"/>
                <w:sz w:val="18"/>
                <w:szCs w:val="18"/>
                <w:lang w:eastAsia="en-GB"/>
              </w:rPr>
              <w:pPrChange w:id="3115" w:author="srabhi" w:date="2015-07-20T15:19:00Z">
                <w:pPr>
                  <w:spacing w:line="240" w:lineRule="auto"/>
                  <w:jc w:val="right"/>
                </w:pPr>
              </w:pPrChange>
            </w:pPr>
            <w:del w:id="3116" w:author="srabhi" w:date="2015-07-20T15:19:00Z">
              <w:r w:rsidRPr="003810CD" w:rsidDel="009910DD">
                <w:rPr>
                  <w:rFonts w:ascii="Arial" w:hAnsi="Arial" w:cs="Arial"/>
                  <w:sz w:val="18"/>
                  <w:szCs w:val="18"/>
                  <w:lang w:eastAsia="en-GB"/>
                </w:rPr>
                <w:delText>1.84</w:delText>
              </w:r>
            </w:del>
          </w:p>
        </w:tc>
        <w:tc>
          <w:tcPr>
            <w:tcW w:w="1151" w:type="dxa"/>
            <w:shd w:val="clear" w:color="auto" w:fill="auto"/>
            <w:noWrap/>
            <w:vAlign w:val="center"/>
            <w:hideMark/>
          </w:tcPr>
          <w:p w:rsidR="0008563E" w:rsidRDefault="006E3168" w:rsidP="0008563E">
            <w:pPr>
              <w:spacing w:line="240" w:lineRule="auto"/>
              <w:rPr>
                <w:del w:id="3117" w:author="srabhi" w:date="2015-07-20T15:19:00Z"/>
                <w:rFonts w:ascii="Arial" w:hAnsi="Arial" w:cs="Arial"/>
                <w:sz w:val="18"/>
                <w:szCs w:val="18"/>
                <w:lang w:eastAsia="en-GB"/>
              </w:rPr>
              <w:pPrChange w:id="3118" w:author="srabhi" w:date="2015-07-20T15:19:00Z">
                <w:pPr>
                  <w:spacing w:line="240" w:lineRule="auto"/>
                  <w:jc w:val="right"/>
                </w:pPr>
              </w:pPrChange>
            </w:pPr>
            <w:del w:id="3119" w:author="srabhi" w:date="2015-07-20T15:19:00Z">
              <w:r w:rsidRPr="003810CD" w:rsidDel="009910DD">
                <w:rPr>
                  <w:rFonts w:ascii="Arial" w:hAnsi="Arial" w:cs="Arial"/>
                  <w:sz w:val="18"/>
                  <w:szCs w:val="18"/>
                  <w:lang w:eastAsia="en-GB"/>
                </w:rPr>
                <w:delText>-0.67</w:delText>
              </w:r>
            </w:del>
          </w:p>
        </w:tc>
      </w:tr>
    </w:tbl>
    <w:p w:rsidR="006E3168" w:rsidRPr="003E3BCF" w:rsidDel="007F6D69" w:rsidRDefault="006E3168" w:rsidP="009910DD">
      <w:pPr>
        <w:spacing w:line="240" w:lineRule="auto"/>
        <w:rPr>
          <w:del w:id="3120" w:author="srabhi" w:date="2015-07-20T17:12:00Z"/>
          <w:rFonts w:ascii="Arial" w:hAnsi="Arial" w:cs="Arial"/>
          <w:b/>
          <w:sz w:val="21"/>
          <w:szCs w:val="21"/>
        </w:rPr>
      </w:pPr>
      <w:del w:id="3121" w:author="srabhi" w:date="2015-07-20T15:58:00Z">
        <w:r w:rsidRPr="00240276" w:rsidDel="003E3BCF">
          <w:rPr>
            <w:rFonts w:ascii="Arial" w:hAnsi="Arial" w:cs="Arial"/>
            <w:sz w:val="21"/>
            <w:szCs w:val="21"/>
          </w:rPr>
          <w:br w:type="page"/>
        </w:r>
      </w:del>
    </w:p>
    <w:p w:rsidR="00F95E02" w:rsidDel="009910DD" w:rsidRDefault="00F43F26" w:rsidP="00F95E02">
      <w:pPr>
        <w:pStyle w:val="Heading2"/>
        <w:rPr>
          <w:del w:id="3122" w:author="srabhi" w:date="2015-07-20T15:19:00Z"/>
          <w:sz w:val="21"/>
          <w:szCs w:val="21"/>
        </w:rPr>
      </w:pPr>
      <w:del w:id="3123" w:author="srabhi" w:date="2015-07-20T15:19:00Z">
        <w:r w:rsidRPr="00240276" w:rsidDel="009910DD">
          <w:rPr>
            <w:sz w:val="21"/>
            <w:szCs w:val="21"/>
          </w:rPr>
          <w:delText xml:space="preserve">Table </w:delText>
        </w:r>
        <w:r w:rsidR="006E3168" w:rsidRPr="00240276" w:rsidDel="009910DD">
          <w:rPr>
            <w:sz w:val="21"/>
            <w:szCs w:val="21"/>
          </w:rPr>
          <w:delText>4</w:delText>
        </w:r>
      </w:del>
      <w:del w:id="3124" w:author="srabhi" w:date="2015-07-20T14:53:00Z">
        <w:r w:rsidR="006E3168" w:rsidRPr="00240276" w:rsidDel="00EC5A40">
          <w:rPr>
            <w:sz w:val="21"/>
            <w:szCs w:val="21"/>
          </w:rPr>
          <w:delText>:</w:delText>
        </w:r>
      </w:del>
      <w:del w:id="3125" w:author="srabhi" w:date="2015-07-20T15:19:00Z">
        <w:r w:rsidR="00F95E02" w:rsidRPr="00240276" w:rsidDel="009910DD">
          <w:rPr>
            <w:sz w:val="21"/>
            <w:szCs w:val="21"/>
          </w:rPr>
          <w:delText xml:space="preserve"> Accuracy and overfitting by model type (persistence)</w:delText>
        </w:r>
      </w:del>
    </w:p>
    <w:p w:rsidR="00120BBB" w:rsidRPr="00120BBB" w:rsidDel="009910DD" w:rsidRDefault="00120BBB" w:rsidP="00120BBB">
      <w:pPr>
        <w:rPr>
          <w:del w:id="3126" w:author="srabhi" w:date="2015-07-20T15:1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3"/>
        <w:gridCol w:w="950"/>
        <w:gridCol w:w="763"/>
        <w:gridCol w:w="798"/>
        <w:gridCol w:w="798"/>
        <w:gridCol w:w="763"/>
        <w:gridCol w:w="763"/>
        <w:gridCol w:w="1027"/>
        <w:gridCol w:w="1027"/>
      </w:tblGrid>
      <w:tr w:rsidR="009610CF" w:rsidRPr="00240276" w:rsidDel="009910DD" w:rsidTr="00E66800">
        <w:trPr>
          <w:trHeight w:val="1245"/>
          <w:del w:id="3127" w:author="srabhi" w:date="2015-07-20T15:19:00Z"/>
        </w:trPr>
        <w:tc>
          <w:tcPr>
            <w:tcW w:w="2093" w:type="dxa"/>
            <w:shd w:val="clear" w:color="auto" w:fill="auto"/>
            <w:hideMark/>
          </w:tcPr>
          <w:p w:rsidR="00F95E02" w:rsidRPr="00240276" w:rsidDel="009910DD" w:rsidRDefault="00F95E02" w:rsidP="00CA196E">
            <w:pPr>
              <w:pStyle w:val="Heading1"/>
              <w:rPr>
                <w:del w:id="3128" w:author="srabhi" w:date="2015-07-20T15:19:00Z"/>
                <w:sz w:val="21"/>
                <w:szCs w:val="21"/>
              </w:rPr>
            </w:pPr>
            <w:del w:id="3129" w:author="srabhi" w:date="2015-07-20T15:19:00Z">
              <w:r w:rsidRPr="00240276" w:rsidDel="009910DD">
                <w:rPr>
                  <w:sz w:val="21"/>
                  <w:szCs w:val="21"/>
                </w:rPr>
                <w:delText>Model</w:delText>
              </w:r>
            </w:del>
          </w:p>
        </w:tc>
        <w:tc>
          <w:tcPr>
            <w:tcW w:w="1189" w:type="dxa"/>
            <w:shd w:val="clear" w:color="auto" w:fill="auto"/>
            <w:hideMark/>
          </w:tcPr>
          <w:p w:rsidR="00F95E02" w:rsidRPr="00240276" w:rsidDel="009910DD" w:rsidRDefault="00F95E02" w:rsidP="00120BBB">
            <w:pPr>
              <w:pStyle w:val="Heading1"/>
              <w:jc w:val="center"/>
              <w:rPr>
                <w:del w:id="3130" w:author="srabhi" w:date="2015-07-20T15:19:00Z"/>
                <w:sz w:val="21"/>
                <w:szCs w:val="21"/>
              </w:rPr>
            </w:pPr>
            <w:del w:id="3131" w:author="srabhi" w:date="2015-07-20T15:19:00Z">
              <w:r w:rsidRPr="00240276" w:rsidDel="009910DD">
                <w:rPr>
                  <w:sz w:val="21"/>
                  <w:szCs w:val="21"/>
                </w:rPr>
                <w:delText>N for training sample</w:delText>
              </w:r>
            </w:del>
          </w:p>
        </w:tc>
        <w:tc>
          <w:tcPr>
            <w:tcW w:w="0" w:type="auto"/>
            <w:shd w:val="clear" w:color="auto" w:fill="auto"/>
            <w:hideMark/>
          </w:tcPr>
          <w:p w:rsidR="00F95E02" w:rsidRPr="00240276" w:rsidDel="009910DD" w:rsidRDefault="00F95E02" w:rsidP="00120BBB">
            <w:pPr>
              <w:pStyle w:val="Heading1"/>
              <w:jc w:val="center"/>
              <w:rPr>
                <w:del w:id="3132" w:author="srabhi" w:date="2015-07-20T15:19:00Z"/>
                <w:sz w:val="21"/>
                <w:szCs w:val="21"/>
              </w:rPr>
            </w:pPr>
            <w:del w:id="3133" w:author="srabhi" w:date="2015-07-20T15:19:00Z">
              <w:r w:rsidRPr="00240276" w:rsidDel="009910DD">
                <w:rPr>
                  <w:sz w:val="21"/>
                  <w:szCs w:val="21"/>
                </w:rPr>
                <w:delText>N for test sample</w:delText>
              </w:r>
            </w:del>
          </w:p>
        </w:tc>
        <w:tc>
          <w:tcPr>
            <w:tcW w:w="0" w:type="auto"/>
            <w:shd w:val="clear" w:color="auto" w:fill="auto"/>
            <w:hideMark/>
          </w:tcPr>
          <w:p w:rsidR="00F95E02" w:rsidRPr="00240276" w:rsidDel="009910DD" w:rsidRDefault="00F95E02" w:rsidP="00120BBB">
            <w:pPr>
              <w:pStyle w:val="Heading1"/>
              <w:jc w:val="center"/>
              <w:rPr>
                <w:del w:id="3134" w:author="srabhi" w:date="2015-07-20T15:19:00Z"/>
                <w:sz w:val="21"/>
                <w:szCs w:val="21"/>
              </w:rPr>
            </w:pPr>
            <w:del w:id="3135" w:author="srabhi" w:date="2015-07-20T15:19:00Z">
              <w:r w:rsidRPr="00240276" w:rsidDel="009910DD">
                <w:rPr>
                  <w:sz w:val="21"/>
                  <w:szCs w:val="21"/>
                </w:rPr>
                <w:delText>AUC for training sample</w:delText>
              </w:r>
            </w:del>
          </w:p>
        </w:tc>
        <w:tc>
          <w:tcPr>
            <w:tcW w:w="0" w:type="auto"/>
            <w:shd w:val="clear" w:color="auto" w:fill="auto"/>
            <w:hideMark/>
          </w:tcPr>
          <w:p w:rsidR="00F95E02" w:rsidRPr="00240276" w:rsidDel="009910DD" w:rsidRDefault="00F95E02" w:rsidP="00120BBB">
            <w:pPr>
              <w:pStyle w:val="Heading1"/>
              <w:jc w:val="center"/>
              <w:rPr>
                <w:del w:id="3136" w:author="srabhi" w:date="2015-07-20T15:19:00Z"/>
                <w:sz w:val="21"/>
                <w:szCs w:val="21"/>
              </w:rPr>
            </w:pPr>
            <w:del w:id="3137" w:author="srabhi" w:date="2015-07-20T15:19:00Z">
              <w:r w:rsidRPr="00240276" w:rsidDel="009910DD">
                <w:rPr>
                  <w:sz w:val="21"/>
                  <w:szCs w:val="21"/>
                </w:rPr>
                <w:delText>SD for AUC on training sample</w:delText>
              </w:r>
            </w:del>
          </w:p>
        </w:tc>
        <w:tc>
          <w:tcPr>
            <w:tcW w:w="0" w:type="auto"/>
            <w:shd w:val="clear" w:color="auto" w:fill="auto"/>
            <w:hideMark/>
          </w:tcPr>
          <w:p w:rsidR="00F95E02" w:rsidRPr="00240276" w:rsidDel="009910DD" w:rsidRDefault="00F95E02" w:rsidP="00120BBB">
            <w:pPr>
              <w:pStyle w:val="Heading1"/>
              <w:jc w:val="center"/>
              <w:rPr>
                <w:del w:id="3138" w:author="srabhi" w:date="2015-07-20T15:19:00Z"/>
                <w:sz w:val="21"/>
                <w:szCs w:val="21"/>
              </w:rPr>
            </w:pPr>
            <w:del w:id="3139" w:author="srabhi" w:date="2015-07-20T15:19:00Z">
              <w:r w:rsidRPr="00240276" w:rsidDel="009910DD">
                <w:rPr>
                  <w:sz w:val="21"/>
                  <w:szCs w:val="21"/>
                </w:rPr>
                <w:delText>AUC for test sample</w:delText>
              </w:r>
            </w:del>
          </w:p>
        </w:tc>
        <w:tc>
          <w:tcPr>
            <w:tcW w:w="0" w:type="auto"/>
            <w:shd w:val="clear" w:color="auto" w:fill="auto"/>
            <w:hideMark/>
          </w:tcPr>
          <w:p w:rsidR="00F95E02" w:rsidRPr="00240276" w:rsidDel="009910DD" w:rsidRDefault="00F95E02" w:rsidP="00120BBB">
            <w:pPr>
              <w:pStyle w:val="Heading1"/>
              <w:jc w:val="center"/>
              <w:rPr>
                <w:del w:id="3140" w:author="srabhi" w:date="2015-07-20T15:19:00Z"/>
                <w:sz w:val="21"/>
                <w:szCs w:val="21"/>
              </w:rPr>
            </w:pPr>
            <w:del w:id="3141" w:author="srabhi" w:date="2015-07-20T15:19:00Z">
              <w:r w:rsidRPr="00240276" w:rsidDel="009910DD">
                <w:rPr>
                  <w:sz w:val="21"/>
                  <w:szCs w:val="21"/>
                </w:rPr>
                <w:delText>SD for AUC on test sample</w:delText>
              </w:r>
            </w:del>
          </w:p>
        </w:tc>
        <w:tc>
          <w:tcPr>
            <w:tcW w:w="0" w:type="auto"/>
            <w:shd w:val="clear" w:color="auto" w:fill="auto"/>
            <w:hideMark/>
          </w:tcPr>
          <w:p w:rsidR="00F95E02" w:rsidRPr="00240276" w:rsidDel="009910DD" w:rsidRDefault="00F95E02" w:rsidP="00120BBB">
            <w:pPr>
              <w:pStyle w:val="Heading1"/>
              <w:jc w:val="center"/>
              <w:rPr>
                <w:del w:id="3142" w:author="srabhi" w:date="2015-07-20T15:19:00Z"/>
                <w:sz w:val="21"/>
                <w:szCs w:val="21"/>
              </w:rPr>
            </w:pPr>
            <w:del w:id="3143" w:author="srabhi" w:date="2015-07-20T15:19:00Z">
              <w:r w:rsidRPr="00240276" w:rsidDel="009910DD">
                <w:rPr>
                  <w:sz w:val="21"/>
                  <w:szCs w:val="21"/>
                </w:rPr>
                <w:delText>Overfitting</w:delText>
              </w:r>
            </w:del>
          </w:p>
          <w:p w:rsidR="00F95E02" w:rsidRPr="00240276" w:rsidDel="009910DD" w:rsidRDefault="00F95E02" w:rsidP="00120BBB">
            <w:pPr>
              <w:pStyle w:val="Heading1"/>
              <w:jc w:val="center"/>
              <w:rPr>
                <w:del w:id="3144" w:author="srabhi" w:date="2015-07-20T15:19:00Z"/>
                <w:sz w:val="21"/>
                <w:szCs w:val="21"/>
              </w:rPr>
            </w:pPr>
            <w:del w:id="3145" w:author="srabhi" w:date="2015-07-20T15:19:00Z">
              <w:r w:rsidRPr="00240276" w:rsidDel="009910DD">
                <w:rPr>
                  <w:sz w:val="21"/>
                  <w:szCs w:val="21"/>
                </w:rPr>
                <w:delText>(absolute difference)</w:delText>
              </w:r>
            </w:del>
          </w:p>
        </w:tc>
        <w:tc>
          <w:tcPr>
            <w:tcW w:w="0" w:type="auto"/>
            <w:shd w:val="clear" w:color="auto" w:fill="auto"/>
            <w:hideMark/>
          </w:tcPr>
          <w:p w:rsidR="00F95E02" w:rsidRPr="00240276" w:rsidDel="009910DD" w:rsidRDefault="00F95E02" w:rsidP="00120BBB">
            <w:pPr>
              <w:pStyle w:val="Heading1"/>
              <w:jc w:val="center"/>
              <w:rPr>
                <w:del w:id="3146" w:author="srabhi" w:date="2015-07-20T15:19:00Z"/>
                <w:sz w:val="21"/>
                <w:szCs w:val="21"/>
              </w:rPr>
            </w:pPr>
            <w:del w:id="3147" w:author="srabhi" w:date="2015-07-20T15:19:00Z">
              <w:r w:rsidRPr="00240276" w:rsidDel="009910DD">
                <w:rPr>
                  <w:sz w:val="21"/>
                  <w:szCs w:val="21"/>
                </w:rPr>
                <w:delText>Overfitting</w:delText>
              </w:r>
            </w:del>
          </w:p>
          <w:p w:rsidR="00F95E02" w:rsidRPr="00240276" w:rsidDel="009910DD" w:rsidRDefault="00F95E02" w:rsidP="00120BBB">
            <w:pPr>
              <w:pStyle w:val="Heading1"/>
              <w:jc w:val="center"/>
              <w:rPr>
                <w:del w:id="3148" w:author="srabhi" w:date="2015-07-20T15:19:00Z"/>
                <w:sz w:val="21"/>
                <w:szCs w:val="21"/>
              </w:rPr>
            </w:pPr>
            <w:del w:id="3149" w:author="srabhi" w:date="2015-07-20T15:19:00Z">
              <w:r w:rsidRPr="00240276" w:rsidDel="009910DD">
                <w:rPr>
                  <w:sz w:val="21"/>
                  <w:szCs w:val="21"/>
                </w:rPr>
                <w:delText>(% difference)</w:delText>
              </w:r>
            </w:del>
          </w:p>
        </w:tc>
      </w:tr>
      <w:tr w:rsidR="009610CF" w:rsidRPr="00240276" w:rsidDel="009910DD" w:rsidTr="00120BBB">
        <w:trPr>
          <w:trHeight w:val="300"/>
          <w:del w:id="3150" w:author="srabhi" w:date="2015-07-20T15:19:00Z"/>
        </w:trPr>
        <w:tc>
          <w:tcPr>
            <w:tcW w:w="2093" w:type="dxa"/>
            <w:shd w:val="clear" w:color="auto" w:fill="auto"/>
            <w:noWrap/>
            <w:vAlign w:val="center"/>
            <w:hideMark/>
          </w:tcPr>
          <w:p w:rsidR="00F95E02" w:rsidRPr="00240276" w:rsidDel="009910DD" w:rsidRDefault="00F95E02" w:rsidP="00120BBB">
            <w:pPr>
              <w:pStyle w:val="Heading1"/>
              <w:rPr>
                <w:del w:id="3151" w:author="srabhi" w:date="2015-07-20T15:19:00Z"/>
                <w:sz w:val="21"/>
                <w:szCs w:val="21"/>
              </w:rPr>
            </w:pPr>
            <w:del w:id="3152" w:author="srabhi" w:date="2015-07-20T15:19:00Z">
              <w:r w:rsidRPr="00240276" w:rsidDel="009910DD">
                <w:rPr>
                  <w:sz w:val="21"/>
                  <w:szCs w:val="21"/>
                </w:rPr>
                <w:delText>Standard Logistic</w:delText>
              </w:r>
            </w:del>
          </w:p>
        </w:tc>
        <w:tc>
          <w:tcPr>
            <w:tcW w:w="1189" w:type="dxa"/>
            <w:shd w:val="clear" w:color="auto" w:fill="auto"/>
            <w:noWrap/>
            <w:vAlign w:val="center"/>
            <w:hideMark/>
          </w:tcPr>
          <w:p w:rsidR="00F95E02" w:rsidRPr="00240276" w:rsidDel="009910DD" w:rsidRDefault="00F95E02" w:rsidP="00120BBB">
            <w:pPr>
              <w:spacing w:line="240" w:lineRule="auto"/>
              <w:jc w:val="right"/>
              <w:rPr>
                <w:del w:id="3153" w:author="srabhi" w:date="2015-07-20T15:19:00Z"/>
                <w:rFonts w:ascii="Arial" w:hAnsi="Arial" w:cs="Arial"/>
                <w:sz w:val="21"/>
                <w:szCs w:val="21"/>
              </w:rPr>
            </w:pPr>
            <w:del w:id="3154" w:author="srabhi" w:date="2015-07-20T15:19:00Z">
              <w:r w:rsidRPr="00240276" w:rsidDel="009910DD">
                <w:rPr>
                  <w:rFonts w:ascii="Arial" w:hAnsi="Arial" w:cs="Arial"/>
                  <w:sz w:val="21"/>
                  <w:szCs w:val="21"/>
                </w:rPr>
                <w:delText>1,674</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155" w:author="srabhi" w:date="2015-07-20T15:19:00Z"/>
                <w:rFonts w:ascii="Arial" w:hAnsi="Arial" w:cs="Arial"/>
                <w:sz w:val="21"/>
                <w:szCs w:val="21"/>
              </w:rPr>
            </w:pPr>
            <w:del w:id="3156" w:author="srabhi" w:date="2015-07-20T15:19:00Z">
              <w:r w:rsidRPr="00240276" w:rsidDel="009910DD">
                <w:rPr>
                  <w:rFonts w:ascii="Arial" w:hAnsi="Arial" w:cs="Arial"/>
                  <w:sz w:val="21"/>
                  <w:szCs w:val="21"/>
                </w:rPr>
                <w:delText>1,674</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157" w:author="srabhi" w:date="2015-07-20T15:19:00Z"/>
                <w:rFonts w:ascii="Arial" w:hAnsi="Arial" w:cs="Arial"/>
                <w:sz w:val="21"/>
                <w:szCs w:val="21"/>
              </w:rPr>
            </w:pPr>
            <w:del w:id="3158" w:author="srabhi" w:date="2015-07-20T15:19:00Z">
              <w:r w:rsidRPr="00240276" w:rsidDel="009910DD">
                <w:rPr>
                  <w:rFonts w:ascii="Arial" w:hAnsi="Arial" w:cs="Arial"/>
                  <w:sz w:val="21"/>
                  <w:szCs w:val="21"/>
                </w:rPr>
                <w:delText>67.1%</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159" w:author="srabhi" w:date="2015-07-20T15:19:00Z"/>
                <w:rFonts w:ascii="Arial" w:hAnsi="Arial" w:cs="Arial"/>
                <w:sz w:val="21"/>
                <w:szCs w:val="21"/>
              </w:rPr>
            </w:pPr>
            <w:del w:id="3160" w:author="srabhi" w:date="2015-07-20T15:19:00Z">
              <w:r w:rsidRPr="00240276" w:rsidDel="009910DD">
                <w:rPr>
                  <w:rFonts w:ascii="Arial" w:hAnsi="Arial" w:cs="Arial"/>
                  <w:sz w:val="21"/>
                  <w:szCs w:val="21"/>
                </w:rPr>
                <w:delText>1.0%</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161" w:author="srabhi" w:date="2015-07-20T15:19:00Z"/>
                <w:rFonts w:ascii="Arial" w:hAnsi="Arial" w:cs="Arial"/>
                <w:sz w:val="21"/>
                <w:szCs w:val="21"/>
              </w:rPr>
            </w:pPr>
            <w:del w:id="3162" w:author="srabhi" w:date="2015-07-20T15:19:00Z">
              <w:r w:rsidRPr="00240276" w:rsidDel="009910DD">
                <w:rPr>
                  <w:rFonts w:ascii="Arial" w:hAnsi="Arial" w:cs="Arial"/>
                  <w:sz w:val="21"/>
                  <w:szCs w:val="21"/>
                </w:rPr>
                <w:delText>59.9%</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163" w:author="srabhi" w:date="2015-07-20T15:19:00Z"/>
                <w:rFonts w:ascii="Arial" w:hAnsi="Arial" w:cs="Arial"/>
                <w:sz w:val="21"/>
                <w:szCs w:val="21"/>
              </w:rPr>
            </w:pPr>
            <w:del w:id="3164" w:author="srabhi" w:date="2015-07-20T15:19:00Z">
              <w:r w:rsidRPr="00240276" w:rsidDel="009910DD">
                <w:rPr>
                  <w:rFonts w:ascii="Arial" w:hAnsi="Arial" w:cs="Arial"/>
                  <w:sz w:val="21"/>
                  <w:szCs w:val="21"/>
                </w:rPr>
                <w:delText>1.1%</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165" w:author="srabhi" w:date="2015-07-20T15:19:00Z"/>
                <w:rFonts w:ascii="Arial" w:hAnsi="Arial" w:cs="Arial"/>
                <w:sz w:val="21"/>
                <w:szCs w:val="21"/>
              </w:rPr>
            </w:pPr>
            <w:del w:id="3166" w:author="srabhi" w:date="2015-07-20T15:19:00Z">
              <w:r w:rsidRPr="00240276" w:rsidDel="009910DD">
                <w:rPr>
                  <w:rFonts w:ascii="Arial" w:hAnsi="Arial" w:cs="Arial"/>
                  <w:sz w:val="21"/>
                  <w:szCs w:val="21"/>
                </w:rPr>
                <w:delText>7.2%</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167" w:author="srabhi" w:date="2015-07-20T15:19:00Z"/>
                <w:rFonts w:ascii="Arial" w:hAnsi="Arial" w:cs="Arial"/>
                <w:sz w:val="21"/>
                <w:szCs w:val="21"/>
              </w:rPr>
            </w:pPr>
            <w:del w:id="3168" w:author="srabhi" w:date="2015-07-20T15:19:00Z">
              <w:r w:rsidRPr="00240276" w:rsidDel="009910DD">
                <w:rPr>
                  <w:rFonts w:ascii="Arial" w:hAnsi="Arial" w:cs="Arial"/>
                  <w:sz w:val="21"/>
                  <w:szCs w:val="21"/>
                </w:rPr>
                <w:delText>12.0</w:delText>
              </w:r>
            </w:del>
          </w:p>
        </w:tc>
      </w:tr>
      <w:tr w:rsidR="009610CF" w:rsidRPr="00240276" w:rsidDel="009910DD" w:rsidTr="00120BBB">
        <w:trPr>
          <w:trHeight w:val="300"/>
          <w:del w:id="3169" w:author="srabhi" w:date="2015-07-20T15:19:00Z"/>
        </w:trPr>
        <w:tc>
          <w:tcPr>
            <w:tcW w:w="2093" w:type="dxa"/>
            <w:shd w:val="clear" w:color="auto" w:fill="auto"/>
            <w:noWrap/>
            <w:vAlign w:val="center"/>
            <w:hideMark/>
          </w:tcPr>
          <w:p w:rsidR="00F95E02" w:rsidRPr="00240276" w:rsidDel="009910DD" w:rsidRDefault="00F95E02" w:rsidP="00120BBB">
            <w:pPr>
              <w:pStyle w:val="Heading1"/>
              <w:rPr>
                <w:del w:id="3170" w:author="srabhi" w:date="2015-07-20T15:19:00Z"/>
                <w:sz w:val="21"/>
                <w:szCs w:val="21"/>
              </w:rPr>
            </w:pPr>
            <w:del w:id="3171" w:author="srabhi" w:date="2015-07-20T15:19:00Z">
              <w:r w:rsidRPr="00240276" w:rsidDel="009910DD">
                <w:rPr>
                  <w:sz w:val="21"/>
                  <w:szCs w:val="21"/>
                </w:rPr>
                <w:delText>Stepwise Logistic</w:delText>
              </w:r>
            </w:del>
          </w:p>
        </w:tc>
        <w:tc>
          <w:tcPr>
            <w:tcW w:w="1189" w:type="dxa"/>
            <w:shd w:val="clear" w:color="auto" w:fill="auto"/>
            <w:noWrap/>
            <w:vAlign w:val="center"/>
            <w:hideMark/>
          </w:tcPr>
          <w:p w:rsidR="00F95E02" w:rsidRPr="00240276" w:rsidDel="009910DD" w:rsidRDefault="00F95E02" w:rsidP="00120BBB">
            <w:pPr>
              <w:spacing w:line="240" w:lineRule="auto"/>
              <w:jc w:val="right"/>
              <w:rPr>
                <w:del w:id="3172" w:author="srabhi" w:date="2015-07-20T15:19:00Z"/>
                <w:rFonts w:ascii="Arial" w:hAnsi="Arial" w:cs="Arial"/>
                <w:sz w:val="21"/>
                <w:szCs w:val="21"/>
              </w:rPr>
            </w:pPr>
            <w:del w:id="3173" w:author="srabhi" w:date="2015-07-20T15:19:00Z">
              <w:r w:rsidRPr="00240276" w:rsidDel="009910DD">
                <w:rPr>
                  <w:rFonts w:ascii="Arial" w:hAnsi="Arial" w:cs="Arial"/>
                  <w:sz w:val="21"/>
                  <w:szCs w:val="21"/>
                </w:rPr>
                <w:delText>1,674</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174" w:author="srabhi" w:date="2015-07-20T15:19:00Z"/>
                <w:rFonts w:ascii="Arial" w:hAnsi="Arial" w:cs="Arial"/>
                <w:sz w:val="21"/>
                <w:szCs w:val="21"/>
              </w:rPr>
            </w:pPr>
            <w:del w:id="3175" w:author="srabhi" w:date="2015-07-20T15:19:00Z">
              <w:r w:rsidRPr="00240276" w:rsidDel="009910DD">
                <w:rPr>
                  <w:rFonts w:ascii="Arial" w:hAnsi="Arial" w:cs="Arial"/>
                  <w:sz w:val="21"/>
                  <w:szCs w:val="21"/>
                </w:rPr>
                <w:delText>1,674</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176" w:author="srabhi" w:date="2015-07-20T15:19:00Z"/>
                <w:rFonts w:ascii="Arial" w:hAnsi="Arial" w:cs="Arial"/>
                <w:sz w:val="21"/>
                <w:szCs w:val="21"/>
              </w:rPr>
            </w:pPr>
            <w:del w:id="3177" w:author="srabhi" w:date="2015-07-20T15:19:00Z">
              <w:r w:rsidRPr="00240276" w:rsidDel="009910DD">
                <w:rPr>
                  <w:rFonts w:ascii="Arial" w:hAnsi="Arial" w:cs="Arial"/>
                  <w:sz w:val="21"/>
                  <w:szCs w:val="21"/>
                </w:rPr>
                <w:delText>65.6%</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178" w:author="srabhi" w:date="2015-07-20T15:19:00Z"/>
                <w:rFonts w:ascii="Arial" w:hAnsi="Arial" w:cs="Arial"/>
                <w:sz w:val="21"/>
                <w:szCs w:val="21"/>
              </w:rPr>
            </w:pPr>
            <w:del w:id="3179" w:author="srabhi" w:date="2015-07-20T15:19:00Z">
              <w:r w:rsidRPr="00240276" w:rsidDel="009910DD">
                <w:rPr>
                  <w:rFonts w:ascii="Arial" w:hAnsi="Arial" w:cs="Arial"/>
                  <w:sz w:val="21"/>
                  <w:szCs w:val="21"/>
                </w:rPr>
                <w:delText>1.2%</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180" w:author="srabhi" w:date="2015-07-20T15:19:00Z"/>
                <w:rFonts w:ascii="Arial" w:hAnsi="Arial" w:cs="Arial"/>
                <w:sz w:val="21"/>
                <w:szCs w:val="21"/>
              </w:rPr>
            </w:pPr>
            <w:del w:id="3181" w:author="srabhi" w:date="2015-07-20T15:19:00Z">
              <w:r w:rsidRPr="00240276" w:rsidDel="009910DD">
                <w:rPr>
                  <w:rFonts w:ascii="Arial" w:hAnsi="Arial" w:cs="Arial"/>
                  <w:sz w:val="21"/>
                  <w:szCs w:val="21"/>
                </w:rPr>
                <w:delText>60.2%</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182" w:author="srabhi" w:date="2015-07-20T15:19:00Z"/>
                <w:rFonts w:ascii="Arial" w:hAnsi="Arial" w:cs="Arial"/>
                <w:sz w:val="21"/>
                <w:szCs w:val="21"/>
              </w:rPr>
            </w:pPr>
            <w:del w:id="3183" w:author="srabhi" w:date="2015-07-20T15:19:00Z">
              <w:r w:rsidRPr="00240276" w:rsidDel="009910DD">
                <w:rPr>
                  <w:rFonts w:ascii="Arial" w:hAnsi="Arial" w:cs="Arial"/>
                  <w:sz w:val="21"/>
                  <w:szCs w:val="21"/>
                </w:rPr>
                <w:delText>1.2%</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184" w:author="srabhi" w:date="2015-07-20T15:19:00Z"/>
                <w:rFonts w:ascii="Arial" w:hAnsi="Arial" w:cs="Arial"/>
                <w:sz w:val="21"/>
                <w:szCs w:val="21"/>
              </w:rPr>
            </w:pPr>
            <w:del w:id="3185" w:author="srabhi" w:date="2015-07-20T15:19:00Z">
              <w:r w:rsidRPr="00240276" w:rsidDel="009910DD">
                <w:rPr>
                  <w:rFonts w:ascii="Arial" w:hAnsi="Arial" w:cs="Arial"/>
                  <w:sz w:val="21"/>
                  <w:szCs w:val="21"/>
                </w:rPr>
                <w:delText>5.4%</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186" w:author="srabhi" w:date="2015-07-20T15:19:00Z"/>
                <w:rFonts w:ascii="Arial" w:hAnsi="Arial" w:cs="Arial"/>
                <w:sz w:val="21"/>
                <w:szCs w:val="21"/>
              </w:rPr>
            </w:pPr>
            <w:del w:id="3187" w:author="srabhi" w:date="2015-07-20T15:19:00Z">
              <w:r w:rsidRPr="00240276" w:rsidDel="009910DD">
                <w:rPr>
                  <w:rFonts w:ascii="Arial" w:hAnsi="Arial" w:cs="Arial"/>
                  <w:sz w:val="21"/>
                  <w:szCs w:val="21"/>
                </w:rPr>
                <w:delText>8.9</w:delText>
              </w:r>
            </w:del>
          </w:p>
        </w:tc>
      </w:tr>
      <w:tr w:rsidR="009610CF" w:rsidRPr="00240276" w:rsidDel="009910DD" w:rsidTr="00120BBB">
        <w:trPr>
          <w:trHeight w:val="300"/>
          <w:del w:id="3188" w:author="srabhi" w:date="2015-07-20T15:19:00Z"/>
        </w:trPr>
        <w:tc>
          <w:tcPr>
            <w:tcW w:w="2093" w:type="dxa"/>
            <w:shd w:val="clear" w:color="auto" w:fill="auto"/>
            <w:noWrap/>
            <w:vAlign w:val="center"/>
            <w:hideMark/>
          </w:tcPr>
          <w:p w:rsidR="00F95E02" w:rsidRPr="00240276" w:rsidDel="009910DD" w:rsidRDefault="00F95E02" w:rsidP="00120BBB">
            <w:pPr>
              <w:pStyle w:val="Heading1"/>
              <w:rPr>
                <w:del w:id="3189" w:author="srabhi" w:date="2015-07-20T15:19:00Z"/>
                <w:sz w:val="21"/>
                <w:szCs w:val="21"/>
              </w:rPr>
            </w:pPr>
            <w:del w:id="3190" w:author="srabhi" w:date="2015-07-20T15:19:00Z">
              <w:r w:rsidRPr="00240276" w:rsidDel="009910DD">
                <w:rPr>
                  <w:sz w:val="21"/>
                  <w:szCs w:val="21"/>
                </w:rPr>
                <w:delText>Lasso</w:delText>
              </w:r>
            </w:del>
          </w:p>
        </w:tc>
        <w:tc>
          <w:tcPr>
            <w:tcW w:w="1189" w:type="dxa"/>
            <w:shd w:val="clear" w:color="auto" w:fill="auto"/>
            <w:noWrap/>
            <w:vAlign w:val="center"/>
            <w:hideMark/>
          </w:tcPr>
          <w:p w:rsidR="00F95E02" w:rsidRPr="00240276" w:rsidDel="009910DD" w:rsidRDefault="00F95E02" w:rsidP="00120BBB">
            <w:pPr>
              <w:spacing w:line="240" w:lineRule="auto"/>
              <w:jc w:val="right"/>
              <w:rPr>
                <w:del w:id="3191" w:author="srabhi" w:date="2015-07-20T15:19:00Z"/>
                <w:rFonts w:ascii="Arial" w:hAnsi="Arial" w:cs="Arial"/>
                <w:sz w:val="21"/>
                <w:szCs w:val="21"/>
              </w:rPr>
            </w:pPr>
            <w:del w:id="3192" w:author="srabhi" w:date="2015-07-20T15:19:00Z">
              <w:r w:rsidRPr="00240276" w:rsidDel="009910DD">
                <w:rPr>
                  <w:rFonts w:ascii="Arial" w:hAnsi="Arial" w:cs="Arial"/>
                  <w:sz w:val="21"/>
                  <w:szCs w:val="21"/>
                </w:rPr>
                <w:delText>1,674</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193" w:author="srabhi" w:date="2015-07-20T15:19:00Z"/>
                <w:rFonts w:ascii="Arial" w:hAnsi="Arial" w:cs="Arial"/>
                <w:sz w:val="21"/>
                <w:szCs w:val="21"/>
              </w:rPr>
            </w:pPr>
            <w:del w:id="3194" w:author="srabhi" w:date="2015-07-20T15:19:00Z">
              <w:r w:rsidRPr="00240276" w:rsidDel="009910DD">
                <w:rPr>
                  <w:rFonts w:ascii="Arial" w:hAnsi="Arial" w:cs="Arial"/>
                  <w:sz w:val="21"/>
                  <w:szCs w:val="21"/>
                </w:rPr>
                <w:delText>1,674</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195" w:author="srabhi" w:date="2015-07-20T15:19:00Z"/>
                <w:rFonts w:ascii="Arial" w:hAnsi="Arial" w:cs="Arial"/>
                <w:sz w:val="21"/>
                <w:szCs w:val="21"/>
              </w:rPr>
            </w:pPr>
            <w:del w:id="3196" w:author="srabhi" w:date="2015-07-20T15:19:00Z">
              <w:r w:rsidRPr="00240276" w:rsidDel="009910DD">
                <w:rPr>
                  <w:rFonts w:ascii="Arial" w:hAnsi="Arial" w:cs="Arial"/>
                  <w:sz w:val="21"/>
                  <w:szCs w:val="21"/>
                </w:rPr>
                <w:delText>63.9%</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197" w:author="srabhi" w:date="2015-07-20T15:19:00Z"/>
                <w:rFonts w:ascii="Arial" w:hAnsi="Arial" w:cs="Arial"/>
                <w:sz w:val="21"/>
                <w:szCs w:val="21"/>
              </w:rPr>
            </w:pPr>
            <w:del w:id="3198" w:author="srabhi" w:date="2015-07-20T15:19:00Z">
              <w:r w:rsidRPr="00240276" w:rsidDel="009910DD">
                <w:rPr>
                  <w:rFonts w:ascii="Arial" w:hAnsi="Arial" w:cs="Arial"/>
                  <w:sz w:val="21"/>
                  <w:szCs w:val="21"/>
                </w:rPr>
                <w:delText>1.4%</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199" w:author="srabhi" w:date="2015-07-20T15:19:00Z"/>
                <w:rFonts w:ascii="Arial" w:hAnsi="Arial" w:cs="Arial"/>
                <w:sz w:val="21"/>
                <w:szCs w:val="21"/>
              </w:rPr>
            </w:pPr>
            <w:del w:id="3200" w:author="srabhi" w:date="2015-07-20T15:19:00Z">
              <w:r w:rsidRPr="00240276" w:rsidDel="009910DD">
                <w:rPr>
                  <w:rFonts w:ascii="Arial" w:hAnsi="Arial" w:cs="Arial"/>
                  <w:sz w:val="21"/>
                  <w:szCs w:val="21"/>
                </w:rPr>
                <w:delText>61.3%</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01" w:author="srabhi" w:date="2015-07-20T15:19:00Z"/>
                <w:rFonts w:ascii="Arial" w:hAnsi="Arial" w:cs="Arial"/>
                <w:sz w:val="21"/>
                <w:szCs w:val="21"/>
              </w:rPr>
            </w:pPr>
            <w:del w:id="3202" w:author="srabhi" w:date="2015-07-20T15:19:00Z">
              <w:r w:rsidRPr="00240276" w:rsidDel="009910DD">
                <w:rPr>
                  <w:rFonts w:ascii="Arial" w:hAnsi="Arial" w:cs="Arial"/>
                  <w:sz w:val="21"/>
                  <w:szCs w:val="21"/>
                </w:rPr>
                <w:delText>1.0%</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03" w:author="srabhi" w:date="2015-07-20T15:19:00Z"/>
                <w:rFonts w:ascii="Arial" w:hAnsi="Arial" w:cs="Arial"/>
                <w:sz w:val="21"/>
                <w:szCs w:val="21"/>
              </w:rPr>
            </w:pPr>
            <w:del w:id="3204" w:author="srabhi" w:date="2015-07-20T15:19:00Z">
              <w:r w:rsidRPr="00240276" w:rsidDel="009910DD">
                <w:rPr>
                  <w:rFonts w:ascii="Arial" w:hAnsi="Arial" w:cs="Arial"/>
                  <w:sz w:val="21"/>
                  <w:szCs w:val="21"/>
                </w:rPr>
                <w:delText>2.6%</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05" w:author="srabhi" w:date="2015-07-20T15:19:00Z"/>
                <w:rFonts w:ascii="Arial" w:hAnsi="Arial" w:cs="Arial"/>
                <w:sz w:val="21"/>
                <w:szCs w:val="21"/>
              </w:rPr>
            </w:pPr>
            <w:del w:id="3206" w:author="srabhi" w:date="2015-07-20T15:19:00Z">
              <w:r w:rsidRPr="00240276" w:rsidDel="009910DD">
                <w:rPr>
                  <w:rFonts w:ascii="Arial" w:hAnsi="Arial" w:cs="Arial"/>
                  <w:sz w:val="21"/>
                  <w:szCs w:val="21"/>
                </w:rPr>
                <w:delText>4.2</w:delText>
              </w:r>
            </w:del>
          </w:p>
        </w:tc>
      </w:tr>
      <w:tr w:rsidR="009610CF" w:rsidRPr="00240276" w:rsidDel="009910DD" w:rsidTr="00120BBB">
        <w:trPr>
          <w:trHeight w:val="300"/>
          <w:del w:id="3207" w:author="srabhi" w:date="2015-07-20T15:19:00Z"/>
        </w:trPr>
        <w:tc>
          <w:tcPr>
            <w:tcW w:w="2093" w:type="dxa"/>
            <w:shd w:val="clear" w:color="auto" w:fill="auto"/>
            <w:noWrap/>
            <w:vAlign w:val="center"/>
            <w:hideMark/>
          </w:tcPr>
          <w:p w:rsidR="00F95E02" w:rsidRPr="00240276" w:rsidDel="009910DD" w:rsidRDefault="00F95E02" w:rsidP="00120BBB">
            <w:pPr>
              <w:pStyle w:val="Heading1"/>
              <w:rPr>
                <w:del w:id="3208" w:author="srabhi" w:date="2015-07-20T15:19:00Z"/>
                <w:sz w:val="21"/>
                <w:szCs w:val="21"/>
              </w:rPr>
            </w:pPr>
            <w:del w:id="3209" w:author="srabhi" w:date="2015-07-20T15:19:00Z">
              <w:r w:rsidRPr="00240276" w:rsidDel="009910DD">
                <w:rPr>
                  <w:sz w:val="21"/>
                  <w:szCs w:val="21"/>
                </w:rPr>
                <w:delText>Standard Logistic</w:delText>
              </w:r>
            </w:del>
          </w:p>
        </w:tc>
        <w:tc>
          <w:tcPr>
            <w:tcW w:w="1189" w:type="dxa"/>
            <w:shd w:val="clear" w:color="auto" w:fill="auto"/>
            <w:noWrap/>
            <w:vAlign w:val="center"/>
            <w:hideMark/>
          </w:tcPr>
          <w:p w:rsidR="00F95E02" w:rsidRPr="00240276" w:rsidDel="009910DD" w:rsidRDefault="00F95E02" w:rsidP="00120BBB">
            <w:pPr>
              <w:spacing w:line="240" w:lineRule="auto"/>
              <w:jc w:val="right"/>
              <w:rPr>
                <w:del w:id="3210" w:author="srabhi" w:date="2015-07-20T15:19:00Z"/>
                <w:rFonts w:ascii="Arial" w:hAnsi="Arial" w:cs="Arial"/>
                <w:sz w:val="21"/>
                <w:szCs w:val="21"/>
              </w:rPr>
            </w:pPr>
            <w:del w:id="3211" w:author="srabhi" w:date="2015-07-20T15:19:00Z">
              <w:r w:rsidRPr="00240276" w:rsidDel="009910DD">
                <w:rPr>
                  <w:rFonts w:ascii="Arial" w:hAnsi="Arial" w:cs="Arial"/>
                  <w:sz w:val="21"/>
                  <w:szCs w:val="21"/>
                </w:rPr>
                <w:delText>400</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12" w:author="srabhi" w:date="2015-07-20T15:19:00Z"/>
                <w:rFonts w:ascii="Arial" w:hAnsi="Arial" w:cs="Arial"/>
                <w:sz w:val="21"/>
                <w:szCs w:val="21"/>
              </w:rPr>
            </w:pPr>
            <w:del w:id="3213" w:author="srabhi" w:date="2015-07-20T15:19:00Z">
              <w:r w:rsidRPr="00240276" w:rsidDel="009910DD">
                <w:rPr>
                  <w:rFonts w:ascii="Arial" w:hAnsi="Arial" w:cs="Arial"/>
                  <w:sz w:val="21"/>
                  <w:szCs w:val="21"/>
                </w:rPr>
                <w:delText>2,948</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14" w:author="srabhi" w:date="2015-07-20T15:19:00Z"/>
                <w:rFonts w:ascii="Arial" w:hAnsi="Arial" w:cs="Arial"/>
                <w:sz w:val="21"/>
                <w:szCs w:val="21"/>
              </w:rPr>
            </w:pPr>
            <w:del w:id="3215" w:author="srabhi" w:date="2015-07-20T15:19:00Z">
              <w:r w:rsidRPr="00240276" w:rsidDel="009910DD">
                <w:rPr>
                  <w:rFonts w:ascii="Arial" w:hAnsi="Arial" w:cs="Arial"/>
                  <w:sz w:val="21"/>
                  <w:szCs w:val="21"/>
                </w:rPr>
                <w:delText>75.1%</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16" w:author="srabhi" w:date="2015-07-20T15:19:00Z"/>
                <w:rFonts w:ascii="Arial" w:hAnsi="Arial" w:cs="Arial"/>
                <w:sz w:val="21"/>
                <w:szCs w:val="21"/>
              </w:rPr>
            </w:pPr>
            <w:del w:id="3217" w:author="srabhi" w:date="2015-07-20T15:19:00Z">
              <w:r w:rsidRPr="00240276" w:rsidDel="009910DD">
                <w:rPr>
                  <w:rFonts w:ascii="Arial" w:hAnsi="Arial" w:cs="Arial"/>
                  <w:sz w:val="21"/>
                  <w:szCs w:val="21"/>
                </w:rPr>
                <w:delText>2.3%</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18" w:author="srabhi" w:date="2015-07-20T15:19:00Z"/>
                <w:rFonts w:ascii="Arial" w:hAnsi="Arial" w:cs="Arial"/>
                <w:sz w:val="21"/>
                <w:szCs w:val="21"/>
              </w:rPr>
            </w:pPr>
            <w:del w:id="3219" w:author="srabhi" w:date="2015-07-20T15:19:00Z">
              <w:r w:rsidRPr="00240276" w:rsidDel="009910DD">
                <w:rPr>
                  <w:rFonts w:ascii="Arial" w:hAnsi="Arial" w:cs="Arial"/>
                  <w:sz w:val="21"/>
                  <w:szCs w:val="21"/>
                </w:rPr>
                <w:delText>55.9%</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20" w:author="srabhi" w:date="2015-07-20T15:19:00Z"/>
                <w:rFonts w:ascii="Arial" w:hAnsi="Arial" w:cs="Arial"/>
                <w:sz w:val="21"/>
                <w:szCs w:val="21"/>
              </w:rPr>
            </w:pPr>
            <w:del w:id="3221" w:author="srabhi" w:date="2015-07-20T15:19:00Z">
              <w:r w:rsidRPr="00240276" w:rsidDel="009910DD">
                <w:rPr>
                  <w:rFonts w:ascii="Arial" w:hAnsi="Arial" w:cs="Arial"/>
                  <w:sz w:val="21"/>
                  <w:szCs w:val="21"/>
                </w:rPr>
                <w:delText>1.6%</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22" w:author="srabhi" w:date="2015-07-20T15:19:00Z"/>
                <w:rFonts w:ascii="Arial" w:hAnsi="Arial" w:cs="Arial"/>
                <w:sz w:val="21"/>
                <w:szCs w:val="21"/>
              </w:rPr>
            </w:pPr>
            <w:del w:id="3223" w:author="srabhi" w:date="2015-07-20T15:19:00Z">
              <w:r w:rsidRPr="00240276" w:rsidDel="009910DD">
                <w:rPr>
                  <w:rFonts w:ascii="Arial" w:hAnsi="Arial" w:cs="Arial"/>
                  <w:sz w:val="21"/>
                  <w:szCs w:val="21"/>
                </w:rPr>
                <w:delText>19.2%</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24" w:author="srabhi" w:date="2015-07-20T15:19:00Z"/>
                <w:rFonts w:ascii="Arial" w:hAnsi="Arial" w:cs="Arial"/>
                <w:sz w:val="21"/>
                <w:szCs w:val="21"/>
              </w:rPr>
            </w:pPr>
            <w:del w:id="3225" w:author="srabhi" w:date="2015-07-20T15:19:00Z">
              <w:r w:rsidRPr="00240276" w:rsidDel="009910DD">
                <w:rPr>
                  <w:rFonts w:ascii="Arial" w:hAnsi="Arial" w:cs="Arial"/>
                  <w:sz w:val="21"/>
                  <w:szCs w:val="21"/>
                </w:rPr>
                <w:delText>34.3</w:delText>
              </w:r>
            </w:del>
          </w:p>
        </w:tc>
      </w:tr>
      <w:tr w:rsidR="009610CF" w:rsidRPr="00240276" w:rsidDel="009910DD" w:rsidTr="00120BBB">
        <w:trPr>
          <w:trHeight w:val="300"/>
          <w:del w:id="3226" w:author="srabhi" w:date="2015-07-20T15:19:00Z"/>
        </w:trPr>
        <w:tc>
          <w:tcPr>
            <w:tcW w:w="2093" w:type="dxa"/>
            <w:shd w:val="clear" w:color="auto" w:fill="auto"/>
            <w:noWrap/>
            <w:vAlign w:val="center"/>
            <w:hideMark/>
          </w:tcPr>
          <w:p w:rsidR="00F95E02" w:rsidRPr="00240276" w:rsidDel="009910DD" w:rsidRDefault="00F95E02" w:rsidP="00120BBB">
            <w:pPr>
              <w:pStyle w:val="Heading1"/>
              <w:rPr>
                <w:del w:id="3227" w:author="srabhi" w:date="2015-07-20T15:19:00Z"/>
                <w:sz w:val="21"/>
                <w:szCs w:val="21"/>
              </w:rPr>
            </w:pPr>
            <w:del w:id="3228" w:author="srabhi" w:date="2015-07-20T15:19:00Z">
              <w:r w:rsidRPr="00240276" w:rsidDel="009910DD">
                <w:rPr>
                  <w:sz w:val="21"/>
                  <w:szCs w:val="21"/>
                </w:rPr>
                <w:delText>Stepwise Logistic</w:delText>
              </w:r>
            </w:del>
          </w:p>
        </w:tc>
        <w:tc>
          <w:tcPr>
            <w:tcW w:w="1189" w:type="dxa"/>
            <w:shd w:val="clear" w:color="auto" w:fill="auto"/>
            <w:noWrap/>
            <w:vAlign w:val="center"/>
            <w:hideMark/>
          </w:tcPr>
          <w:p w:rsidR="00F95E02" w:rsidRPr="00240276" w:rsidDel="009910DD" w:rsidRDefault="00F95E02" w:rsidP="00120BBB">
            <w:pPr>
              <w:spacing w:line="240" w:lineRule="auto"/>
              <w:jc w:val="right"/>
              <w:rPr>
                <w:del w:id="3229" w:author="srabhi" w:date="2015-07-20T15:19:00Z"/>
                <w:rFonts w:ascii="Arial" w:hAnsi="Arial" w:cs="Arial"/>
                <w:sz w:val="21"/>
                <w:szCs w:val="21"/>
              </w:rPr>
            </w:pPr>
            <w:del w:id="3230" w:author="srabhi" w:date="2015-07-20T15:19:00Z">
              <w:r w:rsidRPr="00240276" w:rsidDel="009910DD">
                <w:rPr>
                  <w:rFonts w:ascii="Arial" w:hAnsi="Arial" w:cs="Arial"/>
                  <w:sz w:val="21"/>
                  <w:szCs w:val="21"/>
                </w:rPr>
                <w:delText>400</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31" w:author="srabhi" w:date="2015-07-20T15:19:00Z"/>
                <w:rFonts w:ascii="Arial" w:hAnsi="Arial" w:cs="Arial"/>
                <w:sz w:val="21"/>
                <w:szCs w:val="21"/>
              </w:rPr>
            </w:pPr>
            <w:del w:id="3232" w:author="srabhi" w:date="2015-07-20T15:19:00Z">
              <w:r w:rsidRPr="00240276" w:rsidDel="009910DD">
                <w:rPr>
                  <w:rFonts w:ascii="Arial" w:hAnsi="Arial" w:cs="Arial"/>
                  <w:sz w:val="21"/>
                  <w:szCs w:val="21"/>
                </w:rPr>
                <w:delText>2,948</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33" w:author="srabhi" w:date="2015-07-20T15:19:00Z"/>
                <w:rFonts w:ascii="Arial" w:hAnsi="Arial" w:cs="Arial"/>
                <w:sz w:val="21"/>
                <w:szCs w:val="21"/>
              </w:rPr>
            </w:pPr>
            <w:del w:id="3234" w:author="srabhi" w:date="2015-07-20T15:19:00Z">
              <w:r w:rsidRPr="00240276" w:rsidDel="009910DD">
                <w:rPr>
                  <w:rFonts w:ascii="Arial" w:hAnsi="Arial" w:cs="Arial"/>
                  <w:sz w:val="21"/>
                  <w:szCs w:val="21"/>
                </w:rPr>
                <w:delText>71.3%</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35" w:author="srabhi" w:date="2015-07-20T15:19:00Z"/>
                <w:rFonts w:ascii="Arial" w:hAnsi="Arial" w:cs="Arial"/>
                <w:sz w:val="21"/>
                <w:szCs w:val="21"/>
              </w:rPr>
            </w:pPr>
            <w:del w:id="3236" w:author="srabhi" w:date="2015-07-20T15:19:00Z">
              <w:r w:rsidRPr="00240276" w:rsidDel="009910DD">
                <w:rPr>
                  <w:rFonts w:ascii="Arial" w:hAnsi="Arial" w:cs="Arial"/>
                  <w:sz w:val="21"/>
                  <w:szCs w:val="21"/>
                </w:rPr>
                <w:delText>3.2%</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37" w:author="srabhi" w:date="2015-07-20T15:19:00Z"/>
                <w:rFonts w:ascii="Arial" w:hAnsi="Arial" w:cs="Arial"/>
                <w:sz w:val="21"/>
                <w:szCs w:val="21"/>
              </w:rPr>
            </w:pPr>
            <w:del w:id="3238" w:author="srabhi" w:date="2015-07-20T15:19:00Z">
              <w:r w:rsidRPr="00240276" w:rsidDel="009910DD">
                <w:rPr>
                  <w:rFonts w:ascii="Arial" w:hAnsi="Arial" w:cs="Arial"/>
                  <w:sz w:val="21"/>
                  <w:szCs w:val="21"/>
                </w:rPr>
                <w:delText>56.8%</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39" w:author="srabhi" w:date="2015-07-20T15:19:00Z"/>
                <w:rFonts w:ascii="Arial" w:hAnsi="Arial" w:cs="Arial"/>
                <w:sz w:val="21"/>
                <w:szCs w:val="21"/>
              </w:rPr>
            </w:pPr>
            <w:del w:id="3240" w:author="srabhi" w:date="2015-07-20T15:19:00Z">
              <w:r w:rsidRPr="00240276" w:rsidDel="009910DD">
                <w:rPr>
                  <w:rFonts w:ascii="Arial" w:hAnsi="Arial" w:cs="Arial"/>
                  <w:sz w:val="21"/>
                  <w:szCs w:val="21"/>
                </w:rPr>
                <w:delText>2.4%</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41" w:author="srabhi" w:date="2015-07-20T15:19:00Z"/>
                <w:rFonts w:ascii="Arial" w:hAnsi="Arial" w:cs="Arial"/>
                <w:sz w:val="21"/>
                <w:szCs w:val="21"/>
              </w:rPr>
            </w:pPr>
            <w:del w:id="3242" w:author="srabhi" w:date="2015-07-20T15:19:00Z">
              <w:r w:rsidRPr="00240276" w:rsidDel="009910DD">
                <w:rPr>
                  <w:rFonts w:ascii="Arial" w:hAnsi="Arial" w:cs="Arial"/>
                  <w:sz w:val="21"/>
                  <w:szCs w:val="21"/>
                </w:rPr>
                <w:delText>14.5%</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43" w:author="srabhi" w:date="2015-07-20T15:19:00Z"/>
                <w:rFonts w:ascii="Arial" w:hAnsi="Arial" w:cs="Arial"/>
                <w:sz w:val="21"/>
                <w:szCs w:val="21"/>
              </w:rPr>
            </w:pPr>
            <w:del w:id="3244" w:author="srabhi" w:date="2015-07-20T15:19:00Z">
              <w:r w:rsidRPr="00240276" w:rsidDel="009910DD">
                <w:rPr>
                  <w:rFonts w:ascii="Arial" w:hAnsi="Arial" w:cs="Arial"/>
                  <w:sz w:val="21"/>
                  <w:szCs w:val="21"/>
                </w:rPr>
                <w:delText>25.4</w:delText>
              </w:r>
            </w:del>
          </w:p>
        </w:tc>
      </w:tr>
      <w:tr w:rsidR="009610CF" w:rsidRPr="00240276" w:rsidDel="009910DD" w:rsidTr="00120BBB">
        <w:trPr>
          <w:trHeight w:val="300"/>
          <w:del w:id="3245" w:author="srabhi" w:date="2015-07-20T15:19:00Z"/>
        </w:trPr>
        <w:tc>
          <w:tcPr>
            <w:tcW w:w="2093" w:type="dxa"/>
            <w:shd w:val="clear" w:color="auto" w:fill="auto"/>
            <w:noWrap/>
            <w:vAlign w:val="center"/>
            <w:hideMark/>
          </w:tcPr>
          <w:p w:rsidR="00F95E02" w:rsidRPr="00240276" w:rsidDel="009910DD" w:rsidRDefault="00F95E02" w:rsidP="00120BBB">
            <w:pPr>
              <w:pStyle w:val="Heading1"/>
              <w:rPr>
                <w:del w:id="3246" w:author="srabhi" w:date="2015-07-20T15:19:00Z"/>
                <w:sz w:val="21"/>
                <w:szCs w:val="21"/>
              </w:rPr>
            </w:pPr>
            <w:del w:id="3247" w:author="srabhi" w:date="2015-07-20T15:19:00Z">
              <w:r w:rsidRPr="00240276" w:rsidDel="009910DD">
                <w:rPr>
                  <w:sz w:val="21"/>
                  <w:szCs w:val="21"/>
                </w:rPr>
                <w:delText>Lasso</w:delText>
              </w:r>
            </w:del>
          </w:p>
        </w:tc>
        <w:tc>
          <w:tcPr>
            <w:tcW w:w="1189" w:type="dxa"/>
            <w:shd w:val="clear" w:color="auto" w:fill="auto"/>
            <w:noWrap/>
            <w:vAlign w:val="center"/>
            <w:hideMark/>
          </w:tcPr>
          <w:p w:rsidR="00F95E02" w:rsidRPr="00240276" w:rsidDel="009910DD" w:rsidRDefault="00F95E02" w:rsidP="00120BBB">
            <w:pPr>
              <w:spacing w:line="240" w:lineRule="auto"/>
              <w:jc w:val="right"/>
              <w:rPr>
                <w:del w:id="3248" w:author="srabhi" w:date="2015-07-20T15:19:00Z"/>
                <w:rFonts w:ascii="Arial" w:hAnsi="Arial" w:cs="Arial"/>
                <w:sz w:val="21"/>
                <w:szCs w:val="21"/>
              </w:rPr>
            </w:pPr>
            <w:del w:id="3249" w:author="srabhi" w:date="2015-07-20T15:19:00Z">
              <w:r w:rsidRPr="00240276" w:rsidDel="009910DD">
                <w:rPr>
                  <w:rFonts w:ascii="Arial" w:hAnsi="Arial" w:cs="Arial"/>
                  <w:sz w:val="21"/>
                  <w:szCs w:val="21"/>
                </w:rPr>
                <w:delText>400</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50" w:author="srabhi" w:date="2015-07-20T15:19:00Z"/>
                <w:rFonts w:ascii="Arial" w:hAnsi="Arial" w:cs="Arial"/>
                <w:sz w:val="21"/>
                <w:szCs w:val="21"/>
              </w:rPr>
            </w:pPr>
            <w:del w:id="3251" w:author="srabhi" w:date="2015-07-20T15:19:00Z">
              <w:r w:rsidRPr="00240276" w:rsidDel="009910DD">
                <w:rPr>
                  <w:rFonts w:ascii="Arial" w:hAnsi="Arial" w:cs="Arial"/>
                  <w:sz w:val="21"/>
                  <w:szCs w:val="21"/>
                </w:rPr>
                <w:delText>2,948</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52" w:author="srabhi" w:date="2015-07-20T15:19:00Z"/>
                <w:rFonts w:ascii="Arial" w:hAnsi="Arial" w:cs="Arial"/>
                <w:sz w:val="21"/>
                <w:szCs w:val="21"/>
              </w:rPr>
            </w:pPr>
            <w:del w:id="3253" w:author="srabhi" w:date="2015-07-20T15:19:00Z">
              <w:r w:rsidRPr="00240276" w:rsidDel="009910DD">
                <w:rPr>
                  <w:rFonts w:ascii="Arial" w:hAnsi="Arial" w:cs="Arial"/>
                  <w:sz w:val="21"/>
                  <w:szCs w:val="21"/>
                </w:rPr>
                <w:delText>68.2%</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54" w:author="srabhi" w:date="2015-07-20T15:19:00Z"/>
                <w:rFonts w:ascii="Arial" w:hAnsi="Arial" w:cs="Arial"/>
                <w:sz w:val="21"/>
                <w:szCs w:val="21"/>
              </w:rPr>
            </w:pPr>
            <w:del w:id="3255" w:author="srabhi" w:date="2015-07-20T15:19:00Z">
              <w:r w:rsidRPr="00240276" w:rsidDel="009910DD">
                <w:rPr>
                  <w:rFonts w:ascii="Arial" w:hAnsi="Arial" w:cs="Arial"/>
                  <w:sz w:val="21"/>
                  <w:szCs w:val="21"/>
                </w:rPr>
                <w:delText>6.2%</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56" w:author="srabhi" w:date="2015-07-20T15:19:00Z"/>
                <w:rFonts w:ascii="Arial" w:hAnsi="Arial" w:cs="Arial"/>
                <w:sz w:val="21"/>
                <w:szCs w:val="21"/>
              </w:rPr>
            </w:pPr>
            <w:del w:id="3257" w:author="srabhi" w:date="2015-07-20T15:19:00Z">
              <w:r w:rsidRPr="00240276" w:rsidDel="009910DD">
                <w:rPr>
                  <w:rFonts w:ascii="Arial" w:hAnsi="Arial" w:cs="Arial"/>
                  <w:sz w:val="21"/>
                  <w:szCs w:val="21"/>
                </w:rPr>
                <w:delText>57.2%</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58" w:author="srabhi" w:date="2015-07-20T15:19:00Z"/>
                <w:rFonts w:ascii="Arial" w:hAnsi="Arial" w:cs="Arial"/>
                <w:sz w:val="21"/>
                <w:szCs w:val="21"/>
              </w:rPr>
            </w:pPr>
            <w:del w:id="3259" w:author="srabhi" w:date="2015-07-20T15:19:00Z">
              <w:r w:rsidRPr="00240276" w:rsidDel="009910DD">
                <w:rPr>
                  <w:rFonts w:ascii="Arial" w:hAnsi="Arial" w:cs="Arial"/>
                  <w:sz w:val="21"/>
                  <w:szCs w:val="21"/>
                </w:rPr>
                <w:delText>3.2%</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60" w:author="srabhi" w:date="2015-07-20T15:19:00Z"/>
                <w:rFonts w:ascii="Arial" w:hAnsi="Arial" w:cs="Arial"/>
                <w:sz w:val="21"/>
                <w:szCs w:val="21"/>
              </w:rPr>
            </w:pPr>
            <w:del w:id="3261" w:author="srabhi" w:date="2015-07-20T15:19:00Z">
              <w:r w:rsidRPr="00240276" w:rsidDel="009910DD">
                <w:rPr>
                  <w:rFonts w:ascii="Arial" w:hAnsi="Arial" w:cs="Arial"/>
                  <w:sz w:val="21"/>
                  <w:szCs w:val="21"/>
                </w:rPr>
                <w:delText>11.0%</w:delText>
              </w:r>
            </w:del>
          </w:p>
        </w:tc>
        <w:tc>
          <w:tcPr>
            <w:tcW w:w="0" w:type="auto"/>
            <w:shd w:val="clear" w:color="auto" w:fill="auto"/>
            <w:noWrap/>
            <w:vAlign w:val="center"/>
            <w:hideMark/>
          </w:tcPr>
          <w:p w:rsidR="00F95E02" w:rsidRPr="00240276" w:rsidDel="009910DD" w:rsidRDefault="00F95E02" w:rsidP="00120BBB">
            <w:pPr>
              <w:spacing w:line="240" w:lineRule="auto"/>
              <w:jc w:val="right"/>
              <w:rPr>
                <w:del w:id="3262" w:author="srabhi" w:date="2015-07-20T15:19:00Z"/>
                <w:rFonts w:ascii="Arial" w:hAnsi="Arial" w:cs="Arial"/>
                <w:sz w:val="21"/>
                <w:szCs w:val="21"/>
              </w:rPr>
            </w:pPr>
            <w:del w:id="3263" w:author="srabhi" w:date="2015-07-20T15:19:00Z">
              <w:r w:rsidRPr="00240276" w:rsidDel="009910DD">
                <w:rPr>
                  <w:rFonts w:ascii="Arial" w:hAnsi="Arial" w:cs="Arial"/>
                  <w:sz w:val="21"/>
                  <w:szCs w:val="21"/>
                </w:rPr>
                <w:delText>19.2</w:delText>
              </w:r>
            </w:del>
          </w:p>
        </w:tc>
      </w:tr>
    </w:tbl>
    <w:p w:rsidR="00CA196E" w:rsidRPr="00240276" w:rsidDel="009910DD" w:rsidRDefault="00CA196E" w:rsidP="00CA196E">
      <w:pPr>
        <w:pStyle w:val="Heading2"/>
        <w:rPr>
          <w:del w:id="3264" w:author="srabhi" w:date="2015-07-20T15:19:00Z"/>
          <w:sz w:val="21"/>
          <w:szCs w:val="21"/>
        </w:rPr>
      </w:pPr>
      <w:del w:id="3265" w:author="srabhi" w:date="2015-07-20T15:19:00Z">
        <w:r w:rsidRPr="00240276" w:rsidDel="009910DD">
          <w:rPr>
            <w:sz w:val="21"/>
            <w:szCs w:val="21"/>
          </w:rPr>
          <w:br w:type="page"/>
        </w:r>
      </w:del>
    </w:p>
    <w:p w:rsidR="00114EA9" w:rsidDel="00495C76" w:rsidRDefault="00114EA9" w:rsidP="0026406D">
      <w:pPr>
        <w:spacing w:line="240" w:lineRule="auto"/>
        <w:rPr>
          <w:del w:id="3266" w:author="srabhi" w:date="2015-07-20T15:20:00Z"/>
          <w:rFonts w:ascii="Arial" w:hAnsi="Arial" w:cs="Arial"/>
          <w:b/>
          <w:sz w:val="21"/>
          <w:szCs w:val="21"/>
        </w:rPr>
      </w:pPr>
      <w:del w:id="3267" w:author="srabhi" w:date="2015-07-20T15:20:00Z">
        <w:r w:rsidRPr="00240276" w:rsidDel="00495C76">
          <w:rPr>
            <w:rFonts w:ascii="Arial" w:hAnsi="Arial" w:cs="Arial"/>
            <w:b/>
            <w:sz w:val="21"/>
            <w:szCs w:val="21"/>
          </w:rPr>
          <w:delText>Table</w:delText>
        </w:r>
        <w:r w:rsidR="0033341B" w:rsidRPr="00240276" w:rsidDel="00495C76">
          <w:rPr>
            <w:rFonts w:ascii="Arial" w:hAnsi="Arial" w:cs="Arial"/>
            <w:b/>
            <w:sz w:val="21"/>
            <w:szCs w:val="21"/>
          </w:rPr>
          <w:delText xml:space="preserve"> </w:delText>
        </w:r>
        <w:r w:rsidR="006E3168" w:rsidRPr="00240276" w:rsidDel="00495C76">
          <w:rPr>
            <w:rFonts w:ascii="Arial" w:hAnsi="Arial" w:cs="Arial"/>
            <w:b/>
            <w:sz w:val="21"/>
            <w:szCs w:val="21"/>
          </w:rPr>
          <w:delText>5</w:delText>
        </w:r>
      </w:del>
      <w:del w:id="3268" w:author="srabhi" w:date="2015-07-20T14:53:00Z">
        <w:r w:rsidR="006E3168" w:rsidRPr="00240276" w:rsidDel="00EC5A40">
          <w:rPr>
            <w:rFonts w:ascii="Arial" w:hAnsi="Arial" w:cs="Arial"/>
            <w:b/>
            <w:sz w:val="21"/>
            <w:szCs w:val="21"/>
          </w:rPr>
          <w:delText>:</w:delText>
        </w:r>
      </w:del>
      <w:del w:id="3269" w:author="srabhi" w:date="2015-07-20T15:20:00Z">
        <w:r w:rsidR="006E3168" w:rsidRPr="00240276" w:rsidDel="00495C76">
          <w:rPr>
            <w:rFonts w:ascii="Arial" w:hAnsi="Arial" w:cs="Arial"/>
            <w:b/>
            <w:sz w:val="21"/>
            <w:szCs w:val="21"/>
          </w:rPr>
          <w:delText xml:space="preserve"> </w:delText>
        </w:r>
        <w:r w:rsidRPr="00240276" w:rsidDel="00495C76">
          <w:rPr>
            <w:rFonts w:ascii="Arial" w:hAnsi="Arial" w:cs="Arial"/>
            <w:b/>
            <w:sz w:val="21"/>
            <w:szCs w:val="21"/>
          </w:rPr>
          <w:delText>Odds ratios for 50/50 training/test samples (persistence)</w:delText>
        </w:r>
      </w:del>
    </w:p>
    <w:p w:rsidR="00120BBB" w:rsidRPr="00240276" w:rsidDel="00495C76" w:rsidRDefault="00120BBB" w:rsidP="0026406D">
      <w:pPr>
        <w:spacing w:line="240" w:lineRule="auto"/>
        <w:rPr>
          <w:del w:id="3270" w:author="srabhi" w:date="2015-07-20T15:20:00Z"/>
          <w:rFonts w:ascii="Arial" w:hAnsi="Arial" w:cs="Arial"/>
          <w:sz w:val="21"/>
          <w:szCs w:val="21"/>
        </w:rPr>
      </w:pPr>
    </w:p>
    <w:tbl>
      <w:tblPr>
        <w:tblW w:w="15730"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5"/>
        <w:gridCol w:w="1134"/>
        <w:gridCol w:w="709"/>
        <w:gridCol w:w="567"/>
        <w:gridCol w:w="992"/>
        <w:gridCol w:w="1134"/>
        <w:gridCol w:w="709"/>
        <w:gridCol w:w="567"/>
        <w:gridCol w:w="992"/>
        <w:gridCol w:w="1134"/>
        <w:gridCol w:w="709"/>
        <w:gridCol w:w="709"/>
        <w:gridCol w:w="1120"/>
        <w:gridCol w:w="1143"/>
        <w:gridCol w:w="992"/>
        <w:gridCol w:w="1134"/>
      </w:tblGrid>
      <w:tr w:rsidR="0033341B" w:rsidRPr="00240276" w:rsidDel="00495C76" w:rsidTr="00B942DB">
        <w:trPr>
          <w:trHeight w:val="591"/>
          <w:del w:id="3271" w:author="srabhi" w:date="2015-07-20T15:20:00Z"/>
        </w:trPr>
        <w:tc>
          <w:tcPr>
            <w:tcW w:w="1985" w:type="dxa"/>
            <w:shd w:val="clear" w:color="auto" w:fill="auto"/>
          </w:tcPr>
          <w:p w:rsidR="0033341B" w:rsidRPr="00240276" w:rsidDel="00495C76" w:rsidRDefault="0033341B" w:rsidP="00115D33">
            <w:pPr>
              <w:spacing w:line="240" w:lineRule="auto"/>
              <w:rPr>
                <w:del w:id="3272" w:author="srabhi" w:date="2015-07-20T15:20:00Z"/>
                <w:rFonts w:ascii="Arial" w:hAnsi="Arial" w:cs="Arial"/>
                <w:b/>
                <w:sz w:val="21"/>
                <w:szCs w:val="21"/>
                <w:lang w:eastAsia="en-GB"/>
              </w:rPr>
            </w:pPr>
            <w:del w:id="3273" w:author="srabhi" w:date="2015-07-20T15:20:00Z">
              <w:r w:rsidRPr="00240276" w:rsidDel="00495C76">
                <w:rPr>
                  <w:rFonts w:ascii="Arial" w:hAnsi="Arial" w:cs="Arial"/>
                  <w:b/>
                  <w:sz w:val="21"/>
                  <w:szCs w:val="21"/>
                  <w:lang w:eastAsia="en-GB"/>
                </w:rPr>
                <w:delText>Variable Description</w:delText>
              </w:r>
            </w:del>
          </w:p>
        </w:tc>
        <w:tc>
          <w:tcPr>
            <w:tcW w:w="2410" w:type="dxa"/>
            <w:gridSpan w:val="3"/>
            <w:shd w:val="clear" w:color="auto" w:fill="auto"/>
          </w:tcPr>
          <w:p w:rsidR="0033341B" w:rsidRPr="00240276" w:rsidDel="00495C76" w:rsidRDefault="0033341B" w:rsidP="00115D33">
            <w:pPr>
              <w:spacing w:line="240" w:lineRule="auto"/>
              <w:jc w:val="center"/>
              <w:rPr>
                <w:del w:id="3274" w:author="srabhi" w:date="2015-07-20T15:20:00Z"/>
                <w:rFonts w:ascii="Arial" w:hAnsi="Arial" w:cs="Arial"/>
                <w:b/>
                <w:sz w:val="21"/>
                <w:szCs w:val="21"/>
                <w:lang w:eastAsia="en-GB"/>
              </w:rPr>
            </w:pPr>
            <w:del w:id="3275" w:author="srabhi" w:date="2015-07-20T15:20:00Z">
              <w:r w:rsidRPr="00240276" w:rsidDel="00495C76">
                <w:rPr>
                  <w:rFonts w:ascii="Arial" w:hAnsi="Arial" w:cs="Arial"/>
                  <w:b/>
                  <w:sz w:val="21"/>
                  <w:szCs w:val="21"/>
                  <w:lang w:eastAsia="en-GB"/>
                </w:rPr>
                <w:delText>Standard logistic</w:delText>
              </w:r>
            </w:del>
          </w:p>
        </w:tc>
        <w:tc>
          <w:tcPr>
            <w:tcW w:w="3402" w:type="dxa"/>
            <w:gridSpan w:val="4"/>
            <w:shd w:val="clear" w:color="auto" w:fill="auto"/>
          </w:tcPr>
          <w:p w:rsidR="0033341B" w:rsidRPr="00240276" w:rsidDel="00495C76" w:rsidRDefault="0033341B" w:rsidP="00115D33">
            <w:pPr>
              <w:spacing w:line="240" w:lineRule="auto"/>
              <w:jc w:val="center"/>
              <w:rPr>
                <w:del w:id="3276" w:author="srabhi" w:date="2015-07-20T15:20:00Z"/>
                <w:rFonts w:ascii="Arial" w:hAnsi="Arial" w:cs="Arial"/>
                <w:b/>
                <w:sz w:val="21"/>
                <w:szCs w:val="21"/>
                <w:lang w:eastAsia="en-GB"/>
              </w:rPr>
            </w:pPr>
            <w:del w:id="3277" w:author="srabhi" w:date="2015-07-20T15:20:00Z">
              <w:r w:rsidRPr="00240276" w:rsidDel="00495C76">
                <w:rPr>
                  <w:rFonts w:ascii="Arial" w:hAnsi="Arial" w:cs="Arial"/>
                  <w:b/>
                  <w:sz w:val="21"/>
                  <w:szCs w:val="21"/>
                  <w:lang w:eastAsia="en-GB"/>
                </w:rPr>
                <w:delText>Stepwise</w:delText>
              </w:r>
            </w:del>
          </w:p>
        </w:tc>
        <w:tc>
          <w:tcPr>
            <w:tcW w:w="3544" w:type="dxa"/>
            <w:gridSpan w:val="4"/>
            <w:shd w:val="clear" w:color="auto" w:fill="auto"/>
          </w:tcPr>
          <w:p w:rsidR="0033341B" w:rsidRPr="00240276" w:rsidDel="00495C76" w:rsidRDefault="0033341B" w:rsidP="00115D33">
            <w:pPr>
              <w:spacing w:line="240" w:lineRule="auto"/>
              <w:jc w:val="center"/>
              <w:rPr>
                <w:del w:id="3278" w:author="srabhi" w:date="2015-07-20T15:20:00Z"/>
                <w:rFonts w:ascii="Arial" w:hAnsi="Arial" w:cs="Arial"/>
                <w:b/>
                <w:sz w:val="21"/>
                <w:szCs w:val="21"/>
                <w:lang w:eastAsia="en-GB"/>
              </w:rPr>
            </w:pPr>
            <w:del w:id="3279" w:author="srabhi" w:date="2015-07-20T15:20:00Z">
              <w:r w:rsidRPr="00240276" w:rsidDel="00495C76">
                <w:rPr>
                  <w:rFonts w:ascii="Arial" w:hAnsi="Arial" w:cs="Arial"/>
                  <w:b/>
                  <w:sz w:val="21"/>
                  <w:szCs w:val="21"/>
                  <w:lang w:eastAsia="en-GB"/>
                </w:rPr>
                <w:delText>Lasso</w:delText>
              </w:r>
            </w:del>
          </w:p>
        </w:tc>
        <w:tc>
          <w:tcPr>
            <w:tcW w:w="4389" w:type="dxa"/>
            <w:gridSpan w:val="4"/>
            <w:shd w:val="clear" w:color="auto" w:fill="auto"/>
          </w:tcPr>
          <w:p w:rsidR="0033341B" w:rsidRPr="00240276" w:rsidDel="00495C76" w:rsidRDefault="0033341B" w:rsidP="00115D33">
            <w:pPr>
              <w:spacing w:line="240" w:lineRule="auto"/>
              <w:jc w:val="center"/>
              <w:rPr>
                <w:del w:id="3280" w:author="srabhi" w:date="2015-07-20T15:20:00Z"/>
                <w:rFonts w:ascii="Arial" w:hAnsi="Arial" w:cs="Arial"/>
                <w:b/>
                <w:sz w:val="21"/>
                <w:szCs w:val="21"/>
                <w:lang w:eastAsia="en-GB"/>
              </w:rPr>
            </w:pPr>
            <w:del w:id="3281" w:author="srabhi" w:date="2015-07-20T15:20:00Z">
              <w:r w:rsidRPr="00240276" w:rsidDel="00495C76">
                <w:rPr>
                  <w:rFonts w:ascii="Arial" w:hAnsi="Arial" w:cs="Arial"/>
                  <w:b/>
                  <w:sz w:val="21"/>
                  <w:szCs w:val="21"/>
                  <w:lang w:eastAsia="en-GB"/>
                </w:rPr>
                <w:delText>Model comparison</w:delText>
              </w:r>
            </w:del>
          </w:p>
        </w:tc>
      </w:tr>
      <w:tr w:rsidR="00B942DB" w:rsidRPr="00240276" w:rsidDel="00495C76" w:rsidTr="00B942DB">
        <w:trPr>
          <w:trHeight w:val="591"/>
          <w:del w:id="3282" w:author="srabhi" w:date="2015-07-20T15:20:00Z"/>
        </w:trPr>
        <w:tc>
          <w:tcPr>
            <w:tcW w:w="1985" w:type="dxa"/>
            <w:shd w:val="clear" w:color="auto" w:fill="auto"/>
            <w:hideMark/>
          </w:tcPr>
          <w:p w:rsidR="0033341B" w:rsidRPr="00240276" w:rsidDel="00495C76" w:rsidRDefault="0033341B" w:rsidP="00115D33">
            <w:pPr>
              <w:spacing w:line="240" w:lineRule="auto"/>
              <w:rPr>
                <w:del w:id="3283" w:author="srabhi" w:date="2015-07-20T15:20:00Z"/>
                <w:rFonts w:ascii="Arial" w:hAnsi="Arial" w:cs="Arial"/>
                <w:b/>
                <w:sz w:val="21"/>
                <w:szCs w:val="21"/>
                <w:lang w:eastAsia="en-GB"/>
              </w:rPr>
            </w:pPr>
          </w:p>
          <w:p w:rsidR="0033341B" w:rsidRPr="00240276" w:rsidDel="00495C76" w:rsidRDefault="0033341B" w:rsidP="00115D33">
            <w:pPr>
              <w:spacing w:line="240" w:lineRule="auto"/>
              <w:rPr>
                <w:del w:id="3284" w:author="srabhi" w:date="2015-07-20T15:20:00Z"/>
                <w:rFonts w:ascii="Arial" w:hAnsi="Arial" w:cs="Arial"/>
                <w:b/>
                <w:sz w:val="21"/>
                <w:szCs w:val="21"/>
                <w:lang w:eastAsia="en-GB"/>
              </w:rPr>
            </w:pPr>
          </w:p>
          <w:p w:rsidR="0033341B" w:rsidRPr="00240276" w:rsidDel="00495C76" w:rsidRDefault="0033341B" w:rsidP="00115D33">
            <w:pPr>
              <w:spacing w:line="240" w:lineRule="auto"/>
              <w:rPr>
                <w:del w:id="3285" w:author="srabhi" w:date="2015-07-20T15:20:00Z"/>
                <w:rFonts w:ascii="Arial" w:hAnsi="Arial" w:cs="Arial"/>
                <w:b/>
                <w:sz w:val="21"/>
                <w:szCs w:val="21"/>
                <w:lang w:eastAsia="en-GB"/>
              </w:rPr>
            </w:pPr>
          </w:p>
          <w:p w:rsidR="0033341B" w:rsidRPr="00240276" w:rsidDel="00495C76" w:rsidRDefault="0033341B" w:rsidP="00115D33">
            <w:pPr>
              <w:spacing w:line="240" w:lineRule="auto"/>
              <w:rPr>
                <w:del w:id="3286" w:author="srabhi" w:date="2015-07-20T15:20:00Z"/>
                <w:rFonts w:ascii="Arial" w:hAnsi="Arial" w:cs="Arial"/>
                <w:b/>
                <w:sz w:val="21"/>
                <w:szCs w:val="21"/>
                <w:lang w:eastAsia="en-GB"/>
              </w:rPr>
            </w:pPr>
          </w:p>
          <w:p w:rsidR="0033341B" w:rsidRPr="00240276" w:rsidDel="00495C76" w:rsidRDefault="0033341B" w:rsidP="00115D33">
            <w:pPr>
              <w:spacing w:line="240" w:lineRule="auto"/>
              <w:rPr>
                <w:del w:id="3287" w:author="srabhi" w:date="2015-07-20T15:20:00Z"/>
                <w:rFonts w:ascii="Arial" w:hAnsi="Arial" w:cs="Arial"/>
                <w:b/>
                <w:sz w:val="21"/>
                <w:szCs w:val="21"/>
                <w:lang w:eastAsia="en-GB"/>
              </w:rPr>
            </w:pPr>
          </w:p>
          <w:p w:rsidR="0033341B" w:rsidRPr="00240276" w:rsidDel="00495C76" w:rsidRDefault="0033341B" w:rsidP="00115D33">
            <w:pPr>
              <w:spacing w:line="240" w:lineRule="auto"/>
              <w:rPr>
                <w:del w:id="3288" w:author="srabhi" w:date="2015-07-20T15:20:00Z"/>
                <w:rFonts w:ascii="Arial" w:hAnsi="Arial" w:cs="Arial"/>
                <w:b/>
                <w:sz w:val="21"/>
                <w:szCs w:val="21"/>
                <w:lang w:eastAsia="en-GB"/>
              </w:rPr>
            </w:pPr>
          </w:p>
          <w:p w:rsidR="0033341B" w:rsidRPr="00240276" w:rsidDel="00495C76" w:rsidRDefault="0033341B" w:rsidP="00115D33">
            <w:pPr>
              <w:spacing w:line="240" w:lineRule="auto"/>
              <w:rPr>
                <w:del w:id="3289" w:author="srabhi" w:date="2015-07-20T15:20:00Z"/>
                <w:rFonts w:ascii="Arial" w:hAnsi="Arial" w:cs="Arial"/>
                <w:b/>
                <w:sz w:val="21"/>
                <w:szCs w:val="21"/>
                <w:lang w:eastAsia="en-GB"/>
              </w:rPr>
            </w:pPr>
          </w:p>
          <w:p w:rsidR="0033341B" w:rsidRPr="00240276" w:rsidDel="00495C76" w:rsidRDefault="0033341B" w:rsidP="00115D33">
            <w:pPr>
              <w:spacing w:line="240" w:lineRule="auto"/>
              <w:rPr>
                <w:del w:id="3290" w:author="srabhi" w:date="2015-07-20T15:20:00Z"/>
                <w:rFonts w:ascii="Arial" w:hAnsi="Arial" w:cs="Arial"/>
                <w:b/>
                <w:sz w:val="21"/>
                <w:szCs w:val="21"/>
                <w:lang w:eastAsia="en-GB"/>
              </w:rPr>
            </w:pPr>
          </w:p>
          <w:p w:rsidR="0033341B" w:rsidRPr="00240276" w:rsidDel="00495C76" w:rsidRDefault="0033341B" w:rsidP="00115D33">
            <w:pPr>
              <w:spacing w:line="240" w:lineRule="auto"/>
              <w:rPr>
                <w:del w:id="3291" w:author="srabhi" w:date="2015-07-20T15:20:00Z"/>
                <w:rFonts w:ascii="Arial" w:hAnsi="Arial" w:cs="Arial"/>
                <w:b/>
                <w:sz w:val="21"/>
                <w:szCs w:val="21"/>
                <w:lang w:eastAsia="en-GB"/>
              </w:rPr>
            </w:pPr>
          </w:p>
        </w:tc>
        <w:tc>
          <w:tcPr>
            <w:tcW w:w="1134" w:type="dxa"/>
            <w:shd w:val="clear" w:color="auto" w:fill="auto"/>
            <w:hideMark/>
          </w:tcPr>
          <w:p w:rsidR="0033341B" w:rsidRPr="00120BBB" w:rsidDel="00495C76" w:rsidRDefault="0033341B" w:rsidP="00120BBB">
            <w:pPr>
              <w:spacing w:line="240" w:lineRule="auto"/>
              <w:rPr>
                <w:del w:id="3292" w:author="srabhi" w:date="2015-07-20T15:20:00Z"/>
                <w:rFonts w:ascii="Arial" w:hAnsi="Arial" w:cs="Arial"/>
                <w:b/>
                <w:sz w:val="18"/>
                <w:szCs w:val="18"/>
                <w:lang w:eastAsia="en-GB"/>
              </w:rPr>
            </w:pPr>
            <w:del w:id="3293" w:author="srabhi" w:date="2015-07-20T15:20:00Z">
              <w:r w:rsidRPr="00120BBB" w:rsidDel="00495C76">
                <w:rPr>
                  <w:rFonts w:ascii="Arial" w:hAnsi="Arial" w:cs="Arial"/>
                  <w:b/>
                  <w:sz w:val="18"/>
                  <w:szCs w:val="18"/>
                  <w:lang w:eastAsia="en-GB"/>
                </w:rPr>
                <w:delText>Number of times significant</w:delText>
              </w:r>
            </w:del>
          </w:p>
        </w:tc>
        <w:tc>
          <w:tcPr>
            <w:tcW w:w="709" w:type="dxa"/>
            <w:shd w:val="clear" w:color="auto" w:fill="auto"/>
            <w:hideMark/>
          </w:tcPr>
          <w:p w:rsidR="0033341B" w:rsidRPr="00120BBB" w:rsidDel="00495C76" w:rsidRDefault="0033341B" w:rsidP="00120BBB">
            <w:pPr>
              <w:spacing w:line="240" w:lineRule="auto"/>
              <w:rPr>
                <w:del w:id="3294" w:author="srabhi" w:date="2015-07-20T15:20:00Z"/>
                <w:rFonts w:ascii="Arial" w:hAnsi="Arial" w:cs="Arial"/>
                <w:b/>
                <w:sz w:val="18"/>
                <w:szCs w:val="18"/>
                <w:lang w:eastAsia="en-GB"/>
              </w:rPr>
            </w:pPr>
            <w:del w:id="3295" w:author="srabhi" w:date="2015-07-20T15:20:00Z">
              <w:r w:rsidRPr="00120BBB" w:rsidDel="00495C76">
                <w:rPr>
                  <w:rFonts w:ascii="Arial" w:hAnsi="Arial" w:cs="Arial"/>
                  <w:b/>
                  <w:sz w:val="18"/>
                  <w:szCs w:val="18"/>
                  <w:lang w:eastAsia="en-GB"/>
                </w:rPr>
                <w:delText>Mean OR</w:delText>
              </w:r>
            </w:del>
          </w:p>
        </w:tc>
        <w:tc>
          <w:tcPr>
            <w:tcW w:w="567" w:type="dxa"/>
            <w:shd w:val="clear" w:color="auto" w:fill="auto"/>
            <w:hideMark/>
          </w:tcPr>
          <w:p w:rsidR="0033341B" w:rsidRPr="00120BBB" w:rsidDel="00495C76" w:rsidRDefault="0033341B" w:rsidP="00120BBB">
            <w:pPr>
              <w:spacing w:line="240" w:lineRule="auto"/>
              <w:rPr>
                <w:del w:id="3296" w:author="srabhi" w:date="2015-07-20T15:20:00Z"/>
                <w:rFonts w:ascii="Arial" w:hAnsi="Arial" w:cs="Arial"/>
                <w:b/>
                <w:sz w:val="18"/>
                <w:szCs w:val="18"/>
                <w:lang w:eastAsia="en-GB"/>
              </w:rPr>
            </w:pPr>
            <w:del w:id="3297" w:author="srabhi" w:date="2015-07-20T15:20:00Z">
              <w:r w:rsidRPr="00120BBB" w:rsidDel="00495C76">
                <w:rPr>
                  <w:rFonts w:ascii="Arial" w:hAnsi="Arial" w:cs="Arial"/>
                  <w:b/>
                  <w:sz w:val="18"/>
                  <w:szCs w:val="18"/>
                  <w:lang w:eastAsia="en-GB"/>
                </w:rPr>
                <w:delText>SD OR</w:delText>
              </w:r>
            </w:del>
          </w:p>
        </w:tc>
        <w:tc>
          <w:tcPr>
            <w:tcW w:w="992" w:type="dxa"/>
            <w:shd w:val="clear" w:color="auto" w:fill="auto"/>
            <w:hideMark/>
          </w:tcPr>
          <w:p w:rsidR="0033341B" w:rsidRPr="00120BBB" w:rsidDel="00495C76" w:rsidRDefault="0033341B" w:rsidP="00120BBB">
            <w:pPr>
              <w:spacing w:line="240" w:lineRule="auto"/>
              <w:rPr>
                <w:del w:id="3298" w:author="srabhi" w:date="2015-07-20T15:20:00Z"/>
                <w:rFonts w:ascii="Arial" w:hAnsi="Arial" w:cs="Arial"/>
                <w:b/>
                <w:sz w:val="18"/>
                <w:szCs w:val="18"/>
                <w:lang w:eastAsia="en-GB"/>
              </w:rPr>
            </w:pPr>
            <w:del w:id="3299" w:author="srabhi" w:date="2015-07-20T15:20:00Z">
              <w:r w:rsidRPr="00120BBB" w:rsidDel="00495C76">
                <w:rPr>
                  <w:rFonts w:ascii="Arial" w:hAnsi="Arial" w:cs="Arial"/>
                  <w:b/>
                  <w:sz w:val="18"/>
                  <w:szCs w:val="18"/>
                  <w:lang w:eastAsia="en-GB"/>
                </w:rPr>
                <w:delText>Number of times retained</w:delText>
              </w:r>
            </w:del>
          </w:p>
        </w:tc>
        <w:tc>
          <w:tcPr>
            <w:tcW w:w="1134" w:type="dxa"/>
            <w:shd w:val="clear" w:color="auto" w:fill="auto"/>
            <w:hideMark/>
          </w:tcPr>
          <w:p w:rsidR="0033341B" w:rsidRPr="00120BBB" w:rsidDel="00495C76" w:rsidRDefault="0033341B" w:rsidP="00120BBB">
            <w:pPr>
              <w:spacing w:line="240" w:lineRule="auto"/>
              <w:rPr>
                <w:del w:id="3300" w:author="srabhi" w:date="2015-07-20T15:20:00Z"/>
                <w:rFonts w:ascii="Arial" w:hAnsi="Arial" w:cs="Arial"/>
                <w:b/>
                <w:sz w:val="18"/>
                <w:szCs w:val="18"/>
                <w:lang w:eastAsia="en-GB"/>
              </w:rPr>
            </w:pPr>
            <w:del w:id="3301" w:author="srabhi" w:date="2015-07-20T15:20:00Z">
              <w:r w:rsidRPr="00120BBB" w:rsidDel="00495C76">
                <w:rPr>
                  <w:rFonts w:ascii="Arial" w:hAnsi="Arial" w:cs="Arial"/>
                  <w:b/>
                  <w:sz w:val="18"/>
                  <w:szCs w:val="18"/>
                  <w:lang w:eastAsia="en-GB"/>
                </w:rPr>
                <w:delText>Number of times significant</w:delText>
              </w:r>
            </w:del>
          </w:p>
        </w:tc>
        <w:tc>
          <w:tcPr>
            <w:tcW w:w="709" w:type="dxa"/>
            <w:shd w:val="clear" w:color="auto" w:fill="auto"/>
            <w:hideMark/>
          </w:tcPr>
          <w:p w:rsidR="0033341B" w:rsidRPr="00120BBB" w:rsidDel="00495C76" w:rsidRDefault="0033341B" w:rsidP="00120BBB">
            <w:pPr>
              <w:spacing w:line="240" w:lineRule="auto"/>
              <w:rPr>
                <w:del w:id="3302" w:author="srabhi" w:date="2015-07-20T15:20:00Z"/>
                <w:rFonts w:ascii="Arial" w:hAnsi="Arial" w:cs="Arial"/>
                <w:b/>
                <w:sz w:val="18"/>
                <w:szCs w:val="18"/>
                <w:lang w:eastAsia="en-GB"/>
              </w:rPr>
            </w:pPr>
            <w:del w:id="3303" w:author="srabhi" w:date="2015-07-20T15:20:00Z">
              <w:r w:rsidRPr="00120BBB" w:rsidDel="00495C76">
                <w:rPr>
                  <w:rFonts w:ascii="Arial" w:hAnsi="Arial" w:cs="Arial"/>
                  <w:b/>
                  <w:sz w:val="18"/>
                  <w:szCs w:val="18"/>
                  <w:lang w:eastAsia="en-GB"/>
                </w:rPr>
                <w:delText>Mean OR</w:delText>
              </w:r>
            </w:del>
          </w:p>
        </w:tc>
        <w:tc>
          <w:tcPr>
            <w:tcW w:w="567" w:type="dxa"/>
            <w:shd w:val="clear" w:color="auto" w:fill="auto"/>
            <w:hideMark/>
          </w:tcPr>
          <w:p w:rsidR="0033341B" w:rsidRPr="00120BBB" w:rsidDel="00495C76" w:rsidRDefault="0033341B" w:rsidP="00120BBB">
            <w:pPr>
              <w:spacing w:line="240" w:lineRule="auto"/>
              <w:rPr>
                <w:del w:id="3304" w:author="srabhi" w:date="2015-07-20T15:20:00Z"/>
                <w:rFonts w:ascii="Arial" w:hAnsi="Arial" w:cs="Arial"/>
                <w:b/>
                <w:sz w:val="18"/>
                <w:szCs w:val="18"/>
                <w:lang w:eastAsia="en-GB"/>
              </w:rPr>
            </w:pPr>
            <w:del w:id="3305" w:author="srabhi" w:date="2015-07-20T15:20:00Z">
              <w:r w:rsidRPr="00120BBB" w:rsidDel="00495C76">
                <w:rPr>
                  <w:rFonts w:ascii="Arial" w:hAnsi="Arial" w:cs="Arial"/>
                  <w:b/>
                  <w:sz w:val="18"/>
                  <w:szCs w:val="18"/>
                  <w:lang w:eastAsia="en-GB"/>
                </w:rPr>
                <w:delText>SD OR</w:delText>
              </w:r>
            </w:del>
          </w:p>
        </w:tc>
        <w:tc>
          <w:tcPr>
            <w:tcW w:w="992" w:type="dxa"/>
            <w:shd w:val="clear" w:color="auto" w:fill="auto"/>
            <w:hideMark/>
          </w:tcPr>
          <w:p w:rsidR="0033341B" w:rsidRPr="00120BBB" w:rsidDel="00495C76" w:rsidRDefault="0033341B" w:rsidP="00120BBB">
            <w:pPr>
              <w:spacing w:line="240" w:lineRule="auto"/>
              <w:rPr>
                <w:del w:id="3306" w:author="srabhi" w:date="2015-07-20T15:20:00Z"/>
                <w:rFonts w:ascii="Arial" w:hAnsi="Arial" w:cs="Arial"/>
                <w:b/>
                <w:sz w:val="18"/>
                <w:szCs w:val="18"/>
                <w:lang w:eastAsia="en-GB"/>
              </w:rPr>
            </w:pPr>
            <w:del w:id="3307" w:author="srabhi" w:date="2015-07-20T15:20:00Z">
              <w:r w:rsidRPr="00120BBB" w:rsidDel="00495C76">
                <w:rPr>
                  <w:rFonts w:ascii="Arial" w:hAnsi="Arial" w:cs="Arial"/>
                  <w:b/>
                  <w:sz w:val="18"/>
                  <w:szCs w:val="18"/>
                  <w:lang w:eastAsia="en-GB"/>
                </w:rPr>
                <w:delText>Number of times retained</w:delText>
              </w:r>
            </w:del>
          </w:p>
        </w:tc>
        <w:tc>
          <w:tcPr>
            <w:tcW w:w="1134" w:type="dxa"/>
            <w:shd w:val="clear" w:color="auto" w:fill="auto"/>
            <w:hideMark/>
          </w:tcPr>
          <w:p w:rsidR="0033341B" w:rsidRPr="00120BBB" w:rsidDel="00495C76" w:rsidRDefault="0033341B" w:rsidP="00120BBB">
            <w:pPr>
              <w:spacing w:line="240" w:lineRule="auto"/>
              <w:rPr>
                <w:del w:id="3308" w:author="srabhi" w:date="2015-07-20T15:20:00Z"/>
                <w:rFonts w:ascii="Arial" w:hAnsi="Arial" w:cs="Arial"/>
                <w:b/>
                <w:sz w:val="18"/>
                <w:szCs w:val="18"/>
                <w:lang w:eastAsia="en-GB"/>
              </w:rPr>
            </w:pPr>
            <w:del w:id="3309" w:author="srabhi" w:date="2015-07-20T15:20:00Z">
              <w:r w:rsidRPr="00120BBB" w:rsidDel="00495C76">
                <w:rPr>
                  <w:rFonts w:ascii="Arial" w:hAnsi="Arial" w:cs="Arial"/>
                  <w:b/>
                  <w:sz w:val="18"/>
                  <w:szCs w:val="18"/>
                  <w:lang w:eastAsia="en-GB"/>
                </w:rPr>
                <w:delText>Number of times significant</w:delText>
              </w:r>
            </w:del>
          </w:p>
        </w:tc>
        <w:tc>
          <w:tcPr>
            <w:tcW w:w="709" w:type="dxa"/>
            <w:shd w:val="clear" w:color="auto" w:fill="auto"/>
            <w:hideMark/>
          </w:tcPr>
          <w:p w:rsidR="0033341B" w:rsidRPr="00120BBB" w:rsidDel="00495C76" w:rsidRDefault="0033341B" w:rsidP="00120BBB">
            <w:pPr>
              <w:spacing w:line="240" w:lineRule="auto"/>
              <w:rPr>
                <w:del w:id="3310" w:author="srabhi" w:date="2015-07-20T15:20:00Z"/>
                <w:rFonts w:ascii="Arial" w:hAnsi="Arial" w:cs="Arial"/>
                <w:b/>
                <w:sz w:val="18"/>
                <w:szCs w:val="18"/>
                <w:lang w:eastAsia="en-GB"/>
              </w:rPr>
            </w:pPr>
            <w:del w:id="3311" w:author="srabhi" w:date="2015-07-20T15:20:00Z">
              <w:r w:rsidRPr="00120BBB" w:rsidDel="00495C76">
                <w:rPr>
                  <w:rFonts w:ascii="Arial" w:hAnsi="Arial" w:cs="Arial"/>
                  <w:b/>
                  <w:sz w:val="18"/>
                  <w:szCs w:val="18"/>
                  <w:lang w:eastAsia="en-GB"/>
                </w:rPr>
                <w:delText>Mean OR (A)</w:delText>
              </w:r>
            </w:del>
          </w:p>
        </w:tc>
        <w:tc>
          <w:tcPr>
            <w:tcW w:w="709" w:type="dxa"/>
            <w:shd w:val="clear" w:color="auto" w:fill="auto"/>
            <w:hideMark/>
          </w:tcPr>
          <w:p w:rsidR="0033341B" w:rsidRPr="00120BBB" w:rsidDel="00495C76" w:rsidRDefault="0033341B" w:rsidP="00120BBB">
            <w:pPr>
              <w:spacing w:line="240" w:lineRule="auto"/>
              <w:rPr>
                <w:del w:id="3312" w:author="srabhi" w:date="2015-07-20T15:20:00Z"/>
                <w:rFonts w:ascii="Arial" w:hAnsi="Arial" w:cs="Arial"/>
                <w:b/>
                <w:sz w:val="18"/>
                <w:szCs w:val="18"/>
                <w:lang w:eastAsia="en-GB"/>
              </w:rPr>
            </w:pPr>
            <w:del w:id="3313" w:author="srabhi" w:date="2015-07-20T15:20:00Z">
              <w:r w:rsidRPr="00120BBB" w:rsidDel="00495C76">
                <w:rPr>
                  <w:rFonts w:ascii="Arial" w:hAnsi="Arial" w:cs="Arial"/>
                  <w:b/>
                  <w:sz w:val="18"/>
                  <w:szCs w:val="18"/>
                  <w:lang w:eastAsia="en-GB"/>
                </w:rPr>
                <w:delText>SD OR</w:delText>
              </w:r>
            </w:del>
          </w:p>
        </w:tc>
        <w:tc>
          <w:tcPr>
            <w:tcW w:w="1120" w:type="dxa"/>
            <w:shd w:val="clear" w:color="auto" w:fill="auto"/>
            <w:hideMark/>
          </w:tcPr>
          <w:p w:rsidR="0033341B" w:rsidRPr="00120BBB" w:rsidDel="00495C76" w:rsidRDefault="0033341B" w:rsidP="00120BBB">
            <w:pPr>
              <w:spacing w:line="240" w:lineRule="auto"/>
              <w:rPr>
                <w:del w:id="3314" w:author="srabhi" w:date="2015-07-20T15:20:00Z"/>
                <w:rFonts w:ascii="Arial" w:hAnsi="Arial" w:cs="Arial"/>
                <w:b/>
                <w:sz w:val="18"/>
                <w:szCs w:val="18"/>
                <w:lang w:eastAsia="en-GB"/>
              </w:rPr>
            </w:pPr>
            <w:del w:id="3315" w:author="srabhi" w:date="2015-07-20T15:20:00Z">
              <w:r w:rsidRPr="00120BBB" w:rsidDel="00495C76">
                <w:rPr>
                  <w:rFonts w:ascii="Arial" w:hAnsi="Arial" w:cs="Arial"/>
                  <w:b/>
                  <w:sz w:val="18"/>
                  <w:szCs w:val="18"/>
                  <w:lang w:eastAsia="en-GB"/>
                </w:rPr>
                <w:delText>Mean OR in standard LR when retained by Lasso LR (B)</w:delText>
              </w:r>
            </w:del>
          </w:p>
        </w:tc>
        <w:tc>
          <w:tcPr>
            <w:tcW w:w="1143" w:type="dxa"/>
            <w:shd w:val="clear" w:color="auto" w:fill="auto"/>
            <w:hideMark/>
          </w:tcPr>
          <w:p w:rsidR="0033341B" w:rsidRPr="00120BBB" w:rsidDel="00495C76" w:rsidRDefault="0033341B" w:rsidP="00120BBB">
            <w:pPr>
              <w:spacing w:line="240" w:lineRule="auto"/>
              <w:rPr>
                <w:del w:id="3316" w:author="srabhi" w:date="2015-07-20T15:20:00Z"/>
                <w:rFonts w:ascii="Arial" w:hAnsi="Arial" w:cs="Arial"/>
                <w:b/>
                <w:sz w:val="18"/>
                <w:szCs w:val="18"/>
                <w:lang w:eastAsia="en-GB"/>
              </w:rPr>
            </w:pPr>
            <w:del w:id="3317" w:author="srabhi" w:date="2015-07-20T15:20:00Z">
              <w:r w:rsidRPr="00120BBB" w:rsidDel="00495C76">
                <w:rPr>
                  <w:rFonts w:ascii="Arial" w:hAnsi="Arial" w:cs="Arial"/>
                  <w:b/>
                  <w:sz w:val="18"/>
                  <w:szCs w:val="18"/>
                  <w:lang w:eastAsia="en-GB"/>
                </w:rPr>
                <w:delText>Difference in mean OR (A-B)</w:delText>
              </w:r>
            </w:del>
          </w:p>
        </w:tc>
        <w:tc>
          <w:tcPr>
            <w:tcW w:w="992" w:type="dxa"/>
            <w:shd w:val="clear" w:color="auto" w:fill="auto"/>
            <w:hideMark/>
          </w:tcPr>
          <w:p w:rsidR="0033341B" w:rsidRPr="00120BBB" w:rsidDel="00495C76" w:rsidRDefault="0033341B" w:rsidP="00120BBB">
            <w:pPr>
              <w:spacing w:line="240" w:lineRule="auto"/>
              <w:rPr>
                <w:del w:id="3318" w:author="srabhi" w:date="2015-07-20T15:20:00Z"/>
                <w:rFonts w:ascii="Arial" w:hAnsi="Arial" w:cs="Arial"/>
                <w:b/>
                <w:sz w:val="18"/>
                <w:szCs w:val="18"/>
                <w:lang w:eastAsia="en-GB"/>
              </w:rPr>
            </w:pPr>
            <w:del w:id="3319" w:author="srabhi" w:date="2015-07-20T15:20:00Z">
              <w:r w:rsidRPr="00120BBB" w:rsidDel="00495C76">
                <w:rPr>
                  <w:rFonts w:ascii="Arial" w:hAnsi="Arial" w:cs="Arial"/>
                  <w:b/>
                  <w:sz w:val="18"/>
                  <w:szCs w:val="18"/>
                  <w:lang w:eastAsia="en-GB"/>
                </w:rPr>
                <w:delText>Mean OR in stepwise LR when retained by stepwise &amp; Lasso (C)</w:delText>
              </w:r>
            </w:del>
          </w:p>
        </w:tc>
        <w:tc>
          <w:tcPr>
            <w:tcW w:w="1134" w:type="dxa"/>
            <w:shd w:val="clear" w:color="auto" w:fill="auto"/>
            <w:hideMark/>
          </w:tcPr>
          <w:p w:rsidR="0033341B" w:rsidRPr="00120BBB" w:rsidDel="00495C76" w:rsidRDefault="0033341B" w:rsidP="00120BBB">
            <w:pPr>
              <w:spacing w:line="240" w:lineRule="auto"/>
              <w:rPr>
                <w:del w:id="3320" w:author="srabhi" w:date="2015-07-20T15:20:00Z"/>
                <w:rFonts w:ascii="Arial" w:hAnsi="Arial" w:cs="Arial"/>
                <w:b/>
                <w:sz w:val="18"/>
                <w:szCs w:val="18"/>
                <w:lang w:eastAsia="en-GB"/>
              </w:rPr>
            </w:pPr>
            <w:del w:id="3321" w:author="srabhi" w:date="2015-07-20T15:20:00Z">
              <w:r w:rsidRPr="00120BBB" w:rsidDel="00495C76">
                <w:rPr>
                  <w:rFonts w:ascii="Arial" w:hAnsi="Arial" w:cs="Arial"/>
                  <w:b/>
                  <w:sz w:val="18"/>
                  <w:szCs w:val="18"/>
                  <w:lang w:eastAsia="en-GB"/>
                </w:rPr>
                <w:delText>Difference in mean OR (A-C)</w:delText>
              </w:r>
            </w:del>
          </w:p>
        </w:tc>
      </w:tr>
      <w:tr w:rsidR="00B942DB" w:rsidRPr="00240276" w:rsidDel="00495C76" w:rsidTr="00B942DB">
        <w:trPr>
          <w:trHeight w:val="244"/>
          <w:del w:id="3322" w:author="srabhi" w:date="2015-07-20T15:20:00Z"/>
        </w:trPr>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20BBB">
            <w:pPr>
              <w:spacing w:line="240" w:lineRule="auto"/>
              <w:rPr>
                <w:del w:id="3323" w:author="srabhi" w:date="2015-07-20T15:20:00Z"/>
                <w:rFonts w:ascii="Arial" w:hAnsi="Arial" w:cs="Arial"/>
                <w:b/>
                <w:sz w:val="20"/>
                <w:szCs w:val="20"/>
                <w:lang w:eastAsia="en-GB"/>
              </w:rPr>
            </w:pPr>
            <w:del w:id="3324" w:author="srabhi" w:date="2015-07-20T15:20:00Z">
              <w:r w:rsidRPr="00B942DB" w:rsidDel="00495C76">
                <w:rPr>
                  <w:rFonts w:ascii="Arial" w:hAnsi="Arial" w:cs="Arial"/>
                  <w:b/>
                  <w:sz w:val="20"/>
                  <w:szCs w:val="20"/>
                  <w:lang w:eastAsia="en-GB"/>
                </w:rPr>
                <w:delText>Treatment</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25" w:author="srabhi" w:date="2015-07-20T15:20:00Z"/>
                <w:rFonts w:ascii="Arial" w:hAnsi="Arial" w:cs="Arial"/>
                <w:color w:val="000000"/>
                <w:sz w:val="18"/>
                <w:szCs w:val="18"/>
              </w:rPr>
            </w:pPr>
            <w:del w:id="3326" w:author="srabhi" w:date="2015-07-20T15:20:00Z">
              <w:r w:rsidRPr="00B942DB" w:rsidDel="00495C76">
                <w:rPr>
                  <w:rFonts w:ascii="Arial" w:hAnsi="Arial" w:cs="Arial"/>
                  <w:color w:val="000000"/>
                  <w:sz w:val="18"/>
                  <w:szCs w:val="18"/>
                </w:rPr>
                <w:delText>100</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27" w:author="srabhi" w:date="2015-07-20T15:20:00Z"/>
                <w:rFonts w:ascii="Arial" w:hAnsi="Arial" w:cs="Arial"/>
                <w:color w:val="000000"/>
                <w:sz w:val="18"/>
                <w:szCs w:val="18"/>
              </w:rPr>
            </w:pPr>
            <w:del w:id="3328" w:author="srabhi" w:date="2015-07-20T15:20:00Z">
              <w:r w:rsidRPr="00B942DB" w:rsidDel="00495C76">
                <w:rPr>
                  <w:rFonts w:ascii="Arial" w:hAnsi="Arial" w:cs="Arial"/>
                  <w:color w:val="000000"/>
                  <w:sz w:val="18"/>
                  <w:szCs w:val="18"/>
                </w:rPr>
                <w:delText>2.04</w:delText>
              </w:r>
            </w:del>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29" w:author="srabhi" w:date="2015-07-20T15:20:00Z"/>
                <w:rFonts w:ascii="Arial" w:hAnsi="Arial" w:cs="Arial"/>
                <w:color w:val="000000"/>
                <w:sz w:val="18"/>
                <w:szCs w:val="18"/>
              </w:rPr>
            </w:pPr>
            <w:del w:id="3330" w:author="srabhi" w:date="2015-07-20T15:20:00Z">
              <w:r w:rsidRPr="00B942DB" w:rsidDel="00495C76">
                <w:rPr>
                  <w:rFonts w:ascii="Arial" w:hAnsi="Arial" w:cs="Arial"/>
                  <w:color w:val="000000"/>
                  <w:sz w:val="18"/>
                  <w:szCs w:val="18"/>
                </w:rPr>
                <w:delText>0.18</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31" w:author="srabhi" w:date="2015-07-20T15:20:00Z"/>
                <w:rFonts w:ascii="Arial" w:hAnsi="Arial" w:cs="Arial"/>
                <w:color w:val="000000"/>
                <w:sz w:val="18"/>
                <w:szCs w:val="18"/>
              </w:rPr>
            </w:pPr>
            <w:del w:id="3332" w:author="srabhi" w:date="2015-07-20T15:20:00Z">
              <w:r w:rsidRPr="00B942DB" w:rsidDel="00495C76">
                <w:rPr>
                  <w:rFonts w:ascii="Arial" w:hAnsi="Arial" w:cs="Arial"/>
                  <w:color w:val="000000"/>
                  <w:sz w:val="18"/>
                  <w:szCs w:val="18"/>
                </w:rPr>
                <w:delText>100</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33" w:author="srabhi" w:date="2015-07-20T15:20:00Z"/>
                <w:rFonts w:ascii="Arial" w:hAnsi="Arial" w:cs="Arial"/>
                <w:color w:val="000000"/>
                <w:sz w:val="18"/>
                <w:szCs w:val="18"/>
              </w:rPr>
            </w:pPr>
            <w:del w:id="3334" w:author="srabhi" w:date="2015-07-20T15:20:00Z">
              <w:r w:rsidRPr="00B942DB" w:rsidDel="00495C76">
                <w:rPr>
                  <w:rFonts w:ascii="Arial" w:hAnsi="Arial" w:cs="Arial"/>
                  <w:color w:val="000000"/>
                  <w:sz w:val="18"/>
                  <w:szCs w:val="18"/>
                </w:rPr>
                <w:delText>100</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35" w:author="srabhi" w:date="2015-07-20T15:20:00Z"/>
                <w:rFonts w:ascii="Arial" w:hAnsi="Arial" w:cs="Arial"/>
                <w:color w:val="000000"/>
                <w:sz w:val="18"/>
                <w:szCs w:val="18"/>
              </w:rPr>
            </w:pPr>
            <w:del w:id="3336" w:author="srabhi" w:date="2015-07-20T15:20:00Z">
              <w:r w:rsidRPr="00B942DB" w:rsidDel="00495C76">
                <w:rPr>
                  <w:rFonts w:ascii="Arial" w:hAnsi="Arial" w:cs="Arial"/>
                  <w:color w:val="000000"/>
                  <w:sz w:val="18"/>
                  <w:szCs w:val="18"/>
                </w:rPr>
                <w:delText>2.03</w:delText>
              </w:r>
            </w:del>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37" w:author="srabhi" w:date="2015-07-20T15:20:00Z"/>
                <w:rFonts w:ascii="Arial" w:hAnsi="Arial" w:cs="Arial"/>
                <w:color w:val="000000"/>
                <w:sz w:val="18"/>
                <w:szCs w:val="18"/>
              </w:rPr>
            </w:pPr>
            <w:del w:id="3338" w:author="srabhi" w:date="2015-07-20T15:20:00Z">
              <w:r w:rsidRPr="00B942DB" w:rsidDel="00495C76">
                <w:rPr>
                  <w:rFonts w:ascii="Arial" w:hAnsi="Arial" w:cs="Arial"/>
                  <w:color w:val="000000"/>
                  <w:sz w:val="18"/>
                  <w:szCs w:val="18"/>
                </w:rPr>
                <w:delText>0.17</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39" w:author="srabhi" w:date="2015-07-20T15:20:00Z"/>
                <w:rFonts w:ascii="Arial" w:hAnsi="Arial" w:cs="Arial"/>
                <w:color w:val="000000"/>
                <w:sz w:val="18"/>
                <w:szCs w:val="18"/>
              </w:rPr>
            </w:pPr>
            <w:del w:id="3340" w:author="srabhi" w:date="2015-07-20T15:20:00Z">
              <w:r w:rsidRPr="00B942DB" w:rsidDel="00495C76">
                <w:rPr>
                  <w:rFonts w:ascii="Arial" w:hAnsi="Arial" w:cs="Arial"/>
                  <w:color w:val="000000"/>
                  <w:sz w:val="18"/>
                  <w:szCs w:val="18"/>
                </w:rPr>
                <w:delText>100</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41" w:author="srabhi" w:date="2015-07-20T15:20:00Z"/>
                <w:rFonts w:ascii="Arial" w:hAnsi="Arial" w:cs="Arial"/>
                <w:color w:val="000000"/>
                <w:sz w:val="18"/>
                <w:szCs w:val="18"/>
              </w:rPr>
            </w:pPr>
            <w:del w:id="3342" w:author="srabhi" w:date="2015-07-20T15:20:00Z">
              <w:r w:rsidRPr="00B942DB" w:rsidDel="00495C76">
                <w:rPr>
                  <w:rFonts w:ascii="Arial" w:hAnsi="Arial" w:cs="Arial"/>
                  <w:color w:val="000000"/>
                  <w:sz w:val="18"/>
                  <w:szCs w:val="18"/>
                </w:rPr>
                <w:delText>100</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43" w:author="srabhi" w:date="2015-07-20T15:20:00Z"/>
                <w:rFonts w:ascii="Arial" w:hAnsi="Arial" w:cs="Arial"/>
                <w:color w:val="000000"/>
                <w:sz w:val="18"/>
                <w:szCs w:val="18"/>
              </w:rPr>
            </w:pPr>
            <w:del w:id="3344" w:author="srabhi" w:date="2015-07-20T15:20:00Z">
              <w:r w:rsidRPr="00B942DB" w:rsidDel="00495C76">
                <w:rPr>
                  <w:rFonts w:ascii="Arial" w:hAnsi="Arial" w:cs="Arial"/>
                  <w:color w:val="000000"/>
                  <w:sz w:val="18"/>
                  <w:szCs w:val="18"/>
                </w:rPr>
                <w:delText>1.64</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45" w:author="srabhi" w:date="2015-07-20T15:20:00Z"/>
                <w:rFonts w:ascii="Arial" w:hAnsi="Arial" w:cs="Arial"/>
                <w:color w:val="000000"/>
                <w:sz w:val="18"/>
                <w:szCs w:val="18"/>
              </w:rPr>
            </w:pPr>
            <w:del w:id="3346" w:author="srabhi" w:date="2015-07-20T15:20:00Z">
              <w:r w:rsidRPr="00B942DB" w:rsidDel="00495C76">
                <w:rPr>
                  <w:rFonts w:ascii="Arial" w:hAnsi="Arial" w:cs="Arial"/>
                  <w:color w:val="000000"/>
                  <w:sz w:val="18"/>
                  <w:szCs w:val="18"/>
                </w:rPr>
                <w:delText>0.17</w:delText>
              </w:r>
            </w:del>
          </w:p>
        </w:tc>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47" w:author="srabhi" w:date="2015-07-20T15:20:00Z"/>
                <w:rFonts w:ascii="Arial" w:hAnsi="Arial" w:cs="Arial"/>
                <w:color w:val="000000"/>
                <w:sz w:val="18"/>
                <w:szCs w:val="18"/>
              </w:rPr>
            </w:pPr>
            <w:del w:id="3348" w:author="srabhi" w:date="2015-07-20T15:20:00Z">
              <w:r w:rsidRPr="00B942DB" w:rsidDel="00495C76">
                <w:rPr>
                  <w:rFonts w:ascii="Arial" w:hAnsi="Arial" w:cs="Arial"/>
                  <w:color w:val="000000"/>
                  <w:sz w:val="18"/>
                  <w:szCs w:val="18"/>
                </w:rPr>
                <w:delText>2.04</w:delText>
              </w:r>
            </w:del>
          </w:p>
        </w:tc>
        <w:tc>
          <w:tcPr>
            <w:tcW w:w="1143"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49" w:author="srabhi" w:date="2015-07-20T15:20:00Z"/>
                <w:rFonts w:ascii="Arial" w:hAnsi="Arial" w:cs="Arial"/>
                <w:color w:val="000000"/>
                <w:sz w:val="18"/>
                <w:szCs w:val="18"/>
              </w:rPr>
            </w:pPr>
            <w:del w:id="3350" w:author="srabhi" w:date="2015-07-20T15:20:00Z">
              <w:r w:rsidRPr="00B942DB" w:rsidDel="00495C76">
                <w:rPr>
                  <w:rFonts w:ascii="Arial" w:hAnsi="Arial" w:cs="Arial"/>
                  <w:color w:val="000000"/>
                  <w:sz w:val="18"/>
                  <w:szCs w:val="18"/>
                </w:rPr>
                <w:delText>-0.41</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51" w:author="srabhi" w:date="2015-07-20T15:20:00Z"/>
                <w:rFonts w:ascii="Arial" w:hAnsi="Arial" w:cs="Arial"/>
                <w:color w:val="000000"/>
                <w:sz w:val="18"/>
                <w:szCs w:val="18"/>
              </w:rPr>
            </w:pPr>
            <w:del w:id="3352" w:author="srabhi" w:date="2015-07-20T15:20:00Z">
              <w:r w:rsidRPr="00B942DB" w:rsidDel="00495C76">
                <w:rPr>
                  <w:rFonts w:ascii="Arial" w:hAnsi="Arial" w:cs="Arial"/>
                  <w:color w:val="000000"/>
                  <w:sz w:val="18"/>
                  <w:szCs w:val="18"/>
                </w:rPr>
                <w:delText>2.03</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53" w:author="srabhi" w:date="2015-07-20T15:20:00Z"/>
                <w:rFonts w:ascii="Arial" w:hAnsi="Arial" w:cs="Arial"/>
                <w:color w:val="000000"/>
                <w:sz w:val="18"/>
                <w:szCs w:val="18"/>
              </w:rPr>
            </w:pPr>
            <w:del w:id="3354" w:author="srabhi" w:date="2015-07-20T15:20:00Z">
              <w:r w:rsidRPr="00B942DB" w:rsidDel="00495C76">
                <w:rPr>
                  <w:rFonts w:ascii="Arial" w:hAnsi="Arial" w:cs="Arial"/>
                  <w:color w:val="000000"/>
                  <w:sz w:val="18"/>
                  <w:szCs w:val="18"/>
                </w:rPr>
                <w:delText>-0.39</w:delText>
              </w:r>
            </w:del>
          </w:p>
        </w:tc>
      </w:tr>
      <w:tr w:rsidR="00B942DB" w:rsidRPr="00240276" w:rsidDel="00495C76" w:rsidTr="00B942DB">
        <w:trPr>
          <w:trHeight w:val="173"/>
          <w:del w:id="3355" w:author="srabhi" w:date="2015-07-20T15:20:00Z"/>
        </w:trPr>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20BBB">
            <w:pPr>
              <w:spacing w:line="240" w:lineRule="auto"/>
              <w:rPr>
                <w:del w:id="3356" w:author="srabhi" w:date="2015-07-20T15:20:00Z"/>
                <w:rFonts w:ascii="Arial" w:hAnsi="Arial" w:cs="Arial"/>
                <w:b/>
                <w:sz w:val="20"/>
                <w:szCs w:val="20"/>
                <w:lang w:eastAsia="en-GB"/>
              </w:rPr>
            </w:pPr>
            <w:del w:id="3357" w:author="srabhi" w:date="2015-07-20T15:20:00Z">
              <w:r w:rsidRPr="00B942DB" w:rsidDel="00495C76">
                <w:rPr>
                  <w:rFonts w:ascii="Arial" w:hAnsi="Arial" w:cs="Arial"/>
                  <w:b/>
                  <w:sz w:val="20"/>
                  <w:szCs w:val="20"/>
                  <w:lang w:eastAsia="en-GB"/>
                </w:rPr>
                <w:delText>Index age</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58" w:author="srabhi" w:date="2015-07-20T15:20:00Z"/>
                <w:rFonts w:ascii="Arial" w:hAnsi="Arial" w:cs="Arial"/>
                <w:color w:val="000000"/>
                <w:sz w:val="18"/>
                <w:szCs w:val="18"/>
              </w:rPr>
            </w:pPr>
            <w:del w:id="3359" w:author="srabhi" w:date="2015-07-20T15:20:00Z">
              <w:r w:rsidRPr="00B942DB" w:rsidDel="00495C76">
                <w:rPr>
                  <w:rFonts w:ascii="Arial" w:hAnsi="Arial" w:cs="Arial"/>
                  <w:color w:val="000000"/>
                  <w:sz w:val="18"/>
                  <w:szCs w:val="18"/>
                </w:rPr>
                <w:delText>4</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60" w:author="srabhi" w:date="2015-07-20T15:20:00Z"/>
                <w:rFonts w:ascii="Arial" w:hAnsi="Arial" w:cs="Arial"/>
                <w:color w:val="000000"/>
                <w:sz w:val="18"/>
                <w:szCs w:val="18"/>
              </w:rPr>
            </w:pPr>
            <w:del w:id="3361" w:author="srabhi" w:date="2015-07-20T15:20:00Z">
              <w:r w:rsidRPr="00B942DB" w:rsidDel="00495C76">
                <w:rPr>
                  <w:rFonts w:ascii="Arial" w:hAnsi="Arial" w:cs="Arial"/>
                  <w:color w:val="000000"/>
                  <w:sz w:val="18"/>
                  <w:szCs w:val="18"/>
                </w:rPr>
                <w:delText>1</w:delText>
              </w:r>
            </w:del>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62" w:author="srabhi" w:date="2015-07-20T15:20:00Z"/>
                <w:rFonts w:ascii="Arial" w:hAnsi="Arial" w:cs="Arial"/>
                <w:color w:val="000000"/>
                <w:sz w:val="18"/>
                <w:szCs w:val="18"/>
              </w:rPr>
            </w:pPr>
            <w:del w:id="3363" w:author="srabhi" w:date="2015-07-20T15:20:00Z">
              <w:r w:rsidRPr="00B942DB" w:rsidDel="00495C76">
                <w:rPr>
                  <w:rFonts w:ascii="Arial" w:hAnsi="Arial" w:cs="Arial"/>
                  <w:color w:val="000000"/>
                  <w:sz w:val="18"/>
                  <w:szCs w:val="18"/>
                </w:rPr>
                <w:delText>0.01</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64" w:author="srabhi" w:date="2015-07-20T15:20:00Z"/>
                <w:rFonts w:ascii="Arial" w:hAnsi="Arial" w:cs="Arial"/>
                <w:color w:val="000000"/>
                <w:sz w:val="18"/>
                <w:szCs w:val="18"/>
              </w:rPr>
            </w:pPr>
            <w:del w:id="3365" w:author="srabhi" w:date="2015-07-20T15:20:00Z">
              <w:r w:rsidRPr="00B942DB" w:rsidDel="00495C76">
                <w:rPr>
                  <w:rFonts w:ascii="Arial" w:hAnsi="Arial" w:cs="Arial"/>
                  <w:color w:val="000000"/>
                  <w:sz w:val="18"/>
                  <w:szCs w:val="18"/>
                </w:rPr>
                <w:delText>13</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66" w:author="srabhi" w:date="2015-07-20T15:20:00Z"/>
                <w:rFonts w:ascii="Arial" w:hAnsi="Arial" w:cs="Arial"/>
                <w:color w:val="000000"/>
                <w:sz w:val="18"/>
                <w:szCs w:val="18"/>
              </w:rPr>
            </w:pPr>
            <w:del w:id="3367" w:author="srabhi" w:date="2015-07-20T15:20:00Z">
              <w:r w:rsidRPr="00B942DB" w:rsidDel="00495C76">
                <w:rPr>
                  <w:rFonts w:ascii="Arial" w:hAnsi="Arial" w:cs="Arial"/>
                  <w:color w:val="000000"/>
                  <w:sz w:val="18"/>
                  <w:szCs w:val="18"/>
                </w:rPr>
                <w:delText>4</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68" w:author="srabhi" w:date="2015-07-20T15:20:00Z"/>
                <w:rFonts w:ascii="Arial" w:hAnsi="Arial" w:cs="Arial"/>
                <w:color w:val="000000"/>
                <w:sz w:val="18"/>
                <w:szCs w:val="18"/>
              </w:rPr>
            </w:pPr>
            <w:del w:id="3369" w:author="srabhi" w:date="2015-07-20T15:20:00Z">
              <w:r w:rsidRPr="00B942DB" w:rsidDel="00495C76">
                <w:rPr>
                  <w:rFonts w:ascii="Arial" w:hAnsi="Arial" w:cs="Arial"/>
                  <w:color w:val="000000"/>
                  <w:sz w:val="18"/>
                  <w:szCs w:val="18"/>
                </w:rPr>
                <w:delText>0.99</w:delText>
              </w:r>
            </w:del>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70" w:author="srabhi" w:date="2015-07-20T15:20:00Z"/>
                <w:rFonts w:ascii="Arial" w:hAnsi="Arial" w:cs="Arial"/>
                <w:color w:val="000000"/>
                <w:sz w:val="18"/>
                <w:szCs w:val="18"/>
              </w:rPr>
            </w:pPr>
            <w:del w:id="3371" w:author="srabhi" w:date="2015-07-20T15:20:00Z">
              <w:r w:rsidRPr="00B942DB" w:rsidDel="00495C76">
                <w:rPr>
                  <w:rFonts w:ascii="Arial" w:hAnsi="Arial" w:cs="Arial"/>
                  <w:color w:val="000000"/>
                  <w:sz w:val="18"/>
                  <w:szCs w:val="18"/>
                </w:rPr>
                <w:delText>0</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72" w:author="srabhi" w:date="2015-07-20T15:20:00Z"/>
                <w:rFonts w:ascii="Arial" w:hAnsi="Arial" w:cs="Arial"/>
                <w:color w:val="000000"/>
                <w:sz w:val="18"/>
                <w:szCs w:val="18"/>
              </w:rPr>
            </w:pPr>
            <w:del w:id="3373" w:author="srabhi" w:date="2015-07-20T15:20:00Z">
              <w:r w:rsidRPr="00B942DB" w:rsidDel="00495C76">
                <w:rPr>
                  <w:rFonts w:ascii="Arial" w:hAnsi="Arial" w:cs="Arial"/>
                  <w:color w:val="000000"/>
                  <w:sz w:val="18"/>
                  <w:szCs w:val="18"/>
                </w:rPr>
                <w:delText>95</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74" w:author="srabhi" w:date="2015-07-20T15:20:00Z"/>
                <w:rFonts w:ascii="Arial" w:hAnsi="Arial" w:cs="Arial"/>
                <w:color w:val="000000"/>
                <w:sz w:val="18"/>
                <w:szCs w:val="18"/>
              </w:rPr>
            </w:pPr>
            <w:del w:id="3375" w:author="srabhi" w:date="2015-07-20T15:20:00Z">
              <w:r w:rsidRPr="00B942DB" w:rsidDel="00495C76">
                <w:rPr>
                  <w:rFonts w:ascii="Arial" w:hAnsi="Arial" w:cs="Arial"/>
                  <w:color w:val="000000"/>
                  <w:sz w:val="18"/>
                  <w:szCs w:val="18"/>
                </w:rPr>
                <w:delText>1</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76" w:author="srabhi" w:date="2015-07-20T15:20:00Z"/>
                <w:rFonts w:ascii="Arial" w:hAnsi="Arial" w:cs="Arial"/>
                <w:color w:val="000000"/>
                <w:sz w:val="18"/>
                <w:szCs w:val="18"/>
              </w:rPr>
            </w:pPr>
            <w:del w:id="3377" w:author="srabhi" w:date="2015-07-20T15:20:00Z">
              <w:r w:rsidRPr="00B942DB" w:rsidDel="00495C76">
                <w:rPr>
                  <w:rFonts w:ascii="Arial" w:hAnsi="Arial" w:cs="Arial"/>
                  <w:color w:val="000000"/>
                  <w:sz w:val="18"/>
                  <w:szCs w:val="18"/>
                </w:rPr>
                <w:delText>1</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78" w:author="srabhi" w:date="2015-07-20T15:20:00Z"/>
                <w:rFonts w:ascii="Arial" w:hAnsi="Arial" w:cs="Arial"/>
                <w:color w:val="000000"/>
                <w:sz w:val="18"/>
                <w:szCs w:val="18"/>
              </w:rPr>
            </w:pPr>
            <w:del w:id="3379" w:author="srabhi" w:date="2015-07-20T15:20:00Z">
              <w:r w:rsidRPr="00B942DB" w:rsidDel="00495C76">
                <w:rPr>
                  <w:rFonts w:ascii="Arial" w:hAnsi="Arial" w:cs="Arial"/>
                  <w:color w:val="000000"/>
                  <w:sz w:val="18"/>
                  <w:szCs w:val="18"/>
                </w:rPr>
                <w:delText>0</w:delText>
              </w:r>
            </w:del>
          </w:p>
        </w:tc>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80" w:author="srabhi" w:date="2015-07-20T15:20:00Z"/>
                <w:rFonts w:ascii="Arial" w:hAnsi="Arial" w:cs="Arial"/>
                <w:color w:val="000000"/>
                <w:sz w:val="18"/>
                <w:szCs w:val="18"/>
              </w:rPr>
            </w:pPr>
            <w:del w:id="3381" w:author="srabhi" w:date="2015-07-20T15:20:00Z">
              <w:r w:rsidRPr="00B942DB" w:rsidDel="00495C76">
                <w:rPr>
                  <w:rFonts w:ascii="Arial" w:hAnsi="Arial" w:cs="Arial"/>
                  <w:color w:val="000000"/>
                  <w:sz w:val="18"/>
                  <w:szCs w:val="18"/>
                </w:rPr>
                <w:delText>1</w:delText>
              </w:r>
            </w:del>
          </w:p>
        </w:tc>
        <w:tc>
          <w:tcPr>
            <w:tcW w:w="1143"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82" w:author="srabhi" w:date="2015-07-20T15:20:00Z"/>
                <w:rFonts w:ascii="Arial" w:hAnsi="Arial" w:cs="Arial"/>
                <w:color w:val="000000"/>
                <w:sz w:val="18"/>
                <w:szCs w:val="18"/>
              </w:rPr>
            </w:pPr>
            <w:del w:id="3383" w:author="srabhi" w:date="2015-07-20T15:20:00Z">
              <w:r w:rsidRPr="00B942DB" w:rsidDel="00495C76">
                <w:rPr>
                  <w:rFonts w:ascii="Arial" w:hAnsi="Arial" w:cs="Arial"/>
                  <w:color w:val="000000"/>
                  <w:sz w:val="18"/>
                  <w:szCs w:val="18"/>
                </w:rPr>
                <w:delText>0</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84" w:author="srabhi" w:date="2015-07-20T15:20:00Z"/>
                <w:rFonts w:ascii="Arial" w:hAnsi="Arial" w:cs="Arial"/>
                <w:color w:val="000000"/>
                <w:sz w:val="18"/>
                <w:szCs w:val="18"/>
              </w:rPr>
            </w:pPr>
            <w:del w:id="3385" w:author="srabhi" w:date="2015-07-20T15:20:00Z">
              <w:r w:rsidRPr="00B942DB" w:rsidDel="00495C76">
                <w:rPr>
                  <w:rFonts w:ascii="Arial" w:hAnsi="Arial" w:cs="Arial"/>
                  <w:color w:val="000000"/>
                  <w:sz w:val="18"/>
                  <w:szCs w:val="18"/>
                </w:rPr>
                <w:delText>0.99</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86" w:author="srabhi" w:date="2015-07-20T15:20:00Z"/>
                <w:rFonts w:ascii="Arial" w:hAnsi="Arial" w:cs="Arial"/>
                <w:color w:val="000000"/>
                <w:sz w:val="18"/>
                <w:szCs w:val="18"/>
              </w:rPr>
            </w:pPr>
            <w:del w:id="3387" w:author="srabhi" w:date="2015-07-20T15:20:00Z">
              <w:r w:rsidRPr="00B942DB" w:rsidDel="00495C76">
                <w:rPr>
                  <w:rFonts w:ascii="Arial" w:hAnsi="Arial" w:cs="Arial"/>
                  <w:color w:val="000000"/>
                  <w:sz w:val="18"/>
                  <w:szCs w:val="18"/>
                </w:rPr>
                <w:delText>0.01</w:delText>
              </w:r>
            </w:del>
          </w:p>
        </w:tc>
      </w:tr>
      <w:tr w:rsidR="00B942DB" w:rsidRPr="00240276" w:rsidDel="00495C76" w:rsidTr="00B942DB">
        <w:trPr>
          <w:trHeight w:val="591"/>
          <w:del w:id="3388" w:author="srabhi" w:date="2015-07-20T15:20:00Z"/>
        </w:trPr>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20BBB">
            <w:pPr>
              <w:spacing w:line="240" w:lineRule="auto"/>
              <w:rPr>
                <w:del w:id="3389" w:author="srabhi" w:date="2015-07-20T15:20:00Z"/>
                <w:rFonts w:ascii="Arial" w:hAnsi="Arial" w:cs="Arial"/>
                <w:b/>
                <w:sz w:val="20"/>
                <w:szCs w:val="20"/>
                <w:lang w:eastAsia="en-GB"/>
              </w:rPr>
            </w:pPr>
            <w:del w:id="3390" w:author="srabhi" w:date="2015-07-20T15:20:00Z">
              <w:r w:rsidRPr="00B942DB" w:rsidDel="00495C76">
                <w:rPr>
                  <w:rFonts w:ascii="Arial" w:hAnsi="Arial" w:cs="Arial"/>
                  <w:b/>
                  <w:sz w:val="20"/>
                  <w:szCs w:val="20"/>
                  <w:lang w:eastAsia="en-GB"/>
                </w:rPr>
                <w:delText>Corticosteroid use within 90 days pre-index</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91" w:author="srabhi" w:date="2015-07-20T15:20:00Z"/>
                <w:rFonts w:ascii="Arial" w:hAnsi="Arial" w:cs="Arial"/>
                <w:color w:val="000000"/>
                <w:sz w:val="18"/>
                <w:szCs w:val="18"/>
              </w:rPr>
            </w:pPr>
            <w:del w:id="3392" w:author="srabhi" w:date="2015-07-20T15:20:00Z">
              <w:r w:rsidRPr="00B942DB" w:rsidDel="00495C76">
                <w:rPr>
                  <w:rFonts w:ascii="Arial" w:hAnsi="Arial" w:cs="Arial"/>
                  <w:color w:val="000000"/>
                  <w:sz w:val="18"/>
                  <w:szCs w:val="18"/>
                </w:rPr>
                <w:delText>0</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93" w:author="srabhi" w:date="2015-07-20T15:20:00Z"/>
                <w:rFonts w:ascii="Arial" w:hAnsi="Arial" w:cs="Arial"/>
                <w:color w:val="000000"/>
                <w:sz w:val="18"/>
                <w:szCs w:val="18"/>
              </w:rPr>
            </w:pPr>
            <w:del w:id="3394" w:author="srabhi" w:date="2015-07-20T15:20:00Z">
              <w:r w:rsidRPr="00B942DB" w:rsidDel="00495C76">
                <w:rPr>
                  <w:rFonts w:ascii="Arial" w:hAnsi="Arial" w:cs="Arial"/>
                  <w:color w:val="000000"/>
                  <w:sz w:val="18"/>
                  <w:szCs w:val="18"/>
                </w:rPr>
                <w:delText>1.05</w:delText>
              </w:r>
            </w:del>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95" w:author="srabhi" w:date="2015-07-20T15:20:00Z"/>
                <w:rFonts w:ascii="Arial" w:hAnsi="Arial" w:cs="Arial"/>
                <w:color w:val="000000"/>
                <w:sz w:val="18"/>
                <w:szCs w:val="18"/>
              </w:rPr>
            </w:pPr>
            <w:del w:id="3396" w:author="srabhi" w:date="2015-07-20T15:20:00Z">
              <w:r w:rsidRPr="00B942DB" w:rsidDel="00495C76">
                <w:rPr>
                  <w:rFonts w:ascii="Arial" w:hAnsi="Arial" w:cs="Arial"/>
                  <w:color w:val="000000"/>
                  <w:sz w:val="18"/>
                  <w:szCs w:val="18"/>
                </w:rPr>
                <w:delText>0.15</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97" w:author="srabhi" w:date="2015-07-20T15:20:00Z"/>
                <w:rFonts w:ascii="Arial" w:hAnsi="Arial" w:cs="Arial"/>
                <w:color w:val="000000"/>
                <w:sz w:val="18"/>
                <w:szCs w:val="18"/>
              </w:rPr>
            </w:pPr>
            <w:del w:id="3398" w:author="srabhi" w:date="2015-07-20T15:20:00Z">
              <w:r w:rsidRPr="00B942DB" w:rsidDel="00495C76">
                <w:rPr>
                  <w:rFonts w:ascii="Arial" w:hAnsi="Arial" w:cs="Arial"/>
                  <w:color w:val="000000"/>
                  <w:sz w:val="18"/>
                  <w:szCs w:val="18"/>
                </w:rPr>
                <w:delText>11</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399" w:author="srabhi" w:date="2015-07-20T15:20:00Z"/>
                <w:rFonts w:ascii="Arial" w:hAnsi="Arial" w:cs="Arial"/>
                <w:color w:val="000000"/>
                <w:sz w:val="18"/>
                <w:szCs w:val="18"/>
              </w:rPr>
            </w:pPr>
            <w:del w:id="3400" w:author="srabhi" w:date="2015-07-20T15:20:00Z">
              <w:r w:rsidRPr="00B942DB" w:rsidDel="00495C76">
                <w:rPr>
                  <w:rFonts w:ascii="Arial" w:hAnsi="Arial" w:cs="Arial"/>
                  <w:color w:val="000000"/>
                  <w:sz w:val="18"/>
                  <w:szCs w:val="18"/>
                </w:rPr>
                <w:delText>0</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01" w:author="srabhi" w:date="2015-07-20T15:20:00Z"/>
                <w:rFonts w:ascii="Arial" w:hAnsi="Arial" w:cs="Arial"/>
                <w:color w:val="000000"/>
                <w:sz w:val="18"/>
                <w:szCs w:val="18"/>
              </w:rPr>
            </w:pPr>
            <w:del w:id="3402" w:author="srabhi" w:date="2015-07-20T15:20:00Z">
              <w:r w:rsidRPr="00B942DB" w:rsidDel="00495C76">
                <w:rPr>
                  <w:rFonts w:ascii="Arial" w:hAnsi="Arial" w:cs="Arial"/>
                  <w:color w:val="000000"/>
                  <w:sz w:val="18"/>
                  <w:szCs w:val="18"/>
                </w:rPr>
                <w:delText>1.13</w:delText>
              </w:r>
            </w:del>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03" w:author="srabhi" w:date="2015-07-20T15:20:00Z"/>
                <w:rFonts w:ascii="Arial" w:hAnsi="Arial" w:cs="Arial"/>
                <w:color w:val="000000"/>
                <w:sz w:val="18"/>
                <w:szCs w:val="18"/>
              </w:rPr>
            </w:pPr>
            <w:del w:id="3404" w:author="srabhi" w:date="2015-07-20T15:20:00Z">
              <w:r w:rsidRPr="00B942DB" w:rsidDel="00495C76">
                <w:rPr>
                  <w:rFonts w:ascii="Arial" w:hAnsi="Arial" w:cs="Arial"/>
                  <w:color w:val="000000"/>
                  <w:sz w:val="18"/>
                  <w:szCs w:val="18"/>
                </w:rPr>
                <w:delText>0.29</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05" w:author="srabhi" w:date="2015-07-20T15:20:00Z"/>
                <w:rFonts w:ascii="Arial" w:hAnsi="Arial" w:cs="Arial"/>
                <w:color w:val="000000"/>
                <w:sz w:val="18"/>
                <w:szCs w:val="18"/>
              </w:rPr>
            </w:pPr>
            <w:del w:id="3406" w:author="srabhi" w:date="2015-07-20T15:20:00Z">
              <w:r w:rsidRPr="00B942DB" w:rsidDel="00495C76">
                <w:rPr>
                  <w:rFonts w:ascii="Arial" w:hAnsi="Arial" w:cs="Arial"/>
                  <w:color w:val="000000"/>
                  <w:sz w:val="18"/>
                  <w:szCs w:val="18"/>
                </w:rPr>
                <w:delText>8</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07" w:author="srabhi" w:date="2015-07-20T15:20:00Z"/>
                <w:rFonts w:ascii="Arial" w:hAnsi="Arial" w:cs="Arial"/>
                <w:color w:val="000000"/>
                <w:sz w:val="18"/>
                <w:szCs w:val="18"/>
              </w:rPr>
            </w:pPr>
            <w:del w:id="3408" w:author="srabhi" w:date="2015-07-20T15:20:00Z">
              <w:r w:rsidRPr="00B942DB" w:rsidDel="00495C76">
                <w:rPr>
                  <w:rFonts w:ascii="Arial" w:hAnsi="Arial" w:cs="Arial"/>
                  <w:color w:val="000000"/>
                  <w:sz w:val="18"/>
                  <w:szCs w:val="18"/>
                </w:rPr>
                <w:delText>0</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09" w:author="srabhi" w:date="2015-07-20T15:20:00Z"/>
                <w:rFonts w:ascii="Arial" w:hAnsi="Arial" w:cs="Arial"/>
                <w:color w:val="000000"/>
                <w:sz w:val="18"/>
                <w:szCs w:val="18"/>
              </w:rPr>
            </w:pPr>
            <w:del w:id="3410" w:author="srabhi" w:date="2015-07-20T15:20:00Z">
              <w:r w:rsidRPr="00B942DB" w:rsidDel="00495C76">
                <w:rPr>
                  <w:rFonts w:ascii="Arial" w:hAnsi="Arial" w:cs="Arial"/>
                  <w:color w:val="000000"/>
                  <w:sz w:val="18"/>
                  <w:szCs w:val="18"/>
                </w:rPr>
                <w:delText>1.01</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11" w:author="srabhi" w:date="2015-07-20T15:20:00Z"/>
                <w:rFonts w:ascii="Arial" w:hAnsi="Arial" w:cs="Arial"/>
                <w:color w:val="000000"/>
                <w:sz w:val="18"/>
                <w:szCs w:val="18"/>
              </w:rPr>
            </w:pPr>
            <w:del w:id="3412" w:author="srabhi" w:date="2015-07-20T15:20:00Z">
              <w:r w:rsidRPr="00B942DB" w:rsidDel="00495C76">
                <w:rPr>
                  <w:rFonts w:ascii="Arial" w:hAnsi="Arial" w:cs="Arial"/>
                  <w:color w:val="000000"/>
                  <w:sz w:val="18"/>
                  <w:szCs w:val="18"/>
                </w:rPr>
                <w:delText>0.1</w:delText>
              </w:r>
            </w:del>
          </w:p>
        </w:tc>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13" w:author="srabhi" w:date="2015-07-20T15:20:00Z"/>
                <w:rFonts w:ascii="Arial" w:hAnsi="Arial" w:cs="Arial"/>
                <w:color w:val="000000"/>
                <w:sz w:val="18"/>
                <w:szCs w:val="18"/>
              </w:rPr>
            </w:pPr>
            <w:del w:id="3414" w:author="srabhi" w:date="2015-07-20T15:20:00Z">
              <w:r w:rsidRPr="00B942DB" w:rsidDel="00495C76">
                <w:rPr>
                  <w:rFonts w:ascii="Arial" w:hAnsi="Arial" w:cs="Arial"/>
                  <w:color w:val="000000"/>
                  <w:sz w:val="18"/>
                  <w:szCs w:val="18"/>
                </w:rPr>
                <w:delText>1.01</w:delText>
              </w:r>
            </w:del>
          </w:p>
        </w:tc>
        <w:tc>
          <w:tcPr>
            <w:tcW w:w="1143"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15" w:author="srabhi" w:date="2015-07-20T15:20:00Z"/>
                <w:rFonts w:ascii="Arial" w:hAnsi="Arial" w:cs="Arial"/>
                <w:color w:val="000000"/>
                <w:sz w:val="18"/>
                <w:szCs w:val="18"/>
              </w:rPr>
            </w:pPr>
            <w:del w:id="3416" w:author="srabhi" w:date="2015-07-20T15:20:00Z">
              <w:r w:rsidRPr="00B942DB" w:rsidDel="00495C76">
                <w:rPr>
                  <w:rFonts w:ascii="Arial" w:hAnsi="Arial" w:cs="Arial"/>
                  <w:color w:val="000000"/>
                  <w:sz w:val="18"/>
                  <w:szCs w:val="18"/>
                </w:rPr>
                <w:delText>0</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17" w:author="srabhi" w:date="2015-07-20T15:20:00Z"/>
                <w:rFonts w:ascii="Arial" w:hAnsi="Arial" w:cs="Arial"/>
                <w:color w:val="000000"/>
                <w:sz w:val="18"/>
                <w:szCs w:val="18"/>
              </w:rPr>
            </w:pPr>
            <w:del w:id="3418" w:author="srabhi" w:date="2015-07-20T15:20:00Z">
              <w:r w:rsidRPr="00B942DB" w:rsidDel="00495C76">
                <w:rPr>
                  <w:rFonts w:ascii="Arial" w:hAnsi="Arial" w:cs="Arial"/>
                  <w:color w:val="000000"/>
                  <w:sz w:val="18"/>
                  <w:szCs w:val="18"/>
                </w:rPr>
                <w:delText>1.06</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19" w:author="srabhi" w:date="2015-07-20T15:20:00Z"/>
                <w:rFonts w:ascii="Arial" w:hAnsi="Arial" w:cs="Arial"/>
                <w:color w:val="000000"/>
                <w:sz w:val="18"/>
                <w:szCs w:val="18"/>
              </w:rPr>
            </w:pPr>
            <w:del w:id="3420" w:author="srabhi" w:date="2015-07-20T15:20:00Z">
              <w:r w:rsidRPr="00B942DB" w:rsidDel="00495C76">
                <w:rPr>
                  <w:rFonts w:ascii="Arial" w:hAnsi="Arial" w:cs="Arial"/>
                  <w:color w:val="000000"/>
                  <w:sz w:val="18"/>
                  <w:szCs w:val="18"/>
                </w:rPr>
                <w:delText>-0.05</w:delText>
              </w:r>
            </w:del>
          </w:p>
        </w:tc>
      </w:tr>
      <w:tr w:rsidR="00B942DB" w:rsidRPr="00240276" w:rsidDel="00495C76" w:rsidTr="00B942DB">
        <w:trPr>
          <w:trHeight w:val="333"/>
          <w:del w:id="3421" w:author="srabhi" w:date="2015-07-20T15:20:00Z"/>
        </w:trPr>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20BBB">
            <w:pPr>
              <w:spacing w:line="240" w:lineRule="auto"/>
              <w:rPr>
                <w:del w:id="3422" w:author="srabhi" w:date="2015-07-20T15:20:00Z"/>
                <w:rFonts w:ascii="Arial" w:hAnsi="Arial" w:cs="Arial"/>
                <w:b/>
                <w:sz w:val="20"/>
                <w:szCs w:val="20"/>
                <w:lang w:eastAsia="en-GB"/>
              </w:rPr>
            </w:pPr>
            <w:del w:id="3423" w:author="srabhi" w:date="2015-07-20T15:20:00Z">
              <w:r w:rsidRPr="00B942DB" w:rsidDel="00495C76">
                <w:rPr>
                  <w:rFonts w:ascii="Arial" w:hAnsi="Arial" w:cs="Arial"/>
                  <w:b/>
                  <w:sz w:val="20"/>
                  <w:szCs w:val="20"/>
                  <w:lang w:eastAsia="en-GB"/>
                </w:rPr>
                <w:delText>Presence of Pre-index relapse</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24" w:author="srabhi" w:date="2015-07-20T15:20:00Z"/>
                <w:rFonts w:ascii="Arial" w:hAnsi="Arial" w:cs="Arial"/>
                <w:color w:val="000000"/>
                <w:sz w:val="18"/>
                <w:szCs w:val="18"/>
              </w:rPr>
            </w:pPr>
            <w:del w:id="3425" w:author="srabhi" w:date="2015-07-20T15:20:00Z">
              <w:r w:rsidRPr="00B942DB" w:rsidDel="00495C76">
                <w:rPr>
                  <w:rFonts w:ascii="Arial" w:hAnsi="Arial" w:cs="Arial"/>
                  <w:color w:val="000000"/>
                  <w:sz w:val="18"/>
                  <w:szCs w:val="18"/>
                </w:rPr>
                <w:delText>24</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26" w:author="srabhi" w:date="2015-07-20T15:20:00Z"/>
                <w:rFonts w:ascii="Arial" w:hAnsi="Arial" w:cs="Arial"/>
                <w:color w:val="000000"/>
                <w:sz w:val="18"/>
                <w:szCs w:val="18"/>
              </w:rPr>
            </w:pPr>
            <w:del w:id="3427" w:author="srabhi" w:date="2015-07-20T15:20:00Z">
              <w:r w:rsidRPr="00B942DB" w:rsidDel="00495C76">
                <w:rPr>
                  <w:rFonts w:ascii="Arial" w:hAnsi="Arial" w:cs="Arial"/>
                  <w:color w:val="000000"/>
                  <w:sz w:val="18"/>
                  <w:szCs w:val="18"/>
                </w:rPr>
                <w:delText>1.37</w:delText>
              </w:r>
            </w:del>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28" w:author="srabhi" w:date="2015-07-20T15:20:00Z"/>
                <w:rFonts w:ascii="Arial" w:hAnsi="Arial" w:cs="Arial"/>
                <w:color w:val="000000"/>
                <w:sz w:val="18"/>
                <w:szCs w:val="18"/>
              </w:rPr>
            </w:pPr>
            <w:del w:id="3429" w:author="srabhi" w:date="2015-07-20T15:20:00Z">
              <w:r w:rsidRPr="00B942DB" w:rsidDel="00495C76">
                <w:rPr>
                  <w:rFonts w:ascii="Arial" w:hAnsi="Arial" w:cs="Arial"/>
                  <w:color w:val="000000"/>
                  <w:sz w:val="18"/>
                  <w:szCs w:val="18"/>
                </w:rPr>
                <w:delText>0.21</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30" w:author="srabhi" w:date="2015-07-20T15:20:00Z"/>
                <w:rFonts w:ascii="Arial" w:hAnsi="Arial" w:cs="Arial"/>
                <w:color w:val="000000"/>
                <w:sz w:val="18"/>
                <w:szCs w:val="18"/>
              </w:rPr>
            </w:pPr>
            <w:del w:id="3431" w:author="srabhi" w:date="2015-07-20T15:20:00Z">
              <w:r w:rsidRPr="00B942DB" w:rsidDel="00495C76">
                <w:rPr>
                  <w:rFonts w:ascii="Arial" w:hAnsi="Arial" w:cs="Arial"/>
                  <w:color w:val="000000"/>
                  <w:sz w:val="18"/>
                  <w:szCs w:val="18"/>
                </w:rPr>
                <w:delText>47</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32" w:author="srabhi" w:date="2015-07-20T15:20:00Z"/>
                <w:rFonts w:ascii="Arial" w:hAnsi="Arial" w:cs="Arial"/>
                <w:color w:val="000000"/>
                <w:sz w:val="18"/>
                <w:szCs w:val="18"/>
              </w:rPr>
            </w:pPr>
            <w:del w:id="3433" w:author="srabhi" w:date="2015-07-20T15:20:00Z">
              <w:r w:rsidRPr="00B942DB" w:rsidDel="00495C76">
                <w:rPr>
                  <w:rFonts w:ascii="Arial" w:hAnsi="Arial" w:cs="Arial"/>
                  <w:color w:val="000000"/>
                  <w:sz w:val="18"/>
                  <w:szCs w:val="18"/>
                </w:rPr>
                <w:delText>25</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34" w:author="srabhi" w:date="2015-07-20T15:20:00Z"/>
                <w:rFonts w:ascii="Arial" w:hAnsi="Arial" w:cs="Arial"/>
                <w:color w:val="000000"/>
                <w:sz w:val="18"/>
                <w:szCs w:val="18"/>
              </w:rPr>
            </w:pPr>
            <w:del w:id="3435" w:author="srabhi" w:date="2015-07-20T15:20:00Z">
              <w:r w:rsidRPr="00B942DB" w:rsidDel="00495C76">
                <w:rPr>
                  <w:rFonts w:ascii="Arial" w:hAnsi="Arial" w:cs="Arial"/>
                  <w:color w:val="000000"/>
                  <w:sz w:val="18"/>
                  <w:szCs w:val="18"/>
                </w:rPr>
                <w:delText>1.45</w:delText>
              </w:r>
            </w:del>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36" w:author="srabhi" w:date="2015-07-20T15:20:00Z"/>
                <w:rFonts w:ascii="Arial" w:hAnsi="Arial" w:cs="Arial"/>
                <w:color w:val="000000"/>
                <w:sz w:val="18"/>
                <w:szCs w:val="18"/>
              </w:rPr>
            </w:pPr>
            <w:del w:id="3437" w:author="srabhi" w:date="2015-07-20T15:20:00Z">
              <w:r w:rsidRPr="00B942DB" w:rsidDel="00495C76">
                <w:rPr>
                  <w:rFonts w:ascii="Arial" w:hAnsi="Arial" w:cs="Arial"/>
                  <w:color w:val="000000"/>
                  <w:sz w:val="18"/>
                  <w:szCs w:val="18"/>
                </w:rPr>
                <w:delText>0.16</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38" w:author="srabhi" w:date="2015-07-20T15:20:00Z"/>
                <w:rFonts w:ascii="Arial" w:hAnsi="Arial" w:cs="Arial"/>
                <w:color w:val="000000"/>
                <w:sz w:val="18"/>
                <w:szCs w:val="18"/>
              </w:rPr>
            </w:pPr>
            <w:del w:id="3439" w:author="srabhi" w:date="2015-07-20T15:20:00Z">
              <w:r w:rsidRPr="00B942DB" w:rsidDel="00495C76">
                <w:rPr>
                  <w:rFonts w:ascii="Arial" w:hAnsi="Arial" w:cs="Arial"/>
                  <w:color w:val="000000"/>
                  <w:sz w:val="18"/>
                  <w:szCs w:val="18"/>
                </w:rPr>
                <w:delText>11</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40" w:author="srabhi" w:date="2015-07-20T15:20:00Z"/>
                <w:rFonts w:ascii="Arial" w:hAnsi="Arial" w:cs="Arial"/>
                <w:color w:val="000000"/>
                <w:sz w:val="18"/>
                <w:szCs w:val="18"/>
              </w:rPr>
            </w:pPr>
            <w:del w:id="3441" w:author="srabhi" w:date="2015-07-20T15:20:00Z">
              <w:r w:rsidRPr="00B942DB" w:rsidDel="00495C76">
                <w:rPr>
                  <w:rFonts w:ascii="Arial" w:hAnsi="Arial" w:cs="Arial"/>
                  <w:color w:val="000000"/>
                  <w:sz w:val="18"/>
                  <w:szCs w:val="18"/>
                </w:rPr>
                <w:delText>7</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42" w:author="srabhi" w:date="2015-07-20T15:20:00Z"/>
                <w:rFonts w:ascii="Arial" w:hAnsi="Arial" w:cs="Arial"/>
                <w:color w:val="000000"/>
                <w:sz w:val="18"/>
                <w:szCs w:val="18"/>
              </w:rPr>
            </w:pPr>
            <w:del w:id="3443" w:author="srabhi" w:date="2015-07-20T15:20:00Z">
              <w:r w:rsidRPr="00B942DB" w:rsidDel="00495C76">
                <w:rPr>
                  <w:rFonts w:ascii="Arial" w:hAnsi="Arial" w:cs="Arial"/>
                  <w:color w:val="000000"/>
                  <w:sz w:val="18"/>
                  <w:szCs w:val="18"/>
                </w:rPr>
                <w:delText>1.14</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44" w:author="srabhi" w:date="2015-07-20T15:20:00Z"/>
                <w:rFonts w:ascii="Arial" w:hAnsi="Arial" w:cs="Arial"/>
                <w:color w:val="000000"/>
                <w:sz w:val="18"/>
                <w:szCs w:val="18"/>
              </w:rPr>
            </w:pPr>
            <w:del w:id="3445" w:author="srabhi" w:date="2015-07-20T15:20:00Z">
              <w:r w:rsidRPr="00B942DB" w:rsidDel="00495C76">
                <w:rPr>
                  <w:rFonts w:ascii="Arial" w:hAnsi="Arial" w:cs="Arial"/>
                  <w:color w:val="000000"/>
                  <w:sz w:val="18"/>
                  <w:szCs w:val="18"/>
                </w:rPr>
                <w:delText>0.08</w:delText>
              </w:r>
            </w:del>
          </w:p>
        </w:tc>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46" w:author="srabhi" w:date="2015-07-20T15:20:00Z"/>
                <w:rFonts w:ascii="Arial" w:hAnsi="Arial" w:cs="Arial"/>
                <w:color w:val="000000"/>
                <w:sz w:val="18"/>
                <w:szCs w:val="18"/>
              </w:rPr>
            </w:pPr>
            <w:del w:id="3447" w:author="srabhi" w:date="2015-07-20T15:20:00Z">
              <w:r w:rsidRPr="00B942DB" w:rsidDel="00495C76">
                <w:rPr>
                  <w:rFonts w:ascii="Arial" w:hAnsi="Arial" w:cs="Arial"/>
                  <w:color w:val="000000"/>
                  <w:sz w:val="18"/>
                  <w:szCs w:val="18"/>
                </w:rPr>
                <w:delText>1.65</w:delText>
              </w:r>
            </w:del>
          </w:p>
        </w:tc>
        <w:tc>
          <w:tcPr>
            <w:tcW w:w="1143"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48" w:author="srabhi" w:date="2015-07-20T15:20:00Z"/>
                <w:rFonts w:ascii="Arial" w:hAnsi="Arial" w:cs="Arial"/>
                <w:color w:val="000000"/>
                <w:sz w:val="18"/>
                <w:szCs w:val="18"/>
              </w:rPr>
            </w:pPr>
            <w:del w:id="3449" w:author="srabhi" w:date="2015-07-20T15:20:00Z">
              <w:r w:rsidRPr="00B942DB" w:rsidDel="00495C76">
                <w:rPr>
                  <w:rFonts w:ascii="Arial" w:hAnsi="Arial" w:cs="Arial"/>
                  <w:color w:val="000000"/>
                  <w:sz w:val="18"/>
                  <w:szCs w:val="18"/>
                </w:rPr>
                <w:delText>-0.51</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50" w:author="srabhi" w:date="2015-07-20T15:20:00Z"/>
                <w:rFonts w:ascii="Arial" w:hAnsi="Arial" w:cs="Arial"/>
                <w:color w:val="000000"/>
                <w:sz w:val="18"/>
                <w:szCs w:val="18"/>
              </w:rPr>
            </w:pPr>
            <w:del w:id="3451" w:author="srabhi" w:date="2015-07-20T15:20:00Z">
              <w:r w:rsidRPr="00B942DB" w:rsidDel="00495C76">
                <w:rPr>
                  <w:rFonts w:ascii="Arial" w:hAnsi="Arial" w:cs="Arial"/>
                  <w:color w:val="000000"/>
                  <w:sz w:val="18"/>
                  <w:szCs w:val="18"/>
                </w:rPr>
                <w:delText>1.52</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52" w:author="srabhi" w:date="2015-07-20T15:20:00Z"/>
                <w:rFonts w:ascii="Arial" w:hAnsi="Arial" w:cs="Arial"/>
                <w:color w:val="000000"/>
                <w:sz w:val="18"/>
                <w:szCs w:val="18"/>
              </w:rPr>
            </w:pPr>
            <w:del w:id="3453" w:author="srabhi" w:date="2015-07-20T15:20:00Z">
              <w:r w:rsidRPr="00B942DB" w:rsidDel="00495C76">
                <w:rPr>
                  <w:rFonts w:ascii="Arial" w:hAnsi="Arial" w:cs="Arial"/>
                  <w:color w:val="000000"/>
                  <w:sz w:val="18"/>
                  <w:szCs w:val="18"/>
                </w:rPr>
                <w:delText>-0.38</w:delText>
              </w:r>
            </w:del>
          </w:p>
        </w:tc>
      </w:tr>
      <w:tr w:rsidR="00B942DB" w:rsidRPr="00240276" w:rsidDel="00495C76" w:rsidTr="00B942DB">
        <w:trPr>
          <w:trHeight w:val="591"/>
          <w:del w:id="3454" w:author="srabhi" w:date="2015-07-20T15:20:00Z"/>
        </w:trPr>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20BBB">
            <w:pPr>
              <w:spacing w:line="240" w:lineRule="auto"/>
              <w:rPr>
                <w:del w:id="3455" w:author="srabhi" w:date="2015-07-20T15:20:00Z"/>
                <w:rFonts w:ascii="Arial" w:hAnsi="Arial" w:cs="Arial"/>
                <w:b/>
                <w:sz w:val="20"/>
                <w:szCs w:val="20"/>
                <w:lang w:eastAsia="en-GB"/>
              </w:rPr>
            </w:pPr>
            <w:del w:id="3456" w:author="srabhi" w:date="2015-07-20T15:20:00Z">
              <w:r w:rsidRPr="00B942DB" w:rsidDel="00495C76">
                <w:rPr>
                  <w:rFonts w:ascii="Arial" w:hAnsi="Arial" w:cs="Arial"/>
                  <w:b/>
                  <w:sz w:val="20"/>
                  <w:szCs w:val="20"/>
                  <w:lang w:eastAsia="en-GB"/>
                </w:rPr>
                <w:delText>Pre-index dyslipidemia</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57" w:author="srabhi" w:date="2015-07-20T15:20:00Z"/>
                <w:rFonts w:ascii="Arial" w:hAnsi="Arial" w:cs="Arial"/>
                <w:color w:val="000000"/>
                <w:sz w:val="18"/>
                <w:szCs w:val="18"/>
              </w:rPr>
            </w:pPr>
            <w:del w:id="3458" w:author="srabhi" w:date="2015-07-20T15:20:00Z">
              <w:r w:rsidRPr="00B942DB" w:rsidDel="00495C76">
                <w:rPr>
                  <w:rFonts w:ascii="Arial" w:hAnsi="Arial" w:cs="Arial"/>
                  <w:color w:val="000000"/>
                  <w:sz w:val="18"/>
                  <w:szCs w:val="18"/>
                </w:rPr>
                <w:delText>6</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59" w:author="srabhi" w:date="2015-07-20T15:20:00Z"/>
                <w:rFonts w:ascii="Arial" w:hAnsi="Arial" w:cs="Arial"/>
                <w:color w:val="000000"/>
                <w:sz w:val="18"/>
                <w:szCs w:val="18"/>
              </w:rPr>
            </w:pPr>
            <w:del w:id="3460" w:author="srabhi" w:date="2015-07-20T15:20:00Z">
              <w:r w:rsidRPr="00B942DB" w:rsidDel="00495C76">
                <w:rPr>
                  <w:rFonts w:ascii="Arial" w:hAnsi="Arial" w:cs="Arial"/>
                  <w:color w:val="000000"/>
                  <w:sz w:val="18"/>
                  <w:szCs w:val="18"/>
                </w:rPr>
                <w:delText>1.16</w:delText>
              </w:r>
            </w:del>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61" w:author="srabhi" w:date="2015-07-20T15:20:00Z"/>
                <w:rFonts w:ascii="Arial" w:hAnsi="Arial" w:cs="Arial"/>
                <w:color w:val="000000"/>
                <w:sz w:val="18"/>
                <w:szCs w:val="18"/>
              </w:rPr>
            </w:pPr>
            <w:del w:id="3462" w:author="srabhi" w:date="2015-07-20T15:20:00Z">
              <w:r w:rsidRPr="00B942DB" w:rsidDel="00495C76">
                <w:rPr>
                  <w:rFonts w:ascii="Arial" w:hAnsi="Arial" w:cs="Arial"/>
                  <w:color w:val="000000"/>
                  <w:sz w:val="18"/>
                  <w:szCs w:val="18"/>
                </w:rPr>
                <w:delText>0.13</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63" w:author="srabhi" w:date="2015-07-20T15:20:00Z"/>
                <w:rFonts w:ascii="Arial" w:hAnsi="Arial" w:cs="Arial"/>
                <w:color w:val="000000"/>
                <w:sz w:val="18"/>
                <w:szCs w:val="18"/>
              </w:rPr>
            </w:pPr>
            <w:del w:id="3464" w:author="srabhi" w:date="2015-07-20T15:20:00Z">
              <w:r w:rsidRPr="00B942DB" w:rsidDel="00495C76">
                <w:rPr>
                  <w:rFonts w:ascii="Arial" w:hAnsi="Arial" w:cs="Arial"/>
                  <w:color w:val="000000"/>
                  <w:sz w:val="18"/>
                  <w:szCs w:val="18"/>
                </w:rPr>
                <w:delText>20</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65" w:author="srabhi" w:date="2015-07-20T15:20:00Z"/>
                <w:rFonts w:ascii="Arial" w:hAnsi="Arial" w:cs="Arial"/>
                <w:color w:val="000000"/>
                <w:sz w:val="18"/>
                <w:szCs w:val="18"/>
              </w:rPr>
            </w:pPr>
            <w:del w:id="3466" w:author="srabhi" w:date="2015-07-20T15:20:00Z">
              <w:r w:rsidRPr="00B942DB" w:rsidDel="00495C76">
                <w:rPr>
                  <w:rFonts w:ascii="Arial" w:hAnsi="Arial" w:cs="Arial"/>
                  <w:color w:val="000000"/>
                  <w:sz w:val="18"/>
                  <w:szCs w:val="18"/>
                </w:rPr>
                <w:delText>3</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67" w:author="srabhi" w:date="2015-07-20T15:20:00Z"/>
                <w:rFonts w:ascii="Arial" w:hAnsi="Arial" w:cs="Arial"/>
                <w:color w:val="000000"/>
                <w:sz w:val="18"/>
                <w:szCs w:val="18"/>
              </w:rPr>
            </w:pPr>
            <w:del w:id="3468" w:author="srabhi" w:date="2015-07-20T15:20:00Z">
              <w:r w:rsidRPr="00B942DB" w:rsidDel="00495C76">
                <w:rPr>
                  <w:rFonts w:ascii="Arial" w:hAnsi="Arial" w:cs="Arial"/>
                  <w:color w:val="000000"/>
                  <w:sz w:val="18"/>
                  <w:szCs w:val="18"/>
                </w:rPr>
                <w:delText>1.30</w:delText>
              </w:r>
            </w:del>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69" w:author="srabhi" w:date="2015-07-20T15:20:00Z"/>
                <w:rFonts w:ascii="Arial" w:hAnsi="Arial" w:cs="Arial"/>
                <w:color w:val="000000"/>
                <w:sz w:val="18"/>
                <w:szCs w:val="18"/>
              </w:rPr>
            </w:pPr>
            <w:del w:id="3470" w:author="srabhi" w:date="2015-07-20T15:20:00Z">
              <w:r w:rsidRPr="00B942DB" w:rsidDel="00495C76">
                <w:rPr>
                  <w:rFonts w:ascii="Arial" w:hAnsi="Arial" w:cs="Arial"/>
                  <w:color w:val="000000"/>
                  <w:sz w:val="18"/>
                  <w:szCs w:val="18"/>
                </w:rPr>
                <w:delText>0.05</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71" w:author="srabhi" w:date="2015-07-20T15:20:00Z"/>
                <w:rFonts w:ascii="Arial" w:hAnsi="Arial" w:cs="Arial"/>
                <w:color w:val="000000"/>
                <w:sz w:val="18"/>
                <w:szCs w:val="18"/>
              </w:rPr>
            </w:pPr>
            <w:del w:id="3472" w:author="srabhi" w:date="2015-07-20T15:20:00Z">
              <w:r w:rsidRPr="00B942DB" w:rsidDel="00495C76">
                <w:rPr>
                  <w:rFonts w:ascii="Arial" w:hAnsi="Arial" w:cs="Arial"/>
                  <w:color w:val="000000"/>
                  <w:sz w:val="18"/>
                  <w:szCs w:val="18"/>
                </w:rPr>
                <w:delText>12</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73" w:author="srabhi" w:date="2015-07-20T15:20:00Z"/>
                <w:rFonts w:ascii="Arial" w:hAnsi="Arial" w:cs="Arial"/>
                <w:color w:val="000000"/>
                <w:sz w:val="18"/>
                <w:szCs w:val="18"/>
              </w:rPr>
            </w:pPr>
            <w:del w:id="3474" w:author="srabhi" w:date="2015-07-20T15:20:00Z">
              <w:r w:rsidRPr="00B942DB" w:rsidDel="00495C76">
                <w:rPr>
                  <w:rFonts w:ascii="Arial" w:hAnsi="Arial" w:cs="Arial"/>
                  <w:color w:val="000000"/>
                  <w:sz w:val="18"/>
                  <w:szCs w:val="18"/>
                </w:rPr>
                <w:delText>4</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75" w:author="srabhi" w:date="2015-07-20T15:20:00Z"/>
                <w:rFonts w:ascii="Arial" w:hAnsi="Arial" w:cs="Arial"/>
                <w:color w:val="000000"/>
                <w:sz w:val="18"/>
                <w:szCs w:val="18"/>
              </w:rPr>
            </w:pPr>
            <w:del w:id="3476" w:author="srabhi" w:date="2015-07-20T15:20:00Z">
              <w:r w:rsidRPr="00B942DB" w:rsidDel="00495C76">
                <w:rPr>
                  <w:rFonts w:ascii="Arial" w:hAnsi="Arial" w:cs="Arial"/>
                  <w:color w:val="000000"/>
                  <w:sz w:val="18"/>
                  <w:szCs w:val="18"/>
                </w:rPr>
                <w:delText>1.08</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77" w:author="srabhi" w:date="2015-07-20T15:20:00Z"/>
                <w:rFonts w:ascii="Arial" w:hAnsi="Arial" w:cs="Arial"/>
                <w:color w:val="000000"/>
                <w:sz w:val="18"/>
                <w:szCs w:val="18"/>
              </w:rPr>
            </w:pPr>
            <w:del w:id="3478" w:author="srabhi" w:date="2015-07-20T15:20:00Z">
              <w:r w:rsidRPr="00B942DB" w:rsidDel="00495C76">
                <w:rPr>
                  <w:rFonts w:ascii="Arial" w:hAnsi="Arial" w:cs="Arial"/>
                  <w:color w:val="000000"/>
                  <w:sz w:val="18"/>
                  <w:szCs w:val="18"/>
                </w:rPr>
                <w:delText>0.08</w:delText>
              </w:r>
            </w:del>
          </w:p>
        </w:tc>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79" w:author="srabhi" w:date="2015-07-20T15:20:00Z"/>
                <w:rFonts w:ascii="Arial" w:hAnsi="Arial" w:cs="Arial"/>
                <w:color w:val="000000"/>
                <w:sz w:val="18"/>
                <w:szCs w:val="18"/>
              </w:rPr>
            </w:pPr>
            <w:del w:id="3480" w:author="srabhi" w:date="2015-07-20T15:20:00Z">
              <w:r w:rsidRPr="00B942DB" w:rsidDel="00495C76">
                <w:rPr>
                  <w:rFonts w:ascii="Arial" w:hAnsi="Arial" w:cs="Arial"/>
                  <w:color w:val="000000"/>
                  <w:sz w:val="18"/>
                  <w:szCs w:val="18"/>
                </w:rPr>
                <w:delText>1.27</w:delText>
              </w:r>
            </w:del>
          </w:p>
        </w:tc>
        <w:tc>
          <w:tcPr>
            <w:tcW w:w="1143"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81" w:author="srabhi" w:date="2015-07-20T15:20:00Z"/>
                <w:rFonts w:ascii="Arial" w:hAnsi="Arial" w:cs="Arial"/>
                <w:color w:val="000000"/>
                <w:sz w:val="18"/>
                <w:szCs w:val="18"/>
              </w:rPr>
            </w:pPr>
            <w:del w:id="3482" w:author="srabhi" w:date="2015-07-20T15:20:00Z">
              <w:r w:rsidRPr="00B942DB" w:rsidDel="00495C76">
                <w:rPr>
                  <w:rFonts w:ascii="Arial" w:hAnsi="Arial" w:cs="Arial"/>
                  <w:color w:val="000000"/>
                  <w:sz w:val="18"/>
                  <w:szCs w:val="18"/>
                </w:rPr>
                <w:delText>-0.19</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83" w:author="srabhi" w:date="2015-07-20T15:20:00Z"/>
                <w:rFonts w:ascii="Arial" w:hAnsi="Arial" w:cs="Arial"/>
                <w:color w:val="000000"/>
                <w:sz w:val="18"/>
                <w:szCs w:val="18"/>
              </w:rPr>
            </w:pPr>
            <w:del w:id="3484" w:author="srabhi" w:date="2015-07-20T15:20:00Z">
              <w:r w:rsidRPr="00B942DB" w:rsidDel="00495C76">
                <w:rPr>
                  <w:rFonts w:ascii="Arial" w:hAnsi="Arial" w:cs="Arial"/>
                  <w:color w:val="000000"/>
                  <w:sz w:val="18"/>
                  <w:szCs w:val="18"/>
                </w:rPr>
                <w:delText>1.33</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85" w:author="srabhi" w:date="2015-07-20T15:20:00Z"/>
                <w:rFonts w:ascii="Arial" w:hAnsi="Arial" w:cs="Arial"/>
                <w:color w:val="000000"/>
                <w:sz w:val="18"/>
                <w:szCs w:val="18"/>
              </w:rPr>
            </w:pPr>
            <w:del w:id="3486" w:author="srabhi" w:date="2015-07-20T15:20:00Z">
              <w:r w:rsidRPr="00B942DB" w:rsidDel="00495C76">
                <w:rPr>
                  <w:rFonts w:ascii="Arial" w:hAnsi="Arial" w:cs="Arial"/>
                  <w:color w:val="000000"/>
                  <w:sz w:val="18"/>
                  <w:szCs w:val="18"/>
                </w:rPr>
                <w:delText>-0.24</w:delText>
              </w:r>
            </w:del>
          </w:p>
        </w:tc>
      </w:tr>
      <w:tr w:rsidR="00B942DB" w:rsidRPr="00240276" w:rsidDel="00495C76" w:rsidTr="00B942DB">
        <w:trPr>
          <w:trHeight w:val="591"/>
          <w:del w:id="3487" w:author="srabhi" w:date="2015-07-20T15:20:00Z"/>
        </w:trPr>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20BBB">
            <w:pPr>
              <w:spacing w:line="240" w:lineRule="auto"/>
              <w:rPr>
                <w:del w:id="3488" w:author="srabhi" w:date="2015-07-20T15:20:00Z"/>
                <w:rFonts w:ascii="Arial" w:hAnsi="Arial" w:cs="Arial"/>
                <w:b/>
                <w:sz w:val="20"/>
                <w:szCs w:val="20"/>
                <w:lang w:eastAsia="en-GB"/>
              </w:rPr>
            </w:pPr>
            <w:del w:id="3489" w:author="srabhi" w:date="2015-07-20T15:20:00Z">
              <w:r w:rsidRPr="00B942DB" w:rsidDel="00495C76">
                <w:rPr>
                  <w:rFonts w:ascii="Arial" w:hAnsi="Arial" w:cs="Arial"/>
                  <w:b/>
                  <w:sz w:val="20"/>
                  <w:szCs w:val="20"/>
                  <w:lang w:eastAsia="en-GB"/>
                </w:rPr>
                <w:delText>History of CVD</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90" w:author="srabhi" w:date="2015-07-20T15:20:00Z"/>
                <w:rFonts w:ascii="Arial" w:hAnsi="Arial" w:cs="Arial"/>
                <w:color w:val="000000"/>
                <w:sz w:val="18"/>
                <w:szCs w:val="18"/>
              </w:rPr>
            </w:pPr>
            <w:del w:id="3491" w:author="srabhi" w:date="2015-07-20T15:20:00Z">
              <w:r w:rsidRPr="00B942DB" w:rsidDel="00495C76">
                <w:rPr>
                  <w:rFonts w:ascii="Arial" w:hAnsi="Arial" w:cs="Arial"/>
                  <w:color w:val="000000"/>
                  <w:sz w:val="18"/>
                  <w:szCs w:val="18"/>
                </w:rPr>
                <w:delText>0</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92" w:author="srabhi" w:date="2015-07-20T15:20:00Z"/>
                <w:rFonts w:ascii="Arial" w:hAnsi="Arial" w:cs="Arial"/>
                <w:color w:val="000000"/>
                <w:sz w:val="18"/>
                <w:szCs w:val="18"/>
              </w:rPr>
            </w:pPr>
            <w:del w:id="3493" w:author="srabhi" w:date="2015-07-20T15:20:00Z">
              <w:r w:rsidRPr="00B942DB" w:rsidDel="00495C76">
                <w:rPr>
                  <w:rFonts w:ascii="Arial" w:hAnsi="Arial" w:cs="Arial"/>
                  <w:color w:val="000000"/>
                  <w:sz w:val="18"/>
                  <w:szCs w:val="18"/>
                </w:rPr>
                <w:delText>1.06</w:delText>
              </w:r>
            </w:del>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94" w:author="srabhi" w:date="2015-07-20T15:20:00Z"/>
                <w:rFonts w:ascii="Arial" w:hAnsi="Arial" w:cs="Arial"/>
                <w:color w:val="000000"/>
                <w:sz w:val="18"/>
                <w:szCs w:val="18"/>
              </w:rPr>
            </w:pPr>
            <w:del w:id="3495" w:author="srabhi" w:date="2015-07-20T15:20:00Z">
              <w:r w:rsidRPr="00B942DB" w:rsidDel="00495C76">
                <w:rPr>
                  <w:rFonts w:ascii="Arial" w:hAnsi="Arial" w:cs="Arial"/>
                  <w:color w:val="000000"/>
                  <w:sz w:val="18"/>
                  <w:szCs w:val="18"/>
                </w:rPr>
                <w:delText>0.23</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96" w:author="srabhi" w:date="2015-07-20T15:20:00Z"/>
                <w:rFonts w:ascii="Arial" w:hAnsi="Arial" w:cs="Arial"/>
                <w:color w:val="000000"/>
                <w:sz w:val="18"/>
                <w:szCs w:val="18"/>
              </w:rPr>
            </w:pPr>
            <w:del w:id="3497" w:author="srabhi" w:date="2015-07-20T15:20:00Z">
              <w:r w:rsidRPr="00B942DB" w:rsidDel="00495C76">
                <w:rPr>
                  <w:rFonts w:ascii="Arial" w:hAnsi="Arial" w:cs="Arial"/>
                  <w:color w:val="000000"/>
                  <w:sz w:val="18"/>
                  <w:szCs w:val="18"/>
                </w:rPr>
                <w:delText>4</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498" w:author="srabhi" w:date="2015-07-20T15:20:00Z"/>
                <w:rFonts w:ascii="Arial" w:hAnsi="Arial" w:cs="Arial"/>
                <w:color w:val="000000"/>
                <w:sz w:val="18"/>
                <w:szCs w:val="18"/>
              </w:rPr>
            </w:pPr>
            <w:del w:id="3499" w:author="srabhi" w:date="2015-07-20T15:20:00Z">
              <w:r w:rsidRPr="00B942DB" w:rsidDel="00495C76">
                <w:rPr>
                  <w:rFonts w:ascii="Arial" w:hAnsi="Arial" w:cs="Arial"/>
                  <w:color w:val="000000"/>
                  <w:sz w:val="18"/>
                  <w:szCs w:val="18"/>
                </w:rPr>
                <w:delText>0</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00" w:author="srabhi" w:date="2015-07-20T15:20:00Z"/>
                <w:rFonts w:ascii="Arial" w:hAnsi="Arial" w:cs="Arial"/>
                <w:color w:val="000000"/>
                <w:sz w:val="18"/>
                <w:szCs w:val="18"/>
              </w:rPr>
            </w:pPr>
            <w:del w:id="3501" w:author="srabhi" w:date="2015-07-20T15:20:00Z">
              <w:r w:rsidRPr="00B942DB" w:rsidDel="00495C76">
                <w:rPr>
                  <w:rFonts w:ascii="Arial" w:hAnsi="Arial" w:cs="Arial"/>
                  <w:color w:val="000000"/>
                  <w:sz w:val="18"/>
                  <w:szCs w:val="18"/>
                </w:rPr>
                <w:delText>1.15</w:delText>
              </w:r>
            </w:del>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02" w:author="srabhi" w:date="2015-07-20T15:20:00Z"/>
                <w:rFonts w:ascii="Arial" w:hAnsi="Arial" w:cs="Arial"/>
                <w:color w:val="000000"/>
                <w:sz w:val="18"/>
                <w:szCs w:val="18"/>
              </w:rPr>
            </w:pPr>
            <w:del w:id="3503" w:author="srabhi" w:date="2015-07-20T15:20:00Z">
              <w:r w:rsidRPr="00B942DB" w:rsidDel="00495C76">
                <w:rPr>
                  <w:rFonts w:ascii="Arial" w:hAnsi="Arial" w:cs="Arial"/>
                  <w:color w:val="000000"/>
                  <w:sz w:val="18"/>
                  <w:szCs w:val="18"/>
                </w:rPr>
                <w:delText>0.56</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04" w:author="srabhi" w:date="2015-07-20T15:20:00Z"/>
                <w:rFonts w:ascii="Arial" w:hAnsi="Arial" w:cs="Arial"/>
                <w:color w:val="000000"/>
                <w:sz w:val="18"/>
                <w:szCs w:val="18"/>
              </w:rPr>
            </w:pPr>
            <w:del w:id="3505" w:author="srabhi" w:date="2015-07-20T15:20:00Z">
              <w:r w:rsidRPr="00B942DB" w:rsidDel="00495C76">
                <w:rPr>
                  <w:rFonts w:ascii="Arial" w:hAnsi="Arial" w:cs="Arial"/>
                  <w:color w:val="000000"/>
                  <w:sz w:val="18"/>
                  <w:szCs w:val="18"/>
                </w:rPr>
                <w:delText>1</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06" w:author="srabhi" w:date="2015-07-20T15:20:00Z"/>
                <w:rFonts w:ascii="Arial" w:hAnsi="Arial" w:cs="Arial"/>
                <w:color w:val="000000"/>
                <w:sz w:val="18"/>
                <w:szCs w:val="18"/>
              </w:rPr>
            </w:pPr>
            <w:del w:id="3507" w:author="srabhi" w:date="2015-07-20T15:20:00Z">
              <w:r w:rsidRPr="00B942DB" w:rsidDel="00495C76">
                <w:rPr>
                  <w:rFonts w:ascii="Arial" w:hAnsi="Arial" w:cs="Arial"/>
                  <w:color w:val="000000"/>
                  <w:sz w:val="18"/>
                  <w:szCs w:val="18"/>
                </w:rPr>
                <w:delText>0</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08" w:author="srabhi" w:date="2015-07-20T15:20:00Z"/>
                <w:rFonts w:ascii="Arial" w:hAnsi="Arial" w:cs="Arial"/>
                <w:color w:val="000000"/>
                <w:sz w:val="18"/>
                <w:szCs w:val="18"/>
              </w:rPr>
            </w:pPr>
            <w:del w:id="3509" w:author="srabhi" w:date="2015-07-20T15:20:00Z">
              <w:r w:rsidRPr="00B942DB" w:rsidDel="00495C76">
                <w:rPr>
                  <w:rFonts w:ascii="Arial" w:hAnsi="Arial" w:cs="Arial"/>
                  <w:color w:val="000000"/>
                  <w:sz w:val="18"/>
                  <w:szCs w:val="18"/>
                </w:rPr>
                <w:delText>1.01</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10" w:author="srabhi" w:date="2015-07-20T15:20:00Z"/>
                <w:rFonts w:ascii="Arial" w:hAnsi="Arial" w:cs="Arial"/>
                <w:color w:val="000000"/>
                <w:sz w:val="18"/>
                <w:szCs w:val="18"/>
              </w:rPr>
            </w:pPr>
            <w:del w:id="3511" w:author="srabhi" w:date="2015-07-20T15:20:00Z">
              <w:r w:rsidRPr="00B942DB" w:rsidDel="00495C76">
                <w:rPr>
                  <w:rFonts w:ascii="Arial" w:hAnsi="Arial" w:cs="Arial"/>
                  <w:color w:val="000000"/>
                  <w:sz w:val="18"/>
                  <w:szCs w:val="18"/>
                </w:rPr>
                <w:delText>NA</w:delText>
              </w:r>
            </w:del>
          </w:p>
        </w:tc>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12" w:author="srabhi" w:date="2015-07-20T15:20:00Z"/>
                <w:rFonts w:ascii="Arial" w:hAnsi="Arial" w:cs="Arial"/>
                <w:color w:val="000000"/>
                <w:sz w:val="18"/>
                <w:szCs w:val="18"/>
              </w:rPr>
            </w:pPr>
            <w:del w:id="3513" w:author="srabhi" w:date="2015-07-20T15:20:00Z">
              <w:r w:rsidRPr="00B942DB" w:rsidDel="00495C76">
                <w:rPr>
                  <w:rFonts w:ascii="Arial" w:hAnsi="Arial" w:cs="Arial"/>
                  <w:color w:val="000000"/>
                  <w:sz w:val="18"/>
                  <w:szCs w:val="18"/>
                </w:rPr>
                <w:delText>1.37</w:delText>
              </w:r>
            </w:del>
          </w:p>
        </w:tc>
        <w:tc>
          <w:tcPr>
            <w:tcW w:w="1143"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14" w:author="srabhi" w:date="2015-07-20T15:20:00Z"/>
                <w:rFonts w:ascii="Arial" w:hAnsi="Arial" w:cs="Arial"/>
                <w:color w:val="000000"/>
                <w:sz w:val="18"/>
                <w:szCs w:val="18"/>
              </w:rPr>
            </w:pPr>
            <w:del w:id="3515" w:author="srabhi" w:date="2015-07-20T15:20:00Z">
              <w:r w:rsidRPr="00B942DB" w:rsidDel="00495C76">
                <w:rPr>
                  <w:rFonts w:ascii="Arial" w:hAnsi="Arial" w:cs="Arial"/>
                  <w:color w:val="000000"/>
                  <w:sz w:val="18"/>
                  <w:szCs w:val="18"/>
                </w:rPr>
                <w:delText>-0.35</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16" w:author="srabhi" w:date="2015-07-20T15:20:00Z"/>
                <w:rFonts w:ascii="Arial" w:hAnsi="Arial" w:cs="Arial"/>
                <w:color w:val="000000"/>
                <w:sz w:val="18"/>
                <w:szCs w:val="18"/>
              </w:rPr>
            </w:pPr>
            <w:del w:id="3517" w:author="srabhi" w:date="2015-07-20T15:20:00Z">
              <w:r w:rsidRPr="00B942DB" w:rsidDel="00495C76">
                <w:rPr>
                  <w:rFonts w:ascii="Arial" w:hAnsi="Arial" w:cs="Arial"/>
                  <w:color w:val="000000"/>
                  <w:sz w:val="18"/>
                  <w:szCs w:val="18"/>
                </w:rPr>
                <w:delText>1.52</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18" w:author="srabhi" w:date="2015-07-20T15:20:00Z"/>
                <w:rFonts w:ascii="Arial" w:hAnsi="Arial" w:cs="Arial"/>
                <w:color w:val="000000"/>
                <w:sz w:val="18"/>
                <w:szCs w:val="18"/>
              </w:rPr>
            </w:pPr>
            <w:del w:id="3519" w:author="srabhi" w:date="2015-07-20T15:20:00Z">
              <w:r w:rsidRPr="00B942DB" w:rsidDel="00495C76">
                <w:rPr>
                  <w:rFonts w:ascii="Arial" w:hAnsi="Arial" w:cs="Arial"/>
                  <w:color w:val="000000"/>
                  <w:sz w:val="18"/>
                  <w:szCs w:val="18"/>
                </w:rPr>
                <w:delText>-0.50</w:delText>
              </w:r>
            </w:del>
          </w:p>
        </w:tc>
      </w:tr>
      <w:tr w:rsidR="00B942DB" w:rsidRPr="00240276" w:rsidDel="00495C76" w:rsidTr="00B942DB">
        <w:trPr>
          <w:trHeight w:val="591"/>
          <w:del w:id="3520" w:author="srabhi" w:date="2015-07-20T15:20:00Z"/>
        </w:trPr>
        <w:tc>
          <w:tcPr>
            <w:tcW w:w="1985"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20BBB">
            <w:pPr>
              <w:spacing w:line="240" w:lineRule="auto"/>
              <w:rPr>
                <w:del w:id="3521" w:author="srabhi" w:date="2015-07-20T15:20:00Z"/>
                <w:rFonts w:ascii="Arial" w:hAnsi="Arial" w:cs="Arial"/>
                <w:b/>
                <w:sz w:val="20"/>
                <w:szCs w:val="20"/>
                <w:lang w:eastAsia="en-GB"/>
              </w:rPr>
            </w:pPr>
            <w:del w:id="3522" w:author="srabhi" w:date="2015-07-20T15:20:00Z">
              <w:r w:rsidRPr="00B942DB" w:rsidDel="00495C76">
                <w:rPr>
                  <w:rFonts w:ascii="Arial" w:hAnsi="Arial" w:cs="Arial"/>
                  <w:b/>
                  <w:sz w:val="20"/>
                  <w:szCs w:val="20"/>
                  <w:lang w:eastAsia="en-GB"/>
                </w:rPr>
                <w:delText>Charlson Comorbidity Index = 2+</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23" w:author="srabhi" w:date="2015-07-20T15:20:00Z"/>
                <w:rFonts w:ascii="Arial" w:hAnsi="Arial" w:cs="Arial"/>
                <w:color w:val="000000"/>
                <w:sz w:val="18"/>
                <w:szCs w:val="18"/>
              </w:rPr>
            </w:pPr>
            <w:del w:id="3524" w:author="srabhi" w:date="2015-07-20T15:20:00Z">
              <w:r w:rsidRPr="00B942DB" w:rsidDel="00495C76">
                <w:rPr>
                  <w:rFonts w:ascii="Arial" w:hAnsi="Arial" w:cs="Arial"/>
                  <w:color w:val="000000"/>
                  <w:sz w:val="18"/>
                  <w:szCs w:val="18"/>
                </w:rPr>
                <w:delText>6</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25" w:author="srabhi" w:date="2015-07-20T15:20:00Z"/>
                <w:rFonts w:ascii="Arial" w:hAnsi="Arial" w:cs="Arial"/>
                <w:color w:val="000000"/>
                <w:sz w:val="18"/>
                <w:szCs w:val="18"/>
              </w:rPr>
            </w:pPr>
            <w:del w:id="3526" w:author="srabhi" w:date="2015-07-20T15:20:00Z">
              <w:r w:rsidRPr="00B942DB" w:rsidDel="00495C76">
                <w:rPr>
                  <w:rFonts w:ascii="Arial" w:hAnsi="Arial" w:cs="Arial"/>
                  <w:color w:val="000000"/>
                  <w:sz w:val="18"/>
                  <w:szCs w:val="18"/>
                </w:rPr>
                <w:delText>0.86</w:delText>
              </w:r>
            </w:del>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27" w:author="srabhi" w:date="2015-07-20T15:20:00Z"/>
                <w:rFonts w:ascii="Arial" w:hAnsi="Arial" w:cs="Arial"/>
                <w:color w:val="000000"/>
                <w:sz w:val="18"/>
                <w:szCs w:val="18"/>
              </w:rPr>
            </w:pPr>
            <w:del w:id="3528" w:author="srabhi" w:date="2015-07-20T15:20:00Z">
              <w:r w:rsidRPr="00B942DB" w:rsidDel="00495C76">
                <w:rPr>
                  <w:rFonts w:ascii="Arial" w:hAnsi="Arial" w:cs="Arial"/>
                  <w:color w:val="000000"/>
                  <w:sz w:val="18"/>
                  <w:szCs w:val="18"/>
                </w:rPr>
                <w:delText>0.15</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29" w:author="srabhi" w:date="2015-07-20T15:20:00Z"/>
                <w:rFonts w:ascii="Arial" w:hAnsi="Arial" w:cs="Arial"/>
                <w:color w:val="000000"/>
                <w:sz w:val="18"/>
                <w:szCs w:val="18"/>
              </w:rPr>
            </w:pPr>
            <w:del w:id="3530" w:author="srabhi" w:date="2015-07-20T15:20:00Z">
              <w:r w:rsidRPr="00B942DB" w:rsidDel="00495C76">
                <w:rPr>
                  <w:rFonts w:ascii="Arial" w:hAnsi="Arial" w:cs="Arial"/>
                  <w:color w:val="000000"/>
                  <w:sz w:val="18"/>
                  <w:szCs w:val="18"/>
                </w:rPr>
                <w:delText>23</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31" w:author="srabhi" w:date="2015-07-20T15:20:00Z"/>
                <w:rFonts w:ascii="Arial" w:hAnsi="Arial" w:cs="Arial"/>
                <w:color w:val="000000"/>
                <w:sz w:val="18"/>
                <w:szCs w:val="18"/>
              </w:rPr>
            </w:pPr>
            <w:del w:id="3532" w:author="srabhi" w:date="2015-07-20T15:20:00Z">
              <w:r w:rsidRPr="00B942DB" w:rsidDel="00495C76">
                <w:rPr>
                  <w:rFonts w:ascii="Arial" w:hAnsi="Arial" w:cs="Arial"/>
                  <w:color w:val="000000"/>
                  <w:sz w:val="18"/>
                  <w:szCs w:val="18"/>
                </w:rPr>
                <w:delText>9</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33" w:author="srabhi" w:date="2015-07-20T15:20:00Z"/>
                <w:rFonts w:ascii="Arial" w:hAnsi="Arial" w:cs="Arial"/>
                <w:color w:val="000000"/>
                <w:sz w:val="18"/>
                <w:szCs w:val="18"/>
              </w:rPr>
            </w:pPr>
            <w:del w:id="3534" w:author="srabhi" w:date="2015-07-20T15:20:00Z">
              <w:r w:rsidRPr="00B942DB" w:rsidDel="00495C76">
                <w:rPr>
                  <w:rFonts w:ascii="Arial" w:hAnsi="Arial" w:cs="Arial"/>
                  <w:color w:val="000000"/>
                  <w:sz w:val="18"/>
                  <w:szCs w:val="18"/>
                </w:rPr>
                <w:delText>0.71</w:delText>
              </w:r>
            </w:del>
          </w:p>
        </w:tc>
        <w:tc>
          <w:tcPr>
            <w:tcW w:w="567"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35" w:author="srabhi" w:date="2015-07-20T15:20:00Z"/>
                <w:rFonts w:ascii="Arial" w:hAnsi="Arial" w:cs="Arial"/>
                <w:color w:val="000000"/>
                <w:sz w:val="18"/>
                <w:szCs w:val="18"/>
              </w:rPr>
            </w:pPr>
            <w:del w:id="3536" w:author="srabhi" w:date="2015-07-20T15:20:00Z">
              <w:r w:rsidRPr="00B942DB" w:rsidDel="00495C76">
                <w:rPr>
                  <w:rFonts w:ascii="Arial" w:hAnsi="Arial" w:cs="Arial"/>
                  <w:color w:val="000000"/>
                  <w:sz w:val="18"/>
                  <w:szCs w:val="18"/>
                </w:rPr>
                <w:delText>0.05</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37" w:author="srabhi" w:date="2015-07-20T15:20:00Z"/>
                <w:rFonts w:ascii="Arial" w:hAnsi="Arial" w:cs="Arial"/>
                <w:color w:val="000000"/>
                <w:sz w:val="18"/>
                <w:szCs w:val="18"/>
              </w:rPr>
            </w:pPr>
            <w:del w:id="3538" w:author="srabhi" w:date="2015-07-20T15:20:00Z">
              <w:r w:rsidRPr="00B942DB" w:rsidDel="00495C76">
                <w:rPr>
                  <w:rFonts w:ascii="Arial" w:hAnsi="Arial" w:cs="Arial"/>
                  <w:color w:val="000000"/>
                  <w:sz w:val="18"/>
                  <w:szCs w:val="18"/>
                </w:rPr>
                <w:delText>18</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39" w:author="srabhi" w:date="2015-07-20T15:20:00Z"/>
                <w:rFonts w:ascii="Arial" w:hAnsi="Arial" w:cs="Arial"/>
                <w:color w:val="000000"/>
                <w:sz w:val="18"/>
                <w:szCs w:val="18"/>
              </w:rPr>
            </w:pPr>
            <w:del w:id="3540" w:author="srabhi" w:date="2015-07-20T15:20:00Z">
              <w:r w:rsidRPr="00B942DB" w:rsidDel="00495C76">
                <w:rPr>
                  <w:rFonts w:ascii="Arial" w:hAnsi="Arial" w:cs="Arial"/>
                  <w:color w:val="000000"/>
                  <w:sz w:val="18"/>
                  <w:szCs w:val="18"/>
                </w:rPr>
                <w:delText>5</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41" w:author="srabhi" w:date="2015-07-20T15:20:00Z"/>
                <w:rFonts w:ascii="Arial" w:hAnsi="Arial" w:cs="Arial"/>
                <w:color w:val="000000"/>
                <w:sz w:val="18"/>
                <w:szCs w:val="18"/>
              </w:rPr>
            </w:pPr>
            <w:del w:id="3542" w:author="srabhi" w:date="2015-07-20T15:20:00Z">
              <w:r w:rsidRPr="00B942DB" w:rsidDel="00495C76">
                <w:rPr>
                  <w:rFonts w:ascii="Arial" w:hAnsi="Arial" w:cs="Arial"/>
                  <w:color w:val="000000"/>
                  <w:sz w:val="18"/>
                  <w:szCs w:val="18"/>
                </w:rPr>
                <w:delText>0.91</w:delText>
              </w:r>
            </w:del>
          </w:p>
        </w:tc>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43" w:author="srabhi" w:date="2015-07-20T15:20:00Z"/>
                <w:rFonts w:ascii="Arial" w:hAnsi="Arial" w:cs="Arial"/>
                <w:color w:val="000000"/>
                <w:sz w:val="18"/>
                <w:szCs w:val="18"/>
              </w:rPr>
            </w:pPr>
            <w:del w:id="3544" w:author="srabhi" w:date="2015-07-20T15:20:00Z">
              <w:r w:rsidRPr="00B942DB" w:rsidDel="00495C76">
                <w:rPr>
                  <w:rFonts w:ascii="Arial" w:hAnsi="Arial" w:cs="Arial"/>
                  <w:color w:val="000000"/>
                  <w:sz w:val="18"/>
                  <w:szCs w:val="18"/>
                </w:rPr>
                <w:delText>0.07</w:delText>
              </w:r>
            </w:del>
          </w:p>
        </w:tc>
        <w:tc>
          <w:tcPr>
            <w:tcW w:w="1120"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45" w:author="srabhi" w:date="2015-07-20T15:20:00Z"/>
                <w:rFonts w:ascii="Arial" w:hAnsi="Arial" w:cs="Arial"/>
                <w:color w:val="000000"/>
                <w:sz w:val="18"/>
                <w:szCs w:val="18"/>
              </w:rPr>
            </w:pPr>
            <w:del w:id="3546" w:author="srabhi" w:date="2015-07-20T15:20:00Z">
              <w:r w:rsidRPr="00B942DB" w:rsidDel="00495C76">
                <w:rPr>
                  <w:rFonts w:ascii="Arial" w:hAnsi="Arial" w:cs="Arial"/>
                  <w:color w:val="000000"/>
                  <w:sz w:val="18"/>
                  <w:szCs w:val="18"/>
                </w:rPr>
                <w:delText>0.71</w:delText>
              </w:r>
            </w:del>
          </w:p>
        </w:tc>
        <w:tc>
          <w:tcPr>
            <w:tcW w:w="1143"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47" w:author="srabhi" w:date="2015-07-20T15:20:00Z"/>
                <w:rFonts w:ascii="Arial" w:hAnsi="Arial" w:cs="Arial"/>
                <w:color w:val="000000"/>
                <w:sz w:val="18"/>
                <w:szCs w:val="18"/>
              </w:rPr>
            </w:pPr>
            <w:del w:id="3548" w:author="srabhi" w:date="2015-07-20T15:20:00Z">
              <w:r w:rsidRPr="00B942DB" w:rsidDel="00495C76">
                <w:rPr>
                  <w:rFonts w:ascii="Arial" w:hAnsi="Arial" w:cs="Arial"/>
                  <w:color w:val="000000"/>
                  <w:sz w:val="18"/>
                  <w:szCs w:val="18"/>
                </w:rPr>
                <w:delText>0.20</w:delText>
              </w:r>
            </w:del>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49" w:author="srabhi" w:date="2015-07-20T15:20:00Z"/>
                <w:rFonts w:ascii="Arial" w:hAnsi="Arial" w:cs="Arial"/>
                <w:color w:val="000000"/>
                <w:sz w:val="18"/>
                <w:szCs w:val="18"/>
              </w:rPr>
            </w:pPr>
            <w:del w:id="3550" w:author="srabhi" w:date="2015-07-20T15:20:00Z">
              <w:r w:rsidRPr="00B942DB" w:rsidDel="00495C76">
                <w:rPr>
                  <w:rFonts w:ascii="Arial" w:hAnsi="Arial" w:cs="Arial"/>
                  <w:color w:val="000000"/>
                  <w:sz w:val="18"/>
                  <w:szCs w:val="18"/>
                </w:rPr>
                <w:delText>0.69</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15D33" w:rsidRPr="00B942DB" w:rsidDel="00495C76" w:rsidRDefault="00115D33" w:rsidP="00115D33">
            <w:pPr>
              <w:spacing w:line="240" w:lineRule="auto"/>
              <w:jc w:val="center"/>
              <w:rPr>
                <w:del w:id="3551" w:author="srabhi" w:date="2015-07-20T15:20:00Z"/>
                <w:rFonts w:ascii="Arial" w:hAnsi="Arial" w:cs="Arial"/>
                <w:color w:val="000000"/>
                <w:sz w:val="18"/>
                <w:szCs w:val="18"/>
              </w:rPr>
            </w:pPr>
            <w:del w:id="3552" w:author="srabhi" w:date="2015-07-20T15:20:00Z">
              <w:r w:rsidRPr="00B942DB" w:rsidDel="00495C76">
                <w:rPr>
                  <w:rFonts w:ascii="Arial" w:hAnsi="Arial" w:cs="Arial"/>
                  <w:color w:val="000000"/>
                  <w:sz w:val="18"/>
                  <w:szCs w:val="18"/>
                </w:rPr>
                <w:delText>0.22</w:delText>
              </w:r>
            </w:del>
          </w:p>
        </w:tc>
      </w:tr>
    </w:tbl>
    <w:p w:rsidR="00B942DB" w:rsidDel="00BC5EB3" w:rsidRDefault="00782CC2" w:rsidP="00F95E02">
      <w:pPr>
        <w:pStyle w:val="Heading1"/>
        <w:rPr>
          <w:del w:id="3553" w:author="srabhi" w:date="2015-07-20T15:23:00Z"/>
          <w:sz w:val="21"/>
          <w:szCs w:val="21"/>
        </w:rPr>
      </w:pPr>
      <w:del w:id="3554" w:author="srabhi" w:date="2015-07-20T15:23:00Z">
        <w:r w:rsidRPr="00240276" w:rsidDel="00BC5EB3">
          <w:rPr>
            <w:sz w:val="21"/>
            <w:szCs w:val="21"/>
          </w:rPr>
          <w:delText xml:space="preserve">Table </w:delText>
        </w:r>
        <w:r w:rsidR="00114EA9" w:rsidRPr="00240276" w:rsidDel="00BC5EB3">
          <w:rPr>
            <w:sz w:val="21"/>
            <w:szCs w:val="21"/>
          </w:rPr>
          <w:delText>6</w:delText>
        </w:r>
      </w:del>
      <w:del w:id="3555" w:author="srabhi" w:date="2015-07-20T14:53:00Z">
        <w:r w:rsidRPr="00240276" w:rsidDel="00EC5A40">
          <w:rPr>
            <w:sz w:val="21"/>
            <w:szCs w:val="21"/>
          </w:rPr>
          <w:delText>:</w:delText>
        </w:r>
      </w:del>
      <w:del w:id="3556" w:author="srabhi" w:date="2015-07-20T15:23:00Z">
        <w:r w:rsidRPr="00240276" w:rsidDel="00BC5EB3">
          <w:rPr>
            <w:sz w:val="21"/>
            <w:szCs w:val="21"/>
          </w:rPr>
          <w:delText xml:space="preserve"> Using cross-validation to estimate out-of-sample accuracy and overfitting</w:delText>
        </w:r>
      </w:del>
    </w:p>
    <w:p w:rsidR="00F95E02" w:rsidRPr="00240276" w:rsidDel="00BC5EB3" w:rsidRDefault="00782CC2" w:rsidP="00F95E02">
      <w:pPr>
        <w:pStyle w:val="Heading1"/>
        <w:rPr>
          <w:del w:id="3557" w:author="srabhi" w:date="2015-07-20T15:23:00Z"/>
          <w:sz w:val="21"/>
          <w:szCs w:val="21"/>
        </w:rPr>
      </w:pPr>
      <w:del w:id="3558" w:author="srabhi" w:date="2015-07-20T15:23:00Z">
        <w:r w:rsidRPr="00240276" w:rsidDel="00BC5EB3">
          <w:rPr>
            <w:sz w:val="21"/>
            <w:szCs w:val="21"/>
          </w:rPr>
          <w:delText xml:space="preserve"> </w:delText>
        </w:r>
      </w:del>
    </w:p>
    <w:tbl>
      <w:tblPr>
        <w:tblW w:w="0" w:type="auto"/>
        <w:tblInd w:w="78" w:type="dxa"/>
        <w:tblLook w:val="0000"/>
      </w:tblPr>
      <w:tblGrid>
        <w:gridCol w:w="888"/>
        <w:gridCol w:w="738"/>
        <w:gridCol w:w="688"/>
        <w:gridCol w:w="660"/>
        <w:gridCol w:w="688"/>
        <w:gridCol w:w="660"/>
        <w:gridCol w:w="917"/>
        <w:gridCol w:w="753"/>
        <w:gridCol w:w="739"/>
        <w:gridCol w:w="796"/>
        <w:gridCol w:w="917"/>
      </w:tblGrid>
      <w:tr w:rsidR="00782CC2" w:rsidRPr="00240276" w:rsidDel="00BC5EB3" w:rsidTr="00782CC2">
        <w:trPr>
          <w:trHeight w:val="1680"/>
          <w:del w:id="3559" w:author="srabhi" w:date="2015-07-20T15:23:00Z"/>
        </w:trPr>
        <w:tc>
          <w:tcPr>
            <w:tcW w:w="0" w:type="auto"/>
            <w:tcBorders>
              <w:top w:val="single" w:sz="6" w:space="0" w:color="auto"/>
              <w:left w:val="single" w:sz="6" w:space="0" w:color="auto"/>
              <w:bottom w:val="single" w:sz="6" w:space="0" w:color="auto"/>
              <w:right w:val="single" w:sz="6" w:space="0" w:color="auto"/>
            </w:tcBorders>
            <w:shd w:val="clear" w:color="auto" w:fill="auto"/>
          </w:tcPr>
          <w:p w:rsidR="00782CC2" w:rsidRPr="00240276" w:rsidDel="00BC5EB3" w:rsidRDefault="00782CC2" w:rsidP="00782CC2">
            <w:pPr>
              <w:autoSpaceDE w:val="0"/>
              <w:autoSpaceDN w:val="0"/>
              <w:adjustRightInd w:val="0"/>
              <w:spacing w:line="240" w:lineRule="auto"/>
              <w:jc w:val="center"/>
              <w:rPr>
                <w:del w:id="3560" w:author="srabhi" w:date="2015-07-20T15:23:00Z"/>
                <w:rFonts w:ascii="Arial" w:hAnsi="Arial" w:cs="Arial"/>
                <w:b/>
                <w:bCs/>
                <w:color w:val="000000"/>
                <w:sz w:val="21"/>
                <w:szCs w:val="21"/>
                <w:lang w:eastAsia="zh-CN"/>
              </w:rPr>
            </w:pPr>
            <w:del w:id="3561" w:author="srabhi" w:date="2015-07-20T15:23:00Z">
              <w:r w:rsidRPr="00240276" w:rsidDel="00BC5EB3">
                <w:rPr>
                  <w:rFonts w:ascii="Arial" w:hAnsi="Arial" w:cs="Arial"/>
                  <w:b/>
                  <w:bCs/>
                  <w:color w:val="000000"/>
                  <w:sz w:val="21"/>
                  <w:szCs w:val="21"/>
                  <w:lang w:eastAsia="zh-CN"/>
                </w:rPr>
                <w:delText>Outcome</w:delText>
              </w:r>
            </w:del>
          </w:p>
        </w:tc>
        <w:tc>
          <w:tcPr>
            <w:tcW w:w="0" w:type="auto"/>
            <w:tcBorders>
              <w:top w:val="single" w:sz="6" w:space="0" w:color="auto"/>
              <w:left w:val="single" w:sz="6" w:space="0" w:color="auto"/>
              <w:bottom w:val="single" w:sz="6" w:space="0" w:color="auto"/>
              <w:right w:val="single" w:sz="6" w:space="0" w:color="auto"/>
            </w:tcBorders>
            <w:shd w:val="clear" w:color="auto" w:fill="auto"/>
          </w:tcPr>
          <w:p w:rsidR="00782CC2" w:rsidRPr="00240276" w:rsidDel="00BC5EB3" w:rsidRDefault="00782CC2" w:rsidP="00782CC2">
            <w:pPr>
              <w:autoSpaceDE w:val="0"/>
              <w:autoSpaceDN w:val="0"/>
              <w:adjustRightInd w:val="0"/>
              <w:spacing w:line="240" w:lineRule="auto"/>
              <w:jc w:val="center"/>
              <w:rPr>
                <w:del w:id="3562" w:author="srabhi" w:date="2015-07-20T15:23:00Z"/>
                <w:rFonts w:ascii="Arial" w:hAnsi="Arial" w:cs="Arial"/>
                <w:b/>
                <w:bCs/>
                <w:color w:val="000000"/>
                <w:sz w:val="21"/>
                <w:szCs w:val="21"/>
                <w:lang w:eastAsia="zh-CN"/>
              </w:rPr>
            </w:pPr>
            <w:del w:id="3563" w:author="srabhi" w:date="2015-07-20T15:23:00Z">
              <w:r w:rsidRPr="00240276" w:rsidDel="00BC5EB3">
                <w:rPr>
                  <w:rFonts w:ascii="Arial" w:hAnsi="Arial" w:cs="Arial"/>
                  <w:b/>
                  <w:bCs/>
                  <w:color w:val="000000"/>
                  <w:sz w:val="21"/>
                  <w:szCs w:val="21"/>
                  <w:lang w:eastAsia="zh-CN"/>
                </w:rPr>
                <w:delText>Model type</w:delText>
              </w:r>
            </w:del>
          </w:p>
        </w:tc>
        <w:tc>
          <w:tcPr>
            <w:tcW w:w="0" w:type="auto"/>
            <w:tcBorders>
              <w:top w:val="single" w:sz="6" w:space="0" w:color="auto"/>
              <w:left w:val="single" w:sz="6" w:space="0" w:color="auto"/>
              <w:bottom w:val="single" w:sz="6" w:space="0" w:color="auto"/>
              <w:right w:val="single" w:sz="6" w:space="0" w:color="auto"/>
            </w:tcBorders>
            <w:shd w:val="clear" w:color="auto" w:fill="auto"/>
          </w:tcPr>
          <w:p w:rsidR="00782CC2" w:rsidRPr="00240276" w:rsidDel="00BC5EB3" w:rsidRDefault="00782CC2" w:rsidP="00782CC2">
            <w:pPr>
              <w:autoSpaceDE w:val="0"/>
              <w:autoSpaceDN w:val="0"/>
              <w:adjustRightInd w:val="0"/>
              <w:spacing w:line="240" w:lineRule="auto"/>
              <w:jc w:val="center"/>
              <w:rPr>
                <w:del w:id="3564" w:author="srabhi" w:date="2015-07-20T15:23:00Z"/>
                <w:rFonts w:ascii="Arial" w:hAnsi="Arial" w:cs="Arial"/>
                <w:b/>
                <w:bCs/>
                <w:color w:val="000000"/>
                <w:sz w:val="21"/>
                <w:szCs w:val="21"/>
                <w:lang w:eastAsia="zh-CN"/>
              </w:rPr>
            </w:pPr>
            <w:del w:id="3565" w:author="srabhi" w:date="2015-07-20T15:23:00Z">
              <w:r w:rsidRPr="00240276" w:rsidDel="00BC5EB3">
                <w:rPr>
                  <w:rFonts w:ascii="Arial" w:hAnsi="Arial" w:cs="Arial"/>
                  <w:b/>
                  <w:bCs/>
                  <w:color w:val="000000"/>
                  <w:sz w:val="21"/>
                  <w:szCs w:val="21"/>
                  <w:lang w:eastAsia="zh-CN"/>
                </w:rPr>
                <w:delText>N for training sample</w:delText>
              </w:r>
            </w:del>
          </w:p>
        </w:tc>
        <w:tc>
          <w:tcPr>
            <w:tcW w:w="0" w:type="auto"/>
            <w:tcBorders>
              <w:top w:val="single" w:sz="6" w:space="0" w:color="auto"/>
              <w:left w:val="single" w:sz="6" w:space="0" w:color="auto"/>
              <w:bottom w:val="single" w:sz="6" w:space="0" w:color="auto"/>
              <w:right w:val="single" w:sz="6" w:space="0" w:color="auto"/>
            </w:tcBorders>
            <w:shd w:val="clear" w:color="auto" w:fill="auto"/>
          </w:tcPr>
          <w:p w:rsidR="00782CC2" w:rsidRPr="00240276" w:rsidDel="00BC5EB3" w:rsidRDefault="00782CC2" w:rsidP="00782CC2">
            <w:pPr>
              <w:autoSpaceDE w:val="0"/>
              <w:autoSpaceDN w:val="0"/>
              <w:adjustRightInd w:val="0"/>
              <w:spacing w:line="240" w:lineRule="auto"/>
              <w:jc w:val="center"/>
              <w:rPr>
                <w:del w:id="3566" w:author="srabhi" w:date="2015-07-20T15:23:00Z"/>
                <w:rFonts w:ascii="Arial" w:hAnsi="Arial" w:cs="Arial"/>
                <w:b/>
                <w:bCs/>
                <w:color w:val="000000"/>
                <w:sz w:val="21"/>
                <w:szCs w:val="21"/>
                <w:lang w:eastAsia="zh-CN"/>
              </w:rPr>
            </w:pPr>
            <w:del w:id="3567" w:author="srabhi" w:date="2015-07-20T15:23:00Z">
              <w:r w:rsidRPr="00240276" w:rsidDel="00BC5EB3">
                <w:rPr>
                  <w:rFonts w:ascii="Arial" w:hAnsi="Arial" w:cs="Arial"/>
                  <w:b/>
                  <w:bCs/>
                  <w:color w:val="000000"/>
                  <w:sz w:val="21"/>
                  <w:szCs w:val="21"/>
                  <w:lang w:eastAsia="zh-CN"/>
                </w:rPr>
                <w:delText>N for test sample</w:delText>
              </w:r>
            </w:del>
          </w:p>
        </w:tc>
        <w:tc>
          <w:tcPr>
            <w:tcW w:w="0" w:type="auto"/>
            <w:tcBorders>
              <w:top w:val="single" w:sz="6" w:space="0" w:color="auto"/>
              <w:left w:val="single" w:sz="6" w:space="0" w:color="auto"/>
              <w:bottom w:val="single" w:sz="6" w:space="0" w:color="auto"/>
              <w:right w:val="single" w:sz="6" w:space="0" w:color="auto"/>
            </w:tcBorders>
            <w:shd w:val="clear" w:color="auto" w:fill="auto"/>
          </w:tcPr>
          <w:p w:rsidR="00782CC2" w:rsidRPr="00240276" w:rsidDel="00BC5EB3" w:rsidRDefault="00782CC2" w:rsidP="00782CC2">
            <w:pPr>
              <w:autoSpaceDE w:val="0"/>
              <w:autoSpaceDN w:val="0"/>
              <w:adjustRightInd w:val="0"/>
              <w:spacing w:line="240" w:lineRule="auto"/>
              <w:jc w:val="center"/>
              <w:rPr>
                <w:del w:id="3568" w:author="srabhi" w:date="2015-07-20T15:23:00Z"/>
                <w:rFonts w:ascii="Arial" w:hAnsi="Arial" w:cs="Arial"/>
                <w:b/>
                <w:bCs/>
                <w:color w:val="000000"/>
                <w:sz w:val="21"/>
                <w:szCs w:val="21"/>
                <w:lang w:eastAsia="zh-CN"/>
              </w:rPr>
            </w:pPr>
            <w:del w:id="3569" w:author="srabhi" w:date="2015-07-20T15:23:00Z">
              <w:r w:rsidRPr="00240276" w:rsidDel="00BC5EB3">
                <w:rPr>
                  <w:rFonts w:ascii="Arial" w:hAnsi="Arial" w:cs="Arial"/>
                  <w:b/>
                  <w:bCs/>
                  <w:color w:val="000000"/>
                  <w:sz w:val="21"/>
                  <w:szCs w:val="21"/>
                  <w:lang w:eastAsia="zh-CN"/>
                </w:rPr>
                <w:delText xml:space="preserve">AUC for training sample </w:delText>
              </w:r>
            </w:del>
          </w:p>
        </w:tc>
        <w:tc>
          <w:tcPr>
            <w:tcW w:w="0" w:type="auto"/>
            <w:tcBorders>
              <w:top w:val="single" w:sz="6" w:space="0" w:color="auto"/>
              <w:left w:val="single" w:sz="6" w:space="0" w:color="auto"/>
              <w:bottom w:val="single" w:sz="6" w:space="0" w:color="auto"/>
              <w:right w:val="single" w:sz="6" w:space="0" w:color="auto"/>
            </w:tcBorders>
            <w:shd w:val="clear" w:color="auto" w:fill="auto"/>
          </w:tcPr>
          <w:p w:rsidR="00782CC2" w:rsidRPr="00240276" w:rsidDel="00BC5EB3" w:rsidRDefault="00782CC2" w:rsidP="00782CC2">
            <w:pPr>
              <w:autoSpaceDE w:val="0"/>
              <w:autoSpaceDN w:val="0"/>
              <w:adjustRightInd w:val="0"/>
              <w:spacing w:line="240" w:lineRule="auto"/>
              <w:jc w:val="center"/>
              <w:rPr>
                <w:del w:id="3570" w:author="srabhi" w:date="2015-07-20T15:23:00Z"/>
                <w:rFonts w:ascii="Arial" w:hAnsi="Arial" w:cs="Arial"/>
                <w:b/>
                <w:bCs/>
                <w:color w:val="000000"/>
                <w:sz w:val="21"/>
                <w:szCs w:val="21"/>
                <w:lang w:eastAsia="zh-CN"/>
              </w:rPr>
            </w:pPr>
            <w:del w:id="3571" w:author="srabhi" w:date="2015-07-20T15:23:00Z">
              <w:r w:rsidRPr="00240276" w:rsidDel="00BC5EB3">
                <w:rPr>
                  <w:rFonts w:ascii="Arial" w:hAnsi="Arial" w:cs="Arial"/>
                  <w:b/>
                  <w:bCs/>
                  <w:color w:val="000000"/>
                  <w:sz w:val="21"/>
                  <w:szCs w:val="21"/>
                  <w:lang w:eastAsia="zh-CN"/>
                </w:rPr>
                <w:delText xml:space="preserve">AUC for test sample </w:delText>
              </w:r>
            </w:del>
          </w:p>
        </w:tc>
        <w:tc>
          <w:tcPr>
            <w:tcW w:w="0" w:type="auto"/>
            <w:tcBorders>
              <w:top w:val="single" w:sz="6" w:space="0" w:color="auto"/>
              <w:left w:val="single" w:sz="6" w:space="0" w:color="auto"/>
              <w:bottom w:val="single" w:sz="6" w:space="0" w:color="auto"/>
              <w:right w:val="single" w:sz="6" w:space="0" w:color="auto"/>
            </w:tcBorders>
            <w:shd w:val="clear" w:color="auto" w:fill="auto"/>
          </w:tcPr>
          <w:p w:rsidR="00782CC2" w:rsidRPr="00240276" w:rsidDel="00BC5EB3" w:rsidRDefault="00782CC2" w:rsidP="00782CC2">
            <w:pPr>
              <w:autoSpaceDE w:val="0"/>
              <w:autoSpaceDN w:val="0"/>
              <w:adjustRightInd w:val="0"/>
              <w:spacing w:line="240" w:lineRule="auto"/>
              <w:jc w:val="center"/>
              <w:rPr>
                <w:del w:id="3572" w:author="srabhi" w:date="2015-07-20T15:23:00Z"/>
                <w:rFonts w:ascii="Arial" w:hAnsi="Arial" w:cs="Arial"/>
                <w:b/>
                <w:bCs/>
                <w:color w:val="000000"/>
                <w:sz w:val="21"/>
                <w:szCs w:val="21"/>
                <w:lang w:eastAsia="zh-CN"/>
              </w:rPr>
            </w:pPr>
            <w:del w:id="3573" w:author="srabhi" w:date="2015-07-20T15:23:00Z">
              <w:r w:rsidRPr="00240276" w:rsidDel="00BC5EB3">
                <w:rPr>
                  <w:rFonts w:ascii="Arial" w:hAnsi="Arial" w:cs="Arial"/>
                  <w:b/>
                  <w:bCs/>
                  <w:color w:val="000000"/>
                  <w:sz w:val="21"/>
                  <w:szCs w:val="21"/>
                  <w:lang w:eastAsia="zh-CN"/>
                </w:rPr>
                <w:delText>Overfitting (% difference): AUC on training -AUC on test as % of test AUC</w:delText>
              </w:r>
            </w:del>
          </w:p>
        </w:tc>
        <w:tc>
          <w:tcPr>
            <w:tcW w:w="0" w:type="auto"/>
            <w:tcBorders>
              <w:top w:val="single" w:sz="6" w:space="0" w:color="auto"/>
              <w:left w:val="single" w:sz="6" w:space="0" w:color="auto"/>
              <w:bottom w:val="single" w:sz="6" w:space="0" w:color="auto"/>
              <w:right w:val="single" w:sz="6" w:space="0" w:color="auto"/>
            </w:tcBorders>
            <w:shd w:val="clear" w:color="auto" w:fill="auto"/>
          </w:tcPr>
          <w:p w:rsidR="00782CC2" w:rsidRPr="00240276" w:rsidDel="00BC5EB3" w:rsidRDefault="00782CC2" w:rsidP="00782CC2">
            <w:pPr>
              <w:autoSpaceDE w:val="0"/>
              <w:autoSpaceDN w:val="0"/>
              <w:adjustRightInd w:val="0"/>
              <w:spacing w:line="240" w:lineRule="auto"/>
              <w:jc w:val="center"/>
              <w:rPr>
                <w:del w:id="3574" w:author="srabhi" w:date="2015-07-20T15:23:00Z"/>
                <w:rFonts w:ascii="Arial" w:hAnsi="Arial" w:cs="Arial"/>
                <w:b/>
                <w:bCs/>
                <w:color w:val="000000"/>
                <w:sz w:val="21"/>
                <w:szCs w:val="21"/>
                <w:lang w:eastAsia="zh-CN"/>
              </w:rPr>
            </w:pPr>
            <w:del w:id="3575" w:author="srabhi" w:date="2015-07-20T15:23:00Z">
              <w:r w:rsidRPr="00240276" w:rsidDel="00BC5EB3">
                <w:rPr>
                  <w:rFonts w:ascii="Arial" w:hAnsi="Arial" w:cs="Arial"/>
                  <w:b/>
                  <w:bCs/>
                  <w:color w:val="000000"/>
                  <w:sz w:val="21"/>
                  <w:szCs w:val="21"/>
                  <w:lang w:eastAsia="zh-CN"/>
                </w:rPr>
                <w:delText>Estimate of AUC for test sample</w:delText>
              </w:r>
            </w:del>
          </w:p>
        </w:tc>
        <w:tc>
          <w:tcPr>
            <w:tcW w:w="0" w:type="auto"/>
            <w:tcBorders>
              <w:top w:val="single" w:sz="6" w:space="0" w:color="auto"/>
              <w:left w:val="single" w:sz="6" w:space="0" w:color="auto"/>
              <w:bottom w:val="single" w:sz="6" w:space="0" w:color="auto"/>
              <w:right w:val="single" w:sz="6" w:space="0" w:color="auto"/>
            </w:tcBorders>
            <w:shd w:val="clear" w:color="auto" w:fill="auto"/>
          </w:tcPr>
          <w:p w:rsidR="00782CC2" w:rsidRPr="00240276" w:rsidDel="00BC5EB3" w:rsidRDefault="00782CC2" w:rsidP="00782CC2">
            <w:pPr>
              <w:autoSpaceDE w:val="0"/>
              <w:autoSpaceDN w:val="0"/>
              <w:adjustRightInd w:val="0"/>
              <w:spacing w:line="240" w:lineRule="auto"/>
              <w:jc w:val="center"/>
              <w:rPr>
                <w:del w:id="3576" w:author="srabhi" w:date="2015-07-20T15:23:00Z"/>
                <w:rFonts w:ascii="Arial" w:hAnsi="Arial" w:cs="Arial"/>
                <w:b/>
                <w:bCs/>
                <w:color w:val="000000"/>
                <w:sz w:val="21"/>
                <w:szCs w:val="21"/>
                <w:lang w:eastAsia="zh-CN"/>
              </w:rPr>
            </w:pPr>
            <w:del w:id="3577" w:author="srabhi" w:date="2015-07-20T15:23:00Z">
              <w:r w:rsidRPr="00240276" w:rsidDel="00BC5EB3">
                <w:rPr>
                  <w:rFonts w:ascii="Arial" w:hAnsi="Arial" w:cs="Arial"/>
                  <w:b/>
                  <w:bCs/>
                  <w:color w:val="000000"/>
                  <w:sz w:val="21"/>
                  <w:szCs w:val="21"/>
                  <w:lang w:eastAsia="zh-CN"/>
                </w:rPr>
                <w:delText>SD of estimate of AUC for test sample</w:delText>
              </w:r>
            </w:del>
          </w:p>
        </w:tc>
        <w:tc>
          <w:tcPr>
            <w:tcW w:w="0" w:type="auto"/>
            <w:tcBorders>
              <w:top w:val="single" w:sz="6" w:space="0" w:color="auto"/>
              <w:left w:val="single" w:sz="6" w:space="0" w:color="auto"/>
              <w:bottom w:val="single" w:sz="6" w:space="0" w:color="auto"/>
              <w:right w:val="single" w:sz="6" w:space="0" w:color="auto"/>
            </w:tcBorders>
            <w:shd w:val="clear" w:color="auto" w:fill="auto"/>
          </w:tcPr>
          <w:p w:rsidR="00782CC2" w:rsidRPr="00240276" w:rsidDel="00BC5EB3" w:rsidRDefault="00782CC2" w:rsidP="00782CC2">
            <w:pPr>
              <w:autoSpaceDE w:val="0"/>
              <w:autoSpaceDN w:val="0"/>
              <w:adjustRightInd w:val="0"/>
              <w:spacing w:line="240" w:lineRule="auto"/>
              <w:jc w:val="center"/>
              <w:rPr>
                <w:del w:id="3578" w:author="srabhi" w:date="2015-07-20T15:23:00Z"/>
                <w:rFonts w:ascii="Arial" w:hAnsi="Arial" w:cs="Arial"/>
                <w:b/>
                <w:bCs/>
                <w:color w:val="000000"/>
                <w:sz w:val="21"/>
                <w:szCs w:val="21"/>
                <w:lang w:eastAsia="zh-CN"/>
              </w:rPr>
            </w:pPr>
            <w:del w:id="3579" w:author="srabhi" w:date="2015-07-20T15:23:00Z">
              <w:r w:rsidRPr="00240276" w:rsidDel="00BC5EB3">
                <w:rPr>
                  <w:rFonts w:ascii="Arial" w:hAnsi="Arial" w:cs="Arial"/>
                  <w:b/>
                  <w:bCs/>
                  <w:color w:val="000000"/>
                  <w:sz w:val="21"/>
                  <w:szCs w:val="21"/>
                  <w:lang w:eastAsia="zh-CN"/>
                </w:rPr>
                <w:delText>Accuracy of estimate: AUC for test -estimate of AUC for test sample</w:delText>
              </w:r>
            </w:del>
          </w:p>
        </w:tc>
        <w:tc>
          <w:tcPr>
            <w:tcW w:w="0" w:type="auto"/>
            <w:tcBorders>
              <w:top w:val="single" w:sz="6" w:space="0" w:color="auto"/>
              <w:left w:val="single" w:sz="6" w:space="0" w:color="auto"/>
              <w:bottom w:val="single" w:sz="6" w:space="0" w:color="auto"/>
              <w:right w:val="single" w:sz="6" w:space="0" w:color="auto"/>
            </w:tcBorders>
            <w:shd w:val="clear" w:color="auto" w:fill="auto"/>
          </w:tcPr>
          <w:p w:rsidR="00782CC2" w:rsidRPr="00240276" w:rsidDel="00BC5EB3" w:rsidRDefault="00782CC2" w:rsidP="00782CC2">
            <w:pPr>
              <w:autoSpaceDE w:val="0"/>
              <w:autoSpaceDN w:val="0"/>
              <w:adjustRightInd w:val="0"/>
              <w:spacing w:line="240" w:lineRule="auto"/>
              <w:jc w:val="center"/>
              <w:rPr>
                <w:del w:id="3580" w:author="srabhi" w:date="2015-07-20T15:23:00Z"/>
                <w:rFonts w:ascii="Arial" w:hAnsi="Arial" w:cs="Arial"/>
                <w:b/>
                <w:bCs/>
                <w:color w:val="000000"/>
                <w:sz w:val="21"/>
                <w:szCs w:val="21"/>
                <w:lang w:eastAsia="zh-CN"/>
              </w:rPr>
            </w:pPr>
            <w:del w:id="3581" w:author="srabhi" w:date="2015-07-20T15:23:00Z">
              <w:r w:rsidRPr="00240276" w:rsidDel="00BC5EB3">
                <w:rPr>
                  <w:rFonts w:ascii="Arial" w:hAnsi="Arial" w:cs="Arial"/>
                  <w:b/>
                  <w:bCs/>
                  <w:color w:val="000000"/>
                  <w:sz w:val="21"/>
                  <w:szCs w:val="21"/>
                  <w:lang w:eastAsia="zh-CN"/>
                </w:rPr>
                <w:delText>Estimated overfitting (% difference): AUC for training -estimate of AUC for test as % of estimate of AUC for test</w:delText>
              </w:r>
            </w:del>
          </w:p>
        </w:tc>
      </w:tr>
      <w:tr w:rsidR="00782CC2" w:rsidRPr="00240276" w:rsidDel="00BC5EB3" w:rsidTr="00782CC2">
        <w:trPr>
          <w:trHeight w:val="307"/>
          <w:del w:id="3582" w:author="srabhi" w:date="2015-07-20T15:23:00Z"/>
        </w:trPr>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rPr>
                <w:del w:id="3583" w:author="srabhi" w:date="2015-07-20T15:23:00Z"/>
                <w:rFonts w:ascii="Arial" w:hAnsi="Arial" w:cs="Arial"/>
                <w:color w:val="000000"/>
                <w:sz w:val="21"/>
                <w:szCs w:val="21"/>
                <w:lang w:eastAsia="zh-CN"/>
              </w:rPr>
            </w:pPr>
            <w:del w:id="3584" w:author="srabhi" w:date="2015-07-20T15:23:00Z">
              <w:r w:rsidRPr="00240276" w:rsidDel="00BC5EB3">
                <w:rPr>
                  <w:rFonts w:ascii="Arial" w:hAnsi="Arial" w:cs="Arial"/>
                  <w:color w:val="000000"/>
                  <w:sz w:val="21"/>
                  <w:szCs w:val="21"/>
                  <w:lang w:eastAsia="zh-CN"/>
                </w:rPr>
                <w:delText>Relapse</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rPr>
                <w:del w:id="3585" w:author="srabhi" w:date="2015-07-20T15:23:00Z"/>
                <w:rFonts w:ascii="Arial" w:hAnsi="Arial" w:cs="Arial"/>
                <w:color w:val="000000"/>
                <w:sz w:val="21"/>
                <w:szCs w:val="21"/>
                <w:lang w:eastAsia="zh-CN"/>
              </w:rPr>
            </w:pPr>
            <w:del w:id="3586" w:author="srabhi" w:date="2015-07-20T15:23:00Z">
              <w:r w:rsidRPr="00240276" w:rsidDel="00BC5EB3">
                <w:rPr>
                  <w:rFonts w:ascii="Arial" w:hAnsi="Arial" w:cs="Arial"/>
                  <w:color w:val="000000"/>
                  <w:sz w:val="21"/>
                  <w:szCs w:val="21"/>
                  <w:lang w:eastAsia="zh-CN"/>
                </w:rPr>
                <w:delText xml:space="preserve">Standard logistic </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587" w:author="srabhi" w:date="2015-07-20T15:23:00Z"/>
                <w:rFonts w:ascii="Arial" w:hAnsi="Arial" w:cs="Arial"/>
                <w:color w:val="000000"/>
                <w:sz w:val="21"/>
                <w:szCs w:val="21"/>
                <w:lang w:eastAsia="zh-CN"/>
              </w:rPr>
            </w:pPr>
            <w:del w:id="3588" w:author="srabhi" w:date="2015-07-20T15:23:00Z">
              <w:r w:rsidRPr="00240276" w:rsidDel="00BC5EB3">
                <w:rPr>
                  <w:rFonts w:ascii="Arial" w:hAnsi="Arial" w:cs="Arial"/>
                  <w:color w:val="000000"/>
                  <w:sz w:val="21"/>
                  <w:szCs w:val="21"/>
                  <w:lang w:eastAsia="zh-CN"/>
                </w:rPr>
                <w:delText>1,674</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589" w:author="srabhi" w:date="2015-07-20T15:23:00Z"/>
                <w:rFonts w:ascii="Arial" w:hAnsi="Arial" w:cs="Arial"/>
                <w:color w:val="000000"/>
                <w:sz w:val="21"/>
                <w:szCs w:val="21"/>
                <w:lang w:eastAsia="zh-CN"/>
              </w:rPr>
            </w:pPr>
            <w:del w:id="3590" w:author="srabhi" w:date="2015-07-20T15:23:00Z">
              <w:r w:rsidRPr="00240276" w:rsidDel="00BC5EB3">
                <w:rPr>
                  <w:rFonts w:ascii="Arial" w:hAnsi="Arial" w:cs="Arial"/>
                  <w:color w:val="000000"/>
                  <w:sz w:val="21"/>
                  <w:szCs w:val="21"/>
                  <w:lang w:eastAsia="zh-CN"/>
                </w:rPr>
                <w:delText>1,674</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591" w:author="srabhi" w:date="2015-07-20T15:23:00Z"/>
                <w:rFonts w:ascii="Arial" w:hAnsi="Arial" w:cs="Arial"/>
                <w:color w:val="000000"/>
                <w:sz w:val="21"/>
                <w:szCs w:val="21"/>
                <w:lang w:eastAsia="zh-CN"/>
              </w:rPr>
            </w:pPr>
            <w:del w:id="3592" w:author="srabhi" w:date="2015-07-20T15:23:00Z">
              <w:r w:rsidRPr="00240276" w:rsidDel="00BC5EB3">
                <w:rPr>
                  <w:rFonts w:ascii="Arial" w:hAnsi="Arial" w:cs="Arial"/>
                  <w:color w:val="000000"/>
                  <w:sz w:val="21"/>
                  <w:szCs w:val="21"/>
                  <w:lang w:eastAsia="zh-CN"/>
                </w:rPr>
                <w:delText>74.7%</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593" w:author="srabhi" w:date="2015-07-20T15:23:00Z"/>
                <w:rFonts w:ascii="Arial" w:hAnsi="Arial" w:cs="Arial"/>
                <w:color w:val="000000"/>
                <w:sz w:val="21"/>
                <w:szCs w:val="21"/>
                <w:lang w:eastAsia="zh-CN"/>
              </w:rPr>
            </w:pPr>
            <w:del w:id="3594" w:author="srabhi" w:date="2015-07-20T15:23:00Z">
              <w:r w:rsidRPr="00240276" w:rsidDel="00BC5EB3">
                <w:rPr>
                  <w:rFonts w:ascii="Arial" w:hAnsi="Arial" w:cs="Arial"/>
                  <w:color w:val="000000"/>
                  <w:sz w:val="21"/>
                  <w:szCs w:val="21"/>
                  <w:lang w:eastAsia="zh-CN"/>
                </w:rPr>
                <w:delText>68.0%</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595" w:author="srabhi" w:date="2015-07-20T15:23:00Z"/>
                <w:rFonts w:ascii="Arial" w:hAnsi="Arial" w:cs="Arial"/>
                <w:color w:val="000000"/>
                <w:sz w:val="21"/>
                <w:szCs w:val="21"/>
                <w:lang w:eastAsia="zh-CN"/>
              </w:rPr>
            </w:pPr>
            <w:del w:id="3596" w:author="srabhi" w:date="2015-07-20T15:23:00Z">
              <w:r w:rsidRPr="00240276" w:rsidDel="00BC5EB3">
                <w:rPr>
                  <w:rFonts w:ascii="Arial" w:hAnsi="Arial" w:cs="Arial"/>
                  <w:color w:val="000000"/>
                  <w:sz w:val="21"/>
                  <w:szCs w:val="21"/>
                  <w:lang w:eastAsia="zh-CN"/>
                </w:rPr>
                <w:delText>9.9</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597" w:author="srabhi" w:date="2015-07-20T15:23:00Z"/>
                <w:rFonts w:ascii="Arial" w:hAnsi="Arial" w:cs="Arial"/>
                <w:color w:val="000000"/>
                <w:sz w:val="21"/>
                <w:szCs w:val="21"/>
                <w:lang w:eastAsia="zh-CN"/>
              </w:rPr>
            </w:pPr>
            <w:del w:id="3598" w:author="srabhi" w:date="2015-07-20T15:23:00Z">
              <w:r w:rsidRPr="00240276" w:rsidDel="00BC5EB3">
                <w:rPr>
                  <w:rFonts w:ascii="Arial" w:hAnsi="Arial" w:cs="Arial"/>
                  <w:color w:val="000000"/>
                  <w:sz w:val="21"/>
                  <w:szCs w:val="21"/>
                  <w:lang w:eastAsia="zh-CN"/>
                </w:rPr>
                <w:delText>67.7%</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599" w:author="srabhi" w:date="2015-07-20T15:23:00Z"/>
                <w:rFonts w:ascii="Arial" w:hAnsi="Arial" w:cs="Arial"/>
                <w:color w:val="000000"/>
                <w:sz w:val="21"/>
                <w:szCs w:val="21"/>
                <w:lang w:eastAsia="zh-CN"/>
              </w:rPr>
            </w:pPr>
            <w:del w:id="3600" w:author="srabhi" w:date="2015-07-20T15:23:00Z">
              <w:r w:rsidRPr="00240276" w:rsidDel="00BC5EB3">
                <w:rPr>
                  <w:rFonts w:ascii="Arial" w:hAnsi="Arial" w:cs="Arial"/>
                  <w:color w:val="000000"/>
                  <w:sz w:val="21"/>
                  <w:szCs w:val="21"/>
                  <w:lang w:eastAsia="zh-CN"/>
                </w:rPr>
                <w:delText>1.8%</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01" w:author="srabhi" w:date="2015-07-20T15:23:00Z"/>
                <w:rFonts w:ascii="Arial" w:hAnsi="Arial" w:cs="Arial"/>
                <w:color w:val="000000"/>
                <w:sz w:val="21"/>
                <w:szCs w:val="21"/>
                <w:lang w:eastAsia="zh-CN"/>
              </w:rPr>
            </w:pPr>
            <w:del w:id="3602" w:author="srabhi" w:date="2015-07-20T15:23:00Z">
              <w:r w:rsidRPr="00240276" w:rsidDel="00BC5EB3">
                <w:rPr>
                  <w:rFonts w:ascii="Arial" w:hAnsi="Arial" w:cs="Arial"/>
                  <w:color w:val="000000"/>
                  <w:sz w:val="21"/>
                  <w:szCs w:val="21"/>
                  <w:lang w:eastAsia="zh-CN"/>
                </w:rPr>
                <w:delText>0.3%</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03" w:author="srabhi" w:date="2015-07-20T15:23:00Z"/>
                <w:rFonts w:ascii="Arial" w:hAnsi="Arial" w:cs="Arial"/>
                <w:color w:val="000000"/>
                <w:sz w:val="21"/>
                <w:szCs w:val="21"/>
                <w:lang w:eastAsia="zh-CN"/>
              </w:rPr>
            </w:pPr>
            <w:del w:id="3604" w:author="srabhi" w:date="2015-07-20T15:23:00Z">
              <w:r w:rsidRPr="00240276" w:rsidDel="00BC5EB3">
                <w:rPr>
                  <w:rFonts w:ascii="Arial" w:hAnsi="Arial" w:cs="Arial"/>
                  <w:color w:val="000000"/>
                  <w:sz w:val="21"/>
                  <w:szCs w:val="21"/>
                  <w:lang w:eastAsia="zh-CN"/>
                </w:rPr>
                <w:delText>10.4</w:delText>
              </w:r>
            </w:del>
          </w:p>
        </w:tc>
      </w:tr>
      <w:tr w:rsidR="00782CC2" w:rsidRPr="00240276" w:rsidDel="00BC5EB3" w:rsidTr="00782CC2">
        <w:trPr>
          <w:trHeight w:val="307"/>
          <w:del w:id="3605" w:author="srabhi" w:date="2015-07-20T15:23:00Z"/>
        </w:trPr>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rPr>
                <w:del w:id="3606" w:author="srabhi" w:date="2015-07-20T15:23:00Z"/>
                <w:rFonts w:ascii="Arial" w:hAnsi="Arial" w:cs="Arial"/>
                <w:color w:val="000000"/>
                <w:sz w:val="21"/>
                <w:szCs w:val="21"/>
                <w:lang w:eastAsia="zh-CN"/>
              </w:rPr>
            </w:pPr>
            <w:del w:id="3607" w:author="srabhi" w:date="2015-07-20T15:23:00Z">
              <w:r w:rsidRPr="00240276" w:rsidDel="00BC5EB3">
                <w:rPr>
                  <w:rFonts w:ascii="Arial" w:hAnsi="Arial" w:cs="Arial"/>
                  <w:color w:val="000000"/>
                  <w:sz w:val="21"/>
                  <w:szCs w:val="21"/>
                  <w:lang w:eastAsia="zh-CN"/>
                </w:rPr>
                <w:delText>Relapse</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rPr>
                <w:del w:id="3608" w:author="srabhi" w:date="2015-07-20T15:23:00Z"/>
                <w:rFonts w:ascii="Arial" w:hAnsi="Arial" w:cs="Arial"/>
                <w:color w:val="000000"/>
                <w:sz w:val="21"/>
                <w:szCs w:val="21"/>
                <w:lang w:eastAsia="zh-CN"/>
              </w:rPr>
            </w:pPr>
            <w:del w:id="3609" w:author="srabhi" w:date="2015-07-20T15:23:00Z">
              <w:r w:rsidRPr="00240276" w:rsidDel="00BC5EB3">
                <w:rPr>
                  <w:rFonts w:ascii="Arial" w:hAnsi="Arial" w:cs="Arial"/>
                  <w:color w:val="000000"/>
                  <w:sz w:val="21"/>
                  <w:szCs w:val="21"/>
                  <w:lang w:eastAsia="zh-CN"/>
                </w:rPr>
                <w:delText xml:space="preserve">Standard logistic </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10" w:author="srabhi" w:date="2015-07-20T15:23:00Z"/>
                <w:rFonts w:ascii="Arial" w:hAnsi="Arial" w:cs="Arial"/>
                <w:color w:val="000000"/>
                <w:sz w:val="21"/>
                <w:szCs w:val="21"/>
                <w:lang w:eastAsia="zh-CN"/>
              </w:rPr>
            </w:pPr>
            <w:del w:id="3611" w:author="srabhi" w:date="2015-07-20T15:23:00Z">
              <w:r w:rsidRPr="00240276" w:rsidDel="00BC5EB3">
                <w:rPr>
                  <w:rFonts w:ascii="Arial" w:hAnsi="Arial" w:cs="Arial"/>
                  <w:color w:val="000000"/>
                  <w:sz w:val="21"/>
                  <w:szCs w:val="21"/>
                  <w:lang w:eastAsia="zh-CN"/>
                </w:rPr>
                <w:delText>400</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12" w:author="srabhi" w:date="2015-07-20T15:23:00Z"/>
                <w:rFonts w:ascii="Arial" w:hAnsi="Arial" w:cs="Arial"/>
                <w:color w:val="000000"/>
                <w:sz w:val="21"/>
                <w:szCs w:val="21"/>
                <w:lang w:eastAsia="zh-CN"/>
              </w:rPr>
            </w:pPr>
            <w:del w:id="3613" w:author="srabhi" w:date="2015-07-20T15:23:00Z">
              <w:r w:rsidRPr="00240276" w:rsidDel="00BC5EB3">
                <w:rPr>
                  <w:rFonts w:ascii="Arial" w:hAnsi="Arial" w:cs="Arial"/>
                  <w:color w:val="000000"/>
                  <w:sz w:val="21"/>
                  <w:szCs w:val="21"/>
                  <w:lang w:eastAsia="zh-CN"/>
                </w:rPr>
                <w:delText>2,948</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14" w:author="srabhi" w:date="2015-07-20T15:23:00Z"/>
                <w:rFonts w:ascii="Arial" w:hAnsi="Arial" w:cs="Arial"/>
                <w:color w:val="000000"/>
                <w:sz w:val="21"/>
                <w:szCs w:val="21"/>
                <w:lang w:eastAsia="zh-CN"/>
              </w:rPr>
            </w:pPr>
            <w:del w:id="3615" w:author="srabhi" w:date="2015-07-20T15:23:00Z">
              <w:r w:rsidRPr="00240276" w:rsidDel="00BC5EB3">
                <w:rPr>
                  <w:rFonts w:ascii="Arial" w:hAnsi="Arial" w:cs="Arial"/>
                  <w:color w:val="000000"/>
                  <w:sz w:val="21"/>
                  <w:szCs w:val="21"/>
                  <w:lang w:eastAsia="zh-CN"/>
                </w:rPr>
                <w:delText>82.7%</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16" w:author="srabhi" w:date="2015-07-20T15:23:00Z"/>
                <w:rFonts w:ascii="Arial" w:hAnsi="Arial" w:cs="Arial"/>
                <w:color w:val="000000"/>
                <w:sz w:val="21"/>
                <w:szCs w:val="21"/>
                <w:lang w:eastAsia="zh-CN"/>
              </w:rPr>
            </w:pPr>
            <w:del w:id="3617" w:author="srabhi" w:date="2015-07-20T15:23:00Z">
              <w:r w:rsidRPr="00240276" w:rsidDel="00BC5EB3">
                <w:rPr>
                  <w:rFonts w:ascii="Arial" w:hAnsi="Arial" w:cs="Arial"/>
                  <w:color w:val="000000"/>
                  <w:sz w:val="21"/>
                  <w:szCs w:val="21"/>
                  <w:lang w:eastAsia="zh-CN"/>
                </w:rPr>
                <w:delText>62.3%</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18" w:author="srabhi" w:date="2015-07-20T15:23:00Z"/>
                <w:rFonts w:ascii="Arial" w:hAnsi="Arial" w:cs="Arial"/>
                <w:color w:val="000000"/>
                <w:sz w:val="21"/>
                <w:szCs w:val="21"/>
                <w:lang w:eastAsia="zh-CN"/>
              </w:rPr>
            </w:pPr>
            <w:del w:id="3619" w:author="srabhi" w:date="2015-07-20T15:23:00Z">
              <w:r w:rsidRPr="00240276" w:rsidDel="00BC5EB3">
                <w:rPr>
                  <w:rFonts w:ascii="Arial" w:hAnsi="Arial" w:cs="Arial"/>
                  <w:color w:val="000000"/>
                  <w:sz w:val="21"/>
                  <w:szCs w:val="21"/>
                  <w:lang w:eastAsia="zh-CN"/>
                </w:rPr>
                <w:delText>32.7</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20" w:author="srabhi" w:date="2015-07-20T15:23:00Z"/>
                <w:rFonts w:ascii="Arial" w:hAnsi="Arial" w:cs="Arial"/>
                <w:color w:val="000000"/>
                <w:sz w:val="21"/>
                <w:szCs w:val="21"/>
                <w:lang w:eastAsia="zh-CN"/>
              </w:rPr>
            </w:pPr>
            <w:del w:id="3621" w:author="srabhi" w:date="2015-07-20T15:23:00Z">
              <w:r w:rsidRPr="00240276" w:rsidDel="00BC5EB3">
                <w:rPr>
                  <w:rFonts w:ascii="Arial" w:hAnsi="Arial" w:cs="Arial"/>
                  <w:color w:val="000000"/>
                  <w:sz w:val="21"/>
                  <w:szCs w:val="21"/>
                  <w:lang w:eastAsia="zh-CN"/>
                </w:rPr>
                <w:delText>60.4%</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22" w:author="srabhi" w:date="2015-07-20T15:23:00Z"/>
                <w:rFonts w:ascii="Arial" w:hAnsi="Arial" w:cs="Arial"/>
                <w:color w:val="000000"/>
                <w:sz w:val="21"/>
                <w:szCs w:val="21"/>
                <w:lang w:eastAsia="zh-CN"/>
              </w:rPr>
            </w:pPr>
            <w:del w:id="3623" w:author="srabhi" w:date="2015-07-20T15:23:00Z">
              <w:r w:rsidRPr="00240276" w:rsidDel="00BC5EB3">
                <w:rPr>
                  <w:rFonts w:ascii="Arial" w:hAnsi="Arial" w:cs="Arial"/>
                  <w:color w:val="000000"/>
                  <w:sz w:val="21"/>
                  <w:szCs w:val="21"/>
                  <w:lang w:eastAsia="zh-CN"/>
                </w:rPr>
                <w:delText>5.7%</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24" w:author="srabhi" w:date="2015-07-20T15:23:00Z"/>
                <w:rFonts w:ascii="Arial" w:hAnsi="Arial" w:cs="Arial"/>
                <w:color w:val="000000"/>
                <w:sz w:val="21"/>
                <w:szCs w:val="21"/>
                <w:lang w:eastAsia="zh-CN"/>
              </w:rPr>
            </w:pPr>
            <w:del w:id="3625" w:author="srabhi" w:date="2015-07-20T15:23:00Z">
              <w:r w:rsidRPr="00240276" w:rsidDel="00BC5EB3">
                <w:rPr>
                  <w:rFonts w:ascii="Arial" w:hAnsi="Arial" w:cs="Arial"/>
                  <w:color w:val="000000"/>
                  <w:sz w:val="21"/>
                  <w:szCs w:val="21"/>
                  <w:lang w:eastAsia="zh-CN"/>
                </w:rPr>
                <w:delText>2.0%</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26" w:author="srabhi" w:date="2015-07-20T15:23:00Z"/>
                <w:rFonts w:ascii="Arial" w:hAnsi="Arial" w:cs="Arial"/>
                <w:color w:val="000000"/>
                <w:sz w:val="21"/>
                <w:szCs w:val="21"/>
                <w:lang w:eastAsia="zh-CN"/>
              </w:rPr>
            </w:pPr>
            <w:del w:id="3627" w:author="srabhi" w:date="2015-07-20T15:23:00Z">
              <w:r w:rsidRPr="00240276" w:rsidDel="00BC5EB3">
                <w:rPr>
                  <w:rFonts w:ascii="Arial" w:hAnsi="Arial" w:cs="Arial"/>
                  <w:color w:val="000000"/>
                  <w:sz w:val="21"/>
                  <w:szCs w:val="21"/>
                  <w:lang w:eastAsia="zh-CN"/>
                </w:rPr>
                <w:delText>37.0</w:delText>
              </w:r>
            </w:del>
          </w:p>
        </w:tc>
      </w:tr>
      <w:tr w:rsidR="00782CC2" w:rsidRPr="00240276" w:rsidDel="00BC5EB3" w:rsidTr="00782CC2">
        <w:trPr>
          <w:trHeight w:val="307"/>
          <w:del w:id="3628" w:author="srabhi" w:date="2015-07-20T15:23:00Z"/>
        </w:trPr>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rPr>
                <w:del w:id="3629" w:author="srabhi" w:date="2015-07-20T15:23:00Z"/>
                <w:rFonts w:ascii="Arial" w:hAnsi="Arial" w:cs="Arial"/>
                <w:color w:val="000000"/>
                <w:sz w:val="21"/>
                <w:szCs w:val="21"/>
                <w:lang w:eastAsia="zh-CN"/>
              </w:rPr>
            </w:pPr>
            <w:del w:id="3630" w:author="srabhi" w:date="2015-07-20T15:23:00Z">
              <w:r w:rsidRPr="00240276" w:rsidDel="00BC5EB3">
                <w:rPr>
                  <w:rFonts w:ascii="Arial" w:hAnsi="Arial" w:cs="Arial"/>
                  <w:color w:val="000000"/>
                  <w:sz w:val="21"/>
                  <w:szCs w:val="21"/>
                  <w:lang w:eastAsia="zh-CN"/>
                </w:rPr>
                <w:delText>Relapse</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rPr>
                <w:del w:id="3631" w:author="srabhi" w:date="2015-07-20T15:23:00Z"/>
                <w:rFonts w:ascii="Arial" w:hAnsi="Arial" w:cs="Arial"/>
                <w:color w:val="000000"/>
                <w:sz w:val="21"/>
                <w:szCs w:val="21"/>
                <w:lang w:eastAsia="zh-CN"/>
              </w:rPr>
            </w:pPr>
            <w:del w:id="3632" w:author="srabhi" w:date="2015-07-20T15:23:00Z">
              <w:r w:rsidRPr="00240276" w:rsidDel="00BC5EB3">
                <w:rPr>
                  <w:rFonts w:ascii="Arial" w:hAnsi="Arial" w:cs="Arial"/>
                  <w:color w:val="000000"/>
                  <w:sz w:val="21"/>
                  <w:szCs w:val="21"/>
                  <w:lang w:eastAsia="zh-CN"/>
                </w:rPr>
                <w:delText xml:space="preserve">Standard logistic </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33" w:author="srabhi" w:date="2015-07-20T15:23:00Z"/>
                <w:rFonts w:ascii="Arial" w:hAnsi="Arial" w:cs="Arial"/>
                <w:color w:val="000000"/>
                <w:sz w:val="21"/>
                <w:szCs w:val="21"/>
                <w:lang w:eastAsia="zh-CN"/>
              </w:rPr>
            </w:pPr>
            <w:del w:id="3634" w:author="srabhi" w:date="2015-07-20T15:23:00Z">
              <w:r w:rsidRPr="00240276" w:rsidDel="00BC5EB3">
                <w:rPr>
                  <w:rFonts w:ascii="Arial" w:hAnsi="Arial" w:cs="Arial"/>
                  <w:color w:val="000000"/>
                  <w:sz w:val="21"/>
                  <w:szCs w:val="21"/>
                  <w:lang w:eastAsia="zh-CN"/>
                </w:rPr>
                <w:delText>3348</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35" w:author="srabhi" w:date="2015-07-20T15:23:00Z"/>
                <w:rFonts w:ascii="Arial" w:hAnsi="Arial" w:cs="Arial"/>
                <w:color w:val="000000"/>
                <w:sz w:val="21"/>
                <w:szCs w:val="21"/>
                <w:lang w:eastAsia="zh-CN"/>
              </w:rPr>
            </w:pPr>
            <w:del w:id="3636" w:author="srabhi" w:date="2015-07-20T15:23:00Z">
              <w:r w:rsidRPr="00240276" w:rsidDel="00BC5EB3">
                <w:rPr>
                  <w:rFonts w:ascii="Arial" w:hAnsi="Arial" w:cs="Arial"/>
                  <w:color w:val="000000"/>
                  <w:sz w:val="21"/>
                  <w:szCs w:val="21"/>
                  <w:lang w:eastAsia="zh-CN"/>
                </w:rPr>
                <w:delText>NA</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37" w:author="srabhi" w:date="2015-07-20T15:23:00Z"/>
                <w:rFonts w:ascii="Arial" w:hAnsi="Arial" w:cs="Arial"/>
                <w:color w:val="000000"/>
                <w:sz w:val="21"/>
                <w:szCs w:val="21"/>
                <w:lang w:eastAsia="zh-CN"/>
              </w:rPr>
            </w:pPr>
            <w:del w:id="3638" w:author="srabhi" w:date="2015-07-20T15:23:00Z">
              <w:r w:rsidRPr="00240276" w:rsidDel="00BC5EB3">
                <w:rPr>
                  <w:rFonts w:ascii="Arial" w:hAnsi="Arial" w:cs="Arial"/>
                  <w:color w:val="000000"/>
                  <w:sz w:val="21"/>
                  <w:szCs w:val="21"/>
                  <w:lang w:eastAsia="zh-CN"/>
                </w:rPr>
                <w:delText>73.0%</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39" w:author="srabhi" w:date="2015-07-20T15:23:00Z"/>
                <w:rFonts w:ascii="Arial" w:hAnsi="Arial" w:cs="Arial"/>
                <w:color w:val="000000"/>
                <w:sz w:val="21"/>
                <w:szCs w:val="21"/>
                <w:lang w:eastAsia="zh-CN"/>
              </w:rPr>
            </w:pPr>
            <w:del w:id="3640" w:author="srabhi" w:date="2015-07-20T15:23:00Z">
              <w:r w:rsidRPr="00240276" w:rsidDel="00BC5EB3">
                <w:rPr>
                  <w:rFonts w:ascii="Arial" w:hAnsi="Arial" w:cs="Arial"/>
                  <w:color w:val="000000"/>
                  <w:sz w:val="21"/>
                  <w:szCs w:val="21"/>
                  <w:lang w:eastAsia="zh-CN"/>
                </w:rPr>
                <w:delText>NA</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41" w:author="srabhi" w:date="2015-07-20T15:23:00Z"/>
                <w:rFonts w:ascii="Arial" w:hAnsi="Arial" w:cs="Arial"/>
                <w:color w:val="000000"/>
                <w:sz w:val="21"/>
                <w:szCs w:val="21"/>
                <w:lang w:eastAsia="zh-CN"/>
              </w:rPr>
            </w:pPr>
            <w:del w:id="3642" w:author="srabhi" w:date="2015-07-20T15:23:00Z">
              <w:r w:rsidRPr="00240276" w:rsidDel="00BC5EB3">
                <w:rPr>
                  <w:rFonts w:ascii="Arial" w:hAnsi="Arial" w:cs="Arial"/>
                  <w:color w:val="000000"/>
                  <w:sz w:val="21"/>
                  <w:szCs w:val="21"/>
                  <w:lang w:eastAsia="zh-CN"/>
                </w:rPr>
                <w:delText>NA</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43" w:author="srabhi" w:date="2015-07-20T15:23:00Z"/>
                <w:rFonts w:ascii="Arial" w:hAnsi="Arial" w:cs="Arial"/>
                <w:color w:val="000000"/>
                <w:sz w:val="21"/>
                <w:szCs w:val="21"/>
                <w:lang w:eastAsia="zh-CN"/>
              </w:rPr>
            </w:pPr>
            <w:del w:id="3644" w:author="srabhi" w:date="2015-07-20T15:23:00Z">
              <w:r w:rsidRPr="00240276" w:rsidDel="00BC5EB3">
                <w:rPr>
                  <w:rFonts w:ascii="Arial" w:hAnsi="Arial" w:cs="Arial"/>
                  <w:color w:val="000000"/>
                  <w:sz w:val="21"/>
                  <w:szCs w:val="21"/>
                  <w:lang w:eastAsia="zh-CN"/>
                </w:rPr>
                <w:delText>69.3%</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45" w:author="srabhi" w:date="2015-07-20T15:23:00Z"/>
                <w:rFonts w:ascii="Arial" w:hAnsi="Arial" w:cs="Arial"/>
                <w:color w:val="000000"/>
                <w:sz w:val="21"/>
                <w:szCs w:val="21"/>
                <w:lang w:eastAsia="zh-CN"/>
              </w:rPr>
            </w:pPr>
            <w:del w:id="3646" w:author="srabhi" w:date="2015-07-20T15:23:00Z">
              <w:r w:rsidRPr="00240276" w:rsidDel="00BC5EB3">
                <w:rPr>
                  <w:rFonts w:ascii="Arial" w:hAnsi="Arial" w:cs="Arial"/>
                  <w:color w:val="000000"/>
                  <w:sz w:val="21"/>
                  <w:szCs w:val="21"/>
                  <w:lang w:eastAsia="zh-CN"/>
                </w:rPr>
                <w:delText>0.3%</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47" w:author="srabhi" w:date="2015-07-20T15:23:00Z"/>
                <w:rFonts w:ascii="Arial" w:hAnsi="Arial" w:cs="Arial"/>
                <w:color w:val="000000"/>
                <w:sz w:val="21"/>
                <w:szCs w:val="21"/>
                <w:lang w:eastAsia="zh-CN"/>
              </w:rPr>
            </w:pPr>
            <w:del w:id="3648" w:author="srabhi" w:date="2015-07-20T15:23:00Z">
              <w:r w:rsidRPr="00240276" w:rsidDel="00BC5EB3">
                <w:rPr>
                  <w:rFonts w:ascii="Arial" w:hAnsi="Arial" w:cs="Arial"/>
                  <w:color w:val="000000"/>
                  <w:sz w:val="21"/>
                  <w:szCs w:val="21"/>
                  <w:lang w:eastAsia="zh-CN"/>
                </w:rPr>
                <w:delText>NA</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49" w:author="srabhi" w:date="2015-07-20T15:23:00Z"/>
                <w:rFonts w:ascii="Arial" w:hAnsi="Arial" w:cs="Arial"/>
                <w:color w:val="000000"/>
                <w:sz w:val="21"/>
                <w:szCs w:val="21"/>
                <w:lang w:eastAsia="zh-CN"/>
              </w:rPr>
            </w:pPr>
            <w:del w:id="3650" w:author="srabhi" w:date="2015-07-20T15:23:00Z">
              <w:r w:rsidRPr="00240276" w:rsidDel="00BC5EB3">
                <w:rPr>
                  <w:rFonts w:ascii="Arial" w:hAnsi="Arial" w:cs="Arial"/>
                  <w:color w:val="000000"/>
                  <w:sz w:val="21"/>
                  <w:szCs w:val="21"/>
                  <w:lang w:eastAsia="zh-CN"/>
                </w:rPr>
                <w:delText>5.4</w:delText>
              </w:r>
            </w:del>
          </w:p>
        </w:tc>
      </w:tr>
      <w:tr w:rsidR="00782CC2" w:rsidRPr="00240276" w:rsidDel="00BC5EB3" w:rsidTr="00782CC2">
        <w:trPr>
          <w:trHeight w:val="307"/>
          <w:del w:id="3651" w:author="srabhi" w:date="2015-07-20T15:23:00Z"/>
        </w:trPr>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rPr>
                <w:del w:id="3652" w:author="srabhi" w:date="2015-07-20T15:23:00Z"/>
                <w:rFonts w:ascii="Arial" w:hAnsi="Arial" w:cs="Arial"/>
                <w:color w:val="000000"/>
                <w:sz w:val="21"/>
                <w:szCs w:val="21"/>
                <w:lang w:eastAsia="zh-CN"/>
              </w:rPr>
            </w:pPr>
            <w:del w:id="3653" w:author="srabhi" w:date="2015-07-20T15:23:00Z">
              <w:r w:rsidRPr="00240276" w:rsidDel="00BC5EB3">
                <w:rPr>
                  <w:rFonts w:ascii="Arial" w:hAnsi="Arial" w:cs="Arial"/>
                  <w:color w:val="000000"/>
                  <w:sz w:val="21"/>
                  <w:szCs w:val="21"/>
                  <w:lang w:eastAsia="zh-CN"/>
                </w:rPr>
                <w:delText>Relapse</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rPr>
                <w:del w:id="3654" w:author="srabhi" w:date="2015-07-20T15:23:00Z"/>
                <w:rFonts w:ascii="Arial" w:hAnsi="Arial" w:cs="Arial"/>
                <w:color w:val="000000"/>
                <w:sz w:val="21"/>
                <w:szCs w:val="21"/>
                <w:lang w:eastAsia="zh-CN"/>
              </w:rPr>
            </w:pPr>
            <w:del w:id="3655" w:author="srabhi" w:date="2015-07-20T15:23:00Z">
              <w:r w:rsidRPr="00240276" w:rsidDel="00BC5EB3">
                <w:rPr>
                  <w:rFonts w:ascii="Arial" w:hAnsi="Arial" w:cs="Arial"/>
                  <w:color w:val="000000"/>
                  <w:sz w:val="21"/>
                  <w:szCs w:val="21"/>
                  <w:lang w:eastAsia="zh-CN"/>
                </w:rPr>
                <w:delText>Lasso</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56" w:author="srabhi" w:date="2015-07-20T15:23:00Z"/>
                <w:rFonts w:ascii="Arial" w:hAnsi="Arial" w:cs="Arial"/>
                <w:color w:val="000000"/>
                <w:sz w:val="21"/>
                <w:szCs w:val="21"/>
                <w:lang w:eastAsia="zh-CN"/>
              </w:rPr>
            </w:pPr>
            <w:del w:id="3657" w:author="srabhi" w:date="2015-07-20T15:23:00Z">
              <w:r w:rsidRPr="00240276" w:rsidDel="00BC5EB3">
                <w:rPr>
                  <w:rFonts w:ascii="Arial" w:hAnsi="Arial" w:cs="Arial"/>
                  <w:color w:val="000000"/>
                  <w:sz w:val="21"/>
                  <w:szCs w:val="21"/>
                  <w:lang w:eastAsia="zh-CN"/>
                </w:rPr>
                <w:delText>3348</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58" w:author="srabhi" w:date="2015-07-20T15:23:00Z"/>
                <w:rFonts w:ascii="Arial" w:hAnsi="Arial" w:cs="Arial"/>
                <w:color w:val="000000"/>
                <w:sz w:val="21"/>
                <w:szCs w:val="21"/>
                <w:lang w:eastAsia="zh-CN"/>
              </w:rPr>
            </w:pPr>
            <w:del w:id="3659" w:author="srabhi" w:date="2015-07-20T15:23:00Z">
              <w:r w:rsidRPr="00240276" w:rsidDel="00BC5EB3">
                <w:rPr>
                  <w:rFonts w:ascii="Arial" w:hAnsi="Arial" w:cs="Arial"/>
                  <w:color w:val="000000"/>
                  <w:sz w:val="21"/>
                  <w:szCs w:val="21"/>
                  <w:lang w:eastAsia="zh-CN"/>
                </w:rPr>
                <w:delText>NA</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60" w:author="srabhi" w:date="2015-07-20T15:23:00Z"/>
                <w:rFonts w:ascii="Arial" w:hAnsi="Arial" w:cs="Arial"/>
                <w:color w:val="FF0000"/>
                <w:sz w:val="21"/>
                <w:szCs w:val="21"/>
                <w:lang w:eastAsia="zh-CN"/>
              </w:rPr>
            </w:pPr>
            <w:del w:id="3661" w:author="srabhi" w:date="2015-07-20T15:23:00Z">
              <w:r w:rsidRPr="00240276" w:rsidDel="00BC5EB3">
                <w:rPr>
                  <w:rFonts w:ascii="Arial" w:hAnsi="Arial" w:cs="Arial"/>
                  <w:color w:val="FF0000"/>
                  <w:sz w:val="21"/>
                  <w:szCs w:val="21"/>
                  <w:lang w:eastAsia="zh-CN"/>
                </w:rPr>
                <w:delText>71.5%</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62" w:author="srabhi" w:date="2015-07-20T15:23:00Z"/>
                <w:rFonts w:ascii="Arial" w:hAnsi="Arial" w:cs="Arial"/>
                <w:color w:val="000000"/>
                <w:sz w:val="21"/>
                <w:szCs w:val="21"/>
                <w:lang w:eastAsia="zh-CN"/>
              </w:rPr>
            </w:pPr>
            <w:del w:id="3663" w:author="srabhi" w:date="2015-07-20T15:23:00Z">
              <w:r w:rsidRPr="00240276" w:rsidDel="00BC5EB3">
                <w:rPr>
                  <w:rFonts w:ascii="Arial" w:hAnsi="Arial" w:cs="Arial"/>
                  <w:color w:val="000000"/>
                  <w:sz w:val="21"/>
                  <w:szCs w:val="21"/>
                  <w:lang w:eastAsia="zh-CN"/>
                </w:rPr>
                <w:delText>NA</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64" w:author="srabhi" w:date="2015-07-20T15:23:00Z"/>
                <w:rFonts w:ascii="Arial" w:hAnsi="Arial" w:cs="Arial"/>
                <w:color w:val="000000"/>
                <w:sz w:val="21"/>
                <w:szCs w:val="21"/>
                <w:lang w:eastAsia="zh-CN"/>
              </w:rPr>
            </w:pPr>
            <w:del w:id="3665" w:author="srabhi" w:date="2015-07-20T15:23:00Z">
              <w:r w:rsidRPr="00240276" w:rsidDel="00BC5EB3">
                <w:rPr>
                  <w:rFonts w:ascii="Arial" w:hAnsi="Arial" w:cs="Arial"/>
                  <w:color w:val="000000"/>
                  <w:sz w:val="21"/>
                  <w:szCs w:val="21"/>
                  <w:lang w:eastAsia="zh-CN"/>
                </w:rPr>
                <w:delText>NA</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66" w:author="srabhi" w:date="2015-07-20T15:23:00Z"/>
                <w:rFonts w:ascii="Arial" w:hAnsi="Arial" w:cs="Arial"/>
                <w:color w:val="FF0000"/>
                <w:sz w:val="21"/>
                <w:szCs w:val="21"/>
                <w:lang w:eastAsia="zh-CN"/>
              </w:rPr>
            </w:pPr>
            <w:del w:id="3667" w:author="srabhi" w:date="2015-07-20T15:23:00Z">
              <w:r w:rsidRPr="00240276" w:rsidDel="00BC5EB3">
                <w:rPr>
                  <w:rFonts w:ascii="Arial" w:hAnsi="Arial" w:cs="Arial"/>
                  <w:color w:val="FF0000"/>
                  <w:sz w:val="21"/>
                  <w:szCs w:val="21"/>
                  <w:lang w:eastAsia="zh-CN"/>
                </w:rPr>
                <w:delText>70.3%</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68" w:author="srabhi" w:date="2015-07-20T15:23:00Z"/>
                <w:rFonts w:ascii="Arial" w:hAnsi="Arial" w:cs="Arial"/>
                <w:color w:val="FF0000"/>
                <w:sz w:val="21"/>
                <w:szCs w:val="21"/>
                <w:lang w:eastAsia="zh-CN"/>
              </w:rPr>
            </w:pPr>
            <w:del w:id="3669" w:author="srabhi" w:date="2015-07-20T15:23:00Z">
              <w:r w:rsidRPr="00240276" w:rsidDel="00BC5EB3">
                <w:rPr>
                  <w:rFonts w:ascii="Arial" w:hAnsi="Arial" w:cs="Arial"/>
                  <w:color w:val="FF0000"/>
                  <w:sz w:val="21"/>
                  <w:szCs w:val="21"/>
                  <w:lang w:eastAsia="zh-CN"/>
                </w:rPr>
                <w:delText>0.2%</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70" w:author="srabhi" w:date="2015-07-20T15:23:00Z"/>
                <w:rFonts w:ascii="Arial" w:hAnsi="Arial" w:cs="Arial"/>
                <w:color w:val="000000"/>
                <w:sz w:val="21"/>
                <w:szCs w:val="21"/>
                <w:lang w:eastAsia="zh-CN"/>
              </w:rPr>
            </w:pPr>
            <w:del w:id="3671" w:author="srabhi" w:date="2015-07-20T15:23:00Z">
              <w:r w:rsidRPr="00240276" w:rsidDel="00BC5EB3">
                <w:rPr>
                  <w:rFonts w:ascii="Arial" w:hAnsi="Arial" w:cs="Arial"/>
                  <w:color w:val="000000"/>
                  <w:sz w:val="21"/>
                  <w:szCs w:val="21"/>
                  <w:lang w:eastAsia="zh-CN"/>
                </w:rPr>
                <w:delText>NA</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72" w:author="srabhi" w:date="2015-07-20T15:23:00Z"/>
                <w:rFonts w:ascii="Arial" w:hAnsi="Arial" w:cs="Arial"/>
                <w:color w:val="000000"/>
                <w:sz w:val="21"/>
                <w:szCs w:val="21"/>
                <w:lang w:eastAsia="zh-CN"/>
              </w:rPr>
            </w:pPr>
            <w:del w:id="3673" w:author="srabhi" w:date="2015-07-20T15:23:00Z">
              <w:r w:rsidRPr="00240276" w:rsidDel="00BC5EB3">
                <w:rPr>
                  <w:rFonts w:ascii="Arial" w:hAnsi="Arial" w:cs="Arial"/>
                  <w:color w:val="000000"/>
                  <w:sz w:val="21"/>
                  <w:szCs w:val="21"/>
                  <w:lang w:eastAsia="zh-CN"/>
                </w:rPr>
                <w:delText>1.7</w:delText>
              </w:r>
            </w:del>
          </w:p>
        </w:tc>
      </w:tr>
      <w:tr w:rsidR="00782CC2" w:rsidRPr="00240276" w:rsidDel="00BC5EB3" w:rsidTr="00782CC2">
        <w:trPr>
          <w:trHeight w:val="307"/>
          <w:del w:id="3674" w:author="srabhi" w:date="2015-07-20T15:23:00Z"/>
        </w:trPr>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rPr>
                <w:del w:id="3675" w:author="srabhi" w:date="2015-07-20T15:23:00Z"/>
                <w:rFonts w:ascii="Arial" w:hAnsi="Arial" w:cs="Arial"/>
                <w:color w:val="000000"/>
                <w:sz w:val="21"/>
                <w:szCs w:val="21"/>
                <w:lang w:eastAsia="zh-CN"/>
              </w:rPr>
            </w:pPr>
            <w:del w:id="3676" w:author="srabhi" w:date="2015-07-20T15:23:00Z">
              <w:r w:rsidRPr="00240276" w:rsidDel="00BC5EB3">
                <w:rPr>
                  <w:rFonts w:ascii="Arial" w:hAnsi="Arial" w:cs="Arial"/>
                  <w:color w:val="000000"/>
                  <w:sz w:val="21"/>
                  <w:szCs w:val="21"/>
                  <w:lang w:eastAsia="zh-CN"/>
                </w:rPr>
                <w:delText>Persistence</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rPr>
                <w:del w:id="3677" w:author="srabhi" w:date="2015-07-20T15:23:00Z"/>
                <w:rFonts w:ascii="Arial" w:hAnsi="Arial" w:cs="Arial"/>
                <w:color w:val="000000"/>
                <w:sz w:val="21"/>
                <w:szCs w:val="21"/>
                <w:lang w:eastAsia="zh-CN"/>
              </w:rPr>
            </w:pPr>
            <w:del w:id="3678" w:author="srabhi" w:date="2015-07-20T15:23:00Z">
              <w:r w:rsidRPr="00240276" w:rsidDel="00BC5EB3">
                <w:rPr>
                  <w:rFonts w:ascii="Arial" w:hAnsi="Arial" w:cs="Arial"/>
                  <w:color w:val="000000"/>
                  <w:sz w:val="21"/>
                  <w:szCs w:val="21"/>
                  <w:lang w:eastAsia="zh-CN"/>
                </w:rPr>
                <w:delText xml:space="preserve">Standard logistic </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79" w:author="srabhi" w:date="2015-07-20T15:23:00Z"/>
                <w:rFonts w:ascii="Arial" w:hAnsi="Arial" w:cs="Arial"/>
                <w:color w:val="000000"/>
                <w:sz w:val="21"/>
                <w:szCs w:val="21"/>
                <w:lang w:eastAsia="zh-CN"/>
              </w:rPr>
            </w:pPr>
            <w:del w:id="3680" w:author="srabhi" w:date="2015-07-20T15:23:00Z">
              <w:r w:rsidRPr="00240276" w:rsidDel="00BC5EB3">
                <w:rPr>
                  <w:rFonts w:ascii="Arial" w:hAnsi="Arial" w:cs="Arial"/>
                  <w:color w:val="000000"/>
                  <w:sz w:val="21"/>
                  <w:szCs w:val="21"/>
                  <w:lang w:eastAsia="zh-CN"/>
                </w:rPr>
                <w:delText>1,674</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81" w:author="srabhi" w:date="2015-07-20T15:23:00Z"/>
                <w:rFonts w:ascii="Arial" w:hAnsi="Arial" w:cs="Arial"/>
                <w:color w:val="000000"/>
                <w:sz w:val="21"/>
                <w:szCs w:val="21"/>
                <w:lang w:eastAsia="zh-CN"/>
              </w:rPr>
            </w:pPr>
            <w:del w:id="3682" w:author="srabhi" w:date="2015-07-20T15:23:00Z">
              <w:r w:rsidRPr="00240276" w:rsidDel="00BC5EB3">
                <w:rPr>
                  <w:rFonts w:ascii="Arial" w:hAnsi="Arial" w:cs="Arial"/>
                  <w:color w:val="000000"/>
                  <w:sz w:val="21"/>
                  <w:szCs w:val="21"/>
                  <w:lang w:eastAsia="zh-CN"/>
                </w:rPr>
                <w:delText>1,674</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83" w:author="srabhi" w:date="2015-07-20T15:23:00Z"/>
                <w:rFonts w:ascii="Arial" w:hAnsi="Arial" w:cs="Arial"/>
                <w:color w:val="000000"/>
                <w:sz w:val="21"/>
                <w:szCs w:val="21"/>
                <w:lang w:eastAsia="zh-CN"/>
              </w:rPr>
            </w:pPr>
            <w:del w:id="3684" w:author="srabhi" w:date="2015-07-20T15:23:00Z">
              <w:r w:rsidRPr="00240276" w:rsidDel="00BC5EB3">
                <w:rPr>
                  <w:rFonts w:ascii="Arial" w:hAnsi="Arial" w:cs="Arial"/>
                  <w:color w:val="000000"/>
                  <w:sz w:val="21"/>
                  <w:szCs w:val="21"/>
                  <w:lang w:eastAsia="zh-CN"/>
                </w:rPr>
                <w:delText>67.1%</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85" w:author="srabhi" w:date="2015-07-20T15:23:00Z"/>
                <w:rFonts w:ascii="Arial" w:hAnsi="Arial" w:cs="Arial"/>
                <w:color w:val="000000"/>
                <w:sz w:val="21"/>
                <w:szCs w:val="21"/>
                <w:lang w:eastAsia="zh-CN"/>
              </w:rPr>
            </w:pPr>
            <w:del w:id="3686" w:author="srabhi" w:date="2015-07-20T15:23:00Z">
              <w:r w:rsidRPr="00240276" w:rsidDel="00BC5EB3">
                <w:rPr>
                  <w:rFonts w:ascii="Arial" w:hAnsi="Arial" w:cs="Arial"/>
                  <w:color w:val="000000"/>
                  <w:sz w:val="21"/>
                  <w:szCs w:val="21"/>
                  <w:lang w:eastAsia="zh-CN"/>
                </w:rPr>
                <w:delText>59.9%</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87" w:author="srabhi" w:date="2015-07-20T15:23:00Z"/>
                <w:rFonts w:ascii="Arial" w:hAnsi="Arial" w:cs="Arial"/>
                <w:color w:val="000000"/>
                <w:sz w:val="21"/>
                <w:szCs w:val="21"/>
                <w:lang w:eastAsia="zh-CN"/>
              </w:rPr>
            </w:pPr>
            <w:del w:id="3688" w:author="srabhi" w:date="2015-07-20T15:23:00Z">
              <w:r w:rsidRPr="00240276" w:rsidDel="00BC5EB3">
                <w:rPr>
                  <w:rFonts w:ascii="Arial" w:hAnsi="Arial" w:cs="Arial"/>
                  <w:color w:val="000000"/>
                  <w:sz w:val="21"/>
                  <w:szCs w:val="21"/>
                  <w:lang w:eastAsia="zh-CN"/>
                </w:rPr>
                <w:delText>12.0</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89" w:author="srabhi" w:date="2015-07-20T15:23:00Z"/>
                <w:rFonts w:ascii="Arial" w:hAnsi="Arial" w:cs="Arial"/>
                <w:color w:val="000000"/>
                <w:sz w:val="21"/>
                <w:szCs w:val="21"/>
                <w:lang w:eastAsia="zh-CN"/>
              </w:rPr>
            </w:pPr>
            <w:del w:id="3690" w:author="srabhi" w:date="2015-07-20T15:23:00Z">
              <w:r w:rsidRPr="00240276" w:rsidDel="00BC5EB3">
                <w:rPr>
                  <w:rFonts w:ascii="Arial" w:hAnsi="Arial" w:cs="Arial"/>
                  <w:color w:val="000000"/>
                  <w:sz w:val="21"/>
                  <w:szCs w:val="21"/>
                  <w:lang w:eastAsia="zh-CN"/>
                </w:rPr>
                <w:delText>59.6%</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91" w:author="srabhi" w:date="2015-07-20T15:23:00Z"/>
                <w:rFonts w:ascii="Arial" w:hAnsi="Arial" w:cs="Arial"/>
                <w:color w:val="000000"/>
                <w:sz w:val="21"/>
                <w:szCs w:val="21"/>
                <w:lang w:eastAsia="zh-CN"/>
              </w:rPr>
            </w:pPr>
            <w:del w:id="3692" w:author="srabhi" w:date="2015-07-20T15:23:00Z">
              <w:r w:rsidRPr="00240276" w:rsidDel="00BC5EB3">
                <w:rPr>
                  <w:rFonts w:ascii="Arial" w:hAnsi="Arial" w:cs="Arial"/>
                  <w:color w:val="000000"/>
                  <w:sz w:val="21"/>
                  <w:szCs w:val="21"/>
                  <w:lang w:eastAsia="zh-CN"/>
                </w:rPr>
                <w:delText>1.5%</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93" w:author="srabhi" w:date="2015-07-20T15:23:00Z"/>
                <w:rFonts w:ascii="Arial" w:hAnsi="Arial" w:cs="Arial"/>
                <w:color w:val="000000"/>
                <w:sz w:val="21"/>
                <w:szCs w:val="21"/>
                <w:lang w:eastAsia="zh-CN"/>
              </w:rPr>
            </w:pPr>
            <w:del w:id="3694" w:author="srabhi" w:date="2015-07-20T15:23:00Z">
              <w:r w:rsidRPr="00240276" w:rsidDel="00BC5EB3">
                <w:rPr>
                  <w:rFonts w:ascii="Arial" w:hAnsi="Arial" w:cs="Arial"/>
                  <w:color w:val="000000"/>
                  <w:sz w:val="21"/>
                  <w:szCs w:val="21"/>
                  <w:lang w:eastAsia="zh-CN"/>
                </w:rPr>
                <w:delText>0.3%</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695" w:author="srabhi" w:date="2015-07-20T15:23:00Z"/>
                <w:rFonts w:ascii="Arial" w:hAnsi="Arial" w:cs="Arial"/>
                <w:color w:val="000000"/>
                <w:sz w:val="21"/>
                <w:szCs w:val="21"/>
                <w:lang w:eastAsia="zh-CN"/>
              </w:rPr>
            </w:pPr>
            <w:del w:id="3696" w:author="srabhi" w:date="2015-07-20T15:23:00Z">
              <w:r w:rsidRPr="00240276" w:rsidDel="00BC5EB3">
                <w:rPr>
                  <w:rFonts w:ascii="Arial" w:hAnsi="Arial" w:cs="Arial"/>
                  <w:color w:val="000000"/>
                  <w:sz w:val="21"/>
                  <w:szCs w:val="21"/>
                  <w:lang w:eastAsia="zh-CN"/>
                </w:rPr>
                <w:delText>12.6</w:delText>
              </w:r>
            </w:del>
          </w:p>
        </w:tc>
      </w:tr>
      <w:tr w:rsidR="00782CC2" w:rsidRPr="00240276" w:rsidDel="00BC5EB3" w:rsidTr="00782CC2">
        <w:trPr>
          <w:trHeight w:val="307"/>
          <w:del w:id="3697" w:author="srabhi" w:date="2015-07-20T15:23:00Z"/>
        </w:trPr>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rPr>
                <w:del w:id="3698" w:author="srabhi" w:date="2015-07-20T15:23:00Z"/>
                <w:rFonts w:ascii="Arial" w:hAnsi="Arial" w:cs="Arial"/>
                <w:color w:val="000000"/>
                <w:sz w:val="21"/>
                <w:szCs w:val="21"/>
                <w:lang w:eastAsia="zh-CN"/>
              </w:rPr>
            </w:pPr>
            <w:del w:id="3699" w:author="srabhi" w:date="2015-07-20T15:23:00Z">
              <w:r w:rsidRPr="00240276" w:rsidDel="00BC5EB3">
                <w:rPr>
                  <w:rFonts w:ascii="Arial" w:hAnsi="Arial" w:cs="Arial"/>
                  <w:color w:val="000000"/>
                  <w:sz w:val="21"/>
                  <w:szCs w:val="21"/>
                  <w:lang w:eastAsia="zh-CN"/>
                </w:rPr>
                <w:delText>Persistence</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rPr>
                <w:del w:id="3700" w:author="srabhi" w:date="2015-07-20T15:23:00Z"/>
                <w:rFonts w:ascii="Arial" w:hAnsi="Arial" w:cs="Arial"/>
                <w:color w:val="000000"/>
                <w:sz w:val="21"/>
                <w:szCs w:val="21"/>
                <w:lang w:eastAsia="zh-CN"/>
              </w:rPr>
            </w:pPr>
            <w:del w:id="3701" w:author="srabhi" w:date="2015-07-20T15:23:00Z">
              <w:r w:rsidRPr="00240276" w:rsidDel="00BC5EB3">
                <w:rPr>
                  <w:rFonts w:ascii="Arial" w:hAnsi="Arial" w:cs="Arial"/>
                  <w:color w:val="000000"/>
                  <w:sz w:val="21"/>
                  <w:szCs w:val="21"/>
                  <w:lang w:eastAsia="zh-CN"/>
                </w:rPr>
                <w:delText xml:space="preserve">Standard logistic </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02" w:author="srabhi" w:date="2015-07-20T15:23:00Z"/>
                <w:rFonts w:ascii="Arial" w:hAnsi="Arial" w:cs="Arial"/>
                <w:color w:val="000000"/>
                <w:sz w:val="21"/>
                <w:szCs w:val="21"/>
                <w:lang w:eastAsia="zh-CN"/>
              </w:rPr>
            </w:pPr>
            <w:del w:id="3703" w:author="srabhi" w:date="2015-07-20T15:23:00Z">
              <w:r w:rsidRPr="00240276" w:rsidDel="00BC5EB3">
                <w:rPr>
                  <w:rFonts w:ascii="Arial" w:hAnsi="Arial" w:cs="Arial"/>
                  <w:color w:val="000000"/>
                  <w:sz w:val="21"/>
                  <w:szCs w:val="21"/>
                  <w:lang w:eastAsia="zh-CN"/>
                </w:rPr>
                <w:delText>400</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04" w:author="srabhi" w:date="2015-07-20T15:23:00Z"/>
                <w:rFonts w:ascii="Arial" w:hAnsi="Arial" w:cs="Arial"/>
                <w:color w:val="000000"/>
                <w:sz w:val="21"/>
                <w:szCs w:val="21"/>
                <w:lang w:eastAsia="zh-CN"/>
              </w:rPr>
            </w:pPr>
            <w:del w:id="3705" w:author="srabhi" w:date="2015-07-20T15:23:00Z">
              <w:r w:rsidRPr="00240276" w:rsidDel="00BC5EB3">
                <w:rPr>
                  <w:rFonts w:ascii="Arial" w:hAnsi="Arial" w:cs="Arial"/>
                  <w:color w:val="000000"/>
                  <w:sz w:val="21"/>
                  <w:szCs w:val="21"/>
                  <w:lang w:eastAsia="zh-CN"/>
                </w:rPr>
                <w:delText>2,948</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06" w:author="srabhi" w:date="2015-07-20T15:23:00Z"/>
                <w:rFonts w:ascii="Arial" w:hAnsi="Arial" w:cs="Arial"/>
                <w:color w:val="000000"/>
                <w:sz w:val="21"/>
                <w:szCs w:val="21"/>
                <w:lang w:eastAsia="zh-CN"/>
              </w:rPr>
            </w:pPr>
            <w:del w:id="3707" w:author="srabhi" w:date="2015-07-20T15:23:00Z">
              <w:r w:rsidRPr="00240276" w:rsidDel="00BC5EB3">
                <w:rPr>
                  <w:rFonts w:ascii="Arial" w:hAnsi="Arial" w:cs="Arial"/>
                  <w:color w:val="000000"/>
                  <w:sz w:val="21"/>
                  <w:szCs w:val="21"/>
                  <w:lang w:eastAsia="zh-CN"/>
                </w:rPr>
                <w:delText>75.1%</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08" w:author="srabhi" w:date="2015-07-20T15:23:00Z"/>
                <w:rFonts w:ascii="Arial" w:hAnsi="Arial" w:cs="Arial"/>
                <w:color w:val="000000"/>
                <w:sz w:val="21"/>
                <w:szCs w:val="21"/>
                <w:lang w:eastAsia="zh-CN"/>
              </w:rPr>
            </w:pPr>
            <w:del w:id="3709" w:author="srabhi" w:date="2015-07-20T15:23:00Z">
              <w:r w:rsidRPr="00240276" w:rsidDel="00BC5EB3">
                <w:rPr>
                  <w:rFonts w:ascii="Arial" w:hAnsi="Arial" w:cs="Arial"/>
                  <w:color w:val="000000"/>
                  <w:sz w:val="21"/>
                  <w:szCs w:val="21"/>
                  <w:lang w:eastAsia="zh-CN"/>
                </w:rPr>
                <w:delText>55.9%</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10" w:author="srabhi" w:date="2015-07-20T15:23:00Z"/>
                <w:rFonts w:ascii="Arial" w:hAnsi="Arial" w:cs="Arial"/>
                <w:color w:val="000000"/>
                <w:sz w:val="21"/>
                <w:szCs w:val="21"/>
                <w:lang w:eastAsia="zh-CN"/>
              </w:rPr>
            </w:pPr>
            <w:del w:id="3711" w:author="srabhi" w:date="2015-07-20T15:23:00Z">
              <w:r w:rsidRPr="00240276" w:rsidDel="00BC5EB3">
                <w:rPr>
                  <w:rFonts w:ascii="Arial" w:hAnsi="Arial" w:cs="Arial"/>
                  <w:color w:val="000000"/>
                  <w:sz w:val="21"/>
                  <w:szCs w:val="21"/>
                  <w:lang w:eastAsia="zh-CN"/>
                </w:rPr>
                <w:delText>34.3</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12" w:author="srabhi" w:date="2015-07-20T15:23:00Z"/>
                <w:rFonts w:ascii="Arial" w:hAnsi="Arial" w:cs="Arial"/>
                <w:color w:val="000000"/>
                <w:sz w:val="21"/>
                <w:szCs w:val="21"/>
                <w:lang w:eastAsia="zh-CN"/>
              </w:rPr>
            </w:pPr>
            <w:del w:id="3713" w:author="srabhi" w:date="2015-07-20T15:23:00Z">
              <w:r w:rsidRPr="00240276" w:rsidDel="00BC5EB3">
                <w:rPr>
                  <w:rFonts w:ascii="Arial" w:hAnsi="Arial" w:cs="Arial"/>
                  <w:color w:val="000000"/>
                  <w:sz w:val="21"/>
                  <w:szCs w:val="21"/>
                  <w:lang w:eastAsia="zh-CN"/>
                </w:rPr>
                <w:delText>56.4%</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14" w:author="srabhi" w:date="2015-07-20T15:23:00Z"/>
                <w:rFonts w:ascii="Arial" w:hAnsi="Arial" w:cs="Arial"/>
                <w:color w:val="000000"/>
                <w:sz w:val="21"/>
                <w:szCs w:val="21"/>
                <w:lang w:eastAsia="zh-CN"/>
              </w:rPr>
            </w:pPr>
            <w:del w:id="3715" w:author="srabhi" w:date="2015-07-20T15:23:00Z">
              <w:r w:rsidRPr="00240276" w:rsidDel="00BC5EB3">
                <w:rPr>
                  <w:rFonts w:ascii="Arial" w:hAnsi="Arial" w:cs="Arial"/>
                  <w:color w:val="000000"/>
                  <w:sz w:val="21"/>
                  <w:szCs w:val="21"/>
                  <w:lang w:eastAsia="zh-CN"/>
                </w:rPr>
                <w:delText>4.9%</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16" w:author="srabhi" w:date="2015-07-20T15:23:00Z"/>
                <w:rFonts w:ascii="Arial" w:hAnsi="Arial" w:cs="Arial"/>
                <w:color w:val="000000"/>
                <w:sz w:val="21"/>
                <w:szCs w:val="21"/>
                <w:lang w:eastAsia="zh-CN"/>
              </w:rPr>
            </w:pPr>
            <w:del w:id="3717" w:author="srabhi" w:date="2015-07-20T15:23:00Z">
              <w:r w:rsidRPr="00240276" w:rsidDel="00BC5EB3">
                <w:rPr>
                  <w:rFonts w:ascii="Arial" w:hAnsi="Arial" w:cs="Arial"/>
                  <w:color w:val="000000"/>
                  <w:sz w:val="21"/>
                  <w:szCs w:val="21"/>
                  <w:lang w:eastAsia="zh-CN"/>
                </w:rPr>
                <w:delText>-0.5%</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18" w:author="srabhi" w:date="2015-07-20T15:23:00Z"/>
                <w:rFonts w:ascii="Arial" w:hAnsi="Arial" w:cs="Arial"/>
                <w:color w:val="000000"/>
                <w:sz w:val="21"/>
                <w:szCs w:val="21"/>
                <w:lang w:eastAsia="zh-CN"/>
              </w:rPr>
            </w:pPr>
            <w:del w:id="3719" w:author="srabhi" w:date="2015-07-20T15:23:00Z">
              <w:r w:rsidRPr="00240276" w:rsidDel="00BC5EB3">
                <w:rPr>
                  <w:rFonts w:ascii="Arial" w:hAnsi="Arial" w:cs="Arial"/>
                  <w:color w:val="000000"/>
                  <w:sz w:val="21"/>
                  <w:szCs w:val="21"/>
                  <w:lang w:eastAsia="zh-CN"/>
                </w:rPr>
                <w:delText>33.1</w:delText>
              </w:r>
            </w:del>
          </w:p>
        </w:tc>
      </w:tr>
      <w:tr w:rsidR="00782CC2" w:rsidRPr="00240276" w:rsidDel="00BC5EB3" w:rsidTr="00782CC2">
        <w:trPr>
          <w:trHeight w:val="307"/>
          <w:del w:id="3720" w:author="srabhi" w:date="2015-07-20T15:23:00Z"/>
        </w:trPr>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rPr>
                <w:del w:id="3721" w:author="srabhi" w:date="2015-07-20T15:23:00Z"/>
                <w:rFonts w:ascii="Arial" w:hAnsi="Arial" w:cs="Arial"/>
                <w:color w:val="000000"/>
                <w:sz w:val="21"/>
                <w:szCs w:val="21"/>
                <w:lang w:eastAsia="zh-CN"/>
              </w:rPr>
            </w:pPr>
            <w:del w:id="3722" w:author="srabhi" w:date="2015-07-20T15:23:00Z">
              <w:r w:rsidRPr="00240276" w:rsidDel="00BC5EB3">
                <w:rPr>
                  <w:rFonts w:ascii="Arial" w:hAnsi="Arial" w:cs="Arial"/>
                  <w:color w:val="000000"/>
                  <w:sz w:val="21"/>
                  <w:szCs w:val="21"/>
                  <w:lang w:eastAsia="zh-CN"/>
                </w:rPr>
                <w:delText>Persistence</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rPr>
                <w:del w:id="3723" w:author="srabhi" w:date="2015-07-20T15:23:00Z"/>
                <w:rFonts w:ascii="Arial" w:hAnsi="Arial" w:cs="Arial"/>
                <w:color w:val="000000"/>
                <w:sz w:val="21"/>
                <w:szCs w:val="21"/>
                <w:lang w:eastAsia="zh-CN"/>
              </w:rPr>
            </w:pPr>
            <w:del w:id="3724" w:author="srabhi" w:date="2015-07-20T15:23:00Z">
              <w:r w:rsidRPr="00240276" w:rsidDel="00BC5EB3">
                <w:rPr>
                  <w:rFonts w:ascii="Arial" w:hAnsi="Arial" w:cs="Arial"/>
                  <w:color w:val="000000"/>
                  <w:sz w:val="21"/>
                  <w:szCs w:val="21"/>
                  <w:lang w:eastAsia="zh-CN"/>
                </w:rPr>
                <w:delText xml:space="preserve">Standard logistic </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25" w:author="srabhi" w:date="2015-07-20T15:23:00Z"/>
                <w:rFonts w:ascii="Arial" w:hAnsi="Arial" w:cs="Arial"/>
                <w:color w:val="000000"/>
                <w:sz w:val="21"/>
                <w:szCs w:val="21"/>
                <w:lang w:eastAsia="zh-CN"/>
              </w:rPr>
            </w:pPr>
            <w:del w:id="3726" w:author="srabhi" w:date="2015-07-20T15:23:00Z">
              <w:r w:rsidRPr="00240276" w:rsidDel="00BC5EB3">
                <w:rPr>
                  <w:rFonts w:ascii="Arial" w:hAnsi="Arial" w:cs="Arial"/>
                  <w:color w:val="000000"/>
                  <w:sz w:val="21"/>
                  <w:szCs w:val="21"/>
                  <w:lang w:eastAsia="zh-CN"/>
                </w:rPr>
                <w:delText>3348</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27" w:author="srabhi" w:date="2015-07-20T15:23:00Z"/>
                <w:rFonts w:ascii="Arial" w:hAnsi="Arial" w:cs="Arial"/>
                <w:color w:val="000000"/>
                <w:sz w:val="21"/>
                <w:szCs w:val="21"/>
                <w:lang w:eastAsia="zh-CN"/>
              </w:rPr>
            </w:pPr>
            <w:del w:id="3728" w:author="srabhi" w:date="2015-07-20T15:23:00Z">
              <w:r w:rsidRPr="00240276" w:rsidDel="00BC5EB3">
                <w:rPr>
                  <w:rFonts w:ascii="Arial" w:hAnsi="Arial" w:cs="Arial"/>
                  <w:color w:val="000000"/>
                  <w:sz w:val="21"/>
                  <w:szCs w:val="21"/>
                  <w:lang w:eastAsia="zh-CN"/>
                </w:rPr>
                <w:delText>NA</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29" w:author="srabhi" w:date="2015-07-20T15:23:00Z"/>
                <w:rFonts w:ascii="Arial" w:hAnsi="Arial" w:cs="Arial"/>
                <w:color w:val="000000"/>
                <w:sz w:val="21"/>
                <w:szCs w:val="21"/>
                <w:lang w:eastAsia="zh-CN"/>
              </w:rPr>
            </w:pPr>
            <w:del w:id="3730" w:author="srabhi" w:date="2015-07-20T15:23:00Z">
              <w:r w:rsidRPr="00240276" w:rsidDel="00BC5EB3">
                <w:rPr>
                  <w:rFonts w:ascii="Arial" w:hAnsi="Arial" w:cs="Arial"/>
                  <w:color w:val="000000"/>
                  <w:sz w:val="21"/>
                  <w:szCs w:val="21"/>
                  <w:lang w:eastAsia="zh-CN"/>
                </w:rPr>
                <w:delText>65.3%</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31" w:author="srabhi" w:date="2015-07-20T15:23:00Z"/>
                <w:rFonts w:ascii="Arial" w:hAnsi="Arial" w:cs="Arial"/>
                <w:color w:val="000000"/>
                <w:sz w:val="21"/>
                <w:szCs w:val="21"/>
                <w:lang w:eastAsia="zh-CN"/>
              </w:rPr>
            </w:pPr>
            <w:del w:id="3732" w:author="srabhi" w:date="2015-07-20T15:23:00Z">
              <w:r w:rsidRPr="00240276" w:rsidDel="00BC5EB3">
                <w:rPr>
                  <w:rFonts w:ascii="Arial" w:hAnsi="Arial" w:cs="Arial"/>
                  <w:color w:val="000000"/>
                  <w:sz w:val="21"/>
                  <w:szCs w:val="21"/>
                  <w:lang w:eastAsia="zh-CN"/>
                </w:rPr>
                <w:delText>NA</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33" w:author="srabhi" w:date="2015-07-20T15:23:00Z"/>
                <w:rFonts w:ascii="Arial" w:hAnsi="Arial" w:cs="Arial"/>
                <w:color w:val="000000"/>
                <w:sz w:val="21"/>
                <w:szCs w:val="21"/>
                <w:lang w:eastAsia="zh-CN"/>
              </w:rPr>
            </w:pPr>
            <w:del w:id="3734" w:author="srabhi" w:date="2015-07-20T15:23:00Z">
              <w:r w:rsidRPr="00240276" w:rsidDel="00BC5EB3">
                <w:rPr>
                  <w:rFonts w:ascii="Arial" w:hAnsi="Arial" w:cs="Arial"/>
                  <w:color w:val="000000"/>
                  <w:sz w:val="21"/>
                  <w:szCs w:val="21"/>
                  <w:lang w:eastAsia="zh-CN"/>
                </w:rPr>
                <w:delText>NA</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35" w:author="srabhi" w:date="2015-07-20T15:23:00Z"/>
                <w:rFonts w:ascii="Arial" w:hAnsi="Arial" w:cs="Arial"/>
                <w:color w:val="000000"/>
                <w:sz w:val="21"/>
                <w:szCs w:val="21"/>
                <w:lang w:eastAsia="zh-CN"/>
              </w:rPr>
            </w:pPr>
            <w:del w:id="3736" w:author="srabhi" w:date="2015-07-20T15:23:00Z">
              <w:r w:rsidRPr="00240276" w:rsidDel="00BC5EB3">
                <w:rPr>
                  <w:rFonts w:ascii="Arial" w:hAnsi="Arial" w:cs="Arial"/>
                  <w:color w:val="000000"/>
                  <w:sz w:val="21"/>
                  <w:szCs w:val="21"/>
                  <w:lang w:eastAsia="zh-CN"/>
                </w:rPr>
                <w:delText>61.0%</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37" w:author="srabhi" w:date="2015-07-20T15:23:00Z"/>
                <w:rFonts w:ascii="Arial" w:hAnsi="Arial" w:cs="Arial"/>
                <w:color w:val="000000"/>
                <w:sz w:val="21"/>
                <w:szCs w:val="21"/>
                <w:lang w:eastAsia="zh-CN"/>
              </w:rPr>
            </w:pPr>
            <w:del w:id="3738" w:author="srabhi" w:date="2015-07-20T15:23:00Z">
              <w:r w:rsidRPr="00240276" w:rsidDel="00BC5EB3">
                <w:rPr>
                  <w:rFonts w:ascii="Arial" w:hAnsi="Arial" w:cs="Arial"/>
                  <w:color w:val="000000"/>
                  <w:sz w:val="21"/>
                  <w:szCs w:val="21"/>
                  <w:lang w:eastAsia="zh-CN"/>
                </w:rPr>
                <w:delText>0.3%</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39" w:author="srabhi" w:date="2015-07-20T15:23:00Z"/>
                <w:rFonts w:ascii="Arial" w:hAnsi="Arial" w:cs="Arial"/>
                <w:color w:val="000000"/>
                <w:sz w:val="21"/>
                <w:szCs w:val="21"/>
                <w:lang w:eastAsia="zh-CN"/>
              </w:rPr>
            </w:pPr>
            <w:del w:id="3740" w:author="srabhi" w:date="2015-07-20T15:23:00Z">
              <w:r w:rsidRPr="00240276" w:rsidDel="00BC5EB3">
                <w:rPr>
                  <w:rFonts w:ascii="Arial" w:hAnsi="Arial" w:cs="Arial"/>
                  <w:color w:val="000000"/>
                  <w:sz w:val="21"/>
                  <w:szCs w:val="21"/>
                  <w:lang w:eastAsia="zh-CN"/>
                </w:rPr>
                <w:delText>NA</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41" w:author="srabhi" w:date="2015-07-20T15:23:00Z"/>
                <w:rFonts w:ascii="Arial" w:hAnsi="Arial" w:cs="Arial"/>
                <w:color w:val="000000"/>
                <w:sz w:val="21"/>
                <w:szCs w:val="21"/>
                <w:lang w:eastAsia="zh-CN"/>
              </w:rPr>
            </w:pPr>
            <w:del w:id="3742" w:author="srabhi" w:date="2015-07-20T15:23:00Z">
              <w:r w:rsidRPr="00240276" w:rsidDel="00BC5EB3">
                <w:rPr>
                  <w:rFonts w:ascii="Arial" w:hAnsi="Arial" w:cs="Arial"/>
                  <w:color w:val="000000"/>
                  <w:sz w:val="21"/>
                  <w:szCs w:val="21"/>
                  <w:lang w:eastAsia="zh-CN"/>
                </w:rPr>
                <w:delText>7.0</w:delText>
              </w:r>
            </w:del>
          </w:p>
        </w:tc>
      </w:tr>
      <w:tr w:rsidR="00782CC2" w:rsidRPr="00240276" w:rsidDel="00BC5EB3" w:rsidTr="00782CC2">
        <w:trPr>
          <w:trHeight w:val="307"/>
          <w:del w:id="3743" w:author="srabhi" w:date="2015-07-20T15:23:00Z"/>
        </w:trPr>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rPr>
                <w:del w:id="3744" w:author="srabhi" w:date="2015-07-20T15:23:00Z"/>
                <w:rFonts w:ascii="Arial" w:hAnsi="Arial" w:cs="Arial"/>
                <w:color w:val="000000"/>
                <w:sz w:val="21"/>
                <w:szCs w:val="21"/>
                <w:lang w:eastAsia="zh-CN"/>
              </w:rPr>
            </w:pPr>
            <w:del w:id="3745" w:author="srabhi" w:date="2015-07-20T15:23:00Z">
              <w:r w:rsidRPr="00240276" w:rsidDel="00BC5EB3">
                <w:rPr>
                  <w:rFonts w:ascii="Arial" w:hAnsi="Arial" w:cs="Arial"/>
                  <w:color w:val="000000"/>
                  <w:sz w:val="21"/>
                  <w:szCs w:val="21"/>
                  <w:lang w:eastAsia="zh-CN"/>
                </w:rPr>
                <w:delText>Persistence</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rPr>
                <w:del w:id="3746" w:author="srabhi" w:date="2015-07-20T15:23:00Z"/>
                <w:rFonts w:ascii="Arial" w:hAnsi="Arial" w:cs="Arial"/>
                <w:color w:val="000000"/>
                <w:sz w:val="21"/>
                <w:szCs w:val="21"/>
                <w:lang w:eastAsia="zh-CN"/>
              </w:rPr>
            </w:pPr>
            <w:del w:id="3747" w:author="srabhi" w:date="2015-07-20T15:23:00Z">
              <w:r w:rsidRPr="00240276" w:rsidDel="00BC5EB3">
                <w:rPr>
                  <w:rFonts w:ascii="Arial" w:hAnsi="Arial" w:cs="Arial"/>
                  <w:color w:val="000000"/>
                  <w:sz w:val="21"/>
                  <w:szCs w:val="21"/>
                  <w:lang w:eastAsia="zh-CN"/>
                </w:rPr>
                <w:delText>Lasso</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48" w:author="srabhi" w:date="2015-07-20T15:23:00Z"/>
                <w:rFonts w:ascii="Arial" w:hAnsi="Arial" w:cs="Arial"/>
                <w:color w:val="000000"/>
                <w:sz w:val="21"/>
                <w:szCs w:val="21"/>
                <w:lang w:eastAsia="zh-CN"/>
              </w:rPr>
            </w:pPr>
            <w:del w:id="3749" w:author="srabhi" w:date="2015-07-20T15:23:00Z">
              <w:r w:rsidRPr="00240276" w:rsidDel="00BC5EB3">
                <w:rPr>
                  <w:rFonts w:ascii="Arial" w:hAnsi="Arial" w:cs="Arial"/>
                  <w:color w:val="000000"/>
                  <w:sz w:val="21"/>
                  <w:szCs w:val="21"/>
                  <w:lang w:eastAsia="zh-CN"/>
                </w:rPr>
                <w:delText>3348</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50" w:author="srabhi" w:date="2015-07-20T15:23:00Z"/>
                <w:rFonts w:ascii="Arial" w:hAnsi="Arial" w:cs="Arial"/>
                <w:color w:val="000000"/>
                <w:sz w:val="21"/>
                <w:szCs w:val="21"/>
                <w:lang w:eastAsia="zh-CN"/>
              </w:rPr>
            </w:pPr>
            <w:del w:id="3751" w:author="srabhi" w:date="2015-07-20T15:23:00Z">
              <w:r w:rsidRPr="00240276" w:rsidDel="00BC5EB3">
                <w:rPr>
                  <w:rFonts w:ascii="Arial" w:hAnsi="Arial" w:cs="Arial"/>
                  <w:color w:val="000000"/>
                  <w:sz w:val="21"/>
                  <w:szCs w:val="21"/>
                  <w:lang w:eastAsia="zh-CN"/>
                </w:rPr>
                <w:delText>NA</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52" w:author="srabhi" w:date="2015-07-20T15:23:00Z"/>
                <w:rFonts w:ascii="Arial" w:hAnsi="Arial" w:cs="Arial"/>
                <w:color w:val="FF0000"/>
                <w:sz w:val="21"/>
                <w:szCs w:val="21"/>
                <w:lang w:eastAsia="zh-CN"/>
              </w:rPr>
            </w:pPr>
            <w:del w:id="3753" w:author="srabhi" w:date="2015-07-20T15:23:00Z">
              <w:r w:rsidRPr="00240276" w:rsidDel="00BC5EB3">
                <w:rPr>
                  <w:rFonts w:ascii="Arial" w:hAnsi="Arial" w:cs="Arial"/>
                  <w:color w:val="FF0000"/>
                  <w:sz w:val="21"/>
                  <w:szCs w:val="21"/>
                  <w:lang w:eastAsia="zh-CN"/>
                </w:rPr>
                <w:delText>63.7%</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54" w:author="srabhi" w:date="2015-07-20T15:23:00Z"/>
                <w:rFonts w:ascii="Arial" w:hAnsi="Arial" w:cs="Arial"/>
                <w:color w:val="000000"/>
                <w:sz w:val="21"/>
                <w:szCs w:val="21"/>
                <w:lang w:eastAsia="zh-CN"/>
              </w:rPr>
            </w:pPr>
            <w:del w:id="3755" w:author="srabhi" w:date="2015-07-20T15:23:00Z">
              <w:r w:rsidRPr="00240276" w:rsidDel="00BC5EB3">
                <w:rPr>
                  <w:rFonts w:ascii="Arial" w:hAnsi="Arial" w:cs="Arial"/>
                  <w:color w:val="000000"/>
                  <w:sz w:val="21"/>
                  <w:szCs w:val="21"/>
                  <w:lang w:eastAsia="zh-CN"/>
                </w:rPr>
                <w:delText>NA</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56" w:author="srabhi" w:date="2015-07-20T15:23:00Z"/>
                <w:rFonts w:ascii="Arial" w:hAnsi="Arial" w:cs="Arial"/>
                <w:color w:val="000000"/>
                <w:sz w:val="21"/>
                <w:szCs w:val="21"/>
                <w:lang w:eastAsia="zh-CN"/>
              </w:rPr>
            </w:pPr>
            <w:del w:id="3757" w:author="srabhi" w:date="2015-07-20T15:23:00Z">
              <w:r w:rsidRPr="00240276" w:rsidDel="00BC5EB3">
                <w:rPr>
                  <w:rFonts w:ascii="Arial" w:hAnsi="Arial" w:cs="Arial"/>
                  <w:color w:val="000000"/>
                  <w:sz w:val="21"/>
                  <w:szCs w:val="21"/>
                  <w:lang w:eastAsia="zh-CN"/>
                </w:rPr>
                <w:delText>NA</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58" w:author="srabhi" w:date="2015-07-20T15:23:00Z"/>
                <w:rFonts w:ascii="Arial" w:hAnsi="Arial" w:cs="Arial"/>
                <w:color w:val="FF0000"/>
                <w:sz w:val="21"/>
                <w:szCs w:val="21"/>
                <w:lang w:eastAsia="zh-CN"/>
              </w:rPr>
            </w:pPr>
            <w:del w:id="3759" w:author="srabhi" w:date="2015-07-20T15:23:00Z">
              <w:r w:rsidRPr="00240276" w:rsidDel="00BC5EB3">
                <w:rPr>
                  <w:rFonts w:ascii="Arial" w:hAnsi="Arial" w:cs="Arial"/>
                  <w:color w:val="FF0000"/>
                  <w:sz w:val="21"/>
                  <w:szCs w:val="21"/>
                  <w:lang w:eastAsia="zh-CN"/>
                </w:rPr>
                <w:delText>61.8%</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60" w:author="srabhi" w:date="2015-07-20T15:23:00Z"/>
                <w:rFonts w:ascii="Arial" w:hAnsi="Arial" w:cs="Arial"/>
                <w:color w:val="FF0000"/>
                <w:sz w:val="21"/>
                <w:szCs w:val="21"/>
                <w:lang w:eastAsia="zh-CN"/>
              </w:rPr>
            </w:pPr>
            <w:del w:id="3761" w:author="srabhi" w:date="2015-07-20T15:23:00Z">
              <w:r w:rsidRPr="00240276" w:rsidDel="00BC5EB3">
                <w:rPr>
                  <w:rFonts w:ascii="Arial" w:hAnsi="Arial" w:cs="Arial"/>
                  <w:color w:val="FF0000"/>
                  <w:sz w:val="21"/>
                  <w:szCs w:val="21"/>
                  <w:lang w:eastAsia="zh-CN"/>
                </w:rPr>
                <w:delText>0.2%</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62" w:author="srabhi" w:date="2015-07-20T15:23:00Z"/>
                <w:rFonts w:ascii="Arial" w:hAnsi="Arial" w:cs="Arial"/>
                <w:color w:val="000000"/>
                <w:sz w:val="21"/>
                <w:szCs w:val="21"/>
                <w:lang w:eastAsia="zh-CN"/>
              </w:rPr>
            </w:pPr>
            <w:del w:id="3763" w:author="srabhi" w:date="2015-07-20T15:23:00Z">
              <w:r w:rsidRPr="00240276" w:rsidDel="00BC5EB3">
                <w:rPr>
                  <w:rFonts w:ascii="Arial" w:hAnsi="Arial" w:cs="Arial"/>
                  <w:color w:val="000000"/>
                  <w:sz w:val="21"/>
                  <w:szCs w:val="21"/>
                  <w:lang w:eastAsia="zh-CN"/>
                </w:rPr>
                <w:delText>NA</w:delText>
              </w:r>
            </w:del>
          </w:p>
        </w:tc>
        <w:tc>
          <w:tcPr>
            <w:tcW w:w="0" w:type="auto"/>
            <w:tcBorders>
              <w:top w:val="single" w:sz="6" w:space="0" w:color="auto"/>
              <w:left w:val="single" w:sz="6" w:space="0" w:color="auto"/>
              <w:bottom w:val="single" w:sz="6" w:space="0" w:color="auto"/>
              <w:right w:val="single" w:sz="6" w:space="0" w:color="auto"/>
            </w:tcBorders>
          </w:tcPr>
          <w:p w:rsidR="00782CC2" w:rsidRPr="00240276" w:rsidDel="00BC5EB3" w:rsidRDefault="00782CC2" w:rsidP="00782CC2">
            <w:pPr>
              <w:autoSpaceDE w:val="0"/>
              <w:autoSpaceDN w:val="0"/>
              <w:adjustRightInd w:val="0"/>
              <w:spacing w:line="240" w:lineRule="auto"/>
              <w:jc w:val="right"/>
              <w:rPr>
                <w:del w:id="3764" w:author="srabhi" w:date="2015-07-20T15:23:00Z"/>
                <w:rFonts w:ascii="Arial" w:hAnsi="Arial" w:cs="Arial"/>
                <w:color w:val="000000"/>
                <w:sz w:val="21"/>
                <w:szCs w:val="21"/>
                <w:lang w:eastAsia="zh-CN"/>
              </w:rPr>
            </w:pPr>
            <w:del w:id="3765" w:author="srabhi" w:date="2015-07-20T15:23:00Z">
              <w:r w:rsidRPr="00240276" w:rsidDel="00BC5EB3">
                <w:rPr>
                  <w:rFonts w:ascii="Arial" w:hAnsi="Arial" w:cs="Arial"/>
                  <w:color w:val="000000"/>
                  <w:sz w:val="21"/>
                  <w:szCs w:val="21"/>
                  <w:lang w:eastAsia="zh-CN"/>
                </w:rPr>
                <w:delText>3.1</w:delText>
              </w:r>
            </w:del>
          </w:p>
        </w:tc>
      </w:tr>
    </w:tbl>
    <w:p w:rsidR="00CA196E" w:rsidRPr="00240276" w:rsidDel="00775D84" w:rsidRDefault="00CA196E" w:rsidP="00CA196E">
      <w:pPr>
        <w:rPr>
          <w:del w:id="3766" w:author="srabhi" w:date="2015-07-20T15:54:00Z"/>
          <w:rFonts w:ascii="Arial" w:hAnsi="Arial" w:cs="Arial"/>
          <w:sz w:val="21"/>
          <w:szCs w:val="21"/>
        </w:rPr>
      </w:pPr>
    </w:p>
    <w:p w:rsidR="00F95E02" w:rsidRPr="00240276" w:rsidDel="00775D84" w:rsidRDefault="00F95E02" w:rsidP="00F95E02">
      <w:pPr>
        <w:rPr>
          <w:del w:id="3767" w:author="srabhi" w:date="2015-07-20T15:54:00Z"/>
          <w:rFonts w:ascii="Arial" w:hAnsi="Arial" w:cs="Arial"/>
          <w:sz w:val="21"/>
          <w:szCs w:val="21"/>
        </w:rPr>
      </w:pPr>
    </w:p>
    <w:p w:rsidR="00F95E02" w:rsidRPr="00240276" w:rsidDel="00775D84" w:rsidRDefault="00F95E02">
      <w:pPr>
        <w:pStyle w:val="Heading1"/>
        <w:rPr>
          <w:del w:id="3768" w:author="srabhi" w:date="2015-07-20T15:54:00Z"/>
          <w:sz w:val="21"/>
          <w:szCs w:val="21"/>
        </w:rPr>
      </w:pPr>
    </w:p>
    <w:p w:rsidR="00D63045" w:rsidRPr="00240276" w:rsidDel="003E3BCF" w:rsidRDefault="00F95E02">
      <w:pPr>
        <w:spacing w:line="240" w:lineRule="auto"/>
        <w:rPr>
          <w:del w:id="3769" w:author="srabhi" w:date="2015-07-20T16:06:00Z"/>
          <w:rFonts w:ascii="Arial" w:hAnsi="Arial" w:cs="Arial"/>
          <w:b/>
          <w:sz w:val="21"/>
          <w:szCs w:val="21"/>
        </w:rPr>
      </w:pPr>
      <w:del w:id="3770" w:author="srabhi" w:date="2015-07-20T15:58:00Z">
        <w:r w:rsidRPr="00775D84" w:rsidDel="003E3BCF">
          <w:rPr>
            <w:rFonts w:ascii="Arial" w:hAnsi="Arial" w:cs="Arial"/>
            <w:sz w:val="21"/>
            <w:szCs w:val="21"/>
          </w:rPr>
          <w:br w:type="page"/>
        </w:r>
      </w:del>
      <w:del w:id="3771" w:author="srabhi" w:date="2015-07-20T14:54:00Z">
        <w:r w:rsidR="00D63045" w:rsidRPr="00240276" w:rsidDel="00EC5A40">
          <w:rPr>
            <w:rFonts w:ascii="Arial" w:hAnsi="Arial" w:cs="Arial"/>
            <w:b/>
            <w:sz w:val="21"/>
            <w:szCs w:val="21"/>
          </w:rPr>
          <w:delText xml:space="preserve">Appendix </w:delText>
        </w:r>
      </w:del>
      <w:del w:id="3772" w:author="srabhi" w:date="2015-07-20T16:06:00Z">
        <w:r w:rsidR="00D63045" w:rsidRPr="00240276" w:rsidDel="003E3BCF">
          <w:rPr>
            <w:rFonts w:ascii="Arial" w:hAnsi="Arial" w:cs="Arial"/>
            <w:b/>
            <w:sz w:val="21"/>
            <w:szCs w:val="21"/>
          </w:rPr>
          <w:delText>Table</w:delText>
        </w:r>
      </w:del>
      <w:del w:id="3773" w:author="srabhi" w:date="2015-07-20T14:54:00Z">
        <w:r w:rsidR="00D63045" w:rsidRPr="00240276" w:rsidDel="00EC5A40">
          <w:rPr>
            <w:rFonts w:ascii="Arial" w:hAnsi="Arial" w:cs="Arial"/>
            <w:b/>
            <w:sz w:val="21"/>
            <w:szCs w:val="21"/>
          </w:rPr>
          <w:delText xml:space="preserve"> A1 -</w:delText>
        </w:r>
      </w:del>
      <w:del w:id="3774" w:author="srabhi" w:date="2015-07-20T16:06:00Z">
        <w:r w:rsidR="00D63045" w:rsidRPr="00240276" w:rsidDel="003E3BCF">
          <w:rPr>
            <w:rFonts w:ascii="Arial" w:hAnsi="Arial" w:cs="Arial"/>
            <w:b/>
            <w:sz w:val="21"/>
            <w:szCs w:val="21"/>
          </w:rPr>
          <w:delText xml:space="preserve"> Odds ratios f</w:delText>
        </w:r>
        <w:r w:rsidR="00B942DB" w:rsidDel="003E3BCF">
          <w:rPr>
            <w:rFonts w:ascii="Arial" w:hAnsi="Arial" w:cs="Arial"/>
            <w:b/>
            <w:sz w:val="21"/>
            <w:szCs w:val="21"/>
          </w:rPr>
          <w:delText xml:space="preserve">or 50/50 training/test samples </w:delText>
        </w:r>
        <w:r w:rsidR="00D63045" w:rsidRPr="00240276" w:rsidDel="003E3BCF">
          <w:rPr>
            <w:rFonts w:ascii="Arial" w:hAnsi="Arial" w:cs="Arial"/>
            <w:b/>
            <w:sz w:val="21"/>
            <w:szCs w:val="21"/>
          </w:rPr>
          <w:delText>(relapse) full results</w:delText>
        </w:r>
      </w:del>
    </w:p>
    <w:p w:rsidR="002B2592" w:rsidRPr="00240276" w:rsidDel="007F6D69" w:rsidRDefault="002B2592">
      <w:pPr>
        <w:spacing w:line="240" w:lineRule="auto"/>
        <w:rPr>
          <w:del w:id="3775" w:author="srabhi" w:date="2015-07-20T17:12:00Z"/>
          <w:rFonts w:ascii="Arial" w:hAnsi="Arial" w:cs="Arial"/>
          <w:sz w:val="21"/>
          <w:szCs w:val="21"/>
        </w:rPr>
      </w:pPr>
      <w:del w:id="3776" w:author="srabhi" w:date="2015-07-20T16:06:00Z">
        <w:r w:rsidRPr="00240276" w:rsidDel="003E3BCF">
          <w:rPr>
            <w:rFonts w:ascii="Arial" w:hAnsi="Arial" w:cs="Arial"/>
            <w:sz w:val="21"/>
            <w:szCs w:val="21"/>
          </w:rPr>
          <w:delText xml:space="preserve"> </w:delText>
        </w:r>
      </w:del>
    </w:p>
    <w:tbl>
      <w:tblPr>
        <w:tblW w:w="16019" w:type="dxa"/>
        <w:tblInd w:w="-885" w:type="dxa"/>
        <w:tblLayout w:type="fixed"/>
        <w:tblLook w:val="04A0"/>
      </w:tblPr>
      <w:tblGrid>
        <w:gridCol w:w="1844"/>
        <w:gridCol w:w="1134"/>
        <w:gridCol w:w="709"/>
        <w:gridCol w:w="708"/>
        <w:gridCol w:w="993"/>
        <w:gridCol w:w="1134"/>
        <w:gridCol w:w="850"/>
        <w:gridCol w:w="567"/>
        <w:gridCol w:w="992"/>
        <w:gridCol w:w="1134"/>
        <w:gridCol w:w="709"/>
        <w:gridCol w:w="709"/>
        <w:gridCol w:w="1134"/>
        <w:gridCol w:w="1134"/>
        <w:gridCol w:w="1134"/>
        <w:gridCol w:w="1134"/>
      </w:tblGrid>
      <w:tr w:rsidR="00311951" w:rsidRPr="00240276" w:rsidDel="007F6D69" w:rsidTr="00882650">
        <w:trPr>
          <w:trHeight w:val="288"/>
          <w:del w:id="3777" w:author="srabhi" w:date="2015-07-20T17:12:00Z"/>
        </w:trPr>
        <w:tc>
          <w:tcPr>
            <w:tcW w:w="1844" w:type="dxa"/>
            <w:tcBorders>
              <w:top w:val="single" w:sz="8" w:space="0" w:color="auto"/>
              <w:left w:val="single" w:sz="8" w:space="0" w:color="auto"/>
              <w:bottom w:val="single" w:sz="8" w:space="0" w:color="auto"/>
              <w:right w:val="single" w:sz="8" w:space="0" w:color="auto"/>
            </w:tcBorders>
            <w:shd w:val="clear" w:color="auto" w:fill="auto"/>
            <w:hideMark/>
          </w:tcPr>
          <w:p w:rsidR="00013EA7" w:rsidRPr="00240276" w:rsidDel="007F6D69" w:rsidRDefault="00013EA7" w:rsidP="00A62F41">
            <w:pPr>
              <w:spacing w:line="240" w:lineRule="auto"/>
              <w:jc w:val="center"/>
              <w:rPr>
                <w:del w:id="3778" w:author="srabhi" w:date="2015-07-20T17:12:00Z"/>
                <w:rFonts w:ascii="Arial" w:hAnsi="Arial" w:cs="Arial"/>
                <w:b/>
                <w:bCs/>
                <w:sz w:val="21"/>
                <w:szCs w:val="21"/>
                <w:lang w:val="en-US" w:eastAsia="zh-CN"/>
              </w:rPr>
            </w:pPr>
            <w:bookmarkStart w:id="3779" w:name="RANGE!A1"/>
            <w:del w:id="3780" w:author="srabhi" w:date="2015-07-20T17:12:00Z">
              <w:r w:rsidRPr="00240276" w:rsidDel="007F6D69">
                <w:rPr>
                  <w:rFonts w:ascii="Arial" w:hAnsi="Arial" w:cs="Arial"/>
                  <w:b/>
                  <w:bCs/>
                  <w:sz w:val="21"/>
                  <w:szCs w:val="21"/>
                  <w:lang w:eastAsia="zh-CN"/>
                </w:rPr>
                <w:delText>Variable Description</w:delText>
              </w:r>
              <w:bookmarkEnd w:id="3779"/>
            </w:del>
          </w:p>
        </w:tc>
        <w:tc>
          <w:tcPr>
            <w:tcW w:w="2551" w:type="dxa"/>
            <w:gridSpan w:val="3"/>
            <w:tcBorders>
              <w:top w:val="single" w:sz="8" w:space="0" w:color="auto"/>
              <w:left w:val="nil"/>
              <w:bottom w:val="single" w:sz="8" w:space="0" w:color="auto"/>
              <w:right w:val="single" w:sz="8" w:space="0" w:color="000000"/>
            </w:tcBorders>
            <w:shd w:val="clear" w:color="auto" w:fill="auto"/>
            <w:hideMark/>
          </w:tcPr>
          <w:p w:rsidR="00013EA7" w:rsidRPr="00240276" w:rsidDel="007F6D69" w:rsidRDefault="00013EA7" w:rsidP="00A62F41">
            <w:pPr>
              <w:spacing w:line="240" w:lineRule="auto"/>
              <w:jc w:val="center"/>
              <w:rPr>
                <w:del w:id="3781" w:author="srabhi" w:date="2015-07-20T17:12:00Z"/>
                <w:rFonts w:ascii="Arial" w:hAnsi="Arial" w:cs="Arial"/>
                <w:b/>
                <w:bCs/>
                <w:sz w:val="21"/>
                <w:szCs w:val="21"/>
                <w:lang w:val="en-US" w:eastAsia="zh-CN"/>
              </w:rPr>
            </w:pPr>
            <w:del w:id="3782" w:author="srabhi" w:date="2015-07-20T17:12:00Z">
              <w:r w:rsidRPr="00240276" w:rsidDel="007F6D69">
                <w:rPr>
                  <w:rFonts w:ascii="Arial" w:hAnsi="Arial" w:cs="Arial"/>
                  <w:b/>
                  <w:bCs/>
                  <w:sz w:val="21"/>
                  <w:szCs w:val="21"/>
                  <w:lang w:eastAsia="zh-CN"/>
                </w:rPr>
                <w:delText>Standard logistic</w:delText>
              </w:r>
            </w:del>
          </w:p>
        </w:tc>
        <w:tc>
          <w:tcPr>
            <w:tcW w:w="3544" w:type="dxa"/>
            <w:gridSpan w:val="4"/>
            <w:tcBorders>
              <w:top w:val="single" w:sz="8" w:space="0" w:color="auto"/>
              <w:left w:val="nil"/>
              <w:bottom w:val="single" w:sz="8" w:space="0" w:color="auto"/>
              <w:right w:val="single" w:sz="8" w:space="0" w:color="000000"/>
            </w:tcBorders>
            <w:shd w:val="clear" w:color="auto" w:fill="auto"/>
            <w:hideMark/>
          </w:tcPr>
          <w:p w:rsidR="00013EA7" w:rsidRPr="00240276" w:rsidDel="007F6D69" w:rsidRDefault="00013EA7" w:rsidP="00A62F41">
            <w:pPr>
              <w:spacing w:line="240" w:lineRule="auto"/>
              <w:jc w:val="center"/>
              <w:rPr>
                <w:del w:id="3783" w:author="srabhi" w:date="2015-07-20T17:12:00Z"/>
                <w:rFonts w:ascii="Arial" w:hAnsi="Arial" w:cs="Arial"/>
                <w:b/>
                <w:bCs/>
                <w:sz w:val="21"/>
                <w:szCs w:val="21"/>
                <w:lang w:val="en-US" w:eastAsia="zh-CN"/>
              </w:rPr>
            </w:pPr>
            <w:del w:id="3784" w:author="srabhi" w:date="2015-07-20T17:12:00Z">
              <w:r w:rsidRPr="00240276" w:rsidDel="007F6D69">
                <w:rPr>
                  <w:rFonts w:ascii="Arial" w:hAnsi="Arial" w:cs="Arial"/>
                  <w:b/>
                  <w:bCs/>
                  <w:sz w:val="21"/>
                  <w:szCs w:val="21"/>
                  <w:lang w:eastAsia="zh-CN"/>
                </w:rPr>
                <w:delText>Stepwise</w:delText>
              </w:r>
            </w:del>
          </w:p>
        </w:tc>
        <w:tc>
          <w:tcPr>
            <w:tcW w:w="3544" w:type="dxa"/>
            <w:gridSpan w:val="4"/>
            <w:tcBorders>
              <w:top w:val="single" w:sz="8" w:space="0" w:color="auto"/>
              <w:left w:val="nil"/>
              <w:bottom w:val="single" w:sz="8" w:space="0" w:color="auto"/>
              <w:right w:val="single" w:sz="8" w:space="0" w:color="000000"/>
            </w:tcBorders>
            <w:shd w:val="clear" w:color="auto" w:fill="auto"/>
            <w:hideMark/>
          </w:tcPr>
          <w:p w:rsidR="00013EA7" w:rsidRPr="00240276" w:rsidDel="007F6D69" w:rsidRDefault="00013EA7" w:rsidP="00A62F41">
            <w:pPr>
              <w:spacing w:line="240" w:lineRule="auto"/>
              <w:jc w:val="center"/>
              <w:rPr>
                <w:del w:id="3785" w:author="srabhi" w:date="2015-07-20T17:12:00Z"/>
                <w:rFonts w:ascii="Arial" w:hAnsi="Arial" w:cs="Arial"/>
                <w:b/>
                <w:bCs/>
                <w:sz w:val="21"/>
                <w:szCs w:val="21"/>
                <w:lang w:val="en-US" w:eastAsia="zh-CN"/>
              </w:rPr>
            </w:pPr>
            <w:del w:id="3786" w:author="srabhi" w:date="2015-07-20T17:12:00Z">
              <w:r w:rsidRPr="00240276" w:rsidDel="007F6D69">
                <w:rPr>
                  <w:rFonts w:ascii="Arial" w:hAnsi="Arial" w:cs="Arial"/>
                  <w:b/>
                  <w:bCs/>
                  <w:sz w:val="21"/>
                  <w:szCs w:val="21"/>
                  <w:lang w:eastAsia="zh-CN"/>
                </w:rPr>
                <w:delText>Lasso</w:delText>
              </w:r>
            </w:del>
          </w:p>
        </w:tc>
        <w:tc>
          <w:tcPr>
            <w:tcW w:w="4536" w:type="dxa"/>
            <w:gridSpan w:val="4"/>
            <w:tcBorders>
              <w:top w:val="single" w:sz="8" w:space="0" w:color="auto"/>
              <w:left w:val="nil"/>
              <w:bottom w:val="single" w:sz="8" w:space="0" w:color="auto"/>
              <w:right w:val="single" w:sz="8" w:space="0" w:color="000000"/>
            </w:tcBorders>
            <w:shd w:val="clear" w:color="auto" w:fill="auto"/>
            <w:hideMark/>
          </w:tcPr>
          <w:p w:rsidR="00013EA7" w:rsidRPr="00240276" w:rsidDel="007F6D69" w:rsidRDefault="00013EA7" w:rsidP="00882650">
            <w:pPr>
              <w:spacing w:line="240" w:lineRule="auto"/>
              <w:ind w:right="34"/>
              <w:jc w:val="center"/>
              <w:rPr>
                <w:del w:id="3787" w:author="srabhi" w:date="2015-07-20T17:12:00Z"/>
                <w:rFonts w:ascii="Arial" w:hAnsi="Arial" w:cs="Arial"/>
                <w:b/>
                <w:bCs/>
                <w:sz w:val="21"/>
                <w:szCs w:val="21"/>
                <w:lang w:val="en-US" w:eastAsia="zh-CN"/>
              </w:rPr>
            </w:pPr>
            <w:del w:id="3788" w:author="srabhi" w:date="2015-07-20T17:12:00Z">
              <w:r w:rsidRPr="00240276" w:rsidDel="007F6D69">
                <w:rPr>
                  <w:rFonts w:ascii="Arial" w:hAnsi="Arial" w:cs="Arial"/>
                  <w:b/>
                  <w:bCs/>
                  <w:sz w:val="21"/>
                  <w:szCs w:val="21"/>
                  <w:lang w:eastAsia="zh-CN"/>
                </w:rPr>
                <w:delText>Model comparison</w:delText>
              </w:r>
            </w:del>
          </w:p>
        </w:tc>
      </w:tr>
      <w:tr w:rsidR="00882650" w:rsidRPr="00240276" w:rsidDel="007F6D69" w:rsidTr="00882650">
        <w:trPr>
          <w:trHeight w:val="276"/>
          <w:del w:id="3789" w:author="srabhi" w:date="2015-07-20T17:12:00Z"/>
        </w:trPr>
        <w:tc>
          <w:tcPr>
            <w:tcW w:w="1844" w:type="dxa"/>
            <w:vMerge w:val="restart"/>
            <w:tcBorders>
              <w:top w:val="nil"/>
              <w:left w:val="single" w:sz="8" w:space="0" w:color="auto"/>
              <w:bottom w:val="single" w:sz="8" w:space="0" w:color="000000"/>
              <w:right w:val="single" w:sz="8" w:space="0" w:color="auto"/>
            </w:tcBorders>
            <w:shd w:val="clear" w:color="auto" w:fill="auto"/>
            <w:hideMark/>
          </w:tcPr>
          <w:p w:rsidR="00013EA7" w:rsidRPr="00240276" w:rsidDel="007F6D69" w:rsidRDefault="00013EA7" w:rsidP="00A62F41">
            <w:pPr>
              <w:spacing w:line="240" w:lineRule="auto"/>
              <w:jc w:val="center"/>
              <w:rPr>
                <w:del w:id="3790" w:author="srabhi" w:date="2015-07-20T17:12:00Z"/>
                <w:rFonts w:ascii="Arial" w:hAnsi="Arial" w:cs="Arial"/>
                <w:b/>
                <w:bCs/>
                <w:sz w:val="21"/>
                <w:szCs w:val="21"/>
                <w:lang w:val="en-US" w:eastAsia="zh-CN"/>
              </w:rPr>
            </w:pPr>
            <w:del w:id="3791" w:author="srabhi" w:date="2015-07-20T17:12:00Z">
              <w:r w:rsidRPr="00240276" w:rsidDel="007F6D69">
                <w:rPr>
                  <w:rFonts w:ascii="Arial" w:hAnsi="Arial" w:cs="Arial"/>
                  <w:b/>
                  <w:bCs/>
                  <w:sz w:val="21"/>
                  <w:szCs w:val="21"/>
                  <w:lang w:eastAsia="zh-CN"/>
                </w:rPr>
                <w:delText> </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013EA7" w:rsidRPr="00B942DB" w:rsidDel="007F6D69" w:rsidRDefault="00013EA7" w:rsidP="00B942DB">
            <w:pPr>
              <w:spacing w:line="240" w:lineRule="auto"/>
              <w:rPr>
                <w:del w:id="3792" w:author="srabhi" w:date="2015-07-20T17:12:00Z"/>
                <w:rFonts w:ascii="Arial" w:hAnsi="Arial" w:cs="Arial"/>
                <w:b/>
                <w:bCs/>
                <w:sz w:val="18"/>
                <w:szCs w:val="18"/>
                <w:lang w:val="en-US" w:eastAsia="zh-CN"/>
              </w:rPr>
            </w:pPr>
            <w:del w:id="3793" w:author="srabhi" w:date="2015-07-20T17:12:00Z">
              <w:r w:rsidRPr="00B942DB" w:rsidDel="007F6D69">
                <w:rPr>
                  <w:rFonts w:ascii="Arial" w:hAnsi="Arial" w:cs="Arial"/>
                  <w:b/>
                  <w:bCs/>
                  <w:sz w:val="18"/>
                  <w:szCs w:val="18"/>
                  <w:lang w:eastAsia="zh-CN"/>
                </w:rPr>
                <w:delText>No. of times significant</w:delText>
              </w:r>
            </w:del>
          </w:p>
        </w:tc>
        <w:tc>
          <w:tcPr>
            <w:tcW w:w="709" w:type="dxa"/>
            <w:vMerge w:val="restart"/>
            <w:tcBorders>
              <w:top w:val="nil"/>
              <w:left w:val="single" w:sz="8" w:space="0" w:color="auto"/>
              <w:bottom w:val="single" w:sz="8" w:space="0" w:color="000000"/>
              <w:right w:val="single" w:sz="8" w:space="0" w:color="auto"/>
            </w:tcBorders>
            <w:shd w:val="clear" w:color="auto" w:fill="auto"/>
            <w:hideMark/>
          </w:tcPr>
          <w:p w:rsidR="00013EA7" w:rsidRPr="00B942DB" w:rsidDel="007F6D69" w:rsidRDefault="00013EA7" w:rsidP="00B942DB">
            <w:pPr>
              <w:spacing w:line="240" w:lineRule="auto"/>
              <w:rPr>
                <w:del w:id="3794" w:author="srabhi" w:date="2015-07-20T17:12:00Z"/>
                <w:rFonts w:ascii="Arial" w:hAnsi="Arial" w:cs="Arial"/>
                <w:b/>
                <w:bCs/>
                <w:sz w:val="18"/>
                <w:szCs w:val="18"/>
                <w:lang w:val="en-US" w:eastAsia="zh-CN"/>
              </w:rPr>
            </w:pPr>
            <w:del w:id="3795" w:author="srabhi" w:date="2015-07-20T17:12:00Z">
              <w:r w:rsidRPr="00B942DB" w:rsidDel="007F6D69">
                <w:rPr>
                  <w:rFonts w:ascii="Arial" w:hAnsi="Arial" w:cs="Arial"/>
                  <w:b/>
                  <w:bCs/>
                  <w:sz w:val="18"/>
                  <w:szCs w:val="18"/>
                  <w:lang w:eastAsia="zh-CN"/>
                </w:rPr>
                <w:delText>Mean OR</w:delText>
              </w:r>
            </w:del>
          </w:p>
        </w:tc>
        <w:tc>
          <w:tcPr>
            <w:tcW w:w="708" w:type="dxa"/>
            <w:vMerge w:val="restart"/>
            <w:tcBorders>
              <w:top w:val="nil"/>
              <w:left w:val="single" w:sz="8" w:space="0" w:color="auto"/>
              <w:bottom w:val="single" w:sz="8" w:space="0" w:color="000000"/>
              <w:right w:val="single" w:sz="8" w:space="0" w:color="auto"/>
            </w:tcBorders>
            <w:shd w:val="clear" w:color="auto" w:fill="auto"/>
            <w:hideMark/>
          </w:tcPr>
          <w:p w:rsidR="00013EA7" w:rsidRPr="00B942DB" w:rsidDel="007F6D69" w:rsidRDefault="00013EA7" w:rsidP="00B942DB">
            <w:pPr>
              <w:spacing w:line="240" w:lineRule="auto"/>
              <w:rPr>
                <w:del w:id="3796" w:author="srabhi" w:date="2015-07-20T17:12:00Z"/>
                <w:rFonts w:ascii="Arial" w:hAnsi="Arial" w:cs="Arial"/>
                <w:b/>
                <w:bCs/>
                <w:sz w:val="18"/>
                <w:szCs w:val="18"/>
                <w:lang w:val="en-US" w:eastAsia="zh-CN"/>
              </w:rPr>
            </w:pPr>
            <w:del w:id="3797" w:author="srabhi" w:date="2015-07-20T17:12:00Z">
              <w:r w:rsidRPr="00B942DB" w:rsidDel="007F6D69">
                <w:rPr>
                  <w:rFonts w:ascii="Arial" w:hAnsi="Arial" w:cs="Arial"/>
                  <w:b/>
                  <w:bCs/>
                  <w:sz w:val="18"/>
                  <w:szCs w:val="18"/>
                  <w:lang w:eastAsia="zh-CN"/>
                </w:rPr>
                <w:delText>SD OR</w:delText>
              </w:r>
            </w:del>
          </w:p>
        </w:tc>
        <w:tc>
          <w:tcPr>
            <w:tcW w:w="993" w:type="dxa"/>
            <w:vMerge w:val="restart"/>
            <w:tcBorders>
              <w:top w:val="nil"/>
              <w:left w:val="single" w:sz="8" w:space="0" w:color="auto"/>
              <w:bottom w:val="single" w:sz="8" w:space="0" w:color="000000"/>
              <w:right w:val="single" w:sz="8" w:space="0" w:color="auto"/>
            </w:tcBorders>
            <w:shd w:val="clear" w:color="auto" w:fill="auto"/>
            <w:hideMark/>
          </w:tcPr>
          <w:p w:rsidR="00013EA7" w:rsidRPr="00B942DB" w:rsidDel="007F6D69" w:rsidRDefault="00013EA7" w:rsidP="00B942DB">
            <w:pPr>
              <w:spacing w:line="240" w:lineRule="auto"/>
              <w:rPr>
                <w:del w:id="3798" w:author="srabhi" w:date="2015-07-20T17:12:00Z"/>
                <w:rFonts w:ascii="Arial" w:hAnsi="Arial" w:cs="Arial"/>
                <w:b/>
                <w:bCs/>
                <w:sz w:val="18"/>
                <w:szCs w:val="18"/>
                <w:lang w:val="en-US" w:eastAsia="zh-CN"/>
              </w:rPr>
            </w:pPr>
            <w:del w:id="3799" w:author="srabhi" w:date="2015-07-20T17:12:00Z">
              <w:r w:rsidRPr="00B942DB" w:rsidDel="007F6D69">
                <w:rPr>
                  <w:rFonts w:ascii="Arial" w:hAnsi="Arial" w:cs="Arial"/>
                  <w:b/>
                  <w:bCs/>
                  <w:sz w:val="18"/>
                  <w:szCs w:val="18"/>
                  <w:lang w:eastAsia="zh-CN"/>
                </w:rPr>
                <w:delText>Number of times retained</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013EA7" w:rsidRPr="00B942DB" w:rsidDel="007F6D69" w:rsidRDefault="00013EA7" w:rsidP="00B942DB">
            <w:pPr>
              <w:spacing w:line="240" w:lineRule="auto"/>
              <w:rPr>
                <w:del w:id="3800" w:author="srabhi" w:date="2015-07-20T17:12:00Z"/>
                <w:rFonts w:ascii="Arial" w:hAnsi="Arial" w:cs="Arial"/>
                <w:b/>
                <w:bCs/>
                <w:sz w:val="18"/>
                <w:szCs w:val="18"/>
                <w:lang w:val="en-US" w:eastAsia="zh-CN"/>
              </w:rPr>
            </w:pPr>
            <w:del w:id="3801" w:author="srabhi" w:date="2015-07-20T17:12:00Z">
              <w:r w:rsidRPr="00B942DB" w:rsidDel="007F6D69">
                <w:rPr>
                  <w:rFonts w:ascii="Arial" w:hAnsi="Arial" w:cs="Arial"/>
                  <w:b/>
                  <w:bCs/>
                  <w:sz w:val="18"/>
                  <w:szCs w:val="18"/>
                  <w:lang w:eastAsia="zh-CN"/>
                </w:rPr>
                <w:delText>Number of times significant</w:delText>
              </w:r>
            </w:del>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013EA7" w:rsidRPr="00B942DB" w:rsidDel="007F6D69" w:rsidRDefault="00013EA7" w:rsidP="00B942DB">
            <w:pPr>
              <w:spacing w:line="240" w:lineRule="auto"/>
              <w:rPr>
                <w:del w:id="3802" w:author="srabhi" w:date="2015-07-20T17:12:00Z"/>
                <w:rFonts w:ascii="Arial" w:hAnsi="Arial" w:cs="Arial"/>
                <w:b/>
                <w:bCs/>
                <w:sz w:val="18"/>
                <w:szCs w:val="18"/>
                <w:lang w:val="en-US" w:eastAsia="zh-CN"/>
              </w:rPr>
            </w:pPr>
            <w:del w:id="3803" w:author="srabhi" w:date="2015-07-20T17:12:00Z">
              <w:r w:rsidRPr="00B942DB" w:rsidDel="007F6D69">
                <w:rPr>
                  <w:rFonts w:ascii="Arial" w:hAnsi="Arial" w:cs="Arial"/>
                  <w:b/>
                  <w:bCs/>
                  <w:sz w:val="18"/>
                  <w:szCs w:val="18"/>
                  <w:lang w:eastAsia="zh-CN"/>
                </w:rPr>
                <w:delText>Mean OR</w:delText>
              </w:r>
            </w:del>
          </w:p>
        </w:tc>
        <w:tc>
          <w:tcPr>
            <w:tcW w:w="567" w:type="dxa"/>
            <w:vMerge w:val="restart"/>
            <w:tcBorders>
              <w:top w:val="nil"/>
              <w:left w:val="single" w:sz="8" w:space="0" w:color="auto"/>
              <w:bottom w:val="single" w:sz="8" w:space="0" w:color="000000"/>
              <w:right w:val="single" w:sz="8" w:space="0" w:color="auto"/>
            </w:tcBorders>
            <w:shd w:val="clear" w:color="auto" w:fill="auto"/>
            <w:hideMark/>
          </w:tcPr>
          <w:p w:rsidR="00013EA7" w:rsidRPr="00B942DB" w:rsidDel="007F6D69" w:rsidRDefault="00013EA7" w:rsidP="00B942DB">
            <w:pPr>
              <w:spacing w:line="240" w:lineRule="auto"/>
              <w:rPr>
                <w:del w:id="3804" w:author="srabhi" w:date="2015-07-20T17:12:00Z"/>
                <w:rFonts w:ascii="Arial" w:hAnsi="Arial" w:cs="Arial"/>
                <w:b/>
                <w:bCs/>
                <w:sz w:val="18"/>
                <w:szCs w:val="18"/>
                <w:lang w:val="en-US" w:eastAsia="zh-CN"/>
              </w:rPr>
            </w:pPr>
            <w:del w:id="3805" w:author="srabhi" w:date="2015-07-20T17:12:00Z">
              <w:r w:rsidRPr="00B942DB" w:rsidDel="007F6D69">
                <w:rPr>
                  <w:rFonts w:ascii="Arial" w:hAnsi="Arial" w:cs="Arial"/>
                  <w:b/>
                  <w:bCs/>
                  <w:sz w:val="18"/>
                  <w:szCs w:val="18"/>
                  <w:lang w:eastAsia="zh-CN"/>
                </w:rPr>
                <w:delText>SD OR</w:delText>
              </w:r>
            </w:del>
          </w:p>
        </w:tc>
        <w:tc>
          <w:tcPr>
            <w:tcW w:w="992" w:type="dxa"/>
            <w:vMerge w:val="restart"/>
            <w:tcBorders>
              <w:top w:val="nil"/>
              <w:left w:val="single" w:sz="8" w:space="0" w:color="auto"/>
              <w:bottom w:val="single" w:sz="8" w:space="0" w:color="000000"/>
              <w:right w:val="single" w:sz="8" w:space="0" w:color="auto"/>
            </w:tcBorders>
            <w:shd w:val="clear" w:color="auto" w:fill="auto"/>
            <w:hideMark/>
          </w:tcPr>
          <w:p w:rsidR="00013EA7" w:rsidRPr="00B942DB" w:rsidDel="007F6D69" w:rsidRDefault="00013EA7" w:rsidP="00B942DB">
            <w:pPr>
              <w:spacing w:line="240" w:lineRule="auto"/>
              <w:rPr>
                <w:del w:id="3806" w:author="srabhi" w:date="2015-07-20T17:12:00Z"/>
                <w:rFonts w:ascii="Arial" w:hAnsi="Arial" w:cs="Arial"/>
                <w:b/>
                <w:bCs/>
                <w:sz w:val="18"/>
                <w:szCs w:val="18"/>
                <w:lang w:val="en-US" w:eastAsia="zh-CN"/>
              </w:rPr>
            </w:pPr>
            <w:del w:id="3807" w:author="srabhi" w:date="2015-07-20T17:12:00Z">
              <w:r w:rsidRPr="00B942DB" w:rsidDel="007F6D69">
                <w:rPr>
                  <w:rFonts w:ascii="Arial" w:hAnsi="Arial" w:cs="Arial"/>
                  <w:b/>
                  <w:bCs/>
                  <w:sz w:val="18"/>
                  <w:szCs w:val="18"/>
                  <w:lang w:eastAsia="zh-CN"/>
                </w:rPr>
                <w:delText>Number of times retained</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013EA7" w:rsidRPr="00B942DB" w:rsidDel="007F6D69" w:rsidRDefault="00013EA7" w:rsidP="00B942DB">
            <w:pPr>
              <w:spacing w:line="240" w:lineRule="auto"/>
              <w:rPr>
                <w:del w:id="3808" w:author="srabhi" w:date="2015-07-20T17:12:00Z"/>
                <w:rFonts w:ascii="Arial" w:hAnsi="Arial" w:cs="Arial"/>
                <w:b/>
                <w:bCs/>
                <w:sz w:val="18"/>
                <w:szCs w:val="18"/>
                <w:lang w:val="en-US" w:eastAsia="zh-CN"/>
              </w:rPr>
            </w:pPr>
            <w:del w:id="3809" w:author="srabhi" w:date="2015-07-20T17:12:00Z">
              <w:r w:rsidRPr="00B942DB" w:rsidDel="007F6D69">
                <w:rPr>
                  <w:rFonts w:ascii="Arial" w:hAnsi="Arial" w:cs="Arial"/>
                  <w:b/>
                  <w:bCs/>
                  <w:sz w:val="18"/>
                  <w:szCs w:val="18"/>
                  <w:lang w:eastAsia="zh-CN"/>
                </w:rPr>
                <w:delText>Number of times significant</w:delText>
              </w:r>
            </w:del>
          </w:p>
        </w:tc>
        <w:tc>
          <w:tcPr>
            <w:tcW w:w="709" w:type="dxa"/>
            <w:vMerge w:val="restart"/>
            <w:tcBorders>
              <w:top w:val="nil"/>
              <w:left w:val="single" w:sz="8" w:space="0" w:color="auto"/>
              <w:bottom w:val="single" w:sz="8" w:space="0" w:color="000000"/>
              <w:right w:val="single" w:sz="8" w:space="0" w:color="auto"/>
            </w:tcBorders>
            <w:shd w:val="clear" w:color="auto" w:fill="auto"/>
            <w:hideMark/>
          </w:tcPr>
          <w:p w:rsidR="00013EA7" w:rsidRPr="00B942DB" w:rsidDel="007F6D69" w:rsidRDefault="00013EA7" w:rsidP="00B942DB">
            <w:pPr>
              <w:spacing w:line="240" w:lineRule="auto"/>
              <w:rPr>
                <w:del w:id="3810" w:author="srabhi" w:date="2015-07-20T17:12:00Z"/>
                <w:rFonts w:ascii="Arial" w:hAnsi="Arial" w:cs="Arial"/>
                <w:b/>
                <w:bCs/>
                <w:sz w:val="18"/>
                <w:szCs w:val="18"/>
                <w:lang w:val="en-US" w:eastAsia="zh-CN"/>
              </w:rPr>
            </w:pPr>
            <w:del w:id="3811" w:author="srabhi" w:date="2015-07-20T17:12:00Z">
              <w:r w:rsidRPr="00B942DB" w:rsidDel="007F6D69">
                <w:rPr>
                  <w:rFonts w:ascii="Arial" w:hAnsi="Arial" w:cs="Arial"/>
                  <w:b/>
                  <w:bCs/>
                  <w:sz w:val="18"/>
                  <w:szCs w:val="18"/>
                  <w:lang w:eastAsia="zh-CN"/>
                </w:rPr>
                <w:delText>Mean OR (A)</w:delText>
              </w:r>
            </w:del>
          </w:p>
        </w:tc>
        <w:tc>
          <w:tcPr>
            <w:tcW w:w="709" w:type="dxa"/>
            <w:vMerge w:val="restart"/>
            <w:tcBorders>
              <w:top w:val="nil"/>
              <w:left w:val="single" w:sz="8" w:space="0" w:color="auto"/>
              <w:bottom w:val="single" w:sz="8" w:space="0" w:color="000000"/>
              <w:right w:val="single" w:sz="8" w:space="0" w:color="auto"/>
            </w:tcBorders>
            <w:shd w:val="clear" w:color="auto" w:fill="auto"/>
            <w:hideMark/>
          </w:tcPr>
          <w:p w:rsidR="00013EA7" w:rsidRPr="00B942DB" w:rsidDel="007F6D69" w:rsidRDefault="00013EA7" w:rsidP="00B942DB">
            <w:pPr>
              <w:spacing w:line="240" w:lineRule="auto"/>
              <w:rPr>
                <w:del w:id="3812" w:author="srabhi" w:date="2015-07-20T17:12:00Z"/>
                <w:rFonts w:ascii="Arial" w:hAnsi="Arial" w:cs="Arial"/>
                <w:b/>
                <w:bCs/>
                <w:sz w:val="18"/>
                <w:szCs w:val="18"/>
                <w:lang w:val="en-US" w:eastAsia="zh-CN"/>
              </w:rPr>
            </w:pPr>
            <w:del w:id="3813" w:author="srabhi" w:date="2015-07-20T17:12:00Z">
              <w:r w:rsidRPr="00B942DB" w:rsidDel="007F6D69">
                <w:rPr>
                  <w:rFonts w:ascii="Arial" w:hAnsi="Arial" w:cs="Arial"/>
                  <w:b/>
                  <w:bCs/>
                  <w:sz w:val="18"/>
                  <w:szCs w:val="18"/>
                  <w:lang w:eastAsia="zh-CN"/>
                </w:rPr>
                <w:delText>SD OR</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013EA7" w:rsidRPr="00B942DB" w:rsidDel="007F6D69" w:rsidRDefault="00013EA7" w:rsidP="00B942DB">
            <w:pPr>
              <w:spacing w:line="240" w:lineRule="auto"/>
              <w:rPr>
                <w:del w:id="3814" w:author="srabhi" w:date="2015-07-20T17:12:00Z"/>
                <w:rFonts w:ascii="Arial" w:hAnsi="Arial" w:cs="Arial"/>
                <w:b/>
                <w:bCs/>
                <w:sz w:val="18"/>
                <w:szCs w:val="18"/>
                <w:lang w:val="en-US" w:eastAsia="zh-CN"/>
              </w:rPr>
            </w:pPr>
            <w:del w:id="3815" w:author="srabhi" w:date="2015-07-20T17:12:00Z">
              <w:r w:rsidRPr="00B942DB" w:rsidDel="007F6D69">
                <w:rPr>
                  <w:rFonts w:ascii="Arial" w:hAnsi="Arial" w:cs="Arial"/>
                  <w:b/>
                  <w:bCs/>
                  <w:sz w:val="18"/>
                  <w:szCs w:val="18"/>
                  <w:lang w:eastAsia="zh-CN"/>
                </w:rPr>
                <w:delText>Mean OR in standard LR when retained by Lasso LR (B)</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013EA7" w:rsidRPr="00B942DB" w:rsidDel="007F6D69" w:rsidRDefault="00013EA7" w:rsidP="00B942DB">
            <w:pPr>
              <w:spacing w:line="240" w:lineRule="auto"/>
              <w:rPr>
                <w:del w:id="3816" w:author="srabhi" w:date="2015-07-20T17:12:00Z"/>
                <w:rFonts w:ascii="Arial" w:hAnsi="Arial" w:cs="Arial"/>
                <w:b/>
                <w:bCs/>
                <w:sz w:val="18"/>
                <w:szCs w:val="18"/>
                <w:lang w:val="en-US" w:eastAsia="zh-CN"/>
              </w:rPr>
            </w:pPr>
            <w:del w:id="3817" w:author="srabhi" w:date="2015-07-20T17:12:00Z">
              <w:r w:rsidRPr="00B942DB" w:rsidDel="007F6D69">
                <w:rPr>
                  <w:rFonts w:ascii="Arial" w:hAnsi="Arial" w:cs="Arial"/>
                  <w:b/>
                  <w:bCs/>
                  <w:sz w:val="18"/>
                  <w:szCs w:val="18"/>
                  <w:lang w:eastAsia="zh-CN"/>
                </w:rPr>
                <w:delText>Difference in mean OR (A-B)</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013EA7" w:rsidRPr="00B942DB" w:rsidDel="007F6D69" w:rsidRDefault="00013EA7" w:rsidP="00B942DB">
            <w:pPr>
              <w:spacing w:line="240" w:lineRule="auto"/>
              <w:rPr>
                <w:del w:id="3818" w:author="srabhi" w:date="2015-07-20T17:12:00Z"/>
                <w:rFonts w:ascii="Arial" w:hAnsi="Arial" w:cs="Arial"/>
                <w:b/>
                <w:bCs/>
                <w:sz w:val="18"/>
                <w:szCs w:val="18"/>
                <w:lang w:val="en-US" w:eastAsia="zh-CN"/>
              </w:rPr>
            </w:pPr>
            <w:del w:id="3819" w:author="srabhi" w:date="2015-07-20T17:12:00Z">
              <w:r w:rsidRPr="00B942DB" w:rsidDel="007F6D69">
                <w:rPr>
                  <w:rFonts w:ascii="Arial" w:hAnsi="Arial" w:cs="Arial"/>
                  <w:b/>
                  <w:bCs/>
                  <w:sz w:val="18"/>
                  <w:szCs w:val="18"/>
                  <w:lang w:eastAsia="zh-CN"/>
                </w:rPr>
                <w:delText>Mean OR in stepwise LR when retained by stepwise &amp; Lasso (C)</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013EA7" w:rsidRPr="00B942DB" w:rsidDel="007F6D69" w:rsidRDefault="00013EA7" w:rsidP="00B942DB">
            <w:pPr>
              <w:spacing w:line="240" w:lineRule="auto"/>
              <w:rPr>
                <w:del w:id="3820" w:author="srabhi" w:date="2015-07-20T17:12:00Z"/>
                <w:rFonts w:ascii="Arial" w:hAnsi="Arial" w:cs="Arial"/>
                <w:b/>
                <w:bCs/>
                <w:sz w:val="18"/>
                <w:szCs w:val="18"/>
                <w:lang w:val="en-US" w:eastAsia="zh-CN"/>
              </w:rPr>
            </w:pPr>
            <w:del w:id="3821" w:author="srabhi" w:date="2015-07-20T17:12:00Z">
              <w:r w:rsidRPr="00B942DB" w:rsidDel="007F6D69">
                <w:rPr>
                  <w:rFonts w:ascii="Arial" w:hAnsi="Arial" w:cs="Arial"/>
                  <w:b/>
                  <w:bCs/>
                  <w:sz w:val="18"/>
                  <w:szCs w:val="18"/>
                  <w:lang w:eastAsia="zh-CN"/>
                </w:rPr>
                <w:delText>Difference in mean OR (A-C)</w:delText>
              </w:r>
            </w:del>
          </w:p>
        </w:tc>
      </w:tr>
      <w:tr w:rsidR="00882650" w:rsidRPr="00240276" w:rsidDel="007F6D69" w:rsidTr="00882650">
        <w:trPr>
          <w:trHeight w:val="276"/>
          <w:del w:id="3822"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2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24"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25"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26"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2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28"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29"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30"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3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32"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33"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3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3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3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3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38" w:author="srabhi" w:date="2015-07-20T17:12:00Z"/>
                <w:rFonts w:ascii="Arial" w:hAnsi="Arial" w:cs="Arial"/>
                <w:b/>
                <w:bCs/>
                <w:sz w:val="21"/>
                <w:szCs w:val="21"/>
                <w:lang w:val="en-US" w:eastAsia="zh-CN"/>
              </w:rPr>
            </w:pPr>
          </w:p>
        </w:tc>
      </w:tr>
      <w:tr w:rsidR="00882650" w:rsidRPr="00240276" w:rsidDel="007F6D69" w:rsidTr="00882650">
        <w:trPr>
          <w:trHeight w:val="276"/>
          <w:del w:id="3839"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4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41"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42"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43"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4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45"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46"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47"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4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49"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50"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5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5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5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5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55" w:author="srabhi" w:date="2015-07-20T17:12:00Z"/>
                <w:rFonts w:ascii="Arial" w:hAnsi="Arial" w:cs="Arial"/>
                <w:b/>
                <w:bCs/>
                <w:sz w:val="21"/>
                <w:szCs w:val="21"/>
                <w:lang w:val="en-US" w:eastAsia="zh-CN"/>
              </w:rPr>
            </w:pPr>
          </w:p>
        </w:tc>
      </w:tr>
      <w:tr w:rsidR="00882650" w:rsidRPr="00240276" w:rsidDel="007F6D69" w:rsidTr="00882650">
        <w:trPr>
          <w:trHeight w:val="276"/>
          <w:del w:id="3856"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5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58"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59"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60"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6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62"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63"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64"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6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66"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67"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6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6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7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7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72" w:author="srabhi" w:date="2015-07-20T17:12:00Z"/>
                <w:rFonts w:ascii="Arial" w:hAnsi="Arial" w:cs="Arial"/>
                <w:b/>
                <w:bCs/>
                <w:sz w:val="21"/>
                <w:szCs w:val="21"/>
                <w:lang w:val="en-US" w:eastAsia="zh-CN"/>
              </w:rPr>
            </w:pPr>
          </w:p>
        </w:tc>
      </w:tr>
      <w:tr w:rsidR="00882650" w:rsidRPr="00240276" w:rsidDel="007F6D69" w:rsidTr="00882650">
        <w:trPr>
          <w:trHeight w:val="276"/>
          <w:del w:id="3873"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7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75"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76"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77"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7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79"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80"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81"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8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83"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84"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8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8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8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8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89" w:author="srabhi" w:date="2015-07-20T17:12:00Z"/>
                <w:rFonts w:ascii="Arial" w:hAnsi="Arial" w:cs="Arial"/>
                <w:b/>
                <w:bCs/>
                <w:sz w:val="21"/>
                <w:szCs w:val="21"/>
                <w:lang w:val="en-US" w:eastAsia="zh-CN"/>
              </w:rPr>
            </w:pPr>
          </w:p>
        </w:tc>
      </w:tr>
      <w:tr w:rsidR="00882650" w:rsidRPr="00240276" w:rsidDel="007F6D69" w:rsidTr="00882650">
        <w:trPr>
          <w:trHeight w:val="276"/>
          <w:del w:id="3890"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9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92"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93"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94"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9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96"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97"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98"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89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00"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01"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0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0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0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0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06" w:author="srabhi" w:date="2015-07-20T17:12:00Z"/>
                <w:rFonts w:ascii="Arial" w:hAnsi="Arial" w:cs="Arial"/>
                <w:b/>
                <w:bCs/>
                <w:sz w:val="21"/>
                <w:szCs w:val="21"/>
                <w:lang w:val="en-US" w:eastAsia="zh-CN"/>
              </w:rPr>
            </w:pPr>
          </w:p>
        </w:tc>
      </w:tr>
      <w:tr w:rsidR="00882650" w:rsidRPr="00240276" w:rsidDel="007F6D69" w:rsidTr="00882650">
        <w:trPr>
          <w:trHeight w:val="288"/>
          <w:del w:id="3907"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0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09"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10"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11"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1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13"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14"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15"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1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17"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18"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1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2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2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2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013EA7" w:rsidRPr="00240276" w:rsidDel="007F6D69" w:rsidRDefault="00013EA7" w:rsidP="00A62F41">
            <w:pPr>
              <w:spacing w:line="240" w:lineRule="auto"/>
              <w:rPr>
                <w:del w:id="3923" w:author="srabhi" w:date="2015-07-20T17:12:00Z"/>
                <w:rFonts w:ascii="Arial" w:hAnsi="Arial" w:cs="Arial"/>
                <w:b/>
                <w:bCs/>
                <w:sz w:val="21"/>
                <w:szCs w:val="21"/>
                <w:lang w:val="en-US" w:eastAsia="zh-CN"/>
              </w:rPr>
            </w:pPr>
          </w:p>
        </w:tc>
      </w:tr>
      <w:tr w:rsidR="00882650" w:rsidRPr="00240276" w:rsidDel="007F6D69" w:rsidTr="00882650">
        <w:trPr>
          <w:trHeight w:val="300"/>
          <w:del w:id="3924"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3925" w:author="srabhi" w:date="2015-07-20T17:12:00Z"/>
                <w:rFonts w:ascii="Arial" w:hAnsi="Arial" w:cs="Arial"/>
                <w:b/>
                <w:bCs/>
                <w:sz w:val="20"/>
                <w:szCs w:val="20"/>
                <w:lang w:val="en-US" w:eastAsia="zh-CN"/>
              </w:rPr>
            </w:pPr>
            <w:del w:id="3926" w:author="srabhi" w:date="2015-07-20T17:12:00Z">
              <w:r w:rsidRPr="00B942DB" w:rsidDel="007F6D69">
                <w:rPr>
                  <w:rFonts w:ascii="Arial" w:hAnsi="Arial" w:cs="Arial"/>
                  <w:b/>
                  <w:bCs/>
                  <w:sz w:val="20"/>
                  <w:szCs w:val="20"/>
                  <w:lang w:eastAsia="zh-CN"/>
                </w:rPr>
                <w:delText>Treatment</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27" w:author="srabhi" w:date="2015-07-20T17:12:00Z"/>
                <w:rFonts w:ascii="Arial" w:hAnsi="Arial" w:cs="Arial"/>
                <w:sz w:val="18"/>
                <w:szCs w:val="18"/>
                <w:lang w:val="en-US" w:eastAsia="zh-CN"/>
              </w:rPr>
            </w:pPr>
            <w:del w:id="3928" w:author="srabhi" w:date="2015-07-20T17:12:00Z">
              <w:r w:rsidRPr="00B942DB" w:rsidDel="007F6D69">
                <w:rPr>
                  <w:rFonts w:ascii="Arial" w:hAnsi="Arial" w:cs="Arial"/>
                  <w:sz w:val="18"/>
                  <w:szCs w:val="18"/>
                  <w:lang w:val="en-US" w:eastAsia="zh-CN"/>
                </w:rPr>
                <w:delText>11</w:delText>
              </w:r>
            </w:del>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29" w:author="srabhi" w:date="2015-07-20T17:12:00Z"/>
                <w:rFonts w:ascii="Arial" w:hAnsi="Arial" w:cs="Arial"/>
                <w:sz w:val="18"/>
                <w:szCs w:val="18"/>
                <w:lang w:val="en-US" w:eastAsia="zh-CN"/>
              </w:rPr>
            </w:pPr>
            <w:del w:id="3930" w:author="srabhi" w:date="2015-07-20T17:12:00Z">
              <w:r w:rsidRPr="00B942DB" w:rsidDel="007F6D69">
                <w:rPr>
                  <w:rFonts w:ascii="Arial" w:hAnsi="Arial" w:cs="Arial"/>
                  <w:sz w:val="18"/>
                  <w:szCs w:val="18"/>
                  <w:lang w:val="en-US" w:eastAsia="zh-CN"/>
                </w:rPr>
                <w:delText>0.81</w:delText>
              </w:r>
            </w:del>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31" w:author="srabhi" w:date="2015-07-20T17:12:00Z"/>
                <w:rFonts w:ascii="Arial" w:hAnsi="Arial" w:cs="Arial"/>
                <w:sz w:val="18"/>
                <w:szCs w:val="18"/>
                <w:lang w:val="en-US" w:eastAsia="zh-CN"/>
              </w:rPr>
            </w:pPr>
            <w:del w:id="3932" w:author="srabhi" w:date="2015-07-20T17:12:00Z">
              <w:r w:rsidRPr="00B942DB" w:rsidDel="007F6D69">
                <w:rPr>
                  <w:rFonts w:ascii="Arial" w:hAnsi="Arial" w:cs="Arial"/>
                  <w:sz w:val="18"/>
                  <w:szCs w:val="18"/>
                  <w:lang w:val="en-US" w:eastAsia="zh-CN"/>
                </w:rPr>
                <w:delText>0.08</w:delText>
              </w:r>
            </w:del>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33" w:author="srabhi" w:date="2015-07-20T17:12:00Z"/>
                <w:rFonts w:ascii="Arial" w:hAnsi="Arial" w:cs="Arial"/>
                <w:sz w:val="18"/>
                <w:szCs w:val="18"/>
                <w:lang w:val="en-US" w:eastAsia="zh-CN"/>
              </w:rPr>
            </w:pPr>
            <w:del w:id="3934" w:author="srabhi" w:date="2015-07-20T17:12:00Z">
              <w:r w:rsidRPr="00B942DB" w:rsidDel="007F6D69">
                <w:rPr>
                  <w:rFonts w:ascii="Arial" w:hAnsi="Arial" w:cs="Arial"/>
                  <w:sz w:val="18"/>
                  <w:szCs w:val="18"/>
                  <w:lang w:val="en-US" w:eastAsia="zh-CN"/>
                </w:rPr>
                <w:delText>46</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35" w:author="srabhi" w:date="2015-07-20T17:12:00Z"/>
                <w:rFonts w:ascii="Arial" w:hAnsi="Arial" w:cs="Arial"/>
                <w:sz w:val="18"/>
                <w:szCs w:val="18"/>
                <w:lang w:val="en-US" w:eastAsia="zh-CN"/>
              </w:rPr>
            </w:pPr>
            <w:del w:id="3936" w:author="srabhi" w:date="2015-07-20T17:12:00Z">
              <w:r w:rsidRPr="00B942DB" w:rsidDel="007F6D69">
                <w:rPr>
                  <w:rFonts w:ascii="Arial" w:hAnsi="Arial" w:cs="Arial"/>
                  <w:sz w:val="18"/>
                  <w:szCs w:val="18"/>
                  <w:lang w:val="en-US" w:eastAsia="zh-CN"/>
                </w:rPr>
                <w:delText>16</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37" w:author="srabhi" w:date="2015-07-20T17:12:00Z"/>
                <w:rFonts w:ascii="Arial" w:hAnsi="Arial" w:cs="Arial"/>
                <w:sz w:val="18"/>
                <w:szCs w:val="18"/>
                <w:lang w:val="en-US" w:eastAsia="zh-CN"/>
              </w:rPr>
            </w:pPr>
            <w:del w:id="3938" w:author="srabhi" w:date="2015-07-20T17:12:00Z">
              <w:r w:rsidRPr="00B942DB" w:rsidDel="007F6D69">
                <w:rPr>
                  <w:rFonts w:ascii="Arial" w:hAnsi="Arial" w:cs="Arial"/>
                  <w:sz w:val="18"/>
                  <w:szCs w:val="18"/>
                  <w:lang w:val="en-US" w:eastAsia="zh-CN"/>
                </w:rPr>
                <w:delText>0.74</w:delText>
              </w:r>
            </w:del>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39" w:author="srabhi" w:date="2015-07-20T17:12:00Z"/>
                <w:rFonts w:ascii="Arial" w:hAnsi="Arial" w:cs="Arial"/>
                <w:sz w:val="18"/>
                <w:szCs w:val="18"/>
                <w:lang w:val="en-US" w:eastAsia="zh-CN"/>
              </w:rPr>
            </w:pPr>
            <w:del w:id="3940" w:author="srabhi" w:date="2015-07-20T17:12:00Z">
              <w:r w:rsidRPr="00B942DB" w:rsidDel="007F6D69">
                <w:rPr>
                  <w:rFonts w:ascii="Arial" w:hAnsi="Arial" w:cs="Arial"/>
                  <w:sz w:val="18"/>
                  <w:szCs w:val="18"/>
                  <w:lang w:val="en-US" w:eastAsia="zh-CN"/>
                </w:rPr>
                <w:delText>0.05</w:delText>
              </w:r>
            </w:del>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41" w:author="srabhi" w:date="2015-07-20T17:12:00Z"/>
                <w:rFonts w:ascii="Arial" w:hAnsi="Arial" w:cs="Arial"/>
                <w:sz w:val="18"/>
                <w:szCs w:val="18"/>
                <w:lang w:val="en-US" w:eastAsia="zh-CN"/>
              </w:rPr>
            </w:pPr>
            <w:del w:id="3942" w:author="srabhi" w:date="2015-07-20T17:12:00Z">
              <w:r w:rsidRPr="00B942DB" w:rsidDel="007F6D69">
                <w:rPr>
                  <w:rFonts w:ascii="Arial" w:hAnsi="Arial" w:cs="Arial"/>
                  <w:sz w:val="18"/>
                  <w:szCs w:val="18"/>
                  <w:lang w:val="en-US" w:eastAsia="zh-CN"/>
                </w:rPr>
                <w:delText>43</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43" w:author="srabhi" w:date="2015-07-20T17:12:00Z"/>
                <w:rFonts w:ascii="Arial" w:hAnsi="Arial" w:cs="Arial"/>
                <w:sz w:val="18"/>
                <w:szCs w:val="18"/>
                <w:lang w:val="en-US" w:eastAsia="zh-CN"/>
              </w:rPr>
            </w:pPr>
            <w:del w:id="3944" w:author="srabhi" w:date="2015-07-20T17:12:00Z">
              <w:r w:rsidRPr="00B942DB" w:rsidDel="007F6D69">
                <w:rPr>
                  <w:rFonts w:ascii="Arial" w:hAnsi="Arial" w:cs="Arial"/>
                  <w:sz w:val="18"/>
                  <w:szCs w:val="18"/>
                  <w:lang w:val="en-US" w:eastAsia="zh-CN"/>
                </w:rPr>
                <w:delText>10</w:delText>
              </w:r>
            </w:del>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45" w:author="srabhi" w:date="2015-07-20T17:12:00Z"/>
                <w:rFonts w:ascii="Arial" w:hAnsi="Arial" w:cs="Arial"/>
                <w:sz w:val="18"/>
                <w:szCs w:val="18"/>
                <w:lang w:val="en-US" w:eastAsia="zh-CN"/>
              </w:rPr>
            </w:pPr>
            <w:del w:id="3946" w:author="srabhi" w:date="2015-07-20T17:12:00Z">
              <w:r w:rsidRPr="00B942DB" w:rsidDel="007F6D69">
                <w:rPr>
                  <w:rFonts w:ascii="Arial" w:hAnsi="Arial" w:cs="Arial"/>
                  <w:sz w:val="18"/>
                  <w:szCs w:val="18"/>
                  <w:lang w:val="en-US" w:eastAsia="zh-CN"/>
                </w:rPr>
                <w:delText>0.90</w:delText>
              </w:r>
            </w:del>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47" w:author="srabhi" w:date="2015-07-20T17:12:00Z"/>
                <w:rFonts w:ascii="Arial" w:hAnsi="Arial" w:cs="Arial"/>
                <w:sz w:val="18"/>
                <w:szCs w:val="18"/>
                <w:lang w:val="en-US" w:eastAsia="zh-CN"/>
              </w:rPr>
            </w:pPr>
            <w:del w:id="3948" w:author="srabhi" w:date="2015-07-20T17:12:00Z">
              <w:r w:rsidRPr="00B942DB" w:rsidDel="007F6D69">
                <w:rPr>
                  <w:rFonts w:ascii="Arial" w:hAnsi="Arial" w:cs="Arial"/>
                  <w:sz w:val="18"/>
                  <w:szCs w:val="18"/>
                  <w:lang w:val="en-US" w:eastAsia="zh-CN"/>
                </w:rPr>
                <w:delText>0.07</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49" w:author="srabhi" w:date="2015-07-20T17:12:00Z"/>
                <w:rFonts w:ascii="Arial" w:hAnsi="Arial" w:cs="Arial"/>
                <w:sz w:val="18"/>
                <w:szCs w:val="18"/>
                <w:lang w:val="en-US" w:eastAsia="zh-CN"/>
              </w:rPr>
            </w:pPr>
            <w:del w:id="3950" w:author="srabhi" w:date="2015-07-20T17:12:00Z">
              <w:r w:rsidRPr="00B942DB" w:rsidDel="007F6D69">
                <w:rPr>
                  <w:rFonts w:ascii="Arial" w:hAnsi="Arial" w:cs="Arial"/>
                  <w:sz w:val="18"/>
                  <w:szCs w:val="18"/>
                  <w:lang w:val="en-US" w:eastAsia="zh-CN"/>
                </w:rPr>
                <w:delText>0.77</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51" w:author="srabhi" w:date="2015-07-20T17:12:00Z"/>
                <w:rFonts w:ascii="Arial" w:hAnsi="Arial" w:cs="Arial"/>
                <w:sz w:val="18"/>
                <w:szCs w:val="18"/>
                <w:lang w:val="en-US" w:eastAsia="zh-CN"/>
              </w:rPr>
            </w:pPr>
            <w:del w:id="3952" w:author="srabhi" w:date="2015-07-20T17:12:00Z">
              <w:r w:rsidRPr="00B942DB" w:rsidDel="007F6D69">
                <w:rPr>
                  <w:rFonts w:ascii="Arial" w:hAnsi="Arial" w:cs="Arial"/>
                  <w:sz w:val="18"/>
                  <w:szCs w:val="18"/>
                  <w:lang w:val="en-US" w:eastAsia="zh-CN"/>
                </w:rPr>
                <w:delText>0.14</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53" w:author="srabhi" w:date="2015-07-20T17:12:00Z"/>
                <w:rFonts w:ascii="Arial" w:hAnsi="Arial" w:cs="Arial"/>
                <w:sz w:val="18"/>
                <w:szCs w:val="18"/>
                <w:lang w:val="en-US" w:eastAsia="zh-CN"/>
              </w:rPr>
            </w:pPr>
            <w:del w:id="3954" w:author="srabhi" w:date="2015-07-20T17:12:00Z">
              <w:r w:rsidRPr="00B942DB" w:rsidDel="007F6D69">
                <w:rPr>
                  <w:rFonts w:ascii="Arial" w:hAnsi="Arial" w:cs="Arial"/>
                  <w:sz w:val="18"/>
                  <w:szCs w:val="18"/>
                  <w:lang w:val="en-US" w:eastAsia="zh-CN"/>
                </w:rPr>
                <w:delText>0.74</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55" w:author="srabhi" w:date="2015-07-20T17:12:00Z"/>
                <w:rFonts w:ascii="Arial" w:hAnsi="Arial" w:cs="Arial"/>
                <w:sz w:val="18"/>
                <w:szCs w:val="18"/>
                <w:lang w:val="en-US" w:eastAsia="zh-CN"/>
              </w:rPr>
            </w:pPr>
            <w:del w:id="3956" w:author="srabhi" w:date="2015-07-20T17:12:00Z">
              <w:r w:rsidRPr="00B942DB" w:rsidDel="007F6D69">
                <w:rPr>
                  <w:rFonts w:ascii="Arial" w:hAnsi="Arial" w:cs="Arial"/>
                  <w:sz w:val="18"/>
                  <w:szCs w:val="18"/>
                  <w:lang w:val="en-US" w:eastAsia="zh-CN"/>
                </w:rPr>
                <w:delText>0.17</w:delText>
              </w:r>
            </w:del>
          </w:p>
        </w:tc>
      </w:tr>
      <w:tr w:rsidR="00882650" w:rsidRPr="00240276" w:rsidDel="007F6D69" w:rsidTr="00882650">
        <w:trPr>
          <w:trHeight w:val="300"/>
          <w:del w:id="3957"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3958" w:author="srabhi" w:date="2015-07-20T17:12:00Z"/>
                <w:rFonts w:ascii="Arial" w:hAnsi="Arial" w:cs="Arial"/>
                <w:b/>
                <w:bCs/>
                <w:sz w:val="20"/>
                <w:szCs w:val="20"/>
                <w:lang w:val="en-US" w:eastAsia="zh-CN"/>
              </w:rPr>
            </w:pPr>
            <w:del w:id="3959" w:author="srabhi" w:date="2015-07-20T17:12:00Z">
              <w:r w:rsidRPr="00B942DB" w:rsidDel="007F6D69">
                <w:rPr>
                  <w:rFonts w:ascii="Arial" w:hAnsi="Arial" w:cs="Arial"/>
                  <w:b/>
                  <w:bCs/>
                  <w:sz w:val="20"/>
                  <w:szCs w:val="20"/>
                  <w:lang w:eastAsia="zh-CN"/>
                </w:rPr>
                <w:delText>Index age</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60" w:author="srabhi" w:date="2015-07-20T17:12:00Z"/>
                <w:rFonts w:ascii="Arial" w:hAnsi="Arial" w:cs="Arial"/>
                <w:sz w:val="18"/>
                <w:szCs w:val="18"/>
                <w:lang w:val="en-US" w:eastAsia="zh-CN"/>
              </w:rPr>
            </w:pPr>
            <w:del w:id="3961" w:author="srabhi" w:date="2015-07-20T17:12:00Z">
              <w:r w:rsidRPr="00B942DB" w:rsidDel="007F6D69">
                <w:rPr>
                  <w:rFonts w:ascii="Arial" w:hAnsi="Arial" w:cs="Arial"/>
                  <w:sz w:val="18"/>
                  <w:szCs w:val="18"/>
                  <w:lang w:val="en-US" w:eastAsia="zh-CN"/>
                </w:rPr>
                <w:delText>4</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62" w:author="srabhi" w:date="2015-07-20T17:12:00Z"/>
                <w:rFonts w:ascii="Arial" w:hAnsi="Arial" w:cs="Arial"/>
                <w:sz w:val="18"/>
                <w:szCs w:val="18"/>
                <w:lang w:val="en-US" w:eastAsia="zh-CN"/>
              </w:rPr>
            </w:pPr>
            <w:del w:id="3963" w:author="srabhi" w:date="2015-07-20T17:12:00Z">
              <w:r w:rsidRPr="00B942DB" w:rsidDel="007F6D69">
                <w:rPr>
                  <w:rFonts w:ascii="Arial" w:hAnsi="Arial" w:cs="Arial"/>
                  <w:sz w:val="18"/>
                  <w:szCs w:val="18"/>
                  <w:lang w:val="en-US" w:eastAsia="zh-CN"/>
                </w:rPr>
                <w:delText>0.99</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64" w:author="srabhi" w:date="2015-07-20T17:12:00Z"/>
                <w:rFonts w:ascii="Arial" w:hAnsi="Arial" w:cs="Arial"/>
                <w:sz w:val="18"/>
                <w:szCs w:val="18"/>
                <w:lang w:val="en-US" w:eastAsia="zh-CN"/>
              </w:rPr>
            </w:pPr>
            <w:del w:id="3965" w:author="srabhi" w:date="2015-07-20T17:12:00Z">
              <w:r w:rsidRPr="00B942DB" w:rsidDel="007F6D69">
                <w:rPr>
                  <w:rFonts w:ascii="Arial" w:hAnsi="Arial" w:cs="Arial"/>
                  <w:sz w:val="18"/>
                  <w:szCs w:val="18"/>
                  <w:lang w:val="en-US" w:eastAsia="zh-CN"/>
                </w:rPr>
                <w:delText>0.01</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66" w:author="srabhi" w:date="2015-07-20T17:12:00Z"/>
                <w:rFonts w:ascii="Arial" w:hAnsi="Arial" w:cs="Arial"/>
                <w:sz w:val="18"/>
                <w:szCs w:val="18"/>
                <w:lang w:val="en-US" w:eastAsia="zh-CN"/>
              </w:rPr>
            </w:pPr>
            <w:del w:id="3967" w:author="srabhi" w:date="2015-07-20T17:12:00Z">
              <w:r w:rsidRPr="00B942DB" w:rsidDel="007F6D69">
                <w:rPr>
                  <w:rFonts w:ascii="Arial" w:hAnsi="Arial" w:cs="Arial"/>
                  <w:sz w:val="18"/>
                  <w:szCs w:val="18"/>
                  <w:lang w:val="en-US" w:eastAsia="zh-CN"/>
                </w:rPr>
                <w:delText>25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68" w:author="srabhi" w:date="2015-07-20T17:12:00Z"/>
                <w:rFonts w:ascii="Arial" w:hAnsi="Arial" w:cs="Arial"/>
                <w:sz w:val="18"/>
                <w:szCs w:val="18"/>
                <w:lang w:val="en-US" w:eastAsia="zh-CN"/>
              </w:rPr>
            </w:pPr>
            <w:del w:id="3969" w:author="srabhi" w:date="2015-07-20T17:12:00Z">
              <w:r w:rsidRPr="00B942DB" w:rsidDel="007F6D69">
                <w:rPr>
                  <w:rFonts w:ascii="Arial" w:hAnsi="Arial" w:cs="Arial"/>
                  <w:sz w:val="18"/>
                  <w:szCs w:val="18"/>
                  <w:lang w:val="en-US" w:eastAsia="zh-CN"/>
                </w:rPr>
                <w:delText>7</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70" w:author="srabhi" w:date="2015-07-20T17:12:00Z"/>
                <w:rFonts w:ascii="Arial" w:hAnsi="Arial" w:cs="Arial"/>
                <w:sz w:val="18"/>
                <w:szCs w:val="18"/>
                <w:lang w:val="en-US" w:eastAsia="zh-CN"/>
              </w:rPr>
            </w:pPr>
            <w:del w:id="3971" w:author="srabhi" w:date="2015-07-20T17:12:00Z">
              <w:r w:rsidRPr="00B942DB" w:rsidDel="007F6D69">
                <w:rPr>
                  <w:rFonts w:ascii="Arial" w:hAnsi="Arial" w:cs="Arial"/>
                  <w:sz w:val="18"/>
                  <w:szCs w:val="18"/>
                  <w:lang w:val="en-US" w:eastAsia="zh-CN"/>
                </w:rPr>
                <w:delText>0.99</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72" w:author="srabhi" w:date="2015-07-20T17:12:00Z"/>
                <w:rFonts w:ascii="Arial" w:hAnsi="Arial" w:cs="Arial"/>
                <w:sz w:val="18"/>
                <w:szCs w:val="18"/>
                <w:lang w:val="en-US" w:eastAsia="zh-CN"/>
              </w:rPr>
            </w:pPr>
            <w:del w:id="3973" w:author="srabhi" w:date="2015-07-20T17:12:00Z">
              <w:r w:rsidRPr="00B942DB" w:rsidDel="007F6D69">
                <w:rPr>
                  <w:rFonts w:ascii="Arial" w:hAnsi="Arial" w:cs="Arial"/>
                  <w:sz w:val="18"/>
                  <w:szCs w:val="18"/>
                  <w:lang w:val="en-US" w:eastAsia="zh-CN"/>
                </w:rPr>
                <w:delText>0.00</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74" w:author="srabhi" w:date="2015-07-20T17:12:00Z"/>
                <w:rFonts w:ascii="Arial" w:hAnsi="Arial" w:cs="Arial"/>
                <w:sz w:val="18"/>
                <w:szCs w:val="18"/>
                <w:lang w:val="en-US" w:eastAsia="zh-CN"/>
              </w:rPr>
            </w:pPr>
            <w:del w:id="3975" w:author="srabhi" w:date="2015-07-20T17:12:00Z">
              <w:r w:rsidRPr="00B942DB" w:rsidDel="007F6D69">
                <w:rPr>
                  <w:rFonts w:ascii="Arial" w:hAnsi="Arial" w:cs="Arial"/>
                  <w:sz w:val="18"/>
                  <w:szCs w:val="18"/>
                  <w:lang w:val="en-US" w:eastAsia="zh-CN"/>
                </w:rPr>
                <w:delText>93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76" w:author="srabhi" w:date="2015-07-20T17:12:00Z"/>
                <w:rFonts w:ascii="Arial" w:hAnsi="Arial" w:cs="Arial"/>
                <w:sz w:val="18"/>
                <w:szCs w:val="18"/>
                <w:lang w:val="en-US" w:eastAsia="zh-CN"/>
              </w:rPr>
            </w:pPr>
            <w:del w:id="3977" w:author="srabhi" w:date="2015-07-20T17:12:00Z">
              <w:r w:rsidRPr="00B942DB" w:rsidDel="007F6D69">
                <w:rPr>
                  <w:rFonts w:ascii="Arial" w:hAnsi="Arial" w:cs="Arial"/>
                  <w:sz w:val="18"/>
                  <w:szCs w:val="18"/>
                  <w:lang w:val="en-US" w:eastAsia="zh-CN"/>
                </w:rPr>
                <w:delText>9</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78" w:author="srabhi" w:date="2015-07-20T17:12:00Z"/>
                <w:rFonts w:ascii="Arial" w:hAnsi="Arial" w:cs="Arial"/>
                <w:sz w:val="18"/>
                <w:szCs w:val="18"/>
                <w:lang w:val="en-US" w:eastAsia="zh-CN"/>
              </w:rPr>
            </w:pPr>
            <w:del w:id="3979" w:author="srabhi" w:date="2015-07-20T17:12:00Z">
              <w:r w:rsidRPr="00B942DB" w:rsidDel="007F6D69">
                <w:rPr>
                  <w:rFonts w:ascii="Arial" w:hAnsi="Arial" w:cs="Arial"/>
                  <w:sz w:val="18"/>
                  <w:szCs w:val="18"/>
                  <w:lang w:val="en-US" w:eastAsia="zh-CN"/>
                </w:rPr>
                <w:delText>0.99</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80" w:author="srabhi" w:date="2015-07-20T17:12:00Z"/>
                <w:rFonts w:ascii="Arial" w:hAnsi="Arial" w:cs="Arial"/>
                <w:sz w:val="18"/>
                <w:szCs w:val="18"/>
                <w:lang w:val="en-US" w:eastAsia="zh-CN"/>
              </w:rPr>
            </w:pPr>
            <w:del w:id="3981" w:author="srabhi" w:date="2015-07-20T17:12:00Z">
              <w:r w:rsidRPr="00B942DB" w:rsidDel="007F6D69">
                <w:rPr>
                  <w:rFonts w:ascii="Arial" w:hAnsi="Arial" w:cs="Arial"/>
                  <w:sz w:val="18"/>
                  <w:szCs w:val="18"/>
                  <w:lang w:val="en-US" w:eastAsia="zh-CN"/>
                </w:rPr>
                <w:delText>0.00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82" w:author="srabhi" w:date="2015-07-20T17:12:00Z"/>
                <w:rFonts w:ascii="Arial" w:hAnsi="Arial" w:cs="Arial"/>
                <w:sz w:val="18"/>
                <w:szCs w:val="18"/>
                <w:lang w:val="en-US" w:eastAsia="zh-CN"/>
              </w:rPr>
            </w:pPr>
            <w:del w:id="3983" w:author="srabhi" w:date="2015-07-20T17:12:00Z">
              <w:r w:rsidRPr="00B942DB" w:rsidDel="007F6D69">
                <w:rPr>
                  <w:rFonts w:ascii="Arial" w:hAnsi="Arial" w:cs="Arial"/>
                  <w:sz w:val="18"/>
                  <w:szCs w:val="18"/>
                  <w:lang w:val="en-US" w:eastAsia="zh-CN"/>
                </w:rPr>
                <w:delText>0.99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84" w:author="srabhi" w:date="2015-07-20T17:12:00Z"/>
                <w:rFonts w:ascii="Arial" w:hAnsi="Arial" w:cs="Arial"/>
                <w:sz w:val="18"/>
                <w:szCs w:val="18"/>
                <w:lang w:val="en-US" w:eastAsia="zh-CN"/>
              </w:rPr>
            </w:pPr>
            <w:del w:id="3985" w:author="srabhi" w:date="2015-07-20T17:12:00Z">
              <w:r w:rsidRPr="00B942DB" w:rsidDel="007F6D69">
                <w:rPr>
                  <w:rFonts w:ascii="Arial" w:hAnsi="Arial" w:cs="Arial"/>
                  <w:sz w:val="18"/>
                  <w:szCs w:val="18"/>
                  <w:lang w:val="en-US" w:eastAsia="zh-CN"/>
                </w:rPr>
                <w:delText>0.00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86" w:author="srabhi" w:date="2015-07-20T17:12:00Z"/>
                <w:rFonts w:ascii="Arial" w:hAnsi="Arial" w:cs="Arial"/>
                <w:sz w:val="18"/>
                <w:szCs w:val="18"/>
                <w:lang w:val="en-US" w:eastAsia="zh-CN"/>
              </w:rPr>
            </w:pPr>
            <w:del w:id="3987" w:author="srabhi" w:date="2015-07-20T17:12:00Z">
              <w:r w:rsidRPr="00B942DB" w:rsidDel="007F6D69">
                <w:rPr>
                  <w:rFonts w:ascii="Arial" w:hAnsi="Arial" w:cs="Arial"/>
                  <w:sz w:val="18"/>
                  <w:szCs w:val="18"/>
                  <w:lang w:val="en-US" w:eastAsia="zh-CN"/>
                </w:rPr>
                <w:delText>0.99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88" w:author="srabhi" w:date="2015-07-20T17:12:00Z"/>
                <w:rFonts w:ascii="Arial" w:hAnsi="Arial" w:cs="Arial"/>
                <w:sz w:val="18"/>
                <w:szCs w:val="18"/>
                <w:lang w:val="en-US" w:eastAsia="zh-CN"/>
              </w:rPr>
            </w:pPr>
            <w:del w:id="3989" w:author="srabhi" w:date="2015-07-20T17:12:00Z">
              <w:r w:rsidRPr="00B942DB" w:rsidDel="007F6D69">
                <w:rPr>
                  <w:rFonts w:ascii="Arial" w:hAnsi="Arial" w:cs="Arial"/>
                  <w:sz w:val="18"/>
                  <w:szCs w:val="18"/>
                  <w:lang w:val="en-US" w:eastAsia="zh-CN"/>
                </w:rPr>
                <w:delText>0.01</w:delText>
              </w:r>
            </w:del>
          </w:p>
        </w:tc>
      </w:tr>
      <w:tr w:rsidR="00882650" w:rsidRPr="00240276" w:rsidDel="007F6D69" w:rsidTr="00882650">
        <w:trPr>
          <w:trHeight w:val="300"/>
          <w:del w:id="3990"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3991" w:author="srabhi" w:date="2015-07-20T17:12:00Z"/>
                <w:rFonts w:ascii="Arial" w:hAnsi="Arial" w:cs="Arial"/>
                <w:b/>
                <w:bCs/>
                <w:sz w:val="20"/>
                <w:szCs w:val="20"/>
                <w:lang w:val="en-US" w:eastAsia="zh-CN"/>
              </w:rPr>
            </w:pPr>
            <w:bookmarkStart w:id="3992" w:name="RANGE!A11"/>
            <w:del w:id="3993" w:author="srabhi" w:date="2015-07-20T17:12:00Z">
              <w:r w:rsidRPr="00B942DB" w:rsidDel="007F6D69">
                <w:rPr>
                  <w:rFonts w:ascii="Arial" w:hAnsi="Arial" w:cs="Arial"/>
                  <w:b/>
                  <w:bCs/>
                  <w:sz w:val="20"/>
                  <w:szCs w:val="20"/>
                  <w:lang w:eastAsia="zh-CN"/>
                </w:rPr>
                <w:delText>Sex (Female)</w:delText>
              </w:r>
              <w:bookmarkEnd w:id="3992"/>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94" w:author="srabhi" w:date="2015-07-20T17:12:00Z"/>
                <w:rFonts w:ascii="Arial" w:hAnsi="Arial" w:cs="Arial"/>
                <w:sz w:val="18"/>
                <w:szCs w:val="18"/>
                <w:lang w:val="en-US" w:eastAsia="zh-CN"/>
              </w:rPr>
            </w:pPr>
            <w:del w:id="3995" w:author="srabhi" w:date="2015-07-20T17:12:00Z">
              <w:r w:rsidRPr="00B942DB" w:rsidDel="007F6D69">
                <w:rPr>
                  <w:rFonts w:ascii="Arial" w:hAnsi="Arial" w:cs="Arial"/>
                  <w:sz w:val="18"/>
                  <w:szCs w:val="18"/>
                  <w:lang w:val="en-US" w:eastAsia="zh-CN"/>
                </w:rPr>
                <w:delText>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96" w:author="srabhi" w:date="2015-07-20T17:12:00Z"/>
                <w:rFonts w:ascii="Arial" w:hAnsi="Arial" w:cs="Arial"/>
                <w:sz w:val="18"/>
                <w:szCs w:val="18"/>
                <w:lang w:val="en-US" w:eastAsia="zh-CN"/>
              </w:rPr>
            </w:pPr>
            <w:del w:id="3997" w:author="srabhi" w:date="2015-07-20T17:12:00Z">
              <w:r w:rsidRPr="00B942DB" w:rsidDel="007F6D69">
                <w:rPr>
                  <w:rFonts w:ascii="Arial" w:hAnsi="Arial" w:cs="Arial"/>
                  <w:sz w:val="18"/>
                  <w:szCs w:val="18"/>
                  <w:lang w:val="en-US" w:eastAsia="zh-CN"/>
                </w:rPr>
                <w:delText>1.05</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3998" w:author="srabhi" w:date="2015-07-20T17:12:00Z"/>
                <w:rFonts w:ascii="Arial" w:hAnsi="Arial" w:cs="Arial"/>
                <w:sz w:val="18"/>
                <w:szCs w:val="18"/>
                <w:lang w:val="en-US" w:eastAsia="zh-CN"/>
              </w:rPr>
            </w:pPr>
            <w:del w:id="3999" w:author="srabhi" w:date="2015-07-20T17:12:00Z">
              <w:r w:rsidRPr="00B942DB" w:rsidDel="007F6D69">
                <w:rPr>
                  <w:rFonts w:ascii="Arial" w:hAnsi="Arial" w:cs="Arial"/>
                  <w:sz w:val="18"/>
                  <w:szCs w:val="18"/>
                  <w:lang w:val="en-US" w:eastAsia="zh-CN"/>
                </w:rPr>
                <w:delText>0.15</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00" w:author="srabhi" w:date="2015-07-20T17:12:00Z"/>
                <w:rFonts w:ascii="Arial" w:hAnsi="Arial" w:cs="Arial"/>
                <w:sz w:val="18"/>
                <w:szCs w:val="18"/>
                <w:lang w:val="en-US" w:eastAsia="zh-CN"/>
              </w:rPr>
            </w:pPr>
            <w:del w:id="4001" w:author="srabhi" w:date="2015-07-20T17:12:00Z">
              <w:r w:rsidRPr="00B942DB" w:rsidDel="007F6D69">
                <w:rPr>
                  <w:rFonts w:ascii="Arial" w:hAnsi="Arial" w:cs="Arial"/>
                  <w:sz w:val="18"/>
                  <w:szCs w:val="18"/>
                  <w:lang w:val="en-US" w:eastAsia="zh-CN"/>
                </w:rPr>
                <w:delText>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02" w:author="srabhi" w:date="2015-07-20T17:12:00Z"/>
                <w:rFonts w:ascii="Arial" w:hAnsi="Arial" w:cs="Arial"/>
                <w:sz w:val="18"/>
                <w:szCs w:val="18"/>
                <w:lang w:val="en-US" w:eastAsia="zh-CN"/>
              </w:rPr>
            </w:pPr>
            <w:del w:id="4003" w:author="srabhi" w:date="2015-07-20T17:12:00Z">
              <w:r w:rsidRPr="00B942DB" w:rsidDel="007F6D69">
                <w:rPr>
                  <w:rFonts w:ascii="Arial" w:hAnsi="Arial" w:cs="Arial"/>
                  <w:sz w:val="18"/>
                  <w:szCs w:val="18"/>
                  <w:lang w:val="en-US" w:eastAsia="zh-CN"/>
                </w:rPr>
                <w:delText>1</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04" w:author="srabhi" w:date="2015-07-20T17:12:00Z"/>
                <w:rFonts w:ascii="Arial" w:hAnsi="Arial" w:cs="Arial"/>
                <w:sz w:val="18"/>
                <w:szCs w:val="18"/>
                <w:lang w:val="en-US" w:eastAsia="zh-CN"/>
              </w:rPr>
            </w:pPr>
            <w:del w:id="4005" w:author="srabhi" w:date="2015-07-20T17:12:00Z">
              <w:r w:rsidRPr="00B942DB" w:rsidDel="007F6D69">
                <w:rPr>
                  <w:rFonts w:ascii="Arial" w:hAnsi="Arial" w:cs="Arial"/>
                  <w:sz w:val="18"/>
                  <w:szCs w:val="18"/>
                  <w:lang w:val="en-US" w:eastAsia="zh-CN"/>
                </w:rPr>
                <w:delText>1.44</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06" w:author="srabhi" w:date="2015-07-20T17:12:00Z"/>
                <w:rFonts w:ascii="Arial" w:hAnsi="Arial" w:cs="Arial"/>
                <w:sz w:val="18"/>
                <w:szCs w:val="18"/>
                <w:lang w:val="en-US" w:eastAsia="zh-CN"/>
              </w:rPr>
            </w:pPr>
            <w:del w:id="4007" w:author="srabhi" w:date="2015-07-20T17:12:00Z">
              <w:r w:rsidRPr="00B942DB" w:rsidDel="007F6D69">
                <w:rPr>
                  <w:rFonts w:ascii="Arial" w:hAnsi="Arial" w:cs="Arial"/>
                  <w:sz w:val="18"/>
                  <w:szCs w:val="18"/>
                  <w:lang w:val="en-US" w:eastAsia="zh-CN"/>
                </w:rPr>
                <w:delText>0.09</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08" w:author="srabhi" w:date="2015-07-20T17:12:00Z"/>
                <w:rFonts w:ascii="Arial" w:hAnsi="Arial" w:cs="Arial"/>
                <w:sz w:val="18"/>
                <w:szCs w:val="18"/>
                <w:lang w:val="en-US" w:eastAsia="zh-CN"/>
              </w:rPr>
            </w:pPr>
            <w:del w:id="4009" w:author="srabhi" w:date="2015-07-20T17:12:00Z">
              <w:r w:rsidRPr="00B942DB" w:rsidDel="007F6D69">
                <w:rPr>
                  <w:rFonts w:ascii="Arial" w:hAnsi="Arial" w:cs="Arial"/>
                  <w:sz w:val="18"/>
                  <w:szCs w:val="18"/>
                  <w:lang w:val="en-US" w:eastAsia="zh-CN"/>
                </w:rPr>
                <w:delText>10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10" w:author="srabhi" w:date="2015-07-20T17:12:00Z"/>
                <w:rFonts w:ascii="Arial" w:hAnsi="Arial" w:cs="Arial"/>
                <w:sz w:val="18"/>
                <w:szCs w:val="18"/>
                <w:lang w:val="en-US" w:eastAsia="zh-CN"/>
              </w:rPr>
            </w:pPr>
            <w:del w:id="4011" w:author="srabhi" w:date="2015-07-20T17:12:00Z">
              <w:r w:rsidRPr="00B942DB" w:rsidDel="007F6D69">
                <w:rPr>
                  <w:rFonts w:ascii="Arial" w:hAnsi="Arial" w:cs="Arial"/>
                  <w:sz w:val="18"/>
                  <w:szCs w:val="18"/>
                  <w:lang w:val="en-US" w:eastAsia="zh-CN"/>
                </w:rPr>
                <w:delText>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12" w:author="srabhi" w:date="2015-07-20T17:12:00Z"/>
                <w:rFonts w:ascii="Arial" w:hAnsi="Arial" w:cs="Arial"/>
                <w:sz w:val="18"/>
                <w:szCs w:val="18"/>
                <w:lang w:val="en-US" w:eastAsia="zh-CN"/>
              </w:rPr>
            </w:pPr>
            <w:del w:id="4013" w:author="srabhi" w:date="2015-07-20T17:12:00Z">
              <w:r w:rsidRPr="00B942DB" w:rsidDel="007F6D69">
                <w:rPr>
                  <w:rFonts w:ascii="Arial" w:hAnsi="Arial" w:cs="Arial"/>
                  <w:sz w:val="18"/>
                  <w:szCs w:val="18"/>
                  <w:lang w:val="en-US" w:eastAsia="zh-CN"/>
                </w:rPr>
                <w:delText>1.12</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14" w:author="srabhi" w:date="2015-07-20T17:12:00Z"/>
                <w:rFonts w:ascii="Arial" w:hAnsi="Arial" w:cs="Arial"/>
                <w:sz w:val="18"/>
                <w:szCs w:val="18"/>
                <w:lang w:val="en-US" w:eastAsia="zh-CN"/>
              </w:rPr>
            </w:pPr>
            <w:del w:id="4015" w:author="srabhi" w:date="2015-07-20T17:12:00Z">
              <w:r w:rsidRPr="00B942DB" w:rsidDel="007F6D69">
                <w:rPr>
                  <w:rFonts w:ascii="Arial" w:hAnsi="Arial" w:cs="Arial"/>
                  <w:sz w:val="18"/>
                  <w:szCs w:val="18"/>
                  <w:lang w:val="en-US" w:eastAsia="zh-CN"/>
                </w:rPr>
                <w:delText>0.11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16" w:author="srabhi" w:date="2015-07-20T17:12:00Z"/>
                <w:rFonts w:ascii="Arial" w:hAnsi="Arial" w:cs="Arial"/>
                <w:sz w:val="18"/>
                <w:szCs w:val="18"/>
                <w:lang w:val="en-US" w:eastAsia="zh-CN"/>
              </w:rPr>
            </w:pPr>
            <w:del w:id="4017" w:author="srabhi" w:date="2015-07-20T17:12:00Z">
              <w:r w:rsidRPr="00B942DB" w:rsidDel="007F6D69">
                <w:rPr>
                  <w:rFonts w:ascii="Arial" w:hAnsi="Arial" w:cs="Arial"/>
                  <w:sz w:val="18"/>
                  <w:szCs w:val="18"/>
                  <w:lang w:val="en-US" w:eastAsia="zh-CN"/>
                </w:rPr>
                <w:delText>1.33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18" w:author="srabhi" w:date="2015-07-20T17:12:00Z"/>
                <w:rFonts w:ascii="Arial" w:hAnsi="Arial" w:cs="Arial"/>
                <w:sz w:val="18"/>
                <w:szCs w:val="18"/>
                <w:lang w:val="en-US" w:eastAsia="zh-CN"/>
              </w:rPr>
            </w:pPr>
            <w:del w:id="4019" w:author="srabhi" w:date="2015-07-20T17:12:00Z">
              <w:r w:rsidRPr="00B942DB" w:rsidDel="007F6D69">
                <w:rPr>
                  <w:rFonts w:ascii="Arial" w:hAnsi="Arial" w:cs="Arial"/>
                  <w:sz w:val="18"/>
                  <w:szCs w:val="18"/>
                  <w:lang w:val="en-US" w:eastAsia="zh-CN"/>
                </w:rPr>
                <w:delText>-0.21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20" w:author="srabhi" w:date="2015-07-20T17:12:00Z"/>
                <w:rFonts w:ascii="Arial" w:hAnsi="Arial" w:cs="Arial"/>
                <w:sz w:val="18"/>
                <w:szCs w:val="18"/>
                <w:lang w:val="en-US" w:eastAsia="zh-CN"/>
              </w:rPr>
            </w:pPr>
            <w:del w:id="4021" w:author="srabhi" w:date="2015-07-20T17:12:00Z">
              <w:r w:rsidRPr="00B942DB" w:rsidDel="007F6D69">
                <w:rPr>
                  <w:rFonts w:ascii="Arial" w:hAnsi="Arial" w:cs="Arial"/>
                  <w:sz w:val="18"/>
                  <w:szCs w:val="18"/>
                  <w:lang w:val="en-US" w:eastAsia="zh-CN"/>
                </w:rPr>
                <w:delText>1.46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22" w:author="srabhi" w:date="2015-07-20T17:12:00Z"/>
                <w:rFonts w:ascii="Arial" w:hAnsi="Arial" w:cs="Arial"/>
                <w:sz w:val="18"/>
                <w:szCs w:val="18"/>
                <w:lang w:val="en-US" w:eastAsia="zh-CN"/>
              </w:rPr>
            </w:pPr>
            <w:del w:id="4023" w:author="srabhi" w:date="2015-07-20T17:12:00Z">
              <w:r w:rsidRPr="00B942DB" w:rsidDel="007F6D69">
                <w:rPr>
                  <w:rFonts w:ascii="Arial" w:hAnsi="Arial" w:cs="Arial"/>
                  <w:sz w:val="18"/>
                  <w:szCs w:val="18"/>
                  <w:lang w:val="en-US" w:eastAsia="zh-CN"/>
                </w:rPr>
                <w:delText>-0.34</w:delText>
              </w:r>
            </w:del>
          </w:p>
        </w:tc>
      </w:tr>
      <w:tr w:rsidR="00882650" w:rsidRPr="00240276" w:rsidDel="007F6D69" w:rsidTr="00882650">
        <w:trPr>
          <w:trHeight w:val="300"/>
          <w:del w:id="4024"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4025" w:author="srabhi" w:date="2015-07-20T17:12:00Z"/>
                <w:rFonts w:ascii="Arial" w:hAnsi="Arial" w:cs="Arial"/>
                <w:b/>
                <w:bCs/>
                <w:sz w:val="20"/>
                <w:szCs w:val="20"/>
                <w:lang w:val="en-US" w:eastAsia="zh-CN"/>
              </w:rPr>
            </w:pPr>
            <w:del w:id="4026" w:author="srabhi" w:date="2015-07-20T17:12:00Z">
              <w:r w:rsidRPr="00B942DB" w:rsidDel="007F6D69">
                <w:rPr>
                  <w:rFonts w:ascii="Arial" w:hAnsi="Arial" w:cs="Arial"/>
                  <w:b/>
                  <w:bCs/>
                  <w:sz w:val="20"/>
                  <w:szCs w:val="20"/>
                  <w:lang w:eastAsia="zh-CN"/>
                </w:rPr>
                <w:delText xml:space="preserve">Pre-index DMT use </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27" w:author="srabhi" w:date="2015-07-20T17:12:00Z"/>
                <w:rFonts w:ascii="Arial" w:hAnsi="Arial" w:cs="Arial"/>
                <w:sz w:val="18"/>
                <w:szCs w:val="18"/>
                <w:lang w:val="en-US" w:eastAsia="zh-CN"/>
              </w:rPr>
            </w:pPr>
            <w:del w:id="4028" w:author="srabhi" w:date="2015-07-20T17:12:00Z">
              <w:r w:rsidRPr="00B942DB" w:rsidDel="007F6D69">
                <w:rPr>
                  <w:rFonts w:ascii="Arial" w:hAnsi="Arial" w:cs="Arial"/>
                  <w:sz w:val="18"/>
                  <w:szCs w:val="18"/>
                  <w:lang w:val="en-US" w:eastAsia="zh-CN"/>
                </w:rPr>
                <w:delText>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29" w:author="srabhi" w:date="2015-07-20T17:12:00Z"/>
                <w:rFonts w:ascii="Arial" w:hAnsi="Arial" w:cs="Arial"/>
                <w:sz w:val="18"/>
                <w:szCs w:val="18"/>
                <w:lang w:val="en-US" w:eastAsia="zh-CN"/>
              </w:rPr>
            </w:pPr>
            <w:del w:id="4030" w:author="srabhi" w:date="2015-07-20T17:12:00Z">
              <w:r w:rsidRPr="00B942DB" w:rsidDel="007F6D69">
                <w:rPr>
                  <w:rFonts w:ascii="Arial" w:hAnsi="Arial" w:cs="Arial"/>
                  <w:sz w:val="18"/>
                  <w:szCs w:val="18"/>
                  <w:lang w:val="en-US" w:eastAsia="zh-CN"/>
                </w:rPr>
                <w:delText>1.13</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31" w:author="srabhi" w:date="2015-07-20T17:12:00Z"/>
                <w:rFonts w:ascii="Arial" w:hAnsi="Arial" w:cs="Arial"/>
                <w:sz w:val="18"/>
                <w:szCs w:val="18"/>
                <w:lang w:val="en-US" w:eastAsia="zh-CN"/>
              </w:rPr>
            </w:pPr>
            <w:del w:id="4032" w:author="srabhi" w:date="2015-07-20T17:12:00Z">
              <w:r w:rsidRPr="00B942DB" w:rsidDel="007F6D69">
                <w:rPr>
                  <w:rFonts w:ascii="Arial" w:hAnsi="Arial" w:cs="Arial"/>
                  <w:sz w:val="18"/>
                  <w:szCs w:val="18"/>
                  <w:lang w:val="en-US" w:eastAsia="zh-CN"/>
                </w:rPr>
                <w:delText>0.17</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33" w:author="srabhi" w:date="2015-07-20T17:12:00Z"/>
                <w:rFonts w:ascii="Arial" w:hAnsi="Arial" w:cs="Arial"/>
                <w:sz w:val="18"/>
                <w:szCs w:val="18"/>
                <w:lang w:val="en-US" w:eastAsia="zh-CN"/>
              </w:rPr>
            </w:pPr>
            <w:del w:id="4034" w:author="srabhi" w:date="2015-07-20T17:12:00Z">
              <w:r w:rsidRPr="00B942DB" w:rsidDel="007F6D69">
                <w:rPr>
                  <w:rFonts w:ascii="Arial" w:hAnsi="Arial" w:cs="Arial"/>
                  <w:sz w:val="18"/>
                  <w:szCs w:val="18"/>
                  <w:lang w:val="en-US" w:eastAsia="zh-CN"/>
                </w:rPr>
                <w:delText>14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35" w:author="srabhi" w:date="2015-07-20T17:12:00Z"/>
                <w:rFonts w:ascii="Arial" w:hAnsi="Arial" w:cs="Arial"/>
                <w:sz w:val="18"/>
                <w:szCs w:val="18"/>
                <w:lang w:val="en-US" w:eastAsia="zh-CN"/>
              </w:rPr>
            </w:pPr>
            <w:del w:id="4036" w:author="srabhi" w:date="2015-07-20T17:12:00Z">
              <w:r w:rsidRPr="00B942DB" w:rsidDel="007F6D69">
                <w:rPr>
                  <w:rFonts w:ascii="Arial" w:hAnsi="Arial" w:cs="Arial"/>
                  <w:sz w:val="18"/>
                  <w:szCs w:val="18"/>
                  <w:lang w:val="en-US" w:eastAsia="zh-CN"/>
                </w:rPr>
                <w:delText>4</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37" w:author="srabhi" w:date="2015-07-20T17:12:00Z"/>
                <w:rFonts w:ascii="Arial" w:hAnsi="Arial" w:cs="Arial"/>
                <w:sz w:val="18"/>
                <w:szCs w:val="18"/>
                <w:lang w:val="en-US" w:eastAsia="zh-CN"/>
              </w:rPr>
            </w:pPr>
            <w:del w:id="4038" w:author="srabhi" w:date="2015-07-20T17:12:00Z">
              <w:r w:rsidRPr="00B942DB" w:rsidDel="007F6D69">
                <w:rPr>
                  <w:rFonts w:ascii="Arial" w:hAnsi="Arial" w:cs="Arial"/>
                  <w:sz w:val="18"/>
                  <w:szCs w:val="18"/>
                  <w:lang w:val="en-US" w:eastAsia="zh-CN"/>
                </w:rPr>
                <w:delText>1.40</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39" w:author="srabhi" w:date="2015-07-20T17:12:00Z"/>
                <w:rFonts w:ascii="Arial" w:hAnsi="Arial" w:cs="Arial"/>
                <w:sz w:val="18"/>
                <w:szCs w:val="18"/>
                <w:lang w:val="en-US" w:eastAsia="zh-CN"/>
              </w:rPr>
            </w:pPr>
            <w:del w:id="4040" w:author="srabhi" w:date="2015-07-20T17:12:00Z">
              <w:r w:rsidRPr="00B942DB" w:rsidDel="007F6D69">
                <w:rPr>
                  <w:rFonts w:ascii="Arial" w:hAnsi="Arial" w:cs="Arial"/>
                  <w:sz w:val="18"/>
                  <w:szCs w:val="18"/>
                  <w:lang w:val="en-US" w:eastAsia="zh-CN"/>
                </w:rPr>
                <w:delText>0.08</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41" w:author="srabhi" w:date="2015-07-20T17:12:00Z"/>
                <w:rFonts w:ascii="Arial" w:hAnsi="Arial" w:cs="Arial"/>
                <w:sz w:val="18"/>
                <w:szCs w:val="18"/>
                <w:lang w:val="en-US" w:eastAsia="zh-CN"/>
              </w:rPr>
            </w:pPr>
            <w:del w:id="4042" w:author="srabhi" w:date="2015-07-20T17:12:00Z">
              <w:r w:rsidRPr="00B942DB" w:rsidDel="007F6D69">
                <w:rPr>
                  <w:rFonts w:ascii="Arial" w:hAnsi="Arial" w:cs="Arial"/>
                  <w:sz w:val="18"/>
                  <w:szCs w:val="18"/>
                  <w:lang w:val="en-US" w:eastAsia="zh-CN"/>
                </w:rPr>
                <w:delText>13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43" w:author="srabhi" w:date="2015-07-20T17:12:00Z"/>
                <w:rFonts w:ascii="Arial" w:hAnsi="Arial" w:cs="Arial"/>
                <w:sz w:val="18"/>
                <w:szCs w:val="18"/>
                <w:lang w:val="en-US" w:eastAsia="zh-CN"/>
              </w:rPr>
            </w:pPr>
            <w:del w:id="4044" w:author="srabhi" w:date="2015-07-20T17:12:00Z">
              <w:r w:rsidRPr="00B942DB" w:rsidDel="007F6D69">
                <w:rPr>
                  <w:rFonts w:ascii="Arial" w:hAnsi="Arial" w:cs="Arial"/>
                  <w:sz w:val="18"/>
                  <w:szCs w:val="18"/>
                  <w:lang w:val="en-US" w:eastAsia="zh-CN"/>
                </w:rPr>
                <w:delText>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45" w:author="srabhi" w:date="2015-07-20T17:12:00Z"/>
                <w:rFonts w:ascii="Arial" w:hAnsi="Arial" w:cs="Arial"/>
                <w:sz w:val="18"/>
                <w:szCs w:val="18"/>
                <w:lang w:val="en-US" w:eastAsia="zh-CN"/>
              </w:rPr>
            </w:pPr>
            <w:del w:id="4046" w:author="srabhi" w:date="2015-07-20T17:12:00Z">
              <w:r w:rsidRPr="00B942DB" w:rsidDel="007F6D69">
                <w:rPr>
                  <w:rFonts w:ascii="Arial" w:hAnsi="Arial" w:cs="Arial"/>
                  <w:sz w:val="18"/>
                  <w:szCs w:val="18"/>
                  <w:lang w:val="en-US" w:eastAsia="zh-CN"/>
                </w:rPr>
                <w:delText>1.12</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47" w:author="srabhi" w:date="2015-07-20T17:12:00Z"/>
                <w:rFonts w:ascii="Arial" w:hAnsi="Arial" w:cs="Arial"/>
                <w:sz w:val="18"/>
                <w:szCs w:val="18"/>
                <w:lang w:val="en-US" w:eastAsia="zh-CN"/>
              </w:rPr>
            </w:pPr>
            <w:del w:id="4048" w:author="srabhi" w:date="2015-07-20T17:12:00Z">
              <w:r w:rsidRPr="00B942DB" w:rsidDel="007F6D69">
                <w:rPr>
                  <w:rFonts w:ascii="Arial" w:hAnsi="Arial" w:cs="Arial"/>
                  <w:sz w:val="18"/>
                  <w:szCs w:val="18"/>
                  <w:lang w:val="en-US" w:eastAsia="zh-CN"/>
                </w:rPr>
                <w:delText>0.09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49" w:author="srabhi" w:date="2015-07-20T17:12:00Z"/>
                <w:rFonts w:ascii="Arial" w:hAnsi="Arial" w:cs="Arial"/>
                <w:sz w:val="18"/>
                <w:szCs w:val="18"/>
                <w:lang w:val="en-US" w:eastAsia="zh-CN"/>
              </w:rPr>
            </w:pPr>
            <w:del w:id="4050" w:author="srabhi" w:date="2015-07-20T17:12:00Z">
              <w:r w:rsidRPr="00B942DB" w:rsidDel="007F6D69">
                <w:rPr>
                  <w:rFonts w:ascii="Arial" w:hAnsi="Arial" w:cs="Arial"/>
                  <w:sz w:val="18"/>
                  <w:szCs w:val="18"/>
                  <w:lang w:val="en-US" w:eastAsia="zh-CN"/>
                </w:rPr>
                <w:delText>1.34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51" w:author="srabhi" w:date="2015-07-20T17:12:00Z"/>
                <w:rFonts w:ascii="Arial" w:hAnsi="Arial" w:cs="Arial"/>
                <w:sz w:val="18"/>
                <w:szCs w:val="18"/>
                <w:lang w:val="en-US" w:eastAsia="zh-CN"/>
              </w:rPr>
            </w:pPr>
            <w:del w:id="4052" w:author="srabhi" w:date="2015-07-20T17:12:00Z">
              <w:r w:rsidRPr="00B942DB" w:rsidDel="007F6D69">
                <w:rPr>
                  <w:rFonts w:ascii="Arial" w:hAnsi="Arial" w:cs="Arial"/>
                  <w:sz w:val="18"/>
                  <w:szCs w:val="18"/>
                  <w:lang w:val="en-US" w:eastAsia="zh-CN"/>
                </w:rPr>
                <w:delText>-0.22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53" w:author="srabhi" w:date="2015-07-20T17:12:00Z"/>
                <w:rFonts w:ascii="Arial" w:hAnsi="Arial" w:cs="Arial"/>
                <w:sz w:val="18"/>
                <w:szCs w:val="18"/>
                <w:lang w:val="en-US" w:eastAsia="zh-CN"/>
              </w:rPr>
            </w:pPr>
            <w:del w:id="4054" w:author="srabhi" w:date="2015-07-20T17:12:00Z">
              <w:r w:rsidRPr="00B942DB" w:rsidDel="007F6D69">
                <w:rPr>
                  <w:rFonts w:ascii="Arial" w:hAnsi="Arial" w:cs="Arial"/>
                  <w:sz w:val="18"/>
                  <w:szCs w:val="18"/>
                  <w:lang w:val="en-US" w:eastAsia="zh-CN"/>
                </w:rPr>
                <w:delText>1.42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55" w:author="srabhi" w:date="2015-07-20T17:12:00Z"/>
                <w:rFonts w:ascii="Arial" w:hAnsi="Arial" w:cs="Arial"/>
                <w:sz w:val="18"/>
                <w:szCs w:val="18"/>
                <w:lang w:val="en-US" w:eastAsia="zh-CN"/>
              </w:rPr>
            </w:pPr>
            <w:del w:id="4056" w:author="srabhi" w:date="2015-07-20T17:12:00Z">
              <w:r w:rsidRPr="00B942DB" w:rsidDel="007F6D69">
                <w:rPr>
                  <w:rFonts w:ascii="Arial" w:hAnsi="Arial" w:cs="Arial"/>
                  <w:sz w:val="18"/>
                  <w:szCs w:val="18"/>
                  <w:lang w:val="en-US" w:eastAsia="zh-CN"/>
                </w:rPr>
                <w:delText>-0.29</w:delText>
              </w:r>
            </w:del>
          </w:p>
        </w:tc>
      </w:tr>
      <w:tr w:rsidR="00882650" w:rsidRPr="00240276" w:rsidDel="007F6D69" w:rsidTr="00882650">
        <w:trPr>
          <w:trHeight w:val="300"/>
          <w:del w:id="4057"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4058" w:author="srabhi" w:date="2015-07-20T17:12:00Z"/>
                <w:rFonts w:ascii="Arial" w:hAnsi="Arial" w:cs="Arial"/>
                <w:b/>
                <w:bCs/>
                <w:sz w:val="20"/>
                <w:szCs w:val="20"/>
                <w:lang w:val="en-US" w:eastAsia="zh-CN"/>
              </w:rPr>
            </w:pPr>
            <w:del w:id="4059" w:author="srabhi" w:date="2015-07-20T17:12:00Z">
              <w:r w:rsidRPr="00B942DB" w:rsidDel="007F6D69">
                <w:rPr>
                  <w:rFonts w:ascii="Arial" w:hAnsi="Arial" w:cs="Arial"/>
                  <w:b/>
                  <w:bCs/>
                  <w:sz w:val="20"/>
                  <w:szCs w:val="20"/>
                  <w:lang w:eastAsia="zh-CN"/>
                </w:rPr>
                <w:delText>Ampyra use</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60" w:author="srabhi" w:date="2015-07-20T17:12:00Z"/>
                <w:rFonts w:ascii="Arial" w:hAnsi="Arial" w:cs="Arial"/>
                <w:sz w:val="18"/>
                <w:szCs w:val="18"/>
                <w:lang w:val="en-US" w:eastAsia="zh-CN"/>
              </w:rPr>
            </w:pPr>
            <w:del w:id="4061" w:author="srabhi" w:date="2015-07-20T17:12:00Z">
              <w:r w:rsidRPr="00B942DB" w:rsidDel="007F6D69">
                <w:rPr>
                  <w:rFonts w:ascii="Arial" w:hAnsi="Arial" w:cs="Arial"/>
                  <w:sz w:val="18"/>
                  <w:szCs w:val="18"/>
                  <w:lang w:val="en-US" w:eastAsia="zh-CN"/>
                </w:rPr>
                <w:delText>4</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62" w:author="srabhi" w:date="2015-07-20T17:12:00Z"/>
                <w:rFonts w:ascii="Arial" w:hAnsi="Arial" w:cs="Arial"/>
                <w:sz w:val="18"/>
                <w:szCs w:val="18"/>
                <w:lang w:val="en-US" w:eastAsia="zh-CN"/>
              </w:rPr>
            </w:pPr>
            <w:del w:id="4063" w:author="srabhi" w:date="2015-07-20T17:12:00Z">
              <w:r w:rsidRPr="00B942DB" w:rsidDel="007F6D69">
                <w:rPr>
                  <w:rFonts w:ascii="Arial" w:hAnsi="Arial" w:cs="Arial"/>
                  <w:sz w:val="18"/>
                  <w:szCs w:val="18"/>
                  <w:lang w:val="en-US" w:eastAsia="zh-CN"/>
                </w:rPr>
                <w:delText>0.81</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64" w:author="srabhi" w:date="2015-07-20T17:12:00Z"/>
                <w:rFonts w:ascii="Arial" w:hAnsi="Arial" w:cs="Arial"/>
                <w:sz w:val="18"/>
                <w:szCs w:val="18"/>
                <w:lang w:val="en-US" w:eastAsia="zh-CN"/>
              </w:rPr>
            </w:pPr>
            <w:del w:id="4065" w:author="srabhi" w:date="2015-07-20T17:12:00Z">
              <w:r w:rsidRPr="00B942DB" w:rsidDel="007F6D69">
                <w:rPr>
                  <w:rFonts w:ascii="Arial" w:hAnsi="Arial" w:cs="Arial"/>
                  <w:sz w:val="18"/>
                  <w:szCs w:val="18"/>
                  <w:lang w:val="en-US" w:eastAsia="zh-CN"/>
                </w:rPr>
                <w:delText>0.14</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66" w:author="srabhi" w:date="2015-07-20T17:12:00Z"/>
                <w:rFonts w:ascii="Arial" w:hAnsi="Arial" w:cs="Arial"/>
                <w:sz w:val="18"/>
                <w:szCs w:val="18"/>
                <w:lang w:val="en-US" w:eastAsia="zh-CN"/>
              </w:rPr>
            </w:pPr>
            <w:del w:id="4067" w:author="srabhi" w:date="2015-07-20T17:12:00Z">
              <w:r w:rsidRPr="00B942DB" w:rsidDel="007F6D69">
                <w:rPr>
                  <w:rFonts w:ascii="Arial" w:hAnsi="Arial" w:cs="Arial"/>
                  <w:sz w:val="18"/>
                  <w:szCs w:val="18"/>
                  <w:lang w:val="en-US" w:eastAsia="zh-CN"/>
                </w:rPr>
                <w:delText>17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68" w:author="srabhi" w:date="2015-07-20T17:12:00Z"/>
                <w:rFonts w:ascii="Arial" w:hAnsi="Arial" w:cs="Arial"/>
                <w:sz w:val="18"/>
                <w:szCs w:val="18"/>
                <w:lang w:val="en-US" w:eastAsia="zh-CN"/>
              </w:rPr>
            </w:pPr>
            <w:del w:id="4069" w:author="srabhi" w:date="2015-07-20T17:12:00Z">
              <w:r w:rsidRPr="00B942DB" w:rsidDel="007F6D69">
                <w:rPr>
                  <w:rFonts w:ascii="Arial" w:hAnsi="Arial" w:cs="Arial"/>
                  <w:sz w:val="18"/>
                  <w:szCs w:val="18"/>
                  <w:lang w:val="en-US" w:eastAsia="zh-CN"/>
                </w:rPr>
                <w:delText>2</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70" w:author="srabhi" w:date="2015-07-20T17:12:00Z"/>
                <w:rFonts w:ascii="Arial" w:hAnsi="Arial" w:cs="Arial"/>
                <w:sz w:val="18"/>
                <w:szCs w:val="18"/>
                <w:lang w:val="en-US" w:eastAsia="zh-CN"/>
              </w:rPr>
            </w:pPr>
            <w:del w:id="4071" w:author="srabhi" w:date="2015-07-20T17:12:00Z">
              <w:r w:rsidRPr="00B942DB" w:rsidDel="007F6D69">
                <w:rPr>
                  <w:rFonts w:ascii="Arial" w:hAnsi="Arial" w:cs="Arial"/>
                  <w:sz w:val="18"/>
                  <w:szCs w:val="18"/>
                  <w:lang w:val="en-US" w:eastAsia="zh-CN"/>
                </w:rPr>
                <w:delText>0.63</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72" w:author="srabhi" w:date="2015-07-20T17:12:00Z"/>
                <w:rFonts w:ascii="Arial" w:hAnsi="Arial" w:cs="Arial"/>
                <w:sz w:val="18"/>
                <w:szCs w:val="18"/>
                <w:lang w:val="en-US" w:eastAsia="zh-CN"/>
              </w:rPr>
            </w:pPr>
            <w:del w:id="4073" w:author="srabhi" w:date="2015-07-20T17:12:00Z">
              <w:r w:rsidRPr="00B942DB" w:rsidDel="007F6D69">
                <w:rPr>
                  <w:rFonts w:ascii="Arial" w:hAnsi="Arial" w:cs="Arial"/>
                  <w:sz w:val="18"/>
                  <w:szCs w:val="18"/>
                  <w:lang w:val="en-US" w:eastAsia="zh-CN"/>
                </w:rPr>
                <w:delText>0.05</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74" w:author="srabhi" w:date="2015-07-20T17:12:00Z"/>
                <w:rFonts w:ascii="Arial" w:hAnsi="Arial" w:cs="Arial"/>
                <w:sz w:val="18"/>
                <w:szCs w:val="18"/>
                <w:lang w:val="en-US" w:eastAsia="zh-CN"/>
              </w:rPr>
            </w:pPr>
            <w:del w:id="4075" w:author="srabhi" w:date="2015-07-20T17:12:00Z">
              <w:r w:rsidRPr="00B942DB" w:rsidDel="007F6D69">
                <w:rPr>
                  <w:rFonts w:ascii="Arial" w:hAnsi="Arial" w:cs="Arial"/>
                  <w:sz w:val="18"/>
                  <w:szCs w:val="18"/>
                  <w:lang w:val="en-US" w:eastAsia="zh-CN"/>
                </w:rPr>
                <w:delText>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76" w:author="srabhi" w:date="2015-07-20T17:12:00Z"/>
                <w:rFonts w:ascii="Arial" w:hAnsi="Arial" w:cs="Arial"/>
                <w:sz w:val="18"/>
                <w:szCs w:val="18"/>
                <w:lang w:val="en-US" w:eastAsia="zh-CN"/>
              </w:rPr>
            </w:pPr>
            <w:del w:id="4077" w:author="srabhi" w:date="2015-07-20T17:12:00Z">
              <w:r w:rsidRPr="00B942DB" w:rsidDel="007F6D69">
                <w:rPr>
                  <w:rFonts w:ascii="Arial" w:hAnsi="Arial" w:cs="Arial"/>
                  <w:sz w:val="18"/>
                  <w:szCs w:val="18"/>
                  <w:lang w:val="en-US" w:eastAsia="zh-CN"/>
                </w:rPr>
                <w:delText>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78" w:author="srabhi" w:date="2015-07-20T17:12:00Z"/>
                <w:rFonts w:ascii="Arial" w:hAnsi="Arial" w:cs="Arial"/>
                <w:sz w:val="18"/>
                <w:szCs w:val="18"/>
                <w:lang w:val="en-US" w:eastAsia="zh-CN"/>
              </w:rPr>
            </w:pPr>
            <w:del w:id="4079" w:author="srabhi" w:date="2015-07-20T17:12:00Z">
              <w:r w:rsidRPr="00B942DB" w:rsidDel="007F6D69">
                <w:rPr>
                  <w:rFonts w:ascii="Arial" w:hAnsi="Arial" w:cs="Arial"/>
                  <w:sz w:val="18"/>
                  <w:szCs w:val="18"/>
                  <w:lang w:val="en-US" w:eastAsia="zh-CN"/>
                </w:rPr>
                <w:delText>0.80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80" w:author="srabhi" w:date="2015-07-20T17:12:00Z"/>
                <w:rFonts w:ascii="Arial" w:hAnsi="Arial" w:cs="Arial"/>
                <w:sz w:val="18"/>
                <w:szCs w:val="18"/>
                <w:lang w:val="en-US" w:eastAsia="zh-CN"/>
              </w:rPr>
            </w:pPr>
            <w:del w:id="4081" w:author="srabhi" w:date="2015-07-20T17:12:00Z">
              <w:r w:rsidRPr="00B942DB" w:rsidDel="007F6D69">
                <w:rPr>
                  <w:rFonts w:ascii="Arial" w:hAnsi="Arial" w:cs="Arial"/>
                  <w:sz w:val="18"/>
                  <w:szCs w:val="18"/>
                  <w:lang w:val="en-US" w:eastAsia="zh-CN"/>
                </w:rPr>
                <w:delText>NA</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82" w:author="srabhi" w:date="2015-07-20T17:12:00Z"/>
                <w:rFonts w:ascii="Arial" w:hAnsi="Arial" w:cs="Arial"/>
                <w:sz w:val="18"/>
                <w:szCs w:val="18"/>
                <w:lang w:val="en-US" w:eastAsia="zh-CN"/>
              </w:rPr>
            </w:pPr>
            <w:del w:id="4083" w:author="srabhi" w:date="2015-07-20T17:12:00Z">
              <w:r w:rsidRPr="00B942DB" w:rsidDel="007F6D69">
                <w:rPr>
                  <w:rFonts w:ascii="Arial" w:hAnsi="Arial" w:cs="Arial"/>
                  <w:sz w:val="18"/>
                  <w:szCs w:val="18"/>
                  <w:lang w:val="en-US" w:eastAsia="zh-CN"/>
                </w:rPr>
                <w:delText>0.61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84" w:author="srabhi" w:date="2015-07-20T17:12:00Z"/>
                <w:rFonts w:ascii="Arial" w:hAnsi="Arial" w:cs="Arial"/>
                <w:sz w:val="18"/>
                <w:szCs w:val="18"/>
                <w:lang w:val="en-US" w:eastAsia="zh-CN"/>
              </w:rPr>
            </w:pPr>
            <w:del w:id="4085" w:author="srabhi" w:date="2015-07-20T17:12:00Z">
              <w:r w:rsidRPr="00B942DB" w:rsidDel="007F6D69">
                <w:rPr>
                  <w:rFonts w:ascii="Arial" w:hAnsi="Arial" w:cs="Arial"/>
                  <w:sz w:val="18"/>
                  <w:szCs w:val="18"/>
                  <w:lang w:val="en-US" w:eastAsia="zh-CN"/>
                </w:rPr>
                <w:delText>0.19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86" w:author="srabhi" w:date="2015-07-20T17:12:00Z"/>
                <w:rFonts w:ascii="Arial" w:hAnsi="Arial" w:cs="Arial"/>
                <w:sz w:val="18"/>
                <w:szCs w:val="18"/>
                <w:lang w:val="en-US" w:eastAsia="zh-CN"/>
              </w:rPr>
            </w:pPr>
            <w:del w:id="4087" w:author="srabhi" w:date="2015-07-20T17:12:00Z">
              <w:r w:rsidRPr="00B942DB" w:rsidDel="007F6D69">
                <w:rPr>
                  <w:rFonts w:ascii="Arial" w:hAnsi="Arial" w:cs="Arial"/>
                  <w:sz w:val="18"/>
                  <w:szCs w:val="18"/>
                  <w:lang w:val="en-US" w:eastAsia="zh-CN"/>
                </w:rPr>
                <w:delText>0.68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88" w:author="srabhi" w:date="2015-07-20T17:12:00Z"/>
                <w:rFonts w:ascii="Arial" w:hAnsi="Arial" w:cs="Arial"/>
                <w:sz w:val="18"/>
                <w:szCs w:val="18"/>
                <w:lang w:val="en-US" w:eastAsia="zh-CN"/>
              </w:rPr>
            </w:pPr>
            <w:del w:id="4089" w:author="srabhi" w:date="2015-07-20T17:12:00Z">
              <w:r w:rsidRPr="00B942DB" w:rsidDel="007F6D69">
                <w:rPr>
                  <w:rFonts w:ascii="Arial" w:hAnsi="Arial" w:cs="Arial"/>
                  <w:sz w:val="18"/>
                  <w:szCs w:val="18"/>
                  <w:lang w:val="en-US" w:eastAsia="zh-CN"/>
                </w:rPr>
                <w:delText>0.12</w:delText>
              </w:r>
            </w:del>
          </w:p>
        </w:tc>
      </w:tr>
      <w:tr w:rsidR="00882650" w:rsidRPr="00240276" w:rsidDel="007F6D69" w:rsidTr="00882650">
        <w:trPr>
          <w:trHeight w:val="300"/>
          <w:del w:id="4090"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4091" w:author="srabhi" w:date="2015-07-20T17:12:00Z"/>
                <w:rFonts w:ascii="Arial" w:hAnsi="Arial" w:cs="Arial"/>
                <w:b/>
                <w:bCs/>
                <w:sz w:val="20"/>
                <w:szCs w:val="20"/>
                <w:lang w:val="en-US" w:eastAsia="zh-CN"/>
              </w:rPr>
            </w:pPr>
            <w:del w:id="4092" w:author="srabhi" w:date="2015-07-20T17:12:00Z">
              <w:r w:rsidRPr="00B942DB" w:rsidDel="007F6D69">
                <w:rPr>
                  <w:rFonts w:ascii="Arial" w:hAnsi="Arial" w:cs="Arial"/>
                  <w:b/>
                  <w:bCs/>
                  <w:sz w:val="20"/>
                  <w:szCs w:val="20"/>
                  <w:lang w:eastAsia="zh-CN"/>
                </w:rPr>
                <w:delText>MRI use</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93" w:author="srabhi" w:date="2015-07-20T17:12:00Z"/>
                <w:rFonts w:ascii="Arial" w:hAnsi="Arial" w:cs="Arial"/>
                <w:sz w:val="18"/>
                <w:szCs w:val="18"/>
                <w:lang w:val="en-US" w:eastAsia="zh-CN"/>
              </w:rPr>
            </w:pPr>
            <w:del w:id="4094" w:author="srabhi" w:date="2015-07-20T17:12:00Z">
              <w:r w:rsidRPr="00B942DB" w:rsidDel="007F6D69">
                <w:rPr>
                  <w:rFonts w:ascii="Arial" w:hAnsi="Arial" w:cs="Arial"/>
                  <w:sz w:val="18"/>
                  <w:szCs w:val="18"/>
                  <w:lang w:val="en-US" w:eastAsia="zh-CN"/>
                </w:rPr>
                <w:delText>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95" w:author="srabhi" w:date="2015-07-20T17:12:00Z"/>
                <w:rFonts w:ascii="Arial" w:hAnsi="Arial" w:cs="Arial"/>
                <w:sz w:val="18"/>
                <w:szCs w:val="18"/>
                <w:lang w:val="en-US" w:eastAsia="zh-CN"/>
              </w:rPr>
            </w:pPr>
            <w:del w:id="4096" w:author="srabhi" w:date="2015-07-20T17:12:00Z">
              <w:r w:rsidRPr="00B942DB" w:rsidDel="007F6D69">
                <w:rPr>
                  <w:rFonts w:ascii="Arial" w:hAnsi="Arial" w:cs="Arial"/>
                  <w:sz w:val="18"/>
                  <w:szCs w:val="18"/>
                  <w:lang w:val="en-US" w:eastAsia="zh-CN"/>
                </w:rPr>
                <w:delText>0.98</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97" w:author="srabhi" w:date="2015-07-20T17:12:00Z"/>
                <w:rFonts w:ascii="Arial" w:hAnsi="Arial" w:cs="Arial"/>
                <w:sz w:val="18"/>
                <w:szCs w:val="18"/>
                <w:lang w:val="en-US" w:eastAsia="zh-CN"/>
              </w:rPr>
            </w:pPr>
            <w:del w:id="4098" w:author="srabhi" w:date="2015-07-20T17:12:00Z">
              <w:r w:rsidRPr="00B942DB" w:rsidDel="007F6D69">
                <w:rPr>
                  <w:rFonts w:ascii="Arial" w:hAnsi="Arial" w:cs="Arial"/>
                  <w:sz w:val="18"/>
                  <w:szCs w:val="18"/>
                  <w:lang w:val="en-US" w:eastAsia="zh-CN"/>
                </w:rPr>
                <w:delText>0.16</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099" w:author="srabhi" w:date="2015-07-20T17:12:00Z"/>
                <w:rFonts w:ascii="Arial" w:hAnsi="Arial" w:cs="Arial"/>
                <w:sz w:val="18"/>
                <w:szCs w:val="18"/>
                <w:lang w:val="en-US" w:eastAsia="zh-CN"/>
              </w:rPr>
            </w:pPr>
            <w:del w:id="4100" w:author="srabhi" w:date="2015-07-20T17:12:00Z">
              <w:r w:rsidRPr="00B942DB" w:rsidDel="007F6D69">
                <w:rPr>
                  <w:rFonts w:ascii="Arial" w:hAnsi="Arial" w:cs="Arial"/>
                  <w:sz w:val="18"/>
                  <w:szCs w:val="18"/>
                  <w:lang w:val="en-US" w:eastAsia="zh-CN"/>
                </w:rPr>
                <w:delText>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01" w:author="srabhi" w:date="2015-07-20T17:12:00Z"/>
                <w:rFonts w:ascii="Arial" w:hAnsi="Arial" w:cs="Arial"/>
                <w:sz w:val="18"/>
                <w:szCs w:val="18"/>
                <w:lang w:val="en-US" w:eastAsia="zh-CN"/>
              </w:rPr>
            </w:pPr>
            <w:del w:id="4102" w:author="srabhi" w:date="2015-07-20T17:12:00Z">
              <w:r w:rsidRPr="00B942DB" w:rsidDel="007F6D69">
                <w:rPr>
                  <w:rFonts w:ascii="Arial" w:hAnsi="Arial" w:cs="Arial"/>
                  <w:sz w:val="18"/>
                  <w:szCs w:val="18"/>
                  <w:lang w:val="en-US" w:eastAsia="zh-CN"/>
                </w:rPr>
                <w:delText>1</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03" w:author="srabhi" w:date="2015-07-20T17:12:00Z"/>
                <w:rFonts w:ascii="Arial" w:hAnsi="Arial" w:cs="Arial"/>
                <w:sz w:val="18"/>
                <w:szCs w:val="18"/>
                <w:lang w:val="en-US" w:eastAsia="zh-CN"/>
              </w:rPr>
            </w:pPr>
            <w:del w:id="4104" w:author="srabhi" w:date="2015-07-20T17:12:00Z">
              <w:r w:rsidRPr="00B942DB" w:rsidDel="007F6D69">
                <w:rPr>
                  <w:rFonts w:ascii="Arial" w:hAnsi="Arial" w:cs="Arial"/>
                  <w:sz w:val="18"/>
                  <w:szCs w:val="18"/>
                  <w:lang w:val="en-US" w:eastAsia="zh-CN"/>
                </w:rPr>
                <w:delText>0.90</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05" w:author="srabhi" w:date="2015-07-20T17:12:00Z"/>
                <w:rFonts w:ascii="Arial" w:hAnsi="Arial" w:cs="Arial"/>
                <w:sz w:val="18"/>
                <w:szCs w:val="18"/>
                <w:lang w:val="en-US" w:eastAsia="zh-CN"/>
              </w:rPr>
            </w:pPr>
            <w:del w:id="4106" w:author="srabhi" w:date="2015-07-20T17:12:00Z">
              <w:r w:rsidRPr="00B942DB" w:rsidDel="007F6D69">
                <w:rPr>
                  <w:rFonts w:ascii="Arial" w:hAnsi="Arial" w:cs="Arial"/>
                  <w:sz w:val="18"/>
                  <w:szCs w:val="18"/>
                  <w:lang w:val="en-US" w:eastAsia="zh-CN"/>
                </w:rPr>
                <w:delText>0.39</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07" w:author="srabhi" w:date="2015-07-20T17:12:00Z"/>
                <w:rFonts w:ascii="Arial" w:hAnsi="Arial" w:cs="Arial"/>
                <w:sz w:val="18"/>
                <w:szCs w:val="18"/>
                <w:lang w:val="en-US" w:eastAsia="zh-CN"/>
              </w:rPr>
            </w:pPr>
            <w:del w:id="4108" w:author="srabhi" w:date="2015-07-20T17:12:00Z">
              <w:r w:rsidRPr="00B942DB" w:rsidDel="007F6D69">
                <w:rPr>
                  <w:rFonts w:ascii="Arial" w:hAnsi="Arial" w:cs="Arial"/>
                  <w:sz w:val="18"/>
                  <w:szCs w:val="18"/>
                  <w:lang w:val="en-US" w:eastAsia="zh-CN"/>
                </w:rPr>
                <w:delText>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09" w:author="srabhi" w:date="2015-07-20T17:12:00Z"/>
                <w:rFonts w:ascii="Arial" w:hAnsi="Arial" w:cs="Arial"/>
                <w:sz w:val="18"/>
                <w:szCs w:val="18"/>
                <w:lang w:val="en-US" w:eastAsia="zh-CN"/>
              </w:rPr>
            </w:pPr>
            <w:del w:id="4110" w:author="srabhi" w:date="2015-07-20T17:12:00Z">
              <w:r w:rsidRPr="00B942DB" w:rsidDel="007F6D69">
                <w:rPr>
                  <w:rFonts w:ascii="Arial" w:hAnsi="Arial" w:cs="Arial"/>
                  <w:sz w:val="18"/>
                  <w:szCs w:val="18"/>
                  <w:lang w:val="en-US" w:eastAsia="zh-CN"/>
                </w:rPr>
                <w:delText>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11" w:author="srabhi" w:date="2015-07-20T17:12:00Z"/>
                <w:rFonts w:ascii="Arial" w:hAnsi="Arial" w:cs="Arial"/>
                <w:sz w:val="18"/>
                <w:szCs w:val="18"/>
                <w:lang w:val="en-US" w:eastAsia="zh-CN"/>
              </w:rPr>
            </w:pPr>
            <w:del w:id="4112" w:author="srabhi" w:date="2015-07-20T17:12:00Z">
              <w:r w:rsidRPr="00B942DB" w:rsidDel="007F6D69">
                <w:rPr>
                  <w:rFonts w:ascii="Arial" w:hAnsi="Arial" w:cs="Arial"/>
                  <w:sz w:val="18"/>
                  <w:szCs w:val="18"/>
                  <w:lang w:val="en-US" w:eastAsia="zh-CN"/>
                </w:rPr>
                <w:delText>1.02</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13" w:author="srabhi" w:date="2015-07-20T17:12:00Z"/>
                <w:rFonts w:ascii="Arial" w:hAnsi="Arial" w:cs="Arial"/>
                <w:sz w:val="18"/>
                <w:szCs w:val="18"/>
                <w:lang w:val="en-US" w:eastAsia="zh-CN"/>
              </w:rPr>
            </w:pPr>
            <w:del w:id="4114" w:author="srabhi" w:date="2015-07-20T17:12:00Z">
              <w:r w:rsidRPr="00B942DB" w:rsidDel="007F6D69">
                <w:rPr>
                  <w:rFonts w:ascii="Arial" w:hAnsi="Arial" w:cs="Arial"/>
                  <w:sz w:val="18"/>
                  <w:szCs w:val="18"/>
                  <w:lang w:val="en-US" w:eastAsia="zh-CN"/>
                </w:rPr>
                <w:delText>0.10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15" w:author="srabhi" w:date="2015-07-20T17:12:00Z"/>
                <w:rFonts w:ascii="Arial" w:hAnsi="Arial" w:cs="Arial"/>
                <w:sz w:val="18"/>
                <w:szCs w:val="18"/>
                <w:lang w:val="en-US" w:eastAsia="zh-CN"/>
              </w:rPr>
            </w:pPr>
            <w:del w:id="4116" w:author="srabhi" w:date="2015-07-20T17:12:00Z">
              <w:r w:rsidRPr="00B942DB" w:rsidDel="007F6D69">
                <w:rPr>
                  <w:rFonts w:ascii="Arial" w:hAnsi="Arial" w:cs="Arial"/>
                  <w:sz w:val="18"/>
                  <w:szCs w:val="18"/>
                  <w:lang w:val="en-US" w:eastAsia="zh-CN"/>
                </w:rPr>
                <w:delText>1.09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17" w:author="srabhi" w:date="2015-07-20T17:12:00Z"/>
                <w:rFonts w:ascii="Arial" w:hAnsi="Arial" w:cs="Arial"/>
                <w:sz w:val="18"/>
                <w:szCs w:val="18"/>
                <w:lang w:val="en-US" w:eastAsia="zh-CN"/>
              </w:rPr>
            </w:pPr>
            <w:del w:id="4118" w:author="srabhi" w:date="2015-07-20T17:12:00Z">
              <w:r w:rsidRPr="00B942DB" w:rsidDel="007F6D69">
                <w:rPr>
                  <w:rFonts w:ascii="Arial" w:hAnsi="Arial" w:cs="Arial"/>
                  <w:sz w:val="18"/>
                  <w:szCs w:val="18"/>
                  <w:lang w:val="en-US" w:eastAsia="zh-CN"/>
                </w:rPr>
                <w:delText>-0.07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19" w:author="srabhi" w:date="2015-07-20T17:12:00Z"/>
                <w:rFonts w:ascii="Arial" w:hAnsi="Arial" w:cs="Arial"/>
                <w:sz w:val="18"/>
                <w:szCs w:val="18"/>
                <w:lang w:val="en-US" w:eastAsia="zh-CN"/>
              </w:rPr>
            </w:pPr>
            <w:del w:id="4120" w:author="srabhi" w:date="2015-07-20T17:12:00Z">
              <w:r w:rsidRPr="00B942DB" w:rsidDel="007F6D69">
                <w:rPr>
                  <w:rFonts w:ascii="Arial" w:hAnsi="Arial" w:cs="Arial"/>
                  <w:sz w:val="18"/>
                  <w:szCs w:val="18"/>
                  <w:lang w:val="en-US" w:eastAsia="zh-CN"/>
                </w:rPr>
                <w:delText>1.02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21" w:author="srabhi" w:date="2015-07-20T17:12:00Z"/>
                <w:rFonts w:ascii="Arial" w:hAnsi="Arial" w:cs="Arial"/>
                <w:sz w:val="18"/>
                <w:szCs w:val="18"/>
                <w:lang w:val="en-US" w:eastAsia="zh-CN"/>
              </w:rPr>
            </w:pPr>
            <w:del w:id="4122" w:author="srabhi" w:date="2015-07-20T17:12:00Z">
              <w:r w:rsidRPr="00B942DB" w:rsidDel="007F6D69">
                <w:rPr>
                  <w:rFonts w:ascii="Arial" w:hAnsi="Arial" w:cs="Arial"/>
                  <w:sz w:val="18"/>
                  <w:szCs w:val="18"/>
                  <w:lang w:val="en-US" w:eastAsia="zh-CN"/>
                </w:rPr>
                <w:delText>0.00</w:delText>
              </w:r>
            </w:del>
          </w:p>
        </w:tc>
      </w:tr>
      <w:tr w:rsidR="00882650" w:rsidRPr="00240276" w:rsidDel="007F6D69" w:rsidTr="00882650">
        <w:trPr>
          <w:trHeight w:val="300"/>
          <w:del w:id="4123"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4124" w:author="srabhi" w:date="2015-07-20T17:12:00Z"/>
                <w:rFonts w:ascii="Arial" w:hAnsi="Arial" w:cs="Arial"/>
                <w:b/>
                <w:bCs/>
                <w:sz w:val="20"/>
                <w:szCs w:val="20"/>
                <w:lang w:val="en-US" w:eastAsia="zh-CN"/>
              </w:rPr>
            </w:pPr>
            <w:del w:id="4125" w:author="srabhi" w:date="2015-07-20T17:12:00Z">
              <w:r w:rsidRPr="00B942DB" w:rsidDel="007F6D69">
                <w:rPr>
                  <w:rFonts w:ascii="Arial" w:hAnsi="Arial" w:cs="Arial"/>
                  <w:b/>
                  <w:bCs/>
                  <w:sz w:val="20"/>
                  <w:szCs w:val="20"/>
                  <w:lang w:eastAsia="zh-CN"/>
                </w:rPr>
                <w:delText>Corticosteroid use within 90 days pre-index</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26" w:author="srabhi" w:date="2015-07-20T17:12:00Z"/>
                <w:rFonts w:ascii="Arial" w:hAnsi="Arial" w:cs="Arial"/>
                <w:sz w:val="18"/>
                <w:szCs w:val="18"/>
                <w:lang w:val="en-US" w:eastAsia="zh-CN"/>
              </w:rPr>
            </w:pPr>
            <w:del w:id="4127" w:author="srabhi" w:date="2015-07-20T17:12:00Z">
              <w:r w:rsidRPr="00B942DB" w:rsidDel="007F6D69">
                <w:rPr>
                  <w:rFonts w:ascii="Arial" w:hAnsi="Arial" w:cs="Arial"/>
                  <w:sz w:val="18"/>
                  <w:szCs w:val="18"/>
                  <w:lang w:val="en-US" w:eastAsia="zh-CN"/>
                </w:rPr>
                <w:delText>68</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28" w:author="srabhi" w:date="2015-07-20T17:12:00Z"/>
                <w:rFonts w:ascii="Arial" w:hAnsi="Arial" w:cs="Arial"/>
                <w:sz w:val="18"/>
                <w:szCs w:val="18"/>
                <w:lang w:val="en-US" w:eastAsia="zh-CN"/>
              </w:rPr>
            </w:pPr>
            <w:del w:id="4129" w:author="srabhi" w:date="2015-07-20T17:12:00Z">
              <w:r w:rsidRPr="00B942DB" w:rsidDel="007F6D69">
                <w:rPr>
                  <w:rFonts w:ascii="Arial" w:hAnsi="Arial" w:cs="Arial"/>
                  <w:sz w:val="18"/>
                  <w:szCs w:val="18"/>
                  <w:lang w:val="en-US" w:eastAsia="zh-CN"/>
                </w:rPr>
                <w:delText>1.55</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30" w:author="srabhi" w:date="2015-07-20T17:12:00Z"/>
                <w:rFonts w:ascii="Arial" w:hAnsi="Arial" w:cs="Arial"/>
                <w:sz w:val="18"/>
                <w:szCs w:val="18"/>
                <w:lang w:val="en-US" w:eastAsia="zh-CN"/>
              </w:rPr>
            </w:pPr>
            <w:del w:id="4131" w:author="srabhi" w:date="2015-07-20T17:12:00Z">
              <w:r w:rsidRPr="00B942DB" w:rsidDel="007F6D69">
                <w:rPr>
                  <w:rFonts w:ascii="Arial" w:hAnsi="Arial" w:cs="Arial"/>
                  <w:sz w:val="18"/>
                  <w:szCs w:val="18"/>
                  <w:lang w:val="en-US" w:eastAsia="zh-CN"/>
                </w:rPr>
                <w:delText>0.24</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32" w:author="srabhi" w:date="2015-07-20T17:12:00Z"/>
                <w:rFonts w:ascii="Arial" w:hAnsi="Arial" w:cs="Arial"/>
                <w:sz w:val="18"/>
                <w:szCs w:val="18"/>
                <w:lang w:val="en-US" w:eastAsia="zh-CN"/>
              </w:rPr>
            </w:pPr>
            <w:del w:id="4133" w:author="srabhi" w:date="2015-07-20T17:12:00Z">
              <w:r w:rsidRPr="00B942DB" w:rsidDel="007F6D69">
                <w:rPr>
                  <w:rFonts w:ascii="Arial" w:hAnsi="Arial" w:cs="Arial"/>
                  <w:sz w:val="18"/>
                  <w:szCs w:val="18"/>
                  <w:lang w:val="en-US" w:eastAsia="zh-CN"/>
                </w:rPr>
                <w:delText>88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34" w:author="srabhi" w:date="2015-07-20T17:12:00Z"/>
                <w:rFonts w:ascii="Arial" w:hAnsi="Arial" w:cs="Arial"/>
                <w:sz w:val="18"/>
                <w:szCs w:val="18"/>
                <w:lang w:val="en-US" w:eastAsia="zh-CN"/>
              </w:rPr>
            </w:pPr>
            <w:del w:id="4135" w:author="srabhi" w:date="2015-07-20T17:12:00Z">
              <w:r w:rsidRPr="00B942DB" w:rsidDel="007F6D69">
                <w:rPr>
                  <w:rFonts w:ascii="Arial" w:hAnsi="Arial" w:cs="Arial"/>
                  <w:sz w:val="18"/>
                  <w:szCs w:val="18"/>
                  <w:lang w:val="en-US" w:eastAsia="zh-CN"/>
                </w:rPr>
                <w:delText>75</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36" w:author="srabhi" w:date="2015-07-20T17:12:00Z"/>
                <w:rFonts w:ascii="Arial" w:hAnsi="Arial" w:cs="Arial"/>
                <w:sz w:val="18"/>
                <w:szCs w:val="18"/>
                <w:lang w:val="en-US" w:eastAsia="zh-CN"/>
              </w:rPr>
            </w:pPr>
            <w:del w:id="4137" w:author="srabhi" w:date="2015-07-20T17:12:00Z">
              <w:r w:rsidRPr="00B942DB" w:rsidDel="007F6D69">
                <w:rPr>
                  <w:rFonts w:ascii="Arial" w:hAnsi="Arial" w:cs="Arial"/>
                  <w:sz w:val="18"/>
                  <w:szCs w:val="18"/>
                  <w:lang w:val="en-US" w:eastAsia="zh-CN"/>
                </w:rPr>
                <w:delText>1.67</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38" w:author="srabhi" w:date="2015-07-20T17:12:00Z"/>
                <w:rFonts w:ascii="Arial" w:hAnsi="Arial" w:cs="Arial"/>
                <w:sz w:val="18"/>
                <w:szCs w:val="18"/>
                <w:lang w:val="en-US" w:eastAsia="zh-CN"/>
              </w:rPr>
            </w:pPr>
            <w:del w:id="4139" w:author="srabhi" w:date="2015-07-20T17:12:00Z">
              <w:r w:rsidRPr="00B942DB" w:rsidDel="007F6D69">
                <w:rPr>
                  <w:rFonts w:ascii="Arial" w:hAnsi="Arial" w:cs="Arial"/>
                  <w:sz w:val="18"/>
                  <w:szCs w:val="18"/>
                  <w:lang w:val="en-US" w:eastAsia="zh-CN"/>
                </w:rPr>
                <w:delText>0.20</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40" w:author="srabhi" w:date="2015-07-20T17:12:00Z"/>
                <w:rFonts w:ascii="Arial" w:hAnsi="Arial" w:cs="Arial"/>
                <w:sz w:val="18"/>
                <w:szCs w:val="18"/>
                <w:lang w:val="en-US" w:eastAsia="zh-CN"/>
              </w:rPr>
            </w:pPr>
            <w:del w:id="4141" w:author="srabhi" w:date="2015-07-20T17:12:00Z">
              <w:r w:rsidRPr="00B942DB" w:rsidDel="007F6D69">
                <w:rPr>
                  <w:rFonts w:ascii="Arial" w:hAnsi="Arial" w:cs="Arial"/>
                  <w:sz w:val="18"/>
                  <w:szCs w:val="18"/>
                  <w:lang w:val="en-US" w:eastAsia="zh-CN"/>
                </w:rPr>
                <w:delText>95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42" w:author="srabhi" w:date="2015-07-20T17:12:00Z"/>
                <w:rFonts w:ascii="Arial" w:hAnsi="Arial" w:cs="Arial"/>
                <w:sz w:val="18"/>
                <w:szCs w:val="18"/>
                <w:lang w:val="en-US" w:eastAsia="zh-CN"/>
              </w:rPr>
            </w:pPr>
            <w:del w:id="4143" w:author="srabhi" w:date="2015-07-20T17:12:00Z">
              <w:r w:rsidRPr="00B942DB" w:rsidDel="007F6D69">
                <w:rPr>
                  <w:rFonts w:ascii="Arial" w:hAnsi="Arial" w:cs="Arial"/>
                  <w:sz w:val="18"/>
                  <w:szCs w:val="18"/>
                  <w:lang w:val="en-US" w:eastAsia="zh-CN"/>
                </w:rPr>
                <w:delText>70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44" w:author="srabhi" w:date="2015-07-20T17:12:00Z"/>
                <w:rFonts w:ascii="Arial" w:hAnsi="Arial" w:cs="Arial"/>
                <w:sz w:val="18"/>
                <w:szCs w:val="18"/>
                <w:lang w:val="en-US" w:eastAsia="zh-CN"/>
              </w:rPr>
            </w:pPr>
            <w:del w:id="4145" w:author="srabhi" w:date="2015-07-20T17:12:00Z">
              <w:r w:rsidRPr="00B942DB" w:rsidDel="007F6D69">
                <w:rPr>
                  <w:rFonts w:ascii="Arial" w:hAnsi="Arial" w:cs="Arial"/>
                  <w:sz w:val="18"/>
                  <w:szCs w:val="18"/>
                  <w:lang w:val="en-US" w:eastAsia="zh-CN"/>
                </w:rPr>
                <w:delText>1.39</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46" w:author="srabhi" w:date="2015-07-20T17:12:00Z"/>
                <w:rFonts w:ascii="Arial" w:hAnsi="Arial" w:cs="Arial"/>
                <w:sz w:val="18"/>
                <w:szCs w:val="18"/>
                <w:lang w:val="en-US" w:eastAsia="zh-CN"/>
              </w:rPr>
            </w:pPr>
            <w:del w:id="4147" w:author="srabhi" w:date="2015-07-20T17:12:00Z">
              <w:r w:rsidRPr="00B942DB" w:rsidDel="007F6D69">
                <w:rPr>
                  <w:rFonts w:ascii="Arial" w:hAnsi="Arial" w:cs="Arial"/>
                  <w:sz w:val="18"/>
                  <w:szCs w:val="18"/>
                  <w:lang w:val="en-US" w:eastAsia="zh-CN"/>
                </w:rPr>
                <w:delText>0.19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48" w:author="srabhi" w:date="2015-07-20T17:12:00Z"/>
                <w:rFonts w:ascii="Arial" w:hAnsi="Arial" w:cs="Arial"/>
                <w:sz w:val="18"/>
                <w:szCs w:val="18"/>
                <w:lang w:val="en-US" w:eastAsia="zh-CN"/>
              </w:rPr>
            </w:pPr>
            <w:del w:id="4149" w:author="srabhi" w:date="2015-07-20T17:12:00Z">
              <w:r w:rsidRPr="00B942DB" w:rsidDel="007F6D69">
                <w:rPr>
                  <w:rFonts w:ascii="Arial" w:hAnsi="Arial" w:cs="Arial"/>
                  <w:sz w:val="18"/>
                  <w:szCs w:val="18"/>
                  <w:lang w:val="en-US" w:eastAsia="zh-CN"/>
                </w:rPr>
                <w:delText>1.58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50" w:author="srabhi" w:date="2015-07-20T17:12:00Z"/>
                <w:rFonts w:ascii="Arial" w:hAnsi="Arial" w:cs="Arial"/>
                <w:sz w:val="18"/>
                <w:szCs w:val="18"/>
                <w:lang w:val="en-US" w:eastAsia="zh-CN"/>
              </w:rPr>
            </w:pPr>
            <w:del w:id="4151" w:author="srabhi" w:date="2015-07-20T17:12:00Z">
              <w:r w:rsidRPr="00B942DB" w:rsidDel="007F6D69">
                <w:rPr>
                  <w:rFonts w:ascii="Arial" w:hAnsi="Arial" w:cs="Arial"/>
                  <w:sz w:val="18"/>
                  <w:szCs w:val="18"/>
                  <w:lang w:val="en-US" w:eastAsia="zh-CN"/>
                </w:rPr>
                <w:delText>-0.19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52" w:author="srabhi" w:date="2015-07-20T17:12:00Z"/>
                <w:rFonts w:ascii="Arial" w:hAnsi="Arial" w:cs="Arial"/>
                <w:sz w:val="18"/>
                <w:szCs w:val="18"/>
                <w:lang w:val="en-US" w:eastAsia="zh-CN"/>
              </w:rPr>
            </w:pPr>
            <w:del w:id="4153" w:author="srabhi" w:date="2015-07-20T17:12:00Z">
              <w:r w:rsidRPr="00B942DB" w:rsidDel="007F6D69">
                <w:rPr>
                  <w:rFonts w:ascii="Arial" w:hAnsi="Arial" w:cs="Arial"/>
                  <w:sz w:val="18"/>
                  <w:szCs w:val="18"/>
                  <w:lang w:val="en-US" w:eastAsia="zh-CN"/>
                </w:rPr>
                <w:delText>1.67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54" w:author="srabhi" w:date="2015-07-20T17:12:00Z"/>
                <w:rFonts w:ascii="Arial" w:hAnsi="Arial" w:cs="Arial"/>
                <w:sz w:val="18"/>
                <w:szCs w:val="18"/>
                <w:lang w:val="en-US" w:eastAsia="zh-CN"/>
              </w:rPr>
            </w:pPr>
            <w:del w:id="4155" w:author="srabhi" w:date="2015-07-20T17:12:00Z">
              <w:r w:rsidRPr="00B942DB" w:rsidDel="007F6D69">
                <w:rPr>
                  <w:rFonts w:ascii="Arial" w:hAnsi="Arial" w:cs="Arial"/>
                  <w:sz w:val="18"/>
                  <w:szCs w:val="18"/>
                  <w:lang w:val="en-US" w:eastAsia="zh-CN"/>
                </w:rPr>
                <w:delText>-0.28</w:delText>
              </w:r>
            </w:del>
          </w:p>
        </w:tc>
      </w:tr>
      <w:tr w:rsidR="00882650" w:rsidRPr="00240276" w:rsidDel="007F6D69" w:rsidTr="00882650">
        <w:trPr>
          <w:trHeight w:val="300"/>
          <w:del w:id="4156"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4157" w:author="srabhi" w:date="2015-07-20T17:12:00Z"/>
                <w:rFonts w:ascii="Arial" w:hAnsi="Arial" w:cs="Arial"/>
                <w:b/>
                <w:bCs/>
                <w:sz w:val="20"/>
                <w:szCs w:val="20"/>
                <w:lang w:val="en-US" w:eastAsia="zh-CN"/>
              </w:rPr>
            </w:pPr>
            <w:del w:id="4158" w:author="srabhi" w:date="2015-07-20T17:12:00Z">
              <w:r w:rsidRPr="00B942DB" w:rsidDel="007F6D69">
                <w:rPr>
                  <w:rFonts w:ascii="Arial" w:hAnsi="Arial" w:cs="Arial"/>
                  <w:b/>
                  <w:bCs/>
                  <w:sz w:val="20"/>
                  <w:szCs w:val="20"/>
                  <w:lang w:eastAsia="zh-CN"/>
                </w:rPr>
                <w:delText>Oral corticosteroid use</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59" w:author="srabhi" w:date="2015-07-20T17:12:00Z"/>
                <w:rFonts w:ascii="Arial" w:hAnsi="Arial" w:cs="Arial"/>
                <w:sz w:val="18"/>
                <w:szCs w:val="18"/>
                <w:lang w:val="en-US" w:eastAsia="zh-CN"/>
              </w:rPr>
            </w:pPr>
            <w:del w:id="4160" w:author="srabhi" w:date="2015-07-20T17:12:00Z">
              <w:r w:rsidRPr="00B942DB" w:rsidDel="007F6D69">
                <w:rPr>
                  <w:rFonts w:ascii="Arial" w:hAnsi="Arial" w:cs="Arial"/>
                  <w:sz w:val="18"/>
                  <w:szCs w:val="18"/>
                  <w:lang w:val="en-US" w:eastAsia="zh-CN"/>
                </w:rPr>
                <w:delText>11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61" w:author="srabhi" w:date="2015-07-20T17:12:00Z"/>
                <w:rFonts w:ascii="Arial" w:hAnsi="Arial" w:cs="Arial"/>
                <w:sz w:val="18"/>
                <w:szCs w:val="18"/>
                <w:lang w:val="en-US" w:eastAsia="zh-CN"/>
              </w:rPr>
            </w:pPr>
            <w:del w:id="4162" w:author="srabhi" w:date="2015-07-20T17:12:00Z">
              <w:r w:rsidRPr="00B942DB" w:rsidDel="007F6D69">
                <w:rPr>
                  <w:rFonts w:ascii="Arial" w:hAnsi="Arial" w:cs="Arial"/>
                  <w:sz w:val="18"/>
                  <w:szCs w:val="18"/>
                  <w:lang w:val="en-US" w:eastAsia="zh-CN"/>
                </w:rPr>
                <w:delText>1.22</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63" w:author="srabhi" w:date="2015-07-20T17:12:00Z"/>
                <w:rFonts w:ascii="Arial" w:hAnsi="Arial" w:cs="Arial"/>
                <w:sz w:val="18"/>
                <w:szCs w:val="18"/>
                <w:lang w:val="en-US" w:eastAsia="zh-CN"/>
              </w:rPr>
            </w:pPr>
            <w:del w:id="4164" w:author="srabhi" w:date="2015-07-20T17:12:00Z">
              <w:r w:rsidRPr="00B942DB" w:rsidDel="007F6D69">
                <w:rPr>
                  <w:rFonts w:ascii="Arial" w:hAnsi="Arial" w:cs="Arial"/>
                  <w:sz w:val="18"/>
                  <w:szCs w:val="18"/>
                  <w:lang w:val="en-US" w:eastAsia="zh-CN"/>
                </w:rPr>
                <w:delText>0.17</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65" w:author="srabhi" w:date="2015-07-20T17:12:00Z"/>
                <w:rFonts w:ascii="Arial" w:hAnsi="Arial" w:cs="Arial"/>
                <w:sz w:val="18"/>
                <w:szCs w:val="18"/>
                <w:lang w:val="en-US" w:eastAsia="zh-CN"/>
              </w:rPr>
            </w:pPr>
            <w:del w:id="4166" w:author="srabhi" w:date="2015-07-20T17:12:00Z">
              <w:r w:rsidRPr="00B942DB" w:rsidDel="007F6D69">
                <w:rPr>
                  <w:rFonts w:ascii="Arial" w:hAnsi="Arial" w:cs="Arial"/>
                  <w:sz w:val="18"/>
                  <w:szCs w:val="18"/>
                  <w:lang w:val="en-US" w:eastAsia="zh-CN"/>
                </w:rPr>
                <w:delText>38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67" w:author="srabhi" w:date="2015-07-20T17:12:00Z"/>
                <w:rFonts w:ascii="Arial" w:hAnsi="Arial" w:cs="Arial"/>
                <w:sz w:val="18"/>
                <w:szCs w:val="18"/>
                <w:lang w:val="en-US" w:eastAsia="zh-CN"/>
              </w:rPr>
            </w:pPr>
            <w:del w:id="4168" w:author="srabhi" w:date="2015-07-20T17:12:00Z">
              <w:r w:rsidRPr="00B942DB" w:rsidDel="007F6D69">
                <w:rPr>
                  <w:rFonts w:ascii="Arial" w:hAnsi="Arial" w:cs="Arial"/>
                  <w:sz w:val="18"/>
                  <w:szCs w:val="18"/>
                  <w:lang w:val="en-US" w:eastAsia="zh-CN"/>
                </w:rPr>
                <w:delText>18</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69" w:author="srabhi" w:date="2015-07-20T17:12:00Z"/>
                <w:rFonts w:ascii="Arial" w:hAnsi="Arial" w:cs="Arial"/>
                <w:sz w:val="18"/>
                <w:szCs w:val="18"/>
                <w:lang w:val="en-US" w:eastAsia="zh-CN"/>
              </w:rPr>
            </w:pPr>
            <w:del w:id="4170" w:author="srabhi" w:date="2015-07-20T17:12:00Z">
              <w:r w:rsidRPr="00B942DB" w:rsidDel="007F6D69">
                <w:rPr>
                  <w:rFonts w:ascii="Arial" w:hAnsi="Arial" w:cs="Arial"/>
                  <w:sz w:val="18"/>
                  <w:szCs w:val="18"/>
                  <w:lang w:val="en-US" w:eastAsia="zh-CN"/>
                </w:rPr>
                <w:delText>1.45</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71" w:author="srabhi" w:date="2015-07-20T17:12:00Z"/>
                <w:rFonts w:ascii="Arial" w:hAnsi="Arial" w:cs="Arial"/>
                <w:sz w:val="18"/>
                <w:szCs w:val="18"/>
                <w:lang w:val="en-US" w:eastAsia="zh-CN"/>
              </w:rPr>
            </w:pPr>
            <w:del w:id="4172" w:author="srabhi" w:date="2015-07-20T17:12:00Z">
              <w:r w:rsidRPr="00B942DB" w:rsidDel="007F6D69">
                <w:rPr>
                  <w:rFonts w:ascii="Arial" w:hAnsi="Arial" w:cs="Arial"/>
                  <w:sz w:val="18"/>
                  <w:szCs w:val="18"/>
                  <w:lang w:val="en-US" w:eastAsia="zh-CN"/>
                </w:rPr>
                <w:delText>0.14</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73" w:author="srabhi" w:date="2015-07-20T17:12:00Z"/>
                <w:rFonts w:ascii="Arial" w:hAnsi="Arial" w:cs="Arial"/>
                <w:sz w:val="18"/>
                <w:szCs w:val="18"/>
                <w:lang w:val="en-US" w:eastAsia="zh-CN"/>
              </w:rPr>
            </w:pPr>
            <w:del w:id="4174" w:author="srabhi" w:date="2015-07-20T17:12:00Z">
              <w:r w:rsidRPr="00B942DB" w:rsidDel="007F6D69">
                <w:rPr>
                  <w:rFonts w:ascii="Arial" w:hAnsi="Arial" w:cs="Arial"/>
                  <w:sz w:val="18"/>
                  <w:szCs w:val="18"/>
                  <w:lang w:val="en-US" w:eastAsia="zh-CN"/>
                </w:rPr>
                <w:delText>64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75" w:author="srabhi" w:date="2015-07-20T17:12:00Z"/>
                <w:rFonts w:ascii="Arial" w:hAnsi="Arial" w:cs="Arial"/>
                <w:sz w:val="18"/>
                <w:szCs w:val="18"/>
                <w:lang w:val="en-US" w:eastAsia="zh-CN"/>
              </w:rPr>
            </w:pPr>
            <w:del w:id="4176" w:author="srabhi" w:date="2015-07-20T17:12:00Z">
              <w:r w:rsidRPr="00B942DB" w:rsidDel="007F6D69">
                <w:rPr>
                  <w:rFonts w:ascii="Arial" w:hAnsi="Arial" w:cs="Arial"/>
                  <w:sz w:val="18"/>
                  <w:szCs w:val="18"/>
                  <w:lang w:val="en-US" w:eastAsia="zh-CN"/>
                </w:rPr>
                <w:delText>15</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77" w:author="srabhi" w:date="2015-07-20T17:12:00Z"/>
                <w:rFonts w:ascii="Arial" w:hAnsi="Arial" w:cs="Arial"/>
                <w:sz w:val="18"/>
                <w:szCs w:val="18"/>
                <w:lang w:val="en-US" w:eastAsia="zh-CN"/>
              </w:rPr>
            </w:pPr>
            <w:del w:id="4178" w:author="srabhi" w:date="2015-07-20T17:12:00Z">
              <w:r w:rsidRPr="00B942DB" w:rsidDel="007F6D69">
                <w:rPr>
                  <w:rFonts w:ascii="Arial" w:hAnsi="Arial" w:cs="Arial"/>
                  <w:sz w:val="18"/>
                  <w:szCs w:val="18"/>
                  <w:lang w:val="en-US" w:eastAsia="zh-CN"/>
                </w:rPr>
                <w:delText>1.17</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79" w:author="srabhi" w:date="2015-07-20T17:12:00Z"/>
                <w:rFonts w:ascii="Arial" w:hAnsi="Arial" w:cs="Arial"/>
                <w:sz w:val="18"/>
                <w:szCs w:val="18"/>
                <w:lang w:val="en-US" w:eastAsia="zh-CN"/>
              </w:rPr>
            </w:pPr>
            <w:del w:id="4180" w:author="srabhi" w:date="2015-07-20T17:12:00Z">
              <w:r w:rsidRPr="00B942DB" w:rsidDel="007F6D69">
                <w:rPr>
                  <w:rFonts w:ascii="Arial" w:hAnsi="Arial" w:cs="Arial"/>
                  <w:sz w:val="18"/>
                  <w:szCs w:val="18"/>
                  <w:lang w:val="en-US" w:eastAsia="zh-CN"/>
                </w:rPr>
                <w:delText>0.13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81" w:author="srabhi" w:date="2015-07-20T17:12:00Z"/>
                <w:rFonts w:ascii="Arial" w:hAnsi="Arial" w:cs="Arial"/>
                <w:sz w:val="18"/>
                <w:szCs w:val="18"/>
                <w:lang w:val="en-US" w:eastAsia="zh-CN"/>
              </w:rPr>
            </w:pPr>
            <w:del w:id="4182" w:author="srabhi" w:date="2015-07-20T17:12:00Z">
              <w:r w:rsidRPr="00B942DB" w:rsidDel="007F6D69">
                <w:rPr>
                  <w:rFonts w:ascii="Arial" w:hAnsi="Arial" w:cs="Arial"/>
                  <w:sz w:val="18"/>
                  <w:szCs w:val="18"/>
                  <w:lang w:val="en-US" w:eastAsia="zh-CN"/>
                </w:rPr>
                <w:delText>1.30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83" w:author="srabhi" w:date="2015-07-20T17:12:00Z"/>
                <w:rFonts w:ascii="Arial" w:hAnsi="Arial" w:cs="Arial"/>
                <w:sz w:val="18"/>
                <w:szCs w:val="18"/>
                <w:lang w:val="en-US" w:eastAsia="zh-CN"/>
              </w:rPr>
            </w:pPr>
            <w:del w:id="4184" w:author="srabhi" w:date="2015-07-20T17:12:00Z">
              <w:r w:rsidRPr="00B942DB" w:rsidDel="007F6D69">
                <w:rPr>
                  <w:rFonts w:ascii="Arial" w:hAnsi="Arial" w:cs="Arial"/>
                  <w:sz w:val="18"/>
                  <w:szCs w:val="18"/>
                  <w:lang w:val="en-US" w:eastAsia="zh-CN"/>
                </w:rPr>
                <w:delText>-0.13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85" w:author="srabhi" w:date="2015-07-20T17:12:00Z"/>
                <w:rFonts w:ascii="Arial" w:hAnsi="Arial" w:cs="Arial"/>
                <w:sz w:val="18"/>
                <w:szCs w:val="18"/>
                <w:lang w:val="en-US" w:eastAsia="zh-CN"/>
              </w:rPr>
            </w:pPr>
            <w:del w:id="4186" w:author="srabhi" w:date="2015-07-20T17:12:00Z">
              <w:r w:rsidRPr="00B942DB" w:rsidDel="007F6D69">
                <w:rPr>
                  <w:rFonts w:ascii="Arial" w:hAnsi="Arial" w:cs="Arial"/>
                  <w:sz w:val="18"/>
                  <w:szCs w:val="18"/>
                  <w:lang w:val="en-US" w:eastAsia="zh-CN"/>
                </w:rPr>
                <w:delText>1.45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87" w:author="srabhi" w:date="2015-07-20T17:12:00Z"/>
                <w:rFonts w:ascii="Arial" w:hAnsi="Arial" w:cs="Arial"/>
                <w:sz w:val="18"/>
                <w:szCs w:val="18"/>
                <w:lang w:val="en-US" w:eastAsia="zh-CN"/>
              </w:rPr>
            </w:pPr>
            <w:del w:id="4188" w:author="srabhi" w:date="2015-07-20T17:12:00Z">
              <w:r w:rsidRPr="00B942DB" w:rsidDel="007F6D69">
                <w:rPr>
                  <w:rFonts w:ascii="Arial" w:hAnsi="Arial" w:cs="Arial"/>
                  <w:sz w:val="18"/>
                  <w:szCs w:val="18"/>
                  <w:lang w:val="en-US" w:eastAsia="zh-CN"/>
                </w:rPr>
                <w:delText>-0.28</w:delText>
              </w:r>
            </w:del>
          </w:p>
        </w:tc>
      </w:tr>
      <w:tr w:rsidR="00882650" w:rsidRPr="00240276" w:rsidDel="007F6D69" w:rsidTr="00882650">
        <w:trPr>
          <w:trHeight w:val="300"/>
          <w:del w:id="4189"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4190" w:author="srabhi" w:date="2015-07-20T17:12:00Z"/>
                <w:rFonts w:ascii="Arial" w:hAnsi="Arial" w:cs="Arial"/>
                <w:b/>
                <w:bCs/>
                <w:sz w:val="20"/>
                <w:szCs w:val="20"/>
                <w:lang w:val="en-US" w:eastAsia="zh-CN"/>
              </w:rPr>
            </w:pPr>
            <w:del w:id="4191" w:author="srabhi" w:date="2015-07-20T17:12:00Z">
              <w:r w:rsidRPr="00B942DB" w:rsidDel="007F6D69">
                <w:rPr>
                  <w:rFonts w:ascii="Arial" w:hAnsi="Arial" w:cs="Arial"/>
                  <w:b/>
                  <w:bCs/>
                  <w:sz w:val="20"/>
                  <w:szCs w:val="20"/>
                  <w:lang w:eastAsia="zh-CN"/>
                </w:rPr>
                <w:delText>Iv corticosteroid use</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92" w:author="srabhi" w:date="2015-07-20T17:12:00Z"/>
                <w:rFonts w:ascii="Arial" w:hAnsi="Arial" w:cs="Arial"/>
                <w:sz w:val="18"/>
                <w:szCs w:val="18"/>
                <w:lang w:val="en-US" w:eastAsia="zh-CN"/>
              </w:rPr>
            </w:pPr>
            <w:del w:id="4193" w:author="srabhi" w:date="2015-07-20T17:12:00Z">
              <w:r w:rsidRPr="00B942DB" w:rsidDel="007F6D69">
                <w:rPr>
                  <w:rFonts w:ascii="Arial" w:hAnsi="Arial" w:cs="Arial"/>
                  <w:sz w:val="18"/>
                  <w:szCs w:val="18"/>
                  <w:lang w:val="en-US" w:eastAsia="zh-CN"/>
                </w:rPr>
                <w:delText>47</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94" w:author="srabhi" w:date="2015-07-20T17:12:00Z"/>
                <w:rFonts w:ascii="Arial" w:hAnsi="Arial" w:cs="Arial"/>
                <w:sz w:val="18"/>
                <w:szCs w:val="18"/>
                <w:lang w:val="en-US" w:eastAsia="zh-CN"/>
              </w:rPr>
            </w:pPr>
            <w:del w:id="4195" w:author="srabhi" w:date="2015-07-20T17:12:00Z">
              <w:r w:rsidRPr="00B942DB" w:rsidDel="007F6D69">
                <w:rPr>
                  <w:rFonts w:ascii="Arial" w:hAnsi="Arial" w:cs="Arial"/>
                  <w:sz w:val="18"/>
                  <w:szCs w:val="18"/>
                  <w:lang w:val="en-US" w:eastAsia="zh-CN"/>
                </w:rPr>
                <w:delText>1.51</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96" w:author="srabhi" w:date="2015-07-20T17:12:00Z"/>
                <w:rFonts w:ascii="Arial" w:hAnsi="Arial" w:cs="Arial"/>
                <w:sz w:val="18"/>
                <w:szCs w:val="18"/>
                <w:lang w:val="en-US" w:eastAsia="zh-CN"/>
              </w:rPr>
            </w:pPr>
            <w:del w:id="4197" w:author="srabhi" w:date="2015-07-20T17:12:00Z">
              <w:r w:rsidRPr="00B942DB" w:rsidDel="007F6D69">
                <w:rPr>
                  <w:rFonts w:ascii="Arial" w:hAnsi="Arial" w:cs="Arial"/>
                  <w:sz w:val="18"/>
                  <w:szCs w:val="18"/>
                  <w:lang w:val="en-US" w:eastAsia="zh-CN"/>
                </w:rPr>
                <w:delText>0.23</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198" w:author="srabhi" w:date="2015-07-20T17:12:00Z"/>
                <w:rFonts w:ascii="Arial" w:hAnsi="Arial" w:cs="Arial"/>
                <w:sz w:val="18"/>
                <w:szCs w:val="18"/>
                <w:lang w:val="en-US" w:eastAsia="zh-CN"/>
              </w:rPr>
            </w:pPr>
            <w:del w:id="4199" w:author="srabhi" w:date="2015-07-20T17:12:00Z">
              <w:r w:rsidRPr="00B942DB" w:rsidDel="007F6D69">
                <w:rPr>
                  <w:rFonts w:ascii="Arial" w:hAnsi="Arial" w:cs="Arial"/>
                  <w:sz w:val="18"/>
                  <w:szCs w:val="18"/>
                  <w:lang w:val="en-US" w:eastAsia="zh-CN"/>
                </w:rPr>
                <w:delText>81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00" w:author="srabhi" w:date="2015-07-20T17:12:00Z"/>
                <w:rFonts w:ascii="Arial" w:hAnsi="Arial" w:cs="Arial"/>
                <w:sz w:val="18"/>
                <w:szCs w:val="18"/>
                <w:lang w:val="en-US" w:eastAsia="zh-CN"/>
              </w:rPr>
            </w:pPr>
            <w:del w:id="4201" w:author="srabhi" w:date="2015-07-20T17:12:00Z">
              <w:r w:rsidRPr="00B942DB" w:rsidDel="007F6D69">
                <w:rPr>
                  <w:rFonts w:ascii="Arial" w:hAnsi="Arial" w:cs="Arial"/>
                  <w:sz w:val="18"/>
                  <w:szCs w:val="18"/>
                  <w:lang w:val="en-US" w:eastAsia="zh-CN"/>
                </w:rPr>
                <w:delText>65</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02" w:author="srabhi" w:date="2015-07-20T17:12:00Z"/>
                <w:rFonts w:ascii="Arial" w:hAnsi="Arial" w:cs="Arial"/>
                <w:sz w:val="18"/>
                <w:szCs w:val="18"/>
                <w:lang w:val="en-US" w:eastAsia="zh-CN"/>
              </w:rPr>
            </w:pPr>
            <w:del w:id="4203" w:author="srabhi" w:date="2015-07-20T17:12:00Z">
              <w:r w:rsidRPr="00B942DB" w:rsidDel="007F6D69">
                <w:rPr>
                  <w:rFonts w:ascii="Arial" w:hAnsi="Arial" w:cs="Arial"/>
                  <w:sz w:val="18"/>
                  <w:szCs w:val="18"/>
                  <w:lang w:val="en-US" w:eastAsia="zh-CN"/>
                </w:rPr>
                <w:delText>1.65</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04" w:author="srabhi" w:date="2015-07-20T17:12:00Z"/>
                <w:rFonts w:ascii="Arial" w:hAnsi="Arial" w:cs="Arial"/>
                <w:sz w:val="18"/>
                <w:szCs w:val="18"/>
                <w:lang w:val="en-US" w:eastAsia="zh-CN"/>
              </w:rPr>
            </w:pPr>
            <w:del w:id="4205" w:author="srabhi" w:date="2015-07-20T17:12:00Z">
              <w:r w:rsidRPr="00B942DB" w:rsidDel="007F6D69">
                <w:rPr>
                  <w:rFonts w:ascii="Arial" w:hAnsi="Arial" w:cs="Arial"/>
                  <w:sz w:val="18"/>
                  <w:szCs w:val="18"/>
                  <w:lang w:val="en-US" w:eastAsia="zh-CN"/>
                </w:rPr>
                <w:delText>0.20</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06" w:author="srabhi" w:date="2015-07-20T17:12:00Z"/>
                <w:rFonts w:ascii="Arial" w:hAnsi="Arial" w:cs="Arial"/>
                <w:sz w:val="18"/>
                <w:szCs w:val="18"/>
                <w:lang w:val="en-US" w:eastAsia="zh-CN"/>
              </w:rPr>
            </w:pPr>
            <w:del w:id="4207" w:author="srabhi" w:date="2015-07-20T17:12:00Z">
              <w:r w:rsidRPr="00B942DB" w:rsidDel="007F6D69">
                <w:rPr>
                  <w:rFonts w:ascii="Arial" w:hAnsi="Arial" w:cs="Arial"/>
                  <w:sz w:val="18"/>
                  <w:szCs w:val="18"/>
                  <w:lang w:val="en-US" w:eastAsia="zh-CN"/>
                </w:rPr>
                <w:delText>98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08" w:author="srabhi" w:date="2015-07-20T17:12:00Z"/>
                <w:rFonts w:ascii="Arial" w:hAnsi="Arial" w:cs="Arial"/>
                <w:sz w:val="18"/>
                <w:szCs w:val="18"/>
                <w:lang w:val="en-US" w:eastAsia="zh-CN"/>
              </w:rPr>
            </w:pPr>
            <w:del w:id="4209" w:author="srabhi" w:date="2015-07-20T17:12:00Z">
              <w:r w:rsidRPr="00B942DB" w:rsidDel="007F6D69">
                <w:rPr>
                  <w:rFonts w:ascii="Arial" w:hAnsi="Arial" w:cs="Arial"/>
                  <w:sz w:val="18"/>
                  <w:szCs w:val="18"/>
                  <w:lang w:val="en-US" w:eastAsia="zh-CN"/>
                </w:rPr>
                <w:delText>54</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10" w:author="srabhi" w:date="2015-07-20T17:12:00Z"/>
                <w:rFonts w:ascii="Arial" w:hAnsi="Arial" w:cs="Arial"/>
                <w:sz w:val="18"/>
                <w:szCs w:val="18"/>
                <w:lang w:val="en-US" w:eastAsia="zh-CN"/>
              </w:rPr>
            </w:pPr>
            <w:del w:id="4211" w:author="srabhi" w:date="2015-07-20T17:12:00Z">
              <w:r w:rsidRPr="00B942DB" w:rsidDel="007F6D69">
                <w:rPr>
                  <w:rFonts w:ascii="Arial" w:hAnsi="Arial" w:cs="Arial"/>
                  <w:sz w:val="18"/>
                  <w:szCs w:val="18"/>
                  <w:lang w:val="en-US" w:eastAsia="zh-CN"/>
                </w:rPr>
                <w:delText>1.38</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12" w:author="srabhi" w:date="2015-07-20T17:12:00Z"/>
                <w:rFonts w:ascii="Arial" w:hAnsi="Arial" w:cs="Arial"/>
                <w:sz w:val="18"/>
                <w:szCs w:val="18"/>
                <w:lang w:val="en-US" w:eastAsia="zh-CN"/>
              </w:rPr>
            </w:pPr>
            <w:del w:id="4213" w:author="srabhi" w:date="2015-07-20T17:12:00Z">
              <w:r w:rsidRPr="00B942DB" w:rsidDel="007F6D69">
                <w:rPr>
                  <w:rFonts w:ascii="Arial" w:hAnsi="Arial" w:cs="Arial"/>
                  <w:sz w:val="18"/>
                  <w:szCs w:val="18"/>
                  <w:lang w:val="en-US" w:eastAsia="zh-CN"/>
                </w:rPr>
                <w:delText>0.20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14" w:author="srabhi" w:date="2015-07-20T17:12:00Z"/>
                <w:rFonts w:ascii="Arial" w:hAnsi="Arial" w:cs="Arial"/>
                <w:sz w:val="18"/>
                <w:szCs w:val="18"/>
                <w:lang w:val="en-US" w:eastAsia="zh-CN"/>
              </w:rPr>
            </w:pPr>
            <w:del w:id="4215" w:author="srabhi" w:date="2015-07-20T17:12:00Z">
              <w:r w:rsidRPr="00B942DB" w:rsidDel="007F6D69">
                <w:rPr>
                  <w:rFonts w:ascii="Arial" w:hAnsi="Arial" w:cs="Arial"/>
                  <w:sz w:val="18"/>
                  <w:szCs w:val="18"/>
                  <w:lang w:val="en-US" w:eastAsia="zh-CN"/>
                </w:rPr>
                <w:delText>1.52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16" w:author="srabhi" w:date="2015-07-20T17:12:00Z"/>
                <w:rFonts w:ascii="Arial" w:hAnsi="Arial" w:cs="Arial"/>
                <w:sz w:val="18"/>
                <w:szCs w:val="18"/>
                <w:lang w:val="en-US" w:eastAsia="zh-CN"/>
              </w:rPr>
            </w:pPr>
            <w:del w:id="4217" w:author="srabhi" w:date="2015-07-20T17:12:00Z">
              <w:r w:rsidRPr="00B942DB" w:rsidDel="007F6D69">
                <w:rPr>
                  <w:rFonts w:ascii="Arial" w:hAnsi="Arial" w:cs="Arial"/>
                  <w:sz w:val="18"/>
                  <w:szCs w:val="18"/>
                  <w:lang w:val="en-US" w:eastAsia="zh-CN"/>
                </w:rPr>
                <w:delText>-0.13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18" w:author="srabhi" w:date="2015-07-20T17:12:00Z"/>
                <w:rFonts w:ascii="Arial" w:hAnsi="Arial" w:cs="Arial"/>
                <w:sz w:val="18"/>
                <w:szCs w:val="18"/>
                <w:lang w:val="en-US" w:eastAsia="zh-CN"/>
              </w:rPr>
            </w:pPr>
            <w:del w:id="4219" w:author="srabhi" w:date="2015-07-20T17:12:00Z">
              <w:r w:rsidRPr="00B942DB" w:rsidDel="007F6D69">
                <w:rPr>
                  <w:rFonts w:ascii="Arial" w:hAnsi="Arial" w:cs="Arial"/>
                  <w:sz w:val="18"/>
                  <w:szCs w:val="18"/>
                  <w:lang w:val="en-US" w:eastAsia="zh-CN"/>
                </w:rPr>
                <w:delText>1.65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20" w:author="srabhi" w:date="2015-07-20T17:12:00Z"/>
                <w:rFonts w:ascii="Arial" w:hAnsi="Arial" w:cs="Arial"/>
                <w:sz w:val="18"/>
                <w:szCs w:val="18"/>
                <w:lang w:val="en-US" w:eastAsia="zh-CN"/>
              </w:rPr>
            </w:pPr>
            <w:del w:id="4221" w:author="srabhi" w:date="2015-07-20T17:12:00Z">
              <w:r w:rsidRPr="00B942DB" w:rsidDel="007F6D69">
                <w:rPr>
                  <w:rFonts w:ascii="Arial" w:hAnsi="Arial" w:cs="Arial"/>
                  <w:sz w:val="18"/>
                  <w:szCs w:val="18"/>
                  <w:lang w:val="en-US" w:eastAsia="zh-CN"/>
                </w:rPr>
                <w:delText>-0.27</w:delText>
              </w:r>
            </w:del>
          </w:p>
        </w:tc>
      </w:tr>
      <w:tr w:rsidR="00882650" w:rsidRPr="00240276" w:rsidDel="007F6D69" w:rsidTr="00882650">
        <w:trPr>
          <w:trHeight w:val="300"/>
          <w:del w:id="4222"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4223" w:author="srabhi" w:date="2015-07-20T17:12:00Z"/>
                <w:rFonts w:ascii="Arial" w:hAnsi="Arial" w:cs="Arial"/>
                <w:b/>
                <w:bCs/>
                <w:sz w:val="20"/>
                <w:szCs w:val="20"/>
                <w:lang w:val="en-US" w:eastAsia="zh-CN"/>
              </w:rPr>
            </w:pPr>
            <w:del w:id="4224" w:author="srabhi" w:date="2015-07-20T17:12:00Z">
              <w:r w:rsidRPr="00B942DB" w:rsidDel="007F6D69">
                <w:rPr>
                  <w:rFonts w:ascii="Arial" w:hAnsi="Arial" w:cs="Arial"/>
                  <w:b/>
                  <w:bCs/>
                  <w:sz w:val="20"/>
                  <w:szCs w:val="20"/>
                  <w:lang w:eastAsia="zh-CN"/>
                </w:rPr>
                <w:delText>Presence of pre-index relapse</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25" w:author="srabhi" w:date="2015-07-20T17:12:00Z"/>
                <w:rFonts w:ascii="Arial" w:hAnsi="Arial" w:cs="Arial"/>
                <w:sz w:val="18"/>
                <w:szCs w:val="18"/>
                <w:lang w:val="en-US" w:eastAsia="zh-CN"/>
              </w:rPr>
            </w:pPr>
            <w:del w:id="4226" w:author="srabhi" w:date="2015-07-20T17:12:00Z">
              <w:r w:rsidRPr="00B942DB" w:rsidDel="007F6D69">
                <w:rPr>
                  <w:rFonts w:ascii="Arial" w:hAnsi="Arial" w:cs="Arial"/>
                  <w:sz w:val="18"/>
                  <w:szCs w:val="18"/>
                  <w:lang w:val="en-US" w:eastAsia="zh-CN"/>
                </w:rPr>
                <w:delText>7</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27" w:author="srabhi" w:date="2015-07-20T17:12:00Z"/>
                <w:rFonts w:ascii="Arial" w:hAnsi="Arial" w:cs="Arial"/>
                <w:sz w:val="18"/>
                <w:szCs w:val="18"/>
                <w:lang w:val="en-US" w:eastAsia="zh-CN"/>
              </w:rPr>
            </w:pPr>
            <w:del w:id="4228" w:author="srabhi" w:date="2015-07-20T17:12:00Z">
              <w:r w:rsidRPr="00B942DB" w:rsidDel="007F6D69">
                <w:rPr>
                  <w:rFonts w:ascii="Arial" w:hAnsi="Arial" w:cs="Arial"/>
                  <w:sz w:val="18"/>
                  <w:szCs w:val="18"/>
                  <w:lang w:val="en-US" w:eastAsia="zh-CN"/>
                </w:rPr>
                <w:delText>1.30</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29" w:author="srabhi" w:date="2015-07-20T17:12:00Z"/>
                <w:rFonts w:ascii="Arial" w:hAnsi="Arial" w:cs="Arial"/>
                <w:sz w:val="18"/>
                <w:szCs w:val="18"/>
                <w:lang w:val="en-US" w:eastAsia="zh-CN"/>
              </w:rPr>
            </w:pPr>
            <w:del w:id="4230" w:author="srabhi" w:date="2015-07-20T17:12:00Z">
              <w:r w:rsidRPr="00B942DB" w:rsidDel="007F6D69">
                <w:rPr>
                  <w:rFonts w:ascii="Arial" w:hAnsi="Arial" w:cs="Arial"/>
                  <w:sz w:val="18"/>
                  <w:szCs w:val="18"/>
                  <w:lang w:val="en-US" w:eastAsia="zh-CN"/>
                </w:rPr>
                <w:delText>0.21</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31" w:author="srabhi" w:date="2015-07-20T17:12:00Z"/>
                <w:rFonts w:ascii="Arial" w:hAnsi="Arial" w:cs="Arial"/>
                <w:sz w:val="18"/>
                <w:szCs w:val="18"/>
                <w:lang w:val="en-US" w:eastAsia="zh-CN"/>
              </w:rPr>
            </w:pPr>
            <w:del w:id="4232" w:author="srabhi" w:date="2015-07-20T17:12:00Z">
              <w:r w:rsidRPr="00B942DB" w:rsidDel="007F6D69">
                <w:rPr>
                  <w:rFonts w:ascii="Arial" w:hAnsi="Arial" w:cs="Arial"/>
                  <w:sz w:val="18"/>
                  <w:szCs w:val="18"/>
                  <w:lang w:val="en-US" w:eastAsia="zh-CN"/>
                </w:rPr>
                <w:delText>48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33" w:author="srabhi" w:date="2015-07-20T17:12:00Z"/>
                <w:rFonts w:ascii="Arial" w:hAnsi="Arial" w:cs="Arial"/>
                <w:sz w:val="18"/>
                <w:szCs w:val="18"/>
                <w:lang w:val="en-US" w:eastAsia="zh-CN"/>
              </w:rPr>
            </w:pPr>
            <w:del w:id="4234" w:author="srabhi" w:date="2015-07-20T17:12:00Z">
              <w:r w:rsidRPr="00B942DB" w:rsidDel="007F6D69">
                <w:rPr>
                  <w:rFonts w:ascii="Arial" w:hAnsi="Arial" w:cs="Arial"/>
                  <w:sz w:val="18"/>
                  <w:szCs w:val="18"/>
                  <w:lang w:val="en-US" w:eastAsia="zh-CN"/>
                </w:rPr>
                <w:delText>31</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35" w:author="srabhi" w:date="2015-07-20T17:12:00Z"/>
                <w:rFonts w:ascii="Arial" w:hAnsi="Arial" w:cs="Arial"/>
                <w:sz w:val="18"/>
                <w:szCs w:val="18"/>
                <w:lang w:val="en-US" w:eastAsia="zh-CN"/>
              </w:rPr>
            </w:pPr>
            <w:del w:id="4236" w:author="srabhi" w:date="2015-07-20T17:12:00Z">
              <w:r w:rsidRPr="00B942DB" w:rsidDel="007F6D69">
                <w:rPr>
                  <w:rFonts w:ascii="Arial" w:hAnsi="Arial" w:cs="Arial"/>
                  <w:sz w:val="18"/>
                  <w:szCs w:val="18"/>
                  <w:lang w:val="en-US" w:eastAsia="zh-CN"/>
                </w:rPr>
                <w:delText>1.65</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37" w:author="srabhi" w:date="2015-07-20T17:12:00Z"/>
                <w:rFonts w:ascii="Arial" w:hAnsi="Arial" w:cs="Arial"/>
                <w:sz w:val="18"/>
                <w:szCs w:val="18"/>
                <w:lang w:val="en-US" w:eastAsia="zh-CN"/>
              </w:rPr>
            </w:pPr>
            <w:del w:id="4238" w:author="srabhi" w:date="2015-07-20T17:12:00Z">
              <w:r w:rsidRPr="00B942DB" w:rsidDel="007F6D69">
                <w:rPr>
                  <w:rFonts w:ascii="Arial" w:hAnsi="Arial" w:cs="Arial"/>
                  <w:sz w:val="18"/>
                  <w:szCs w:val="18"/>
                  <w:lang w:val="en-US" w:eastAsia="zh-CN"/>
                </w:rPr>
                <w:delText>0.21</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39" w:author="srabhi" w:date="2015-07-20T17:12:00Z"/>
                <w:rFonts w:ascii="Arial" w:hAnsi="Arial" w:cs="Arial"/>
                <w:sz w:val="18"/>
                <w:szCs w:val="18"/>
                <w:lang w:val="en-US" w:eastAsia="zh-CN"/>
              </w:rPr>
            </w:pPr>
            <w:del w:id="4240" w:author="srabhi" w:date="2015-07-20T17:12:00Z">
              <w:r w:rsidRPr="00B942DB" w:rsidDel="007F6D69">
                <w:rPr>
                  <w:rFonts w:ascii="Arial" w:hAnsi="Arial" w:cs="Arial"/>
                  <w:sz w:val="18"/>
                  <w:szCs w:val="18"/>
                  <w:lang w:val="en-US" w:eastAsia="zh-CN"/>
                </w:rPr>
                <w:delText>94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41" w:author="srabhi" w:date="2015-07-20T17:12:00Z"/>
                <w:rFonts w:ascii="Arial" w:hAnsi="Arial" w:cs="Arial"/>
                <w:sz w:val="18"/>
                <w:szCs w:val="18"/>
                <w:lang w:val="en-US" w:eastAsia="zh-CN"/>
              </w:rPr>
            </w:pPr>
            <w:del w:id="4242" w:author="srabhi" w:date="2015-07-20T17:12:00Z">
              <w:r w:rsidRPr="00B942DB" w:rsidDel="007F6D69">
                <w:rPr>
                  <w:rFonts w:ascii="Arial" w:hAnsi="Arial" w:cs="Arial"/>
                  <w:sz w:val="18"/>
                  <w:szCs w:val="18"/>
                  <w:lang w:val="en-US" w:eastAsia="zh-CN"/>
                </w:rPr>
                <w:delText>18</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43" w:author="srabhi" w:date="2015-07-20T17:12:00Z"/>
                <w:rFonts w:ascii="Arial" w:hAnsi="Arial" w:cs="Arial"/>
                <w:sz w:val="18"/>
                <w:szCs w:val="18"/>
                <w:lang w:val="en-US" w:eastAsia="zh-CN"/>
              </w:rPr>
            </w:pPr>
            <w:del w:id="4244" w:author="srabhi" w:date="2015-07-20T17:12:00Z">
              <w:r w:rsidRPr="00B942DB" w:rsidDel="007F6D69">
                <w:rPr>
                  <w:rFonts w:ascii="Arial" w:hAnsi="Arial" w:cs="Arial"/>
                  <w:sz w:val="18"/>
                  <w:szCs w:val="18"/>
                  <w:lang w:val="en-US" w:eastAsia="zh-CN"/>
                </w:rPr>
                <w:delText>1.36</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45" w:author="srabhi" w:date="2015-07-20T17:12:00Z"/>
                <w:rFonts w:ascii="Arial" w:hAnsi="Arial" w:cs="Arial"/>
                <w:sz w:val="18"/>
                <w:szCs w:val="18"/>
                <w:lang w:val="en-US" w:eastAsia="zh-CN"/>
              </w:rPr>
            </w:pPr>
            <w:del w:id="4246" w:author="srabhi" w:date="2015-07-20T17:12:00Z">
              <w:r w:rsidRPr="00B942DB" w:rsidDel="007F6D69">
                <w:rPr>
                  <w:rFonts w:ascii="Arial" w:hAnsi="Arial" w:cs="Arial"/>
                  <w:sz w:val="18"/>
                  <w:szCs w:val="18"/>
                  <w:lang w:val="en-US" w:eastAsia="zh-CN"/>
                </w:rPr>
                <w:delText>0.19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47" w:author="srabhi" w:date="2015-07-20T17:12:00Z"/>
                <w:rFonts w:ascii="Arial" w:hAnsi="Arial" w:cs="Arial"/>
                <w:sz w:val="18"/>
                <w:szCs w:val="18"/>
                <w:lang w:val="en-US" w:eastAsia="zh-CN"/>
              </w:rPr>
            </w:pPr>
            <w:del w:id="4248" w:author="srabhi" w:date="2015-07-20T17:12:00Z">
              <w:r w:rsidRPr="00B942DB" w:rsidDel="007F6D69">
                <w:rPr>
                  <w:rFonts w:ascii="Arial" w:hAnsi="Arial" w:cs="Arial"/>
                  <w:sz w:val="18"/>
                  <w:szCs w:val="18"/>
                  <w:lang w:val="en-US" w:eastAsia="zh-CN"/>
                </w:rPr>
                <w:delText>1.32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49" w:author="srabhi" w:date="2015-07-20T17:12:00Z"/>
                <w:rFonts w:ascii="Arial" w:hAnsi="Arial" w:cs="Arial"/>
                <w:sz w:val="18"/>
                <w:szCs w:val="18"/>
                <w:lang w:val="en-US" w:eastAsia="zh-CN"/>
              </w:rPr>
            </w:pPr>
            <w:del w:id="4250" w:author="srabhi" w:date="2015-07-20T17:12:00Z">
              <w:r w:rsidRPr="00B942DB" w:rsidDel="007F6D69">
                <w:rPr>
                  <w:rFonts w:ascii="Arial" w:hAnsi="Arial" w:cs="Arial"/>
                  <w:sz w:val="18"/>
                  <w:szCs w:val="18"/>
                  <w:lang w:val="en-US" w:eastAsia="zh-CN"/>
                </w:rPr>
                <w:delText>0.03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51" w:author="srabhi" w:date="2015-07-20T17:12:00Z"/>
                <w:rFonts w:ascii="Arial" w:hAnsi="Arial" w:cs="Arial"/>
                <w:sz w:val="18"/>
                <w:szCs w:val="18"/>
                <w:lang w:val="en-US" w:eastAsia="zh-CN"/>
              </w:rPr>
            </w:pPr>
            <w:del w:id="4252" w:author="srabhi" w:date="2015-07-20T17:12:00Z">
              <w:r w:rsidRPr="00B942DB" w:rsidDel="007F6D69">
                <w:rPr>
                  <w:rFonts w:ascii="Arial" w:hAnsi="Arial" w:cs="Arial"/>
                  <w:sz w:val="18"/>
                  <w:szCs w:val="18"/>
                  <w:lang w:val="en-US" w:eastAsia="zh-CN"/>
                </w:rPr>
                <w:delText>1.65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53" w:author="srabhi" w:date="2015-07-20T17:12:00Z"/>
                <w:rFonts w:ascii="Arial" w:hAnsi="Arial" w:cs="Arial"/>
                <w:sz w:val="18"/>
                <w:szCs w:val="18"/>
                <w:lang w:val="en-US" w:eastAsia="zh-CN"/>
              </w:rPr>
            </w:pPr>
            <w:del w:id="4254" w:author="srabhi" w:date="2015-07-20T17:12:00Z">
              <w:r w:rsidRPr="00B942DB" w:rsidDel="007F6D69">
                <w:rPr>
                  <w:rFonts w:ascii="Arial" w:hAnsi="Arial" w:cs="Arial"/>
                  <w:sz w:val="18"/>
                  <w:szCs w:val="18"/>
                  <w:lang w:val="en-US" w:eastAsia="zh-CN"/>
                </w:rPr>
                <w:delText>-0.29</w:delText>
              </w:r>
            </w:del>
          </w:p>
        </w:tc>
      </w:tr>
      <w:tr w:rsidR="00882650" w:rsidRPr="00240276" w:rsidDel="007F6D69" w:rsidTr="00882650">
        <w:trPr>
          <w:trHeight w:val="300"/>
          <w:del w:id="4255"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4256" w:author="srabhi" w:date="2015-07-20T17:12:00Z"/>
                <w:rFonts w:ascii="Arial" w:hAnsi="Arial" w:cs="Arial"/>
                <w:b/>
                <w:bCs/>
                <w:sz w:val="20"/>
                <w:szCs w:val="20"/>
                <w:lang w:val="en-US" w:eastAsia="zh-CN"/>
              </w:rPr>
            </w:pPr>
            <w:del w:id="4257" w:author="srabhi" w:date="2015-07-20T17:12:00Z">
              <w:r w:rsidRPr="00B942DB" w:rsidDel="007F6D69">
                <w:rPr>
                  <w:rFonts w:ascii="Arial" w:hAnsi="Arial" w:cs="Arial"/>
                  <w:b/>
                  <w:bCs/>
                  <w:sz w:val="20"/>
                  <w:szCs w:val="20"/>
                  <w:lang w:eastAsia="zh-CN"/>
                </w:rPr>
                <w:delText>Northeast</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58" w:author="srabhi" w:date="2015-07-20T17:12:00Z"/>
                <w:rFonts w:ascii="Arial" w:hAnsi="Arial" w:cs="Arial"/>
                <w:sz w:val="18"/>
                <w:szCs w:val="18"/>
                <w:lang w:val="en-US" w:eastAsia="zh-CN"/>
              </w:rPr>
            </w:pPr>
            <w:del w:id="4259" w:author="srabhi" w:date="2015-07-20T17:12:00Z">
              <w:r w:rsidRPr="00B942DB" w:rsidDel="007F6D69">
                <w:rPr>
                  <w:rFonts w:ascii="Arial" w:hAnsi="Arial" w:cs="Arial"/>
                  <w:sz w:val="18"/>
                  <w:szCs w:val="18"/>
                  <w:lang w:val="en-US" w:eastAsia="zh-CN"/>
                </w:rPr>
                <w:delText>2</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60" w:author="srabhi" w:date="2015-07-20T17:12:00Z"/>
                <w:rFonts w:ascii="Arial" w:hAnsi="Arial" w:cs="Arial"/>
                <w:sz w:val="18"/>
                <w:szCs w:val="18"/>
                <w:lang w:val="en-US" w:eastAsia="zh-CN"/>
              </w:rPr>
            </w:pPr>
            <w:del w:id="4261" w:author="srabhi" w:date="2015-07-20T17:12:00Z">
              <w:r w:rsidRPr="00B942DB" w:rsidDel="007F6D69">
                <w:rPr>
                  <w:rFonts w:ascii="Arial" w:hAnsi="Arial" w:cs="Arial"/>
                  <w:sz w:val="18"/>
                  <w:szCs w:val="18"/>
                  <w:lang w:val="en-US" w:eastAsia="zh-CN"/>
                </w:rPr>
                <w:delText>0.97</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62" w:author="srabhi" w:date="2015-07-20T17:12:00Z"/>
                <w:rFonts w:ascii="Arial" w:hAnsi="Arial" w:cs="Arial"/>
                <w:sz w:val="18"/>
                <w:szCs w:val="18"/>
                <w:lang w:val="en-US" w:eastAsia="zh-CN"/>
              </w:rPr>
            </w:pPr>
            <w:del w:id="4263" w:author="srabhi" w:date="2015-07-20T17:12:00Z">
              <w:r w:rsidRPr="00B942DB" w:rsidDel="007F6D69">
                <w:rPr>
                  <w:rFonts w:ascii="Arial" w:hAnsi="Arial" w:cs="Arial"/>
                  <w:sz w:val="18"/>
                  <w:szCs w:val="18"/>
                  <w:lang w:val="en-US" w:eastAsia="zh-CN"/>
                </w:rPr>
                <w:delText>0.26</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64" w:author="srabhi" w:date="2015-07-20T17:12:00Z"/>
                <w:rFonts w:ascii="Arial" w:hAnsi="Arial" w:cs="Arial"/>
                <w:sz w:val="18"/>
                <w:szCs w:val="18"/>
                <w:lang w:val="en-US" w:eastAsia="zh-CN"/>
              </w:rPr>
            </w:pPr>
            <w:del w:id="4265" w:author="srabhi" w:date="2015-07-20T17:12:00Z">
              <w:r w:rsidRPr="00B942DB" w:rsidDel="007F6D69">
                <w:rPr>
                  <w:rFonts w:ascii="Arial" w:hAnsi="Arial" w:cs="Arial"/>
                  <w:sz w:val="18"/>
                  <w:szCs w:val="18"/>
                  <w:lang w:val="en-US" w:eastAsia="zh-CN"/>
                </w:rPr>
                <w:delText>12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66" w:author="srabhi" w:date="2015-07-20T17:12:00Z"/>
                <w:rFonts w:ascii="Arial" w:hAnsi="Arial" w:cs="Arial"/>
                <w:sz w:val="18"/>
                <w:szCs w:val="18"/>
                <w:lang w:val="en-US" w:eastAsia="zh-CN"/>
              </w:rPr>
            </w:pPr>
            <w:del w:id="4267" w:author="srabhi" w:date="2015-07-20T17:12:00Z">
              <w:r w:rsidRPr="00B942DB" w:rsidDel="007F6D69">
                <w:rPr>
                  <w:rFonts w:ascii="Arial" w:hAnsi="Arial" w:cs="Arial"/>
                  <w:sz w:val="18"/>
                  <w:szCs w:val="18"/>
                  <w:lang w:val="en-US" w:eastAsia="zh-CN"/>
                </w:rPr>
                <w:delText>5</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68" w:author="srabhi" w:date="2015-07-20T17:12:00Z"/>
                <w:rFonts w:ascii="Arial" w:hAnsi="Arial" w:cs="Arial"/>
                <w:sz w:val="18"/>
                <w:szCs w:val="18"/>
                <w:lang w:val="en-US" w:eastAsia="zh-CN"/>
              </w:rPr>
            </w:pPr>
            <w:del w:id="4269" w:author="srabhi" w:date="2015-07-20T17:12:00Z">
              <w:r w:rsidRPr="00B942DB" w:rsidDel="007F6D69">
                <w:rPr>
                  <w:rFonts w:ascii="Arial" w:hAnsi="Arial" w:cs="Arial"/>
                  <w:sz w:val="18"/>
                  <w:szCs w:val="18"/>
                  <w:lang w:val="en-US" w:eastAsia="zh-CN"/>
                </w:rPr>
                <w:delText>0.87</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70" w:author="srabhi" w:date="2015-07-20T17:12:00Z"/>
                <w:rFonts w:ascii="Arial" w:hAnsi="Arial" w:cs="Arial"/>
                <w:sz w:val="18"/>
                <w:szCs w:val="18"/>
                <w:lang w:val="en-US" w:eastAsia="zh-CN"/>
              </w:rPr>
            </w:pPr>
            <w:del w:id="4271" w:author="srabhi" w:date="2015-07-20T17:12:00Z">
              <w:r w:rsidRPr="00B942DB" w:rsidDel="007F6D69">
                <w:rPr>
                  <w:rFonts w:ascii="Arial" w:hAnsi="Arial" w:cs="Arial"/>
                  <w:sz w:val="18"/>
                  <w:szCs w:val="18"/>
                  <w:lang w:val="en-US" w:eastAsia="zh-CN"/>
                </w:rPr>
                <w:delText>0.48</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72" w:author="srabhi" w:date="2015-07-20T17:12:00Z"/>
                <w:rFonts w:ascii="Arial" w:hAnsi="Arial" w:cs="Arial"/>
                <w:sz w:val="18"/>
                <w:szCs w:val="18"/>
                <w:lang w:val="en-US" w:eastAsia="zh-CN"/>
              </w:rPr>
            </w:pPr>
            <w:del w:id="4273" w:author="srabhi" w:date="2015-07-20T17:12:00Z">
              <w:r w:rsidRPr="00B942DB" w:rsidDel="007F6D69">
                <w:rPr>
                  <w:rFonts w:ascii="Arial" w:hAnsi="Arial" w:cs="Arial"/>
                  <w:sz w:val="18"/>
                  <w:szCs w:val="18"/>
                  <w:lang w:val="en-US" w:eastAsia="zh-CN"/>
                </w:rPr>
                <w:delText>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74" w:author="srabhi" w:date="2015-07-20T17:12:00Z"/>
                <w:rFonts w:ascii="Arial" w:hAnsi="Arial" w:cs="Arial"/>
                <w:sz w:val="18"/>
                <w:szCs w:val="18"/>
                <w:lang w:val="en-US" w:eastAsia="zh-CN"/>
              </w:rPr>
            </w:pPr>
            <w:del w:id="4275" w:author="srabhi" w:date="2015-07-20T17:12:00Z">
              <w:r w:rsidRPr="00B942DB" w:rsidDel="007F6D69">
                <w:rPr>
                  <w:rFonts w:ascii="Arial" w:hAnsi="Arial" w:cs="Arial"/>
                  <w:sz w:val="18"/>
                  <w:szCs w:val="18"/>
                  <w:lang w:val="en-US" w:eastAsia="zh-CN"/>
                </w:rPr>
                <w:delText>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76" w:author="srabhi" w:date="2015-07-20T17:12:00Z"/>
                <w:rFonts w:ascii="Arial" w:hAnsi="Arial" w:cs="Arial"/>
                <w:sz w:val="18"/>
                <w:szCs w:val="18"/>
                <w:lang w:val="en-US" w:eastAsia="zh-CN"/>
              </w:rPr>
            </w:pPr>
            <w:del w:id="4277" w:author="srabhi" w:date="2015-07-20T17:12:00Z">
              <w:r w:rsidRPr="00B942DB" w:rsidDel="007F6D69">
                <w:rPr>
                  <w:rFonts w:ascii="Arial" w:hAnsi="Arial" w:cs="Arial"/>
                  <w:sz w:val="18"/>
                  <w:szCs w:val="18"/>
                  <w:lang w:val="en-US" w:eastAsia="zh-CN"/>
                </w:rPr>
                <w:delText>0.93</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78" w:author="srabhi" w:date="2015-07-20T17:12:00Z"/>
                <w:rFonts w:ascii="Arial" w:hAnsi="Arial" w:cs="Arial"/>
                <w:sz w:val="18"/>
                <w:szCs w:val="18"/>
                <w:lang w:val="en-US" w:eastAsia="zh-CN"/>
              </w:rPr>
            </w:pPr>
            <w:del w:id="4279" w:author="srabhi" w:date="2015-07-20T17:12:00Z">
              <w:r w:rsidRPr="00B942DB" w:rsidDel="007F6D69">
                <w:rPr>
                  <w:rFonts w:ascii="Arial" w:hAnsi="Arial" w:cs="Arial"/>
                  <w:sz w:val="18"/>
                  <w:szCs w:val="18"/>
                  <w:lang w:val="en-US" w:eastAsia="zh-CN"/>
                </w:rPr>
                <w:delText>0.07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80" w:author="srabhi" w:date="2015-07-20T17:12:00Z"/>
                <w:rFonts w:ascii="Arial" w:hAnsi="Arial" w:cs="Arial"/>
                <w:sz w:val="18"/>
                <w:szCs w:val="18"/>
                <w:lang w:val="en-US" w:eastAsia="zh-CN"/>
              </w:rPr>
            </w:pPr>
            <w:del w:id="4281" w:author="srabhi" w:date="2015-07-20T17:12:00Z">
              <w:r w:rsidRPr="00B942DB" w:rsidDel="007F6D69">
                <w:rPr>
                  <w:rFonts w:ascii="Arial" w:hAnsi="Arial" w:cs="Arial"/>
                  <w:sz w:val="18"/>
                  <w:szCs w:val="18"/>
                  <w:lang w:val="en-US" w:eastAsia="zh-CN"/>
                </w:rPr>
                <w:delText>0.80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82" w:author="srabhi" w:date="2015-07-20T17:12:00Z"/>
                <w:rFonts w:ascii="Arial" w:hAnsi="Arial" w:cs="Arial"/>
                <w:sz w:val="18"/>
                <w:szCs w:val="18"/>
                <w:lang w:val="en-US" w:eastAsia="zh-CN"/>
              </w:rPr>
            </w:pPr>
            <w:del w:id="4283" w:author="srabhi" w:date="2015-07-20T17:12:00Z">
              <w:r w:rsidRPr="00B942DB" w:rsidDel="007F6D69">
                <w:rPr>
                  <w:rFonts w:ascii="Arial" w:hAnsi="Arial" w:cs="Arial"/>
                  <w:sz w:val="18"/>
                  <w:szCs w:val="18"/>
                  <w:lang w:val="en-US" w:eastAsia="zh-CN"/>
                </w:rPr>
                <w:delText>0.13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84" w:author="srabhi" w:date="2015-07-20T17:12:00Z"/>
                <w:rFonts w:ascii="Arial" w:hAnsi="Arial" w:cs="Arial"/>
                <w:sz w:val="18"/>
                <w:szCs w:val="18"/>
                <w:lang w:val="en-US" w:eastAsia="zh-CN"/>
              </w:rPr>
            </w:pPr>
            <w:del w:id="4285" w:author="srabhi" w:date="2015-07-20T17:12:00Z">
              <w:r w:rsidRPr="00B942DB" w:rsidDel="007F6D69">
                <w:rPr>
                  <w:rFonts w:ascii="Arial" w:hAnsi="Arial" w:cs="Arial"/>
                  <w:sz w:val="18"/>
                  <w:szCs w:val="18"/>
                  <w:lang w:val="en-US" w:eastAsia="zh-CN"/>
                </w:rPr>
                <w:delText>0.69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86" w:author="srabhi" w:date="2015-07-20T17:12:00Z"/>
                <w:rFonts w:ascii="Arial" w:hAnsi="Arial" w:cs="Arial"/>
                <w:sz w:val="18"/>
                <w:szCs w:val="18"/>
                <w:lang w:val="en-US" w:eastAsia="zh-CN"/>
              </w:rPr>
            </w:pPr>
            <w:del w:id="4287" w:author="srabhi" w:date="2015-07-20T17:12:00Z">
              <w:r w:rsidRPr="00B942DB" w:rsidDel="007F6D69">
                <w:rPr>
                  <w:rFonts w:ascii="Arial" w:hAnsi="Arial" w:cs="Arial"/>
                  <w:sz w:val="18"/>
                  <w:szCs w:val="18"/>
                  <w:lang w:val="en-US" w:eastAsia="zh-CN"/>
                </w:rPr>
                <w:delText>0.24</w:delText>
              </w:r>
            </w:del>
          </w:p>
        </w:tc>
      </w:tr>
      <w:tr w:rsidR="00882650" w:rsidRPr="00240276" w:rsidDel="007F6D69" w:rsidTr="00882650">
        <w:trPr>
          <w:trHeight w:val="300"/>
          <w:del w:id="4288"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4289" w:author="srabhi" w:date="2015-07-20T17:12:00Z"/>
                <w:rFonts w:ascii="Arial" w:hAnsi="Arial" w:cs="Arial"/>
                <w:b/>
                <w:bCs/>
                <w:sz w:val="20"/>
                <w:szCs w:val="20"/>
                <w:lang w:val="en-US" w:eastAsia="zh-CN"/>
              </w:rPr>
            </w:pPr>
            <w:del w:id="4290" w:author="srabhi" w:date="2015-07-20T17:12:00Z">
              <w:r w:rsidRPr="00B942DB" w:rsidDel="007F6D69">
                <w:rPr>
                  <w:rFonts w:ascii="Arial" w:hAnsi="Arial" w:cs="Arial"/>
                  <w:b/>
                  <w:bCs/>
                  <w:sz w:val="20"/>
                  <w:szCs w:val="20"/>
                  <w:lang w:eastAsia="zh-CN"/>
                </w:rPr>
                <w:delText>Midwest</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91" w:author="srabhi" w:date="2015-07-20T17:12:00Z"/>
                <w:rFonts w:ascii="Arial" w:hAnsi="Arial" w:cs="Arial"/>
                <w:sz w:val="18"/>
                <w:szCs w:val="18"/>
                <w:lang w:val="en-US" w:eastAsia="zh-CN"/>
              </w:rPr>
            </w:pPr>
            <w:del w:id="4292" w:author="srabhi" w:date="2015-07-20T17:12:00Z">
              <w:r w:rsidRPr="00B942DB" w:rsidDel="007F6D69">
                <w:rPr>
                  <w:rFonts w:ascii="Arial" w:hAnsi="Arial" w:cs="Arial"/>
                  <w:sz w:val="18"/>
                  <w:szCs w:val="18"/>
                  <w:lang w:val="en-US" w:eastAsia="zh-CN"/>
                </w:rPr>
                <w:delText>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93" w:author="srabhi" w:date="2015-07-20T17:12:00Z"/>
                <w:rFonts w:ascii="Arial" w:hAnsi="Arial" w:cs="Arial"/>
                <w:sz w:val="18"/>
                <w:szCs w:val="18"/>
                <w:lang w:val="en-US" w:eastAsia="zh-CN"/>
              </w:rPr>
            </w:pPr>
            <w:del w:id="4294" w:author="srabhi" w:date="2015-07-20T17:12:00Z">
              <w:r w:rsidRPr="00B942DB" w:rsidDel="007F6D69">
                <w:rPr>
                  <w:rFonts w:ascii="Arial" w:hAnsi="Arial" w:cs="Arial"/>
                  <w:sz w:val="18"/>
                  <w:szCs w:val="18"/>
                  <w:lang w:val="en-US" w:eastAsia="zh-CN"/>
                </w:rPr>
                <w:delText>1.03</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95" w:author="srabhi" w:date="2015-07-20T17:12:00Z"/>
                <w:rFonts w:ascii="Arial" w:hAnsi="Arial" w:cs="Arial"/>
                <w:sz w:val="18"/>
                <w:szCs w:val="18"/>
                <w:lang w:val="en-US" w:eastAsia="zh-CN"/>
              </w:rPr>
            </w:pPr>
            <w:del w:id="4296" w:author="srabhi" w:date="2015-07-20T17:12:00Z">
              <w:r w:rsidRPr="00B942DB" w:rsidDel="007F6D69">
                <w:rPr>
                  <w:rFonts w:ascii="Arial" w:hAnsi="Arial" w:cs="Arial"/>
                  <w:sz w:val="18"/>
                  <w:szCs w:val="18"/>
                  <w:lang w:val="en-US" w:eastAsia="zh-CN"/>
                </w:rPr>
                <w:delText>0.29</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97" w:author="srabhi" w:date="2015-07-20T17:12:00Z"/>
                <w:rFonts w:ascii="Arial" w:hAnsi="Arial" w:cs="Arial"/>
                <w:sz w:val="18"/>
                <w:szCs w:val="18"/>
                <w:lang w:val="en-US" w:eastAsia="zh-CN"/>
              </w:rPr>
            </w:pPr>
            <w:del w:id="4298" w:author="srabhi" w:date="2015-07-20T17:12:00Z">
              <w:r w:rsidRPr="00B942DB" w:rsidDel="007F6D69">
                <w:rPr>
                  <w:rFonts w:ascii="Arial" w:hAnsi="Arial" w:cs="Arial"/>
                  <w:sz w:val="18"/>
                  <w:szCs w:val="18"/>
                  <w:lang w:val="en-US" w:eastAsia="zh-CN"/>
                </w:rPr>
                <w:delText>13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299" w:author="srabhi" w:date="2015-07-20T17:12:00Z"/>
                <w:rFonts w:ascii="Arial" w:hAnsi="Arial" w:cs="Arial"/>
                <w:sz w:val="18"/>
                <w:szCs w:val="18"/>
                <w:lang w:val="en-US" w:eastAsia="zh-CN"/>
              </w:rPr>
            </w:pPr>
            <w:del w:id="4300" w:author="srabhi" w:date="2015-07-20T17:12:00Z">
              <w:r w:rsidRPr="00B942DB" w:rsidDel="007F6D69">
                <w:rPr>
                  <w:rFonts w:ascii="Arial" w:hAnsi="Arial" w:cs="Arial"/>
                  <w:sz w:val="18"/>
                  <w:szCs w:val="18"/>
                  <w:lang w:val="en-US" w:eastAsia="zh-CN"/>
                </w:rPr>
                <w:delText>2</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301" w:author="srabhi" w:date="2015-07-20T17:12:00Z"/>
                <w:rFonts w:ascii="Arial" w:hAnsi="Arial" w:cs="Arial"/>
                <w:sz w:val="18"/>
                <w:szCs w:val="18"/>
                <w:lang w:val="en-US" w:eastAsia="zh-CN"/>
              </w:rPr>
            </w:pPr>
            <w:del w:id="4302" w:author="srabhi" w:date="2015-07-20T17:12:00Z">
              <w:r w:rsidRPr="00B942DB" w:rsidDel="007F6D69">
                <w:rPr>
                  <w:rFonts w:ascii="Arial" w:hAnsi="Arial" w:cs="Arial"/>
                  <w:sz w:val="18"/>
                  <w:szCs w:val="18"/>
                  <w:lang w:val="en-US" w:eastAsia="zh-CN"/>
                </w:rPr>
                <w:delText>1.11</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303" w:author="srabhi" w:date="2015-07-20T17:12:00Z"/>
                <w:rFonts w:ascii="Arial" w:hAnsi="Arial" w:cs="Arial"/>
                <w:sz w:val="18"/>
                <w:szCs w:val="18"/>
                <w:lang w:val="en-US" w:eastAsia="zh-CN"/>
              </w:rPr>
            </w:pPr>
            <w:del w:id="4304" w:author="srabhi" w:date="2015-07-20T17:12:00Z">
              <w:r w:rsidRPr="00B942DB" w:rsidDel="007F6D69">
                <w:rPr>
                  <w:rFonts w:ascii="Arial" w:hAnsi="Arial" w:cs="Arial"/>
                  <w:sz w:val="18"/>
                  <w:szCs w:val="18"/>
                  <w:lang w:val="en-US" w:eastAsia="zh-CN"/>
                </w:rPr>
                <w:delText>0.53</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305" w:author="srabhi" w:date="2015-07-20T17:12:00Z"/>
                <w:rFonts w:ascii="Arial" w:hAnsi="Arial" w:cs="Arial"/>
                <w:sz w:val="18"/>
                <w:szCs w:val="18"/>
                <w:lang w:val="en-US" w:eastAsia="zh-CN"/>
              </w:rPr>
            </w:pPr>
            <w:del w:id="4306" w:author="srabhi" w:date="2015-07-20T17:12:00Z">
              <w:r w:rsidRPr="00B942DB" w:rsidDel="007F6D69">
                <w:rPr>
                  <w:rFonts w:ascii="Arial" w:hAnsi="Arial" w:cs="Arial"/>
                  <w:sz w:val="18"/>
                  <w:szCs w:val="18"/>
                  <w:lang w:val="en-US" w:eastAsia="zh-CN"/>
                </w:rPr>
                <w:delText>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307" w:author="srabhi" w:date="2015-07-20T17:12:00Z"/>
                <w:rFonts w:ascii="Arial" w:hAnsi="Arial" w:cs="Arial"/>
                <w:sz w:val="18"/>
                <w:szCs w:val="18"/>
                <w:lang w:val="en-US" w:eastAsia="zh-CN"/>
              </w:rPr>
            </w:pPr>
            <w:del w:id="4308" w:author="srabhi" w:date="2015-07-20T17:12:00Z">
              <w:r w:rsidRPr="00B942DB" w:rsidDel="007F6D69">
                <w:rPr>
                  <w:rFonts w:ascii="Arial" w:hAnsi="Arial" w:cs="Arial"/>
                  <w:sz w:val="18"/>
                  <w:szCs w:val="18"/>
                  <w:lang w:val="en-US" w:eastAsia="zh-CN"/>
                </w:rPr>
                <w:delText>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309" w:author="srabhi" w:date="2015-07-20T17:12:00Z"/>
                <w:rFonts w:ascii="Arial" w:hAnsi="Arial" w:cs="Arial"/>
                <w:sz w:val="18"/>
                <w:szCs w:val="18"/>
                <w:lang w:val="en-US" w:eastAsia="zh-CN"/>
              </w:rPr>
            </w:pPr>
            <w:del w:id="4310" w:author="srabhi" w:date="2015-07-20T17:12:00Z">
              <w:r w:rsidRPr="00B942DB" w:rsidDel="007F6D69">
                <w:rPr>
                  <w:rFonts w:ascii="Arial" w:hAnsi="Arial" w:cs="Arial"/>
                  <w:sz w:val="18"/>
                  <w:szCs w:val="18"/>
                  <w:lang w:val="en-US" w:eastAsia="zh-CN"/>
                </w:rPr>
                <w:delText>1.04</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311" w:author="srabhi" w:date="2015-07-20T17:12:00Z"/>
                <w:rFonts w:ascii="Arial" w:hAnsi="Arial" w:cs="Arial"/>
                <w:sz w:val="18"/>
                <w:szCs w:val="18"/>
                <w:lang w:val="en-US" w:eastAsia="zh-CN"/>
              </w:rPr>
            </w:pPr>
            <w:del w:id="4312" w:author="srabhi" w:date="2015-07-20T17:12:00Z">
              <w:r w:rsidRPr="00B942DB" w:rsidDel="007F6D69">
                <w:rPr>
                  <w:rFonts w:ascii="Arial" w:hAnsi="Arial" w:cs="Arial"/>
                  <w:sz w:val="18"/>
                  <w:szCs w:val="18"/>
                  <w:lang w:val="en-US" w:eastAsia="zh-CN"/>
                </w:rPr>
                <w:delText>0.08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313" w:author="srabhi" w:date="2015-07-20T17:12:00Z"/>
                <w:rFonts w:ascii="Arial" w:hAnsi="Arial" w:cs="Arial"/>
                <w:sz w:val="18"/>
                <w:szCs w:val="18"/>
                <w:lang w:val="en-US" w:eastAsia="zh-CN"/>
              </w:rPr>
            </w:pPr>
            <w:del w:id="4314" w:author="srabhi" w:date="2015-07-20T17:12:00Z">
              <w:r w:rsidRPr="00B942DB" w:rsidDel="007F6D69">
                <w:rPr>
                  <w:rFonts w:ascii="Arial" w:hAnsi="Arial" w:cs="Arial"/>
                  <w:sz w:val="18"/>
                  <w:szCs w:val="18"/>
                  <w:lang w:val="en-US" w:eastAsia="zh-CN"/>
                </w:rPr>
                <w:delText>1.28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315" w:author="srabhi" w:date="2015-07-20T17:12:00Z"/>
                <w:rFonts w:ascii="Arial" w:hAnsi="Arial" w:cs="Arial"/>
                <w:sz w:val="18"/>
                <w:szCs w:val="18"/>
                <w:lang w:val="en-US" w:eastAsia="zh-CN"/>
              </w:rPr>
            </w:pPr>
            <w:del w:id="4316" w:author="srabhi" w:date="2015-07-20T17:12:00Z">
              <w:r w:rsidRPr="00B942DB" w:rsidDel="007F6D69">
                <w:rPr>
                  <w:rFonts w:ascii="Arial" w:hAnsi="Arial" w:cs="Arial"/>
                  <w:sz w:val="18"/>
                  <w:szCs w:val="18"/>
                  <w:lang w:val="en-US" w:eastAsia="zh-CN"/>
                </w:rPr>
                <w:delText>-0.24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317" w:author="srabhi" w:date="2015-07-20T17:12:00Z"/>
                <w:rFonts w:ascii="Arial" w:hAnsi="Arial" w:cs="Arial"/>
                <w:sz w:val="18"/>
                <w:szCs w:val="18"/>
                <w:lang w:val="en-US" w:eastAsia="zh-CN"/>
              </w:rPr>
            </w:pPr>
            <w:del w:id="4318" w:author="srabhi" w:date="2015-07-20T17:12:00Z">
              <w:r w:rsidRPr="00B942DB" w:rsidDel="007F6D69">
                <w:rPr>
                  <w:rFonts w:ascii="Arial" w:hAnsi="Arial" w:cs="Arial"/>
                  <w:sz w:val="18"/>
                  <w:szCs w:val="18"/>
                  <w:lang w:val="en-US" w:eastAsia="zh-CN"/>
                </w:rPr>
                <w:delText>1.40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319" w:author="srabhi" w:date="2015-07-20T17:12:00Z"/>
                <w:rFonts w:ascii="Arial" w:hAnsi="Arial" w:cs="Arial"/>
                <w:sz w:val="18"/>
                <w:szCs w:val="18"/>
                <w:lang w:val="en-US" w:eastAsia="zh-CN"/>
              </w:rPr>
            </w:pPr>
            <w:del w:id="4320" w:author="srabhi" w:date="2015-07-20T17:12:00Z">
              <w:r w:rsidRPr="00B942DB" w:rsidDel="007F6D69">
                <w:rPr>
                  <w:rFonts w:ascii="Arial" w:hAnsi="Arial" w:cs="Arial"/>
                  <w:sz w:val="18"/>
                  <w:szCs w:val="18"/>
                  <w:lang w:val="en-US" w:eastAsia="zh-CN"/>
                </w:rPr>
                <w:delText>-0.36</w:delText>
              </w:r>
            </w:del>
          </w:p>
        </w:tc>
      </w:tr>
      <w:tr w:rsidR="00882650" w:rsidRPr="00240276" w:rsidDel="007F6D69" w:rsidTr="00415B83">
        <w:trPr>
          <w:trHeight w:val="288"/>
          <w:del w:id="4321" w:author="srabhi" w:date="2015-07-20T17:12:00Z"/>
        </w:trPr>
        <w:tc>
          <w:tcPr>
            <w:tcW w:w="1844" w:type="dxa"/>
            <w:tcBorders>
              <w:top w:val="single" w:sz="8" w:space="0" w:color="auto"/>
              <w:left w:val="single" w:sz="8" w:space="0" w:color="auto"/>
              <w:bottom w:val="single" w:sz="8" w:space="0" w:color="auto"/>
              <w:right w:val="single" w:sz="8" w:space="0" w:color="auto"/>
            </w:tcBorders>
            <w:shd w:val="clear" w:color="auto" w:fill="auto"/>
            <w:hideMark/>
          </w:tcPr>
          <w:p w:rsidR="00882650" w:rsidRPr="00240276" w:rsidDel="007F6D69" w:rsidRDefault="00882650" w:rsidP="00415B83">
            <w:pPr>
              <w:spacing w:line="240" w:lineRule="auto"/>
              <w:jc w:val="center"/>
              <w:rPr>
                <w:del w:id="4322" w:author="srabhi" w:date="2015-07-20T17:12:00Z"/>
                <w:rFonts w:ascii="Arial" w:hAnsi="Arial" w:cs="Arial"/>
                <w:b/>
                <w:bCs/>
                <w:sz w:val="21"/>
                <w:szCs w:val="21"/>
                <w:lang w:val="en-US" w:eastAsia="zh-CN"/>
              </w:rPr>
            </w:pPr>
            <w:del w:id="4323" w:author="srabhi" w:date="2015-07-20T17:12:00Z">
              <w:r w:rsidRPr="00240276" w:rsidDel="007F6D69">
                <w:rPr>
                  <w:rFonts w:ascii="Arial" w:hAnsi="Arial" w:cs="Arial"/>
                  <w:b/>
                  <w:bCs/>
                  <w:sz w:val="21"/>
                  <w:szCs w:val="21"/>
                  <w:lang w:eastAsia="zh-CN"/>
                </w:rPr>
                <w:delText>Variable Description</w:delText>
              </w:r>
            </w:del>
          </w:p>
        </w:tc>
        <w:tc>
          <w:tcPr>
            <w:tcW w:w="2551" w:type="dxa"/>
            <w:gridSpan w:val="3"/>
            <w:tcBorders>
              <w:top w:val="single" w:sz="8" w:space="0" w:color="auto"/>
              <w:left w:val="nil"/>
              <w:bottom w:val="single" w:sz="8" w:space="0" w:color="auto"/>
              <w:right w:val="single" w:sz="8" w:space="0" w:color="000000"/>
            </w:tcBorders>
            <w:shd w:val="clear" w:color="auto" w:fill="auto"/>
            <w:hideMark/>
          </w:tcPr>
          <w:p w:rsidR="00882650" w:rsidRPr="00240276" w:rsidDel="007F6D69" w:rsidRDefault="00882650" w:rsidP="00415B83">
            <w:pPr>
              <w:spacing w:line="240" w:lineRule="auto"/>
              <w:jc w:val="center"/>
              <w:rPr>
                <w:del w:id="4324" w:author="srabhi" w:date="2015-07-20T17:12:00Z"/>
                <w:rFonts w:ascii="Arial" w:hAnsi="Arial" w:cs="Arial"/>
                <w:b/>
                <w:bCs/>
                <w:sz w:val="21"/>
                <w:szCs w:val="21"/>
                <w:lang w:val="en-US" w:eastAsia="zh-CN"/>
              </w:rPr>
            </w:pPr>
            <w:del w:id="4325" w:author="srabhi" w:date="2015-07-20T17:12:00Z">
              <w:r w:rsidRPr="00240276" w:rsidDel="007F6D69">
                <w:rPr>
                  <w:rFonts w:ascii="Arial" w:hAnsi="Arial" w:cs="Arial"/>
                  <w:b/>
                  <w:bCs/>
                  <w:sz w:val="21"/>
                  <w:szCs w:val="21"/>
                  <w:lang w:eastAsia="zh-CN"/>
                </w:rPr>
                <w:delText>Standard logistic</w:delText>
              </w:r>
            </w:del>
          </w:p>
        </w:tc>
        <w:tc>
          <w:tcPr>
            <w:tcW w:w="3544" w:type="dxa"/>
            <w:gridSpan w:val="4"/>
            <w:tcBorders>
              <w:top w:val="single" w:sz="8" w:space="0" w:color="auto"/>
              <w:left w:val="nil"/>
              <w:bottom w:val="single" w:sz="8" w:space="0" w:color="auto"/>
              <w:right w:val="single" w:sz="8" w:space="0" w:color="000000"/>
            </w:tcBorders>
            <w:shd w:val="clear" w:color="auto" w:fill="auto"/>
            <w:hideMark/>
          </w:tcPr>
          <w:p w:rsidR="00882650" w:rsidRPr="00240276" w:rsidDel="007F6D69" w:rsidRDefault="00882650" w:rsidP="00415B83">
            <w:pPr>
              <w:spacing w:line="240" w:lineRule="auto"/>
              <w:jc w:val="center"/>
              <w:rPr>
                <w:del w:id="4326" w:author="srabhi" w:date="2015-07-20T17:12:00Z"/>
                <w:rFonts w:ascii="Arial" w:hAnsi="Arial" w:cs="Arial"/>
                <w:b/>
                <w:bCs/>
                <w:sz w:val="21"/>
                <w:szCs w:val="21"/>
                <w:lang w:val="en-US" w:eastAsia="zh-CN"/>
              </w:rPr>
            </w:pPr>
            <w:del w:id="4327" w:author="srabhi" w:date="2015-07-20T17:12:00Z">
              <w:r w:rsidRPr="00240276" w:rsidDel="007F6D69">
                <w:rPr>
                  <w:rFonts w:ascii="Arial" w:hAnsi="Arial" w:cs="Arial"/>
                  <w:b/>
                  <w:bCs/>
                  <w:sz w:val="21"/>
                  <w:szCs w:val="21"/>
                  <w:lang w:eastAsia="zh-CN"/>
                </w:rPr>
                <w:delText>Stepwise</w:delText>
              </w:r>
            </w:del>
          </w:p>
        </w:tc>
        <w:tc>
          <w:tcPr>
            <w:tcW w:w="3544" w:type="dxa"/>
            <w:gridSpan w:val="4"/>
            <w:tcBorders>
              <w:top w:val="single" w:sz="8" w:space="0" w:color="auto"/>
              <w:left w:val="nil"/>
              <w:bottom w:val="single" w:sz="8" w:space="0" w:color="auto"/>
              <w:right w:val="single" w:sz="8" w:space="0" w:color="000000"/>
            </w:tcBorders>
            <w:shd w:val="clear" w:color="auto" w:fill="auto"/>
            <w:hideMark/>
          </w:tcPr>
          <w:p w:rsidR="00882650" w:rsidRPr="00240276" w:rsidDel="007F6D69" w:rsidRDefault="00882650" w:rsidP="00415B83">
            <w:pPr>
              <w:spacing w:line="240" w:lineRule="auto"/>
              <w:jc w:val="center"/>
              <w:rPr>
                <w:del w:id="4328" w:author="srabhi" w:date="2015-07-20T17:12:00Z"/>
                <w:rFonts w:ascii="Arial" w:hAnsi="Arial" w:cs="Arial"/>
                <w:b/>
                <w:bCs/>
                <w:sz w:val="21"/>
                <w:szCs w:val="21"/>
                <w:lang w:val="en-US" w:eastAsia="zh-CN"/>
              </w:rPr>
            </w:pPr>
            <w:del w:id="4329" w:author="srabhi" w:date="2015-07-20T17:12:00Z">
              <w:r w:rsidRPr="00240276" w:rsidDel="007F6D69">
                <w:rPr>
                  <w:rFonts w:ascii="Arial" w:hAnsi="Arial" w:cs="Arial"/>
                  <w:b/>
                  <w:bCs/>
                  <w:sz w:val="21"/>
                  <w:szCs w:val="21"/>
                  <w:lang w:eastAsia="zh-CN"/>
                </w:rPr>
                <w:delText>Lasso</w:delText>
              </w:r>
            </w:del>
          </w:p>
        </w:tc>
        <w:tc>
          <w:tcPr>
            <w:tcW w:w="4536" w:type="dxa"/>
            <w:gridSpan w:val="4"/>
            <w:tcBorders>
              <w:top w:val="single" w:sz="8" w:space="0" w:color="auto"/>
              <w:left w:val="nil"/>
              <w:bottom w:val="single" w:sz="8" w:space="0" w:color="auto"/>
              <w:right w:val="single" w:sz="8" w:space="0" w:color="000000"/>
            </w:tcBorders>
            <w:shd w:val="clear" w:color="auto" w:fill="auto"/>
            <w:hideMark/>
          </w:tcPr>
          <w:p w:rsidR="00882650" w:rsidRPr="00240276" w:rsidDel="007F6D69" w:rsidRDefault="00882650" w:rsidP="00415B83">
            <w:pPr>
              <w:spacing w:line="240" w:lineRule="auto"/>
              <w:ind w:right="34"/>
              <w:jc w:val="center"/>
              <w:rPr>
                <w:del w:id="4330" w:author="srabhi" w:date="2015-07-20T17:12:00Z"/>
                <w:rFonts w:ascii="Arial" w:hAnsi="Arial" w:cs="Arial"/>
                <w:b/>
                <w:bCs/>
                <w:sz w:val="21"/>
                <w:szCs w:val="21"/>
                <w:lang w:val="en-US" w:eastAsia="zh-CN"/>
              </w:rPr>
            </w:pPr>
            <w:del w:id="4331" w:author="srabhi" w:date="2015-07-20T17:12:00Z">
              <w:r w:rsidRPr="00240276" w:rsidDel="007F6D69">
                <w:rPr>
                  <w:rFonts w:ascii="Arial" w:hAnsi="Arial" w:cs="Arial"/>
                  <w:b/>
                  <w:bCs/>
                  <w:sz w:val="21"/>
                  <w:szCs w:val="21"/>
                  <w:lang w:eastAsia="zh-CN"/>
                </w:rPr>
                <w:delText>Model comparison</w:delText>
              </w:r>
            </w:del>
          </w:p>
        </w:tc>
      </w:tr>
      <w:tr w:rsidR="00882650" w:rsidRPr="00240276" w:rsidDel="007F6D69" w:rsidTr="00415B83">
        <w:trPr>
          <w:trHeight w:val="276"/>
          <w:del w:id="4332" w:author="srabhi" w:date="2015-07-20T17:12:00Z"/>
        </w:trPr>
        <w:tc>
          <w:tcPr>
            <w:tcW w:w="1844" w:type="dxa"/>
            <w:vMerge w:val="restart"/>
            <w:tcBorders>
              <w:top w:val="nil"/>
              <w:left w:val="single" w:sz="8" w:space="0" w:color="auto"/>
              <w:bottom w:val="single" w:sz="8" w:space="0" w:color="000000"/>
              <w:right w:val="single" w:sz="8" w:space="0" w:color="auto"/>
            </w:tcBorders>
            <w:shd w:val="clear" w:color="auto" w:fill="auto"/>
            <w:hideMark/>
          </w:tcPr>
          <w:p w:rsidR="00882650" w:rsidRPr="00240276" w:rsidDel="007F6D69" w:rsidRDefault="00882650" w:rsidP="00415B83">
            <w:pPr>
              <w:spacing w:line="240" w:lineRule="auto"/>
              <w:jc w:val="center"/>
              <w:rPr>
                <w:del w:id="4333" w:author="srabhi" w:date="2015-07-20T17:12:00Z"/>
                <w:rFonts w:ascii="Arial" w:hAnsi="Arial" w:cs="Arial"/>
                <w:b/>
                <w:bCs/>
                <w:sz w:val="21"/>
                <w:szCs w:val="21"/>
                <w:lang w:val="en-US" w:eastAsia="zh-CN"/>
              </w:rPr>
            </w:pPr>
            <w:del w:id="4334" w:author="srabhi" w:date="2015-07-20T17:12:00Z">
              <w:r w:rsidRPr="00240276" w:rsidDel="007F6D69">
                <w:rPr>
                  <w:rFonts w:ascii="Arial" w:hAnsi="Arial" w:cs="Arial"/>
                  <w:b/>
                  <w:bCs/>
                  <w:sz w:val="21"/>
                  <w:szCs w:val="21"/>
                  <w:lang w:eastAsia="zh-CN"/>
                </w:rPr>
                <w:delText> </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335" w:author="srabhi" w:date="2015-07-20T17:12:00Z"/>
                <w:rFonts w:ascii="Arial" w:hAnsi="Arial" w:cs="Arial"/>
                <w:b/>
                <w:bCs/>
                <w:sz w:val="18"/>
                <w:szCs w:val="18"/>
                <w:lang w:val="en-US" w:eastAsia="zh-CN"/>
              </w:rPr>
            </w:pPr>
            <w:del w:id="4336" w:author="srabhi" w:date="2015-07-20T17:12:00Z">
              <w:r w:rsidRPr="00B942DB" w:rsidDel="007F6D69">
                <w:rPr>
                  <w:rFonts w:ascii="Arial" w:hAnsi="Arial" w:cs="Arial"/>
                  <w:b/>
                  <w:bCs/>
                  <w:sz w:val="18"/>
                  <w:szCs w:val="18"/>
                  <w:lang w:eastAsia="zh-CN"/>
                </w:rPr>
                <w:delText>No. of times significant</w:delText>
              </w:r>
            </w:del>
          </w:p>
        </w:tc>
        <w:tc>
          <w:tcPr>
            <w:tcW w:w="709"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337" w:author="srabhi" w:date="2015-07-20T17:12:00Z"/>
                <w:rFonts w:ascii="Arial" w:hAnsi="Arial" w:cs="Arial"/>
                <w:b/>
                <w:bCs/>
                <w:sz w:val="18"/>
                <w:szCs w:val="18"/>
                <w:lang w:val="en-US" w:eastAsia="zh-CN"/>
              </w:rPr>
            </w:pPr>
            <w:del w:id="4338" w:author="srabhi" w:date="2015-07-20T17:12:00Z">
              <w:r w:rsidRPr="00B942DB" w:rsidDel="007F6D69">
                <w:rPr>
                  <w:rFonts w:ascii="Arial" w:hAnsi="Arial" w:cs="Arial"/>
                  <w:b/>
                  <w:bCs/>
                  <w:sz w:val="18"/>
                  <w:szCs w:val="18"/>
                  <w:lang w:eastAsia="zh-CN"/>
                </w:rPr>
                <w:delText>Mean OR</w:delText>
              </w:r>
            </w:del>
          </w:p>
        </w:tc>
        <w:tc>
          <w:tcPr>
            <w:tcW w:w="708"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339" w:author="srabhi" w:date="2015-07-20T17:12:00Z"/>
                <w:rFonts w:ascii="Arial" w:hAnsi="Arial" w:cs="Arial"/>
                <w:b/>
                <w:bCs/>
                <w:sz w:val="18"/>
                <w:szCs w:val="18"/>
                <w:lang w:val="en-US" w:eastAsia="zh-CN"/>
              </w:rPr>
            </w:pPr>
            <w:del w:id="4340" w:author="srabhi" w:date="2015-07-20T17:12:00Z">
              <w:r w:rsidRPr="00B942DB" w:rsidDel="007F6D69">
                <w:rPr>
                  <w:rFonts w:ascii="Arial" w:hAnsi="Arial" w:cs="Arial"/>
                  <w:b/>
                  <w:bCs/>
                  <w:sz w:val="18"/>
                  <w:szCs w:val="18"/>
                  <w:lang w:eastAsia="zh-CN"/>
                </w:rPr>
                <w:delText>SD OR</w:delText>
              </w:r>
            </w:del>
          </w:p>
        </w:tc>
        <w:tc>
          <w:tcPr>
            <w:tcW w:w="993"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341" w:author="srabhi" w:date="2015-07-20T17:12:00Z"/>
                <w:rFonts w:ascii="Arial" w:hAnsi="Arial" w:cs="Arial"/>
                <w:b/>
                <w:bCs/>
                <w:sz w:val="18"/>
                <w:szCs w:val="18"/>
                <w:lang w:val="en-US" w:eastAsia="zh-CN"/>
              </w:rPr>
            </w:pPr>
            <w:del w:id="4342" w:author="srabhi" w:date="2015-07-20T17:12:00Z">
              <w:r w:rsidRPr="00B942DB" w:rsidDel="007F6D69">
                <w:rPr>
                  <w:rFonts w:ascii="Arial" w:hAnsi="Arial" w:cs="Arial"/>
                  <w:b/>
                  <w:bCs/>
                  <w:sz w:val="18"/>
                  <w:szCs w:val="18"/>
                  <w:lang w:eastAsia="zh-CN"/>
                </w:rPr>
                <w:delText>Number of times retained</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343" w:author="srabhi" w:date="2015-07-20T17:12:00Z"/>
                <w:rFonts w:ascii="Arial" w:hAnsi="Arial" w:cs="Arial"/>
                <w:b/>
                <w:bCs/>
                <w:sz w:val="18"/>
                <w:szCs w:val="18"/>
                <w:lang w:val="en-US" w:eastAsia="zh-CN"/>
              </w:rPr>
            </w:pPr>
            <w:del w:id="4344" w:author="srabhi" w:date="2015-07-20T17:12:00Z">
              <w:r w:rsidRPr="00B942DB" w:rsidDel="007F6D69">
                <w:rPr>
                  <w:rFonts w:ascii="Arial" w:hAnsi="Arial" w:cs="Arial"/>
                  <w:b/>
                  <w:bCs/>
                  <w:sz w:val="18"/>
                  <w:szCs w:val="18"/>
                  <w:lang w:eastAsia="zh-CN"/>
                </w:rPr>
                <w:delText>Number of times significant</w:delText>
              </w:r>
            </w:del>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345" w:author="srabhi" w:date="2015-07-20T17:12:00Z"/>
                <w:rFonts w:ascii="Arial" w:hAnsi="Arial" w:cs="Arial"/>
                <w:b/>
                <w:bCs/>
                <w:sz w:val="18"/>
                <w:szCs w:val="18"/>
                <w:lang w:val="en-US" w:eastAsia="zh-CN"/>
              </w:rPr>
            </w:pPr>
            <w:del w:id="4346" w:author="srabhi" w:date="2015-07-20T17:12:00Z">
              <w:r w:rsidRPr="00B942DB" w:rsidDel="007F6D69">
                <w:rPr>
                  <w:rFonts w:ascii="Arial" w:hAnsi="Arial" w:cs="Arial"/>
                  <w:b/>
                  <w:bCs/>
                  <w:sz w:val="18"/>
                  <w:szCs w:val="18"/>
                  <w:lang w:eastAsia="zh-CN"/>
                </w:rPr>
                <w:delText>Mean OR</w:delText>
              </w:r>
            </w:del>
          </w:p>
        </w:tc>
        <w:tc>
          <w:tcPr>
            <w:tcW w:w="567"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347" w:author="srabhi" w:date="2015-07-20T17:12:00Z"/>
                <w:rFonts w:ascii="Arial" w:hAnsi="Arial" w:cs="Arial"/>
                <w:b/>
                <w:bCs/>
                <w:sz w:val="18"/>
                <w:szCs w:val="18"/>
                <w:lang w:val="en-US" w:eastAsia="zh-CN"/>
              </w:rPr>
            </w:pPr>
            <w:del w:id="4348" w:author="srabhi" w:date="2015-07-20T17:12:00Z">
              <w:r w:rsidRPr="00B942DB" w:rsidDel="007F6D69">
                <w:rPr>
                  <w:rFonts w:ascii="Arial" w:hAnsi="Arial" w:cs="Arial"/>
                  <w:b/>
                  <w:bCs/>
                  <w:sz w:val="18"/>
                  <w:szCs w:val="18"/>
                  <w:lang w:eastAsia="zh-CN"/>
                </w:rPr>
                <w:delText>SD OR</w:delText>
              </w:r>
            </w:del>
          </w:p>
        </w:tc>
        <w:tc>
          <w:tcPr>
            <w:tcW w:w="992"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349" w:author="srabhi" w:date="2015-07-20T17:12:00Z"/>
                <w:rFonts w:ascii="Arial" w:hAnsi="Arial" w:cs="Arial"/>
                <w:b/>
                <w:bCs/>
                <w:sz w:val="18"/>
                <w:szCs w:val="18"/>
                <w:lang w:val="en-US" w:eastAsia="zh-CN"/>
              </w:rPr>
            </w:pPr>
            <w:del w:id="4350" w:author="srabhi" w:date="2015-07-20T17:12:00Z">
              <w:r w:rsidRPr="00B942DB" w:rsidDel="007F6D69">
                <w:rPr>
                  <w:rFonts w:ascii="Arial" w:hAnsi="Arial" w:cs="Arial"/>
                  <w:b/>
                  <w:bCs/>
                  <w:sz w:val="18"/>
                  <w:szCs w:val="18"/>
                  <w:lang w:eastAsia="zh-CN"/>
                </w:rPr>
                <w:delText>Number of times retained</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351" w:author="srabhi" w:date="2015-07-20T17:12:00Z"/>
                <w:rFonts w:ascii="Arial" w:hAnsi="Arial" w:cs="Arial"/>
                <w:b/>
                <w:bCs/>
                <w:sz w:val="18"/>
                <w:szCs w:val="18"/>
                <w:lang w:val="en-US" w:eastAsia="zh-CN"/>
              </w:rPr>
            </w:pPr>
            <w:del w:id="4352" w:author="srabhi" w:date="2015-07-20T17:12:00Z">
              <w:r w:rsidRPr="00B942DB" w:rsidDel="007F6D69">
                <w:rPr>
                  <w:rFonts w:ascii="Arial" w:hAnsi="Arial" w:cs="Arial"/>
                  <w:b/>
                  <w:bCs/>
                  <w:sz w:val="18"/>
                  <w:szCs w:val="18"/>
                  <w:lang w:eastAsia="zh-CN"/>
                </w:rPr>
                <w:delText>Number of times significant</w:delText>
              </w:r>
            </w:del>
          </w:p>
        </w:tc>
        <w:tc>
          <w:tcPr>
            <w:tcW w:w="709"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353" w:author="srabhi" w:date="2015-07-20T17:12:00Z"/>
                <w:rFonts w:ascii="Arial" w:hAnsi="Arial" w:cs="Arial"/>
                <w:b/>
                <w:bCs/>
                <w:sz w:val="18"/>
                <w:szCs w:val="18"/>
                <w:lang w:val="en-US" w:eastAsia="zh-CN"/>
              </w:rPr>
            </w:pPr>
            <w:del w:id="4354" w:author="srabhi" w:date="2015-07-20T17:12:00Z">
              <w:r w:rsidRPr="00B942DB" w:rsidDel="007F6D69">
                <w:rPr>
                  <w:rFonts w:ascii="Arial" w:hAnsi="Arial" w:cs="Arial"/>
                  <w:b/>
                  <w:bCs/>
                  <w:sz w:val="18"/>
                  <w:szCs w:val="18"/>
                  <w:lang w:eastAsia="zh-CN"/>
                </w:rPr>
                <w:delText>Mean OR (A)</w:delText>
              </w:r>
            </w:del>
          </w:p>
        </w:tc>
        <w:tc>
          <w:tcPr>
            <w:tcW w:w="709"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355" w:author="srabhi" w:date="2015-07-20T17:12:00Z"/>
                <w:rFonts w:ascii="Arial" w:hAnsi="Arial" w:cs="Arial"/>
                <w:b/>
                <w:bCs/>
                <w:sz w:val="18"/>
                <w:szCs w:val="18"/>
                <w:lang w:val="en-US" w:eastAsia="zh-CN"/>
              </w:rPr>
            </w:pPr>
            <w:del w:id="4356" w:author="srabhi" w:date="2015-07-20T17:12:00Z">
              <w:r w:rsidRPr="00B942DB" w:rsidDel="007F6D69">
                <w:rPr>
                  <w:rFonts w:ascii="Arial" w:hAnsi="Arial" w:cs="Arial"/>
                  <w:b/>
                  <w:bCs/>
                  <w:sz w:val="18"/>
                  <w:szCs w:val="18"/>
                  <w:lang w:eastAsia="zh-CN"/>
                </w:rPr>
                <w:delText>SD OR</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357" w:author="srabhi" w:date="2015-07-20T17:12:00Z"/>
                <w:rFonts w:ascii="Arial" w:hAnsi="Arial" w:cs="Arial"/>
                <w:b/>
                <w:bCs/>
                <w:sz w:val="18"/>
                <w:szCs w:val="18"/>
                <w:lang w:val="en-US" w:eastAsia="zh-CN"/>
              </w:rPr>
            </w:pPr>
            <w:del w:id="4358" w:author="srabhi" w:date="2015-07-20T17:12:00Z">
              <w:r w:rsidRPr="00B942DB" w:rsidDel="007F6D69">
                <w:rPr>
                  <w:rFonts w:ascii="Arial" w:hAnsi="Arial" w:cs="Arial"/>
                  <w:b/>
                  <w:bCs/>
                  <w:sz w:val="18"/>
                  <w:szCs w:val="18"/>
                  <w:lang w:eastAsia="zh-CN"/>
                </w:rPr>
                <w:delText>Mean OR in standard LR when retained by Lasso LR (B)</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359" w:author="srabhi" w:date="2015-07-20T17:12:00Z"/>
                <w:rFonts w:ascii="Arial" w:hAnsi="Arial" w:cs="Arial"/>
                <w:b/>
                <w:bCs/>
                <w:sz w:val="18"/>
                <w:szCs w:val="18"/>
                <w:lang w:val="en-US" w:eastAsia="zh-CN"/>
              </w:rPr>
            </w:pPr>
            <w:del w:id="4360" w:author="srabhi" w:date="2015-07-20T17:12:00Z">
              <w:r w:rsidRPr="00B942DB" w:rsidDel="007F6D69">
                <w:rPr>
                  <w:rFonts w:ascii="Arial" w:hAnsi="Arial" w:cs="Arial"/>
                  <w:b/>
                  <w:bCs/>
                  <w:sz w:val="18"/>
                  <w:szCs w:val="18"/>
                  <w:lang w:eastAsia="zh-CN"/>
                </w:rPr>
                <w:delText>Difference in mean OR (A-B)</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361" w:author="srabhi" w:date="2015-07-20T17:12:00Z"/>
                <w:rFonts w:ascii="Arial" w:hAnsi="Arial" w:cs="Arial"/>
                <w:b/>
                <w:bCs/>
                <w:sz w:val="18"/>
                <w:szCs w:val="18"/>
                <w:lang w:val="en-US" w:eastAsia="zh-CN"/>
              </w:rPr>
            </w:pPr>
            <w:del w:id="4362" w:author="srabhi" w:date="2015-07-20T17:12:00Z">
              <w:r w:rsidRPr="00B942DB" w:rsidDel="007F6D69">
                <w:rPr>
                  <w:rFonts w:ascii="Arial" w:hAnsi="Arial" w:cs="Arial"/>
                  <w:b/>
                  <w:bCs/>
                  <w:sz w:val="18"/>
                  <w:szCs w:val="18"/>
                  <w:lang w:eastAsia="zh-CN"/>
                </w:rPr>
                <w:delText>Mean OR in stepwise LR when retained by stepwise &amp; Lasso (C)</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363" w:author="srabhi" w:date="2015-07-20T17:12:00Z"/>
                <w:rFonts w:ascii="Arial" w:hAnsi="Arial" w:cs="Arial"/>
                <w:b/>
                <w:bCs/>
                <w:sz w:val="18"/>
                <w:szCs w:val="18"/>
                <w:lang w:val="en-US" w:eastAsia="zh-CN"/>
              </w:rPr>
            </w:pPr>
            <w:del w:id="4364" w:author="srabhi" w:date="2015-07-20T17:12:00Z">
              <w:r w:rsidRPr="00B942DB" w:rsidDel="007F6D69">
                <w:rPr>
                  <w:rFonts w:ascii="Arial" w:hAnsi="Arial" w:cs="Arial"/>
                  <w:b/>
                  <w:bCs/>
                  <w:sz w:val="18"/>
                  <w:szCs w:val="18"/>
                  <w:lang w:eastAsia="zh-CN"/>
                </w:rPr>
                <w:delText>Difference in mean OR (A-C)</w:delText>
              </w:r>
            </w:del>
          </w:p>
        </w:tc>
      </w:tr>
      <w:tr w:rsidR="00882650" w:rsidRPr="00240276" w:rsidDel="007F6D69" w:rsidTr="00415B83">
        <w:trPr>
          <w:trHeight w:val="276"/>
          <w:del w:id="4365"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6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67"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68"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69"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7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71"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72"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73"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7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75"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76"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7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7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7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8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81" w:author="srabhi" w:date="2015-07-20T17:12:00Z"/>
                <w:rFonts w:ascii="Arial" w:hAnsi="Arial" w:cs="Arial"/>
                <w:b/>
                <w:bCs/>
                <w:sz w:val="21"/>
                <w:szCs w:val="21"/>
                <w:lang w:val="en-US" w:eastAsia="zh-CN"/>
              </w:rPr>
            </w:pPr>
          </w:p>
        </w:tc>
      </w:tr>
      <w:tr w:rsidR="00882650" w:rsidRPr="00240276" w:rsidDel="007F6D69" w:rsidTr="00415B83">
        <w:trPr>
          <w:trHeight w:val="276"/>
          <w:del w:id="4382"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8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84"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85"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86"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8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88"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89"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90"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9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92"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93"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9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9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9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9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398" w:author="srabhi" w:date="2015-07-20T17:12:00Z"/>
                <w:rFonts w:ascii="Arial" w:hAnsi="Arial" w:cs="Arial"/>
                <w:b/>
                <w:bCs/>
                <w:sz w:val="21"/>
                <w:szCs w:val="21"/>
                <w:lang w:val="en-US" w:eastAsia="zh-CN"/>
              </w:rPr>
            </w:pPr>
          </w:p>
        </w:tc>
      </w:tr>
      <w:tr w:rsidR="00882650" w:rsidRPr="00240276" w:rsidDel="007F6D69" w:rsidTr="00415B83">
        <w:trPr>
          <w:trHeight w:val="276"/>
          <w:del w:id="4399"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0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01"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02"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03"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0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05"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06"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07"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0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09"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10"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1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1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1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1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15" w:author="srabhi" w:date="2015-07-20T17:12:00Z"/>
                <w:rFonts w:ascii="Arial" w:hAnsi="Arial" w:cs="Arial"/>
                <w:b/>
                <w:bCs/>
                <w:sz w:val="21"/>
                <w:szCs w:val="21"/>
                <w:lang w:val="en-US" w:eastAsia="zh-CN"/>
              </w:rPr>
            </w:pPr>
          </w:p>
        </w:tc>
      </w:tr>
      <w:tr w:rsidR="00882650" w:rsidRPr="00240276" w:rsidDel="007F6D69" w:rsidTr="00415B83">
        <w:trPr>
          <w:trHeight w:val="276"/>
          <w:del w:id="4416"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1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18"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19"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20"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2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22"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23"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24"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2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26"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27"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2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2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3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3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32" w:author="srabhi" w:date="2015-07-20T17:12:00Z"/>
                <w:rFonts w:ascii="Arial" w:hAnsi="Arial" w:cs="Arial"/>
                <w:b/>
                <w:bCs/>
                <w:sz w:val="21"/>
                <w:szCs w:val="21"/>
                <w:lang w:val="en-US" w:eastAsia="zh-CN"/>
              </w:rPr>
            </w:pPr>
          </w:p>
        </w:tc>
      </w:tr>
      <w:tr w:rsidR="00882650" w:rsidRPr="00240276" w:rsidDel="007F6D69" w:rsidTr="00415B83">
        <w:trPr>
          <w:trHeight w:val="276"/>
          <w:del w:id="4433"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3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35"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36"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37"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3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39"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40"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41"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4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43"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44"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4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4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4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4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49" w:author="srabhi" w:date="2015-07-20T17:12:00Z"/>
                <w:rFonts w:ascii="Arial" w:hAnsi="Arial" w:cs="Arial"/>
                <w:b/>
                <w:bCs/>
                <w:sz w:val="21"/>
                <w:szCs w:val="21"/>
                <w:lang w:val="en-US" w:eastAsia="zh-CN"/>
              </w:rPr>
            </w:pPr>
          </w:p>
        </w:tc>
      </w:tr>
      <w:tr w:rsidR="00882650" w:rsidRPr="00240276" w:rsidDel="007F6D69" w:rsidTr="00415B83">
        <w:trPr>
          <w:trHeight w:val="288"/>
          <w:del w:id="4450"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5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52"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53"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54"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5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56"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57"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58"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5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60"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61"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6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6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6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6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466" w:author="srabhi" w:date="2015-07-20T17:12:00Z"/>
                <w:rFonts w:ascii="Arial" w:hAnsi="Arial" w:cs="Arial"/>
                <w:b/>
                <w:bCs/>
                <w:sz w:val="21"/>
                <w:szCs w:val="21"/>
                <w:lang w:val="en-US" w:eastAsia="zh-CN"/>
              </w:rPr>
            </w:pPr>
          </w:p>
        </w:tc>
      </w:tr>
      <w:tr w:rsidR="00882650" w:rsidRPr="00240276" w:rsidDel="007F6D69" w:rsidTr="00882650">
        <w:trPr>
          <w:trHeight w:val="300"/>
          <w:del w:id="4467"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4468" w:author="srabhi" w:date="2015-07-20T17:12:00Z"/>
                <w:rFonts w:ascii="Arial" w:hAnsi="Arial" w:cs="Arial"/>
                <w:b/>
                <w:bCs/>
                <w:sz w:val="20"/>
                <w:szCs w:val="20"/>
                <w:lang w:val="en-US" w:eastAsia="zh-CN"/>
              </w:rPr>
            </w:pPr>
            <w:del w:id="4469" w:author="srabhi" w:date="2015-07-20T17:12:00Z">
              <w:r w:rsidRPr="00B942DB" w:rsidDel="007F6D69">
                <w:rPr>
                  <w:rFonts w:ascii="Arial" w:hAnsi="Arial" w:cs="Arial"/>
                  <w:b/>
                  <w:bCs/>
                  <w:sz w:val="20"/>
                  <w:szCs w:val="20"/>
                  <w:lang w:eastAsia="zh-CN"/>
                </w:rPr>
                <w:delText>South</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470" w:author="srabhi" w:date="2015-07-20T17:12:00Z"/>
                <w:rFonts w:ascii="Arial" w:hAnsi="Arial" w:cs="Arial"/>
                <w:sz w:val="18"/>
                <w:szCs w:val="18"/>
                <w:lang w:val="en-US" w:eastAsia="zh-CN"/>
              </w:rPr>
            </w:pPr>
            <w:del w:id="4471" w:author="srabhi" w:date="2015-07-20T17:12:00Z">
              <w:r w:rsidRPr="00B942DB" w:rsidDel="007F6D69">
                <w:rPr>
                  <w:rFonts w:ascii="Arial" w:hAnsi="Arial" w:cs="Arial"/>
                  <w:sz w:val="18"/>
                  <w:szCs w:val="18"/>
                  <w:lang w:val="en-US" w:eastAsia="zh-CN"/>
                </w:rPr>
                <w:delText>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472" w:author="srabhi" w:date="2015-07-20T17:12:00Z"/>
                <w:rFonts w:ascii="Arial" w:hAnsi="Arial" w:cs="Arial"/>
                <w:sz w:val="18"/>
                <w:szCs w:val="18"/>
                <w:lang w:val="en-US" w:eastAsia="zh-CN"/>
              </w:rPr>
            </w:pPr>
            <w:del w:id="4473" w:author="srabhi" w:date="2015-07-20T17:12:00Z">
              <w:r w:rsidRPr="00B942DB" w:rsidDel="007F6D69">
                <w:rPr>
                  <w:rFonts w:ascii="Arial" w:hAnsi="Arial" w:cs="Arial"/>
                  <w:sz w:val="18"/>
                  <w:szCs w:val="18"/>
                  <w:lang w:val="en-US" w:eastAsia="zh-CN"/>
                </w:rPr>
                <w:delText>1.04</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474" w:author="srabhi" w:date="2015-07-20T17:12:00Z"/>
                <w:rFonts w:ascii="Arial" w:hAnsi="Arial" w:cs="Arial"/>
                <w:sz w:val="18"/>
                <w:szCs w:val="18"/>
                <w:lang w:val="en-US" w:eastAsia="zh-CN"/>
              </w:rPr>
            </w:pPr>
            <w:del w:id="4475" w:author="srabhi" w:date="2015-07-20T17:12:00Z">
              <w:r w:rsidRPr="00B942DB" w:rsidDel="007F6D69">
                <w:rPr>
                  <w:rFonts w:ascii="Arial" w:hAnsi="Arial" w:cs="Arial"/>
                  <w:sz w:val="18"/>
                  <w:szCs w:val="18"/>
                  <w:lang w:val="en-US" w:eastAsia="zh-CN"/>
                </w:rPr>
                <w:delText>0.29</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476" w:author="srabhi" w:date="2015-07-20T17:12:00Z"/>
                <w:rFonts w:ascii="Arial" w:hAnsi="Arial" w:cs="Arial"/>
                <w:sz w:val="18"/>
                <w:szCs w:val="18"/>
                <w:lang w:val="en-US" w:eastAsia="zh-CN"/>
              </w:rPr>
            </w:pPr>
            <w:del w:id="4477" w:author="srabhi" w:date="2015-07-20T17:12:00Z">
              <w:r w:rsidRPr="00B942DB" w:rsidDel="007F6D69">
                <w:rPr>
                  <w:rFonts w:ascii="Arial" w:hAnsi="Arial" w:cs="Arial"/>
                  <w:sz w:val="18"/>
                  <w:szCs w:val="18"/>
                  <w:lang w:val="en-US" w:eastAsia="zh-CN"/>
                </w:rPr>
                <w:delText>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478" w:author="srabhi" w:date="2015-07-20T17:12:00Z"/>
                <w:rFonts w:ascii="Arial" w:hAnsi="Arial" w:cs="Arial"/>
                <w:sz w:val="18"/>
                <w:szCs w:val="18"/>
                <w:lang w:val="en-US" w:eastAsia="zh-CN"/>
              </w:rPr>
            </w:pPr>
            <w:del w:id="4479" w:author="srabhi" w:date="2015-07-20T17:12:00Z">
              <w:r w:rsidRPr="00B942DB" w:rsidDel="007F6D69">
                <w:rPr>
                  <w:rFonts w:ascii="Arial" w:hAnsi="Arial" w:cs="Arial"/>
                  <w:sz w:val="18"/>
                  <w:szCs w:val="18"/>
                  <w:lang w:val="en-US" w:eastAsia="zh-CN"/>
                </w:rPr>
                <w:delText>3</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480" w:author="srabhi" w:date="2015-07-20T17:12:00Z"/>
                <w:rFonts w:ascii="Arial" w:hAnsi="Arial" w:cs="Arial"/>
                <w:sz w:val="18"/>
                <w:szCs w:val="18"/>
                <w:lang w:val="en-US" w:eastAsia="zh-CN"/>
              </w:rPr>
            </w:pPr>
            <w:del w:id="4481" w:author="srabhi" w:date="2015-07-20T17:12:00Z">
              <w:r w:rsidRPr="00B942DB" w:rsidDel="007F6D69">
                <w:rPr>
                  <w:rFonts w:ascii="Arial" w:hAnsi="Arial" w:cs="Arial"/>
                  <w:sz w:val="18"/>
                  <w:szCs w:val="18"/>
                  <w:lang w:val="en-US" w:eastAsia="zh-CN"/>
                </w:rPr>
                <w:delText>1.04</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482" w:author="srabhi" w:date="2015-07-20T17:12:00Z"/>
                <w:rFonts w:ascii="Arial" w:hAnsi="Arial" w:cs="Arial"/>
                <w:sz w:val="18"/>
                <w:szCs w:val="18"/>
                <w:lang w:val="en-US" w:eastAsia="zh-CN"/>
              </w:rPr>
            </w:pPr>
            <w:del w:id="4483" w:author="srabhi" w:date="2015-07-20T17:12:00Z">
              <w:r w:rsidRPr="00B942DB" w:rsidDel="007F6D69">
                <w:rPr>
                  <w:rFonts w:ascii="Arial" w:hAnsi="Arial" w:cs="Arial"/>
                  <w:sz w:val="18"/>
                  <w:szCs w:val="18"/>
                  <w:lang w:val="en-US" w:eastAsia="zh-CN"/>
                </w:rPr>
                <w:delText>0.79</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484" w:author="srabhi" w:date="2015-07-20T17:12:00Z"/>
                <w:rFonts w:ascii="Arial" w:hAnsi="Arial" w:cs="Arial"/>
                <w:sz w:val="18"/>
                <w:szCs w:val="18"/>
                <w:lang w:val="en-US" w:eastAsia="zh-CN"/>
              </w:rPr>
            </w:pPr>
            <w:del w:id="4485" w:author="srabhi" w:date="2015-07-20T17:12:00Z">
              <w:r w:rsidRPr="00B942DB" w:rsidDel="007F6D69">
                <w:rPr>
                  <w:rFonts w:ascii="Arial" w:hAnsi="Arial" w:cs="Arial"/>
                  <w:sz w:val="18"/>
                  <w:szCs w:val="18"/>
                  <w:lang w:val="en-US" w:eastAsia="zh-CN"/>
                </w:rPr>
                <w:delText>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486" w:author="srabhi" w:date="2015-07-20T17:12:00Z"/>
                <w:rFonts w:ascii="Arial" w:hAnsi="Arial" w:cs="Arial"/>
                <w:sz w:val="18"/>
                <w:szCs w:val="18"/>
                <w:lang w:val="en-US" w:eastAsia="zh-CN"/>
              </w:rPr>
            </w:pPr>
            <w:del w:id="4487" w:author="srabhi" w:date="2015-07-20T17:12:00Z">
              <w:r w:rsidRPr="00B942DB" w:rsidDel="007F6D69">
                <w:rPr>
                  <w:rFonts w:ascii="Arial" w:hAnsi="Arial" w:cs="Arial"/>
                  <w:sz w:val="18"/>
                  <w:szCs w:val="18"/>
                  <w:lang w:val="en-US" w:eastAsia="zh-CN"/>
                </w:rPr>
                <w:delText>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488" w:author="srabhi" w:date="2015-07-20T17:12:00Z"/>
                <w:rFonts w:ascii="Arial" w:hAnsi="Arial" w:cs="Arial"/>
                <w:sz w:val="18"/>
                <w:szCs w:val="18"/>
                <w:lang w:val="en-US" w:eastAsia="zh-CN"/>
              </w:rPr>
            </w:pPr>
            <w:del w:id="4489" w:author="srabhi" w:date="2015-07-20T17:12:00Z">
              <w:r w:rsidRPr="00B942DB" w:rsidDel="007F6D69">
                <w:rPr>
                  <w:rFonts w:ascii="Arial" w:hAnsi="Arial" w:cs="Arial"/>
                  <w:sz w:val="18"/>
                  <w:szCs w:val="18"/>
                  <w:lang w:val="en-US" w:eastAsia="zh-CN"/>
                </w:rPr>
                <w:delText>1.02</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490" w:author="srabhi" w:date="2015-07-20T17:12:00Z"/>
                <w:rFonts w:ascii="Arial" w:hAnsi="Arial" w:cs="Arial"/>
                <w:sz w:val="18"/>
                <w:szCs w:val="18"/>
                <w:lang w:val="en-US" w:eastAsia="zh-CN"/>
              </w:rPr>
            </w:pPr>
            <w:del w:id="4491" w:author="srabhi" w:date="2015-07-20T17:12:00Z">
              <w:r w:rsidRPr="00B942DB" w:rsidDel="007F6D69">
                <w:rPr>
                  <w:rFonts w:ascii="Arial" w:hAnsi="Arial" w:cs="Arial"/>
                  <w:sz w:val="18"/>
                  <w:szCs w:val="18"/>
                  <w:lang w:val="en-US" w:eastAsia="zh-CN"/>
                </w:rPr>
                <w:delText>0.05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492" w:author="srabhi" w:date="2015-07-20T17:12:00Z"/>
                <w:rFonts w:ascii="Arial" w:hAnsi="Arial" w:cs="Arial"/>
                <w:sz w:val="18"/>
                <w:szCs w:val="18"/>
                <w:lang w:val="en-US" w:eastAsia="zh-CN"/>
              </w:rPr>
            </w:pPr>
            <w:del w:id="4493" w:author="srabhi" w:date="2015-07-20T17:12:00Z">
              <w:r w:rsidRPr="00B942DB" w:rsidDel="007F6D69">
                <w:rPr>
                  <w:rFonts w:ascii="Arial" w:hAnsi="Arial" w:cs="Arial"/>
                  <w:sz w:val="18"/>
                  <w:szCs w:val="18"/>
                  <w:lang w:val="en-US" w:eastAsia="zh-CN"/>
                </w:rPr>
                <w:delText>1.29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494" w:author="srabhi" w:date="2015-07-20T17:12:00Z"/>
                <w:rFonts w:ascii="Arial" w:hAnsi="Arial" w:cs="Arial"/>
                <w:sz w:val="18"/>
                <w:szCs w:val="18"/>
                <w:lang w:val="en-US" w:eastAsia="zh-CN"/>
              </w:rPr>
            </w:pPr>
            <w:del w:id="4495" w:author="srabhi" w:date="2015-07-20T17:12:00Z">
              <w:r w:rsidRPr="00B942DB" w:rsidDel="007F6D69">
                <w:rPr>
                  <w:rFonts w:ascii="Arial" w:hAnsi="Arial" w:cs="Arial"/>
                  <w:sz w:val="18"/>
                  <w:szCs w:val="18"/>
                  <w:lang w:val="en-US" w:eastAsia="zh-CN"/>
                </w:rPr>
                <w:delText>-0.27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496" w:author="srabhi" w:date="2015-07-20T17:12:00Z"/>
                <w:rFonts w:ascii="Arial" w:hAnsi="Arial" w:cs="Arial"/>
                <w:sz w:val="18"/>
                <w:szCs w:val="18"/>
                <w:lang w:val="en-US" w:eastAsia="zh-CN"/>
              </w:rPr>
            </w:pPr>
            <w:del w:id="4497" w:author="srabhi" w:date="2015-07-20T17:12:00Z">
              <w:r w:rsidRPr="00B942DB" w:rsidDel="007F6D69">
                <w:rPr>
                  <w:rFonts w:ascii="Arial" w:hAnsi="Arial" w:cs="Arial"/>
                  <w:sz w:val="18"/>
                  <w:szCs w:val="18"/>
                  <w:lang w:val="en-US" w:eastAsia="zh-CN"/>
                </w:rPr>
                <w:delText>2.36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498" w:author="srabhi" w:date="2015-07-20T17:12:00Z"/>
                <w:rFonts w:ascii="Arial" w:hAnsi="Arial" w:cs="Arial"/>
                <w:sz w:val="18"/>
                <w:szCs w:val="18"/>
                <w:lang w:val="en-US" w:eastAsia="zh-CN"/>
              </w:rPr>
            </w:pPr>
            <w:del w:id="4499" w:author="srabhi" w:date="2015-07-20T17:12:00Z">
              <w:r w:rsidRPr="00B942DB" w:rsidDel="007F6D69">
                <w:rPr>
                  <w:rFonts w:ascii="Arial" w:hAnsi="Arial" w:cs="Arial"/>
                  <w:sz w:val="18"/>
                  <w:szCs w:val="18"/>
                  <w:lang w:val="en-US" w:eastAsia="zh-CN"/>
                </w:rPr>
                <w:delText>-1.34</w:delText>
              </w:r>
            </w:del>
          </w:p>
        </w:tc>
      </w:tr>
      <w:tr w:rsidR="00882650" w:rsidRPr="00240276" w:rsidDel="007F6D69" w:rsidTr="00882650">
        <w:trPr>
          <w:trHeight w:val="300"/>
          <w:del w:id="4500"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4501" w:author="srabhi" w:date="2015-07-20T17:12:00Z"/>
                <w:rFonts w:ascii="Arial" w:hAnsi="Arial" w:cs="Arial"/>
                <w:b/>
                <w:bCs/>
                <w:sz w:val="20"/>
                <w:szCs w:val="20"/>
                <w:lang w:val="en-US" w:eastAsia="zh-CN"/>
              </w:rPr>
            </w:pPr>
            <w:del w:id="4502" w:author="srabhi" w:date="2015-07-20T17:12:00Z">
              <w:r w:rsidRPr="00B942DB" w:rsidDel="007F6D69">
                <w:rPr>
                  <w:rFonts w:ascii="Arial" w:hAnsi="Arial" w:cs="Arial"/>
                  <w:b/>
                  <w:bCs/>
                  <w:sz w:val="20"/>
                  <w:szCs w:val="20"/>
                  <w:lang w:eastAsia="zh-CN"/>
                </w:rPr>
                <w:delText>Commercial</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03" w:author="srabhi" w:date="2015-07-20T17:12:00Z"/>
                <w:rFonts w:ascii="Arial" w:hAnsi="Arial" w:cs="Arial"/>
                <w:sz w:val="18"/>
                <w:szCs w:val="18"/>
                <w:lang w:val="en-US" w:eastAsia="zh-CN"/>
              </w:rPr>
            </w:pPr>
            <w:del w:id="4504" w:author="srabhi" w:date="2015-07-20T17:12:00Z">
              <w:r w:rsidRPr="00B942DB" w:rsidDel="007F6D69">
                <w:rPr>
                  <w:rFonts w:ascii="Arial" w:hAnsi="Arial" w:cs="Arial"/>
                  <w:sz w:val="18"/>
                  <w:szCs w:val="18"/>
                  <w:lang w:val="en-US" w:eastAsia="zh-CN"/>
                </w:rPr>
                <w:delText>2</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05" w:author="srabhi" w:date="2015-07-20T17:12:00Z"/>
                <w:rFonts w:ascii="Arial" w:hAnsi="Arial" w:cs="Arial"/>
                <w:sz w:val="18"/>
                <w:szCs w:val="18"/>
                <w:lang w:val="en-US" w:eastAsia="zh-CN"/>
              </w:rPr>
            </w:pPr>
            <w:del w:id="4506" w:author="srabhi" w:date="2015-07-20T17:12:00Z">
              <w:r w:rsidRPr="00B942DB" w:rsidDel="007F6D69">
                <w:rPr>
                  <w:rFonts w:ascii="Arial" w:hAnsi="Arial" w:cs="Arial"/>
                  <w:sz w:val="18"/>
                  <w:szCs w:val="18"/>
                  <w:lang w:val="en-US" w:eastAsia="zh-CN"/>
                </w:rPr>
                <w:delText>1.08</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07" w:author="srabhi" w:date="2015-07-20T17:12:00Z"/>
                <w:rFonts w:ascii="Arial" w:hAnsi="Arial" w:cs="Arial"/>
                <w:sz w:val="18"/>
                <w:szCs w:val="18"/>
                <w:lang w:val="en-US" w:eastAsia="zh-CN"/>
              </w:rPr>
            </w:pPr>
            <w:del w:id="4508" w:author="srabhi" w:date="2015-07-20T17:12:00Z">
              <w:r w:rsidRPr="00B942DB" w:rsidDel="007F6D69">
                <w:rPr>
                  <w:rFonts w:ascii="Arial" w:hAnsi="Arial" w:cs="Arial"/>
                  <w:sz w:val="18"/>
                  <w:szCs w:val="18"/>
                  <w:lang w:val="en-US" w:eastAsia="zh-CN"/>
                </w:rPr>
                <w:delText>0.98</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09" w:author="srabhi" w:date="2015-07-20T17:12:00Z"/>
                <w:rFonts w:ascii="Arial" w:hAnsi="Arial" w:cs="Arial"/>
                <w:sz w:val="18"/>
                <w:szCs w:val="18"/>
                <w:lang w:val="en-US" w:eastAsia="zh-CN"/>
              </w:rPr>
            </w:pPr>
            <w:del w:id="4510" w:author="srabhi" w:date="2015-07-20T17:12:00Z">
              <w:r w:rsidRPr="00B942DB" w:rsidDel="007F6D69">
                <w:rPr>
                  <w:rFonts w:ascii="Arial" w:hAnsi="Arial" w:cs="Arial"/>
                  <w:sz w:val="18"/>
                  <w:szCs w:val="18"/>
                  <w:lang w:val="en-US" w:eastAsia="zh-CN"/>
                </w:rPr>
                <w:delText>12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11" w:author="srabhi" w:date="2015-07-20T17:12:00Z"/>
                <w:rFonts w:ascii="Arial" w:hAnsi="Arial" w:cs="Arial"/>
                <w:sz w:val="18"/>
                <w:szCs w:val="18"/>
                <w:lang w:val="en-US" w:eastAsia="zh-CN"/>
              </w:rPr>
            </w:pPr>
            <w:del w:id="4512" w:author="srabhi" w:date="2015-07-20T17:12:00Z">
              <w:r w:rsidRPr="00B942DB" w:rsidDel="007F6D69">
                <w:rPr>
                  <w:rFonts w:ascii="Arial" w:hAnsi="Arial" w:cs="Arial"/>
                  <w:sz w:val="18"/>
                  <w:szCs w:val="18"/>
                  <w:lang w:val="en-US" w:eastAsia="zh-CN"/>
                </w:rPr>
                <w:delText>4</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13" w:author="srabhi" w:date="2015-07-20T17:12:00Z"/>
                <w:rFonts w:ascii="Arial" w:hAnsi="Arial" w:cs="Arial"/>
                <w:sz w:val="18"/>
                <w:szCs w:val="18"/>
                <w:lang w:val="en-US" w:eastAsia="zh-CN"/>
              </w:rPr>
            </w:pPr>
            <w:del w:id="4514" w:author="srabhi" w:date="2015-07-20T17:12:00Z">
              <w:r w:rsidRPr="00B942DB" w:rsidDel="007F6D69">
                <w:rPr>
                  <w:rFonts w:ascii="Arial" w:hAnsi="Arial" w:cs="Arial"/>
                  <w:sz w:val="18"/>
                  <w:szCs w:val="18"/>
                  <w:lang w:val="en-US" w:eastAsia="zh-CN"/>
                </w:rPr>
                <w:delText>1.45</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15" w:author="srabhi" w:date="2015-07-20T17:12:00Z"/>
                <w:rFonts w:ascii="Arial" w:hAnsi="Arial" w:cs="Arial"/>
                <w:sz w:val="18"/>
                <w:szCs w:val="18"/>
                <w:lang w:val="en-US" w:eastAsia="zh-CN"/>
              </w:rPr>
            </w:pPr>
            <w:del w:id="4516" w:author="srabhi" w:date="2015-07-20T17:12:00Z">
              <w:r w:rsidRPr="00B942DB" w:rsidDel="007F6D69">
                <w:rPr>
                  <w:rFonts w:ascii="Arial" w:hAnsi="Arial" w:cs="Arial"/>
                  <w:sz w:val="18"/>
                  <w:szCs w:val="18"/>
                  <w:lang w:val="en-US" w:eastAsia="zh-CN"/>
                </w:rPr>
                <w:delText>1.74</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17" w:author="srabhi" w:date="2015-07-20T17:12:00Z"/>
                <w:rFonts w:ascii="Arial" w:hAnsi="Arial" w:cs="Arial"/>
                <w:sz w:val="18"/>
                <w:szCs w:val="18"/>
                <w:lang w:val="en-US" w:eastAsia="zh-CN"/>
              </w:rPr>
            </w:pPr>
            <w:del w:id="4518" w:author="srabhi" w:date="2015-07-20T17:12:00Z">
              <w:r w:rsidRPr="00B942DB" w:rsidDel="007F6D69">
                <w:rPr>
                  <w:rFonts w:ascii="Arial" w:hAnsi="Arial" w:cs="Arial"/>
                  <w:sz w:val="18"/>
                  <w:szCs w:val="18"/>
                  <w:lang w:val="en-US" w:eastAsia="zh-CN"/>
                </w:rPr>
                <w:delText>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19" w:author="srabhi" w:date="2015-07-20T17:12:00Z"/>
                <w:rFonts w:ascii="Arial" w:hAnsi="Arial" w:cs="Arial"/>
                <w:sz w:val="18"/>
                <w:szCs w:val="18"/>
                <w:lang w:val="en-US" w:eastAsia="zh-CN"/>
              </w:rPr>
            </w:pPr>
            <w:del w:id="4520" w:author="srabhi" w:date="2015-07-20T17:12:00Z">
              <w:r w:rsidRPr="00B942DB" w:rsidDel="007F6D69">
                <w:rPr>
                  <w:rFonts w:ascii="Arial" w:hAnsi="Arial" w:cs="Arial"/>
                  <w:sz w:val="18"/>
                  <w:szCs w:val="18"/>
                  <w:lang w:val="en-US" w:eastAsia="zh-CN"/>
                </w:rPr>
                <w:delText>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21" w:author="srabhi" w:date="2015-07-20T17:12:00Z"/>
                <w:rFonts w:ascii="Arial" w:hAnsi="Arial" w:cs="Arial"/>
                <w:sz w:val="18"/>
                <w:szCs w:val="18"/>
                <w:lang w:val="en-US" w:eastAsia="zh-CN"/>
              </w:rPr>
            </w:pPr>
            <w:del w:id="4522" w:author="srabhi" w:date="2015-07-20T17:12:00Z">
              <w:r w:rsidRPr="00B942DB" w:rsidDel="007F6D69">
                <w:rPr>
                  <w:rFonts w:ascii="Arial" w:hAnsi="Arial" w:cs="Arial"/>
                  <w:sz w:val="18"/>
                  <w:szCs w:val="18"/>
                  <w:lang w:val="en-US" w:eastAsia="zh-CN"/>
                </w:rPr>
                <w:delText>0.96</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23" w:author="srabhi" w:date="2015-07-20T17:12:00Z"/>
                <w:rFonts w:ascii="Arial" w:hAnsi="Arial" w:cs="Arial"/>
                <w:sz w:val="18"/>
                <w:szCs w:val="18"/>
                <w:lang w:val="en-US" w:eastAsia="zh-CN"/>
              </w:rPr>
            </w:pPr>
            <w:del w:id="4524" w:author="srabhi" w:date="2015-07-20T17:12:00Z">
              <w:r w:rsidRPr="00B942DB" w:rsidDel="007F6D69">
                <w:rPr>
                  <w:rFonts w:ascii="Arial" w:hAnsi="Arial" w:cs="Arial"/>
                  <w:sz w:val="18"/>
                  <w:szCs w:val="18"/>
                  <w:lang w:val="en-US" w:eastAsia="zh-CN"/>
                </w:rPr>
                <w:delText>0.08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25" w:author="srabhi" w:date="2015-07-20T17:12:00Z"/>
                <w:rFonts w:ascii="Arial" w:hAnsi="Arial" w:cs="Arial"/>
                <w:sz w:val="18"/>
                <w:szCs w:val="18"/>
                <w:lang w:val="en-US" w:eastAsia="zh-CN"/>
              </w:rPr>
            </w:pPr>
            <w:del w:id="4526" w:author="srabhi" w:date="2015-07-20T17:12:00Z">
              <w:r w:rsidRPr="00B942DB" w:rsidDel="007F6D69">
                <w:rPr>
                  <w:rFonts w:ascii="Arial" w:hAnsi="Arial" w:cs="Arial"/>
                  <w:sz w:val="18"/>
                  <w:szCs w:val="18"/>
                  <w:lang w:val="en-US" w:eastAsia="zh-CN"/>
                </w:rPr>
                <w:delText>0.68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27" w:author="srabhi" w:date="2015-07-20T17:12:00Z"/>
                <w:rFonts w:ascii="Arial" w:hAnsi="Arial" w:cs="Arial"/>
                <w:sz w:val="18"/>
                <w:szCs w:val="18"/>
                <w:lang w:val="en-US" w:eastAsia="zh-CN"/>
              </w:rPr>
            </w:pPr>
            <w:del w:id="4528" w:author="srabhi" w:date="2015-07-20T17:12:00Z">
              <w:r w:rsidRPr="00B942DB" w:rsidDel="007F6D69">
                <w:rPr>
                  <w:rFonts w:ascii="Arial" w:hAnsi="Arial" w:cs="Arial"/>
                  <w:sz w:val="18"/>
                  <w:szCs w:val="18"/>
                  <w:lang w:val="en-US" w:eastAsia="zh-CN"/>
                </w:rPr>
                <w:delText>0.28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29" w:author="srabhi" w:date="2015-07-20T17:12:00Z"/>
                <w:rFonts w:ascii="Arial" w:hAnsi="Arial" w:cs="Arial"/>
                <w:sz w:val="18"/>
                <w:szCs w:val="18"/>
                <w:lang w:val="en-US" w:eastAsia="zh-CN"/>
              </w:rPr>
            </w:pPr>
            <w:del w:id="4530" w:author="srabhi" w:date="2015-07-20T17:12:00Z">
              <w:r w:rsidRPr="00B942DB" w:rsidDel="007F6D69">
                <w:rPr>
                  <w:rFonts w:ascii="Arial" w:hAnsi="Arial" w:cs="Arial"/>
                  <w:sz w:val="18"/>
                  <w:szCs w:val="18"/>
                  <w:lang w:val="en-US" w:eastAsia="zh-CN"/>
                </w:rPr>
                <w:delText>0.58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31" w:author="srabhi" w:date="2015-07-20T17:12:00Z"/>
                <w:rFonts w:ascii="Arial" w:hAnsi="Arial" w:cs="Arial"/>
                <w:sz w:val="18"/>
                <w:szCs w:val="18"/>
                <w:lang w:val="en-US" w:eastAsia="zh-CN"/>
              </w:rPr>
            </w:pPr>
            <w:del w:id="4532" w:author="srabhi" w:date="2015-07-20T17:12:00Z">
              <w:r w:rsidRPr="00B942DB" w:rsidDel="007F6D69">
                <w:rPr>
                  <w:rFonts w:ascii="Arial" w:hAnsi="Arial" w:cs="Arial"/>
                  <w:sz w:val="18"/>
                  <w:szCs w:val="18"/>
                  <w:lang w:val="en-US" w:eastAsia="zh-CN"/>
                </w:rPr>
                <w:delText>0.38</w:delText>
              </w:r>
            </w:del>
          </w:p>
        </w:tc>
      </w:tr>
      <w:tr w:rsidR="00882650" w:rsidRPr="00240276" w:rsidDel="007F6D69" w:rsidTr="00882650">
        <w:trPr>
          <w:trHeight w:val="300"/>
          <w:del w:id="4533"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4534" w:author="srabhi" w:date="2015-07-20T17:12:00Z"/>
                <w:rFonts w:ascii="Arial" w:hAnsi="Arial" w:cs="Arial"/>
                <w:b/>
                <w:bCs/>
                <w:sz w:val="20"/>
                <w:szCs w:val="20"/>
                <w:lang w:val="en-US" w:eastAsia="zh-CN"/>
              </w:rPr>
            </w:pPr>
            <w:del w:id="4535" w:author="srabhi" w:date="2015-07-20T17:12:00Z">
              <w:r w:rsidRPr="00B942DB" w:rsidDel="007F6D69">
                <w:rPr>
                  <w:rFonts w:ascii="Arial" w:hAnsi="Arial" w:cs="Arial"/>
                  <w:b/>
                  <w:bCs/>
                  <w:sz w:val="20"/>
                  <w:szCs w:val="20"/>
                  <w:lang w:eastAsia="zh-CN"/>
                </w:rPr>
                <w:delText>Self-insured</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36" w:author="srabhi" w:date="2015-07-20T17:12:00Z"/>
                <w:rFonts w:ascii="Arial" w:hAnsi="Arial" w:cs="Arial"/>
                <w:sz w:val="18"/>
                <w:szCs w:val="18"/>
                <w:lang w:val="en-US" w:eastAsia="zh-CN"/>
              </w:rPr>
            </w:pPr>
            <w:del w:id="4537" w:author="srabhi" w:date="2015-07-20T17:12:00Z">
              <w:r w:rsidRPr="00B942DB" w:rsidDel="007F6D69">
                <w:rPr>
                  <w:rFonts w:ascii="Arial" w:hAnsi="Arial" w:cs="Arial"/>
                  <w:sz w:val="18"/>
                  <w:szCs w:val="18"/>
                  <w:lang w:val="en-US" w:eastAsia="zh-CN"/>
                </w:rPr>
                <w:delText>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38" w:author="srabhi" w:date="2015-07-20T17:12:00Z"/>
                <w:rFonts w:ascii="Arial" w:hAnsi="Arial" w:cs="Arial"/>
                <w:sz w:val="18"/>
                <w:szCs w:val="18"/>
                <w:lang w:val="en-US" w:eastAsia="zh-CN"/>
              </w:rPr>
            </w:pPr>
            <w:del w:id="4539" w:author="srabhi" w:date="2015-07-20T17:12:00Z">
              <w:r w:rsidRPr="00B942DB" w:rsidDel="007F6D69">
                <w:rPr>
                  <w:rFonts w:ascii="Arial" w:hAnsi="Arial" w:cs="Arial"/>
                  <w:sz w:val="18"/>
                  <w:szCs w:val="18"/>
                  <w:lang w:val="en-US" w:eastAsia="zh-CN"/>
                </w:rPr>
                <w:delText>1.12</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40" w:author="srabhi" w:date="2015-07-20T17:12:00Z"/>
                <w:rFonts w:ascii="Arial" w:hAnsi="Arial" w:cs="Arial"/>
                <w:sz w:val="18"/>
                <w:szCs w:val="18"/>
                <w:lang w:val="en-US" w:eastAsia="zh-CN"/>
              </w:rPr>
            </w:pPr>
            <w:del w:id="4541" w:author="srabhi" w:date="2015-07-20T17:12:00Z">
              <w:r w:rsidRPr="00B942DB" w:rsidDel="007F6D69">
                <w:rPr>
                  <w:rFonts w:ascii="Arial" w:hAnsi="Arial" w:cs="Arial"/>
                  <w:sz w:val="18"/>
                  <w:szCs w:val="18"/>
                  <w:lang w:val="en-US" w:eastAsia="zh-CN"/>
                </w:rPr>
                <w:delText>1.05</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42" w:author="srabhi" w:date="2015-07-20T17:12:00Z"/>
                <w:rFonts w:ascii="Arial" w:hAnsi="Arial" w:cs="Arial"/>
                <w:sz w:val="18"/>
                <w:szCs w:val="18"/>
                <w:lang w:val="en-US" w:eastAsia="zh-CN"/>
              </w:rPr>
            </w:pPr>
            <w:del w:id="4543" w:author="srabhi" w:date="2015-07-20T17:12:00Z">
              <w:r w:rsidRPr="00B942DB" w:rsidDel="007F6D69">
                <w:rPr>
                  <w:rFonts w:ascii="Arial" w:hAnsi="Arial" w:cs="Arial"/>
                  <w:sz w:val="18"/>
                  <w:szCs w:val="18"/>
                  <w:lang w:val="en-US" w:eastAsia="zh-CN"/>
                </w:rPr>
                <w:delText>12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44" w:author="srabhi" w:date="2015-07-20T17:12:00Z"/>
                <w:rFonts w:ascii="Arial" w:hAnsi="Arial" w:cs="Arial"/>
                <w:sz w:val="18"/>
                <w:szCs w:val="18"/>
                <w:lang w:val="en-US" w:eastAsia="zh-CN"/>
              </w:rPr>
            </w:pPr>
            <w:del w:id="4545" w:author="srabhi" w:date="2015-07-20T17:12:00Z">
              <w:r w:rsidRPr="00B942DB" w:rsidDel="007F6D69">
                <w:rPr>
                  <w:rFonts w:ascii="Arial" w:hAnsi="Arial" w:cs="Arial"/>
                  <w:sz w:val="18"/>
                  <w:szCs w:val="18"/>
                  <w:lang w:val="en-US" w:eastAsia="zh-CN"/>
                </w:rPr>
                <w:delText>5</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46" w:author="srabhi" w:date="2015-07-20T17:12:00Z"/>
                <w:rFonts w:ascii="Arial" w:hAnsi="Arial" w:cs="Arial"/>
                <w:sz w:val="18"/>
                <w:szCs w:val="18"/>
                <w:lang w:val="en-US" w:eastAsia="zh-CN"/>
              </w:rPr>
            </w:pPr>
            <w:del w:id="4547" w:author="srabhi" w:date="2015-07-20T17:12:00Z">
              <w:r w:rsidRPr="00B942DB" w:rsidDel="007F6D69">
                <w:rPr>
                  <w:rFonts w:ascii="Arial" w:hAnsi="Arial" w:cs="Arial"/>
                  <w:sz w:val="18"/>
                  <w:szCs w:val="18"/>
                  <w:lang w:val="en-US" w:eastAsia="zh-CN"/>
                </w:rPr>
                <w:delText>1.75</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48" w:author="srabhi" w:date="2015-07-20T17:12:00Z"/>
                <w:rFonts w:ascii="Arial" w:hAnsi="Arial" w:cs="Arial"/>
                <w:sz w:val="18"/>
                <w:szCs w:val="18"/>
                <w:lang w:val="en-US" w:eastAsia="zh-CN"/>
              </w:rPr>
            </w:pPr>
            <w:del w:id="4549" w:author="srabhi" w:date="2015-07-20T17:12:00Z">
              <w:r w:rsidRPr="00B942DB" w:rsidDel="007F6D69">
                <w:rPr>
                  <w:rFonts w:ascii="Arial" w:hAnsi="Arial" w:cs="Arial"/>
                  <w:sz w:val="18"/>
                  <w:szCs w:val="18"/>
                  <w:lang w:val="en-US" w:eastAsia="zh-CN"/>
                </w:rPr>
                <w:delText>1.81</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50" w:author="srabhi" w:date="2015-07-20T17:12:00Z"/>
                <w:rFonts w:ascii="Arial" w:hAnsi="Arial" w:cs="Arial"/>
                <w:sz w:val="18"/>
                <w:szCs w:val="18"/>
                <w:lang w:val="en-US" w:eastAsia="zh-CN"/>
              </w:rPr>
            </w:pPr>
            <w:del w:id="4551" w:author="srabhi" w:date="2015-07-20T17:12:00Z">
              <w:r w:rsidRPr="00B942DB" w:rsidDel="007F6D69">
                <w:rPr>
                  <w:rFonts w:ascii="Arial" w:hAnsi="Arial" w:cs="Arial"/>
                  <w:sz w:val="18"/>
                  <w:szCs w:val="18"/>
                  <w:lang w:val="en-US" w:eastAsia="zh-CN"/>
                </w:rPr>
                <w:delText>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52" w:author="srabhi" w:date="2015-07-20T17:12:00Z"/>
                <w:rFonts w:ascii="Arial" w:hAnsi="Arial" w:cs="Arial"/>
                <w:sz w:val="18"/>
                <w:szCs w:val="18"/>
                <w:lang w:val="en-US" w:eastAsia="zh-CN"/>
              </w:rPr>
            </w:pPr>
            <w:del w:id="4553" w:author="srabhi" w:date="2015-07-20T17:12:00Z">
              <w:r w:rsidRPr="00B942DB" w:rsidDel="007F6D69">
                <w:rPr>
                  <w:rFonts w:ascii="Arial" w:hAnsi="Arial" w:cs="Arial"/>
                  <w:sz w:val="18"/>
                  <w:szCs w:val="18"/>
                  <w:lang w:val="en-US" w:eastAsia="zh-CN"/>
                </w:rPr>
                <w:delText>2</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54" w:author="srabhi" w:date="2015-07-20T17:12:00Z"/>
                <w:rFonts w:ascii="Arial" w:hAnsi="Arial" w:cs="Arial"/>
                <w:sz w:val="18"/>
                <w:szCs w:val="18"/>
                <w:lang w:val="en-US" w:eastAsia="zh-CN"/>
              </w:rPr>
            </w:pPr>
            <w:del w:id="4555" w:author="srabhi" w:date="2015-07-20T17:12:00Z">
              <w:r w:rsidRPr="00B942DB" w:rsidDel="007F6D69">
                <w:rPr>
                  <w:rFonts w:ascii="Arial" w:hAnsi="Arial" w:cs="Arial"/>
                  <w:sz w:val="18"/>
                  <w:szCs w:val="18"/>
                  <w:lang w:val="en-US" w:eastAsia="zh-CN"/>
                </w:rPr>
                <w:delText>1.12</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56" w:author="srabhi" w:date="2015-07-20T17:12:00Z"/>
                <w:rFonts w:ascii="Arial" w:hAnsi="Arial" w:cs="Arial"/>
                <w:sz w:val="18"/>
                <w:szCs w:val="18"/>
                <w:lang w:val="en-US" w:eastAsia="zh-CN"/>
              </w:rPr>
            </w:pPr>
            <w:del w:id="4557" w:author="srabhi" w:date="2015-07-20T17:12:00Z">
              <w:r w:rsidRPr="00B942DB" w:rsidDel="007F6D69">
                <w:rPr>
                  <w:rFonts w:ascii="Arial" w:hAnsi="Arial" w:cs="Arial"/>
                  <w:sz w:val="18"/>
                  <w:szCs w:val="18"/>
                  <w:lang w:val="en-US" w:eastAsia="zh-CN"/>
                </w:rPr>
                <w:delText>0.09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58" w:author="srabhi" w:date="2015-07-20T17:12:00Z"/>
                <w:rFonts w:ascii="Arial" w:hAnsi="Arial" w:cs="Arial"/>
                <w:sz w:val="18"/>
                <w:szCs w:val="18"/>
                <w:lang w:val="en-US" w:eastAsia="zh-CN"/>
              </w:rPr>
            </w:pPr>
            <w:del w:id="4559" w:author="srabhi" w:date="2015-07-20T17:12:00Z">
              <w:r w:rsidRPr="00B942DB" w:rsidDel="007F6D69">
                <w:rPr>
                  <w:rFonts w:ascii="Arial" w:hAnsi="Arial" w:cs="Arial"/>
                  <w:sz w:val="18"/>
                  <w:szCs w:val="18"/>
                  <w:lang w:val="en-US" w:eastAsia="zh-CN"/>
                </w:rPr>
                <w:delText>2.37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60" w:author="srabhi" w:date="2015-07-20T17:12:00Z"/>
                <w:rFonts w:ascii="Arial" w:hAnsi="Arial" w:cs="Arial"/>
                <w:sz w:val="18"/>
                <w:szCs w:val="18"/>
                <w:lang w:val="en-US" w:eastAsia="zh-CN"/>
              </w:rPr>
            </w:pPr>
            <w:del w:id="4561" w:author="srabhi" w:date="2015-07-20T17:12:00Z">
              <w:r w:rsidRPr="00B942DB" w:rsidDel="007F6D69">
                <w:rPr>
                  <w:rFonts w:ascii="Arial" w:hAnsi="Arial" w:cs="Arial"/>
                  <w:sz w:val="18"/>
                  <w:szCs w:val="18"/>
                  <w:lang w:val="en-US" w:eastAsia="zh-CN"/>
                </w:rPr>
                <w:delText>-1.26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62" w:author="srabhi" w:date="2015-07-20T17:12:00Z"/>
                <w:rFonts w:ascii="Arial" w:hAnsi="Arial" w:cs="Arial"/>
                <w:sz w:val="18"/>
                <w:szCs w:val="18"/>
                <w:lang w:val="en-US" w:eastAsia="zh-CN"/>
              </w:rPr>
            </w:pPr>
            <w:del w:id="4563" w:author="srabhi" w:date="2015-07-20T17:12:00Z">
              <w:r w:rsidRPr="00B942DB" w:rsidDel="007F6D69">
                <w:rPr>
                  <w:rFonts w:ascii="Arial" w:hAnsi="Arial" w:cs="Arial"/>
                  <w:sz w:val="18"/>
                  <w:szCs w:val="18"/>
                  <w:lang w:val="en-US" w:eastAsia="zh-CN"/>
                </w:rPr>
                <w:delText>1.42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64" w:author="srabhi" w:date="2015-07-20T17:12:00Z"/>
                <w:rFonts w:ascii="Arial" w:hAnsi="Arial" w:cs="Arial"/>
                <w:sz w:val="18"/>
                <w:szCs w:val="18"/>
                <w:lang w:val="en-US" w:eastAsia="zh-CN"/>
              </w:rPr>
            </w:pPr>
            <w:del w:id="4565" w:author="srabhi" w:date="2015-07-20T17:12:00Z">
              <w:r w:rsidRPr="00B942DB" w:rsidDel="007F6D69">
                <w:rPr>
                  <w:rFonts w:ascii="Arial" w:hAnsi="Arial" w:cs="Arial"/>
                  <w:sz w:val="18"/>
                  <w:szCs w:val="18"/>
                  <w:lang w:val="en-US" w:eastAsia="zh-CN"/>
                </w:rPr>
                <w:delText>-0.30</w:delText>
              </w:r>
            </w:del>
          </w:p>
        </w:tc>
      </w:tr>
      <w:tr w:rsidR="00882650" w:rsidRPr="00240276" w:rsidDel="007F6D69" w:rsidTr="00882650">
        <w:trPr>
          <w:trHeight w:val="300"/>
          <w:del w:id="4566" w:author="srabhi" w:date="2015-07-20T17:12:00Z"/>
        </w:trPr>
        <w:tc>
          <w:tcPr>
            <w:tcW w:w="1844" w:type="dxa"/>
            <w:tcBorders>
              <w:top w:val="nil"/>
              <w:left w:val="single" w:sz="8" w:space="0" w:color="auto"/>
              <w:bottom w:val="single" w:sz="4" w:space="0" w:color="auto"/>
              <w:right w:val="single" w:sz="8" w:space="0" w:color="auto"/>
            </w:tcBorders>
            <w:shd w:val="clear" w:color="auto" w:fill="auto"/>
            <w:noWrap/>
            <w:hideMark/>
          </w:tcPr>
          <w:p w:rsidR="00013EA7" w:rsidRPr="00B942DB" w:rsidDel="007F6D69" w:rsidRDefault="00013EA7" w:rsidP="00A62F41">
            <w:pPr>
              <w:spacing w:line="240" w:lineRule="auto"/>
              <w:rPr>
                <w:del w:id="4567" w:author="srabhi" w:date="2015-07-20T17:12:00Z"/>
                <w:rFonts w:ascii="Arial" w:hAnsi="Arial" w:cs="Arial"/>
                <w:b/>
                <w:bCs/>
                <w:sz w:val="20"/>
                <w:szCs w:val="20"/>
                <w:lang w:val="en-US" w:eastAsia="zh-CN"/>
              </w:rPr>
            </w:pPr>
            <w:del w:id="4568" w:author="srabhi" w:date="2015-07-20T17:12:00Z">
              <w:r w:rsidRPr="00B942DB" w:rsidDel="007F6D69">
                <w:rPr>
                  <w:rFonts w:ascii="Arial" w:hAnsi="Arial" w:cs="Arial"/>
                  <w:b/>
                  <w:bCs/>
                  <w:sz w:val="20"/>
                  <w:szCs w:val="20"/>
                  <w:lang w:val="en-US" w:eastAsia="zh-CN"/>
                </w:rPr>
                <w:delText>Health Maintenance Organization</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69" w:author="srabhi" w:date="2015-07-20T17:12:00Z"/>
                <w:rFonts w:ascii="Arial" w:hAnsi="Arial" w:cs="Arial"/>
                <w:sz w:val="18"/>
                <w:szCs w:val="18"/>
                <w:lang w:val="en-US" w:eastAsia="zh-CN"/>
              </w:rPr>
            </w:pPr>
            <w:del w:id="4570" w:author="srabhi" w:date="2015-07-20T17:12:00Z">
              <w:r w:rsidRPr="00B942DB" w:rsidDel="007F6D69">
                <w:rPr>
                  <w:rFonts w:ascii="Arial" w:hAnsi="Arial" w:cs="Arial"/>
                  <w:sz w:val="18"/>
                  <w:szCs w:val="18"/>
                  <w:lang w:val="en-US" w:eastAsia="zh-CN"/>
                </w:rPr>
                <w:delText>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71" w:author="srabhi" w:date="2015-07-20T17:12:00Z"/>
                <w:rFonts w:ascii="Arial" w:hAnsi="Arial" w:cs="Arial"/>
                <w:sz w:val="18"/>
                <w:szCs w:val="18"/>
                <w:lang w:val="en-US" w:eastAsia="zh-CN"/>
              </w:rPr>
            </w:pPr>
            <w:del w:id="4572" w:author="srabhi" w:date="2015-07-20T17:12:00Z">
              <w:r w:rsidRPr="00B942DB" w:rsidDel="007F6D69">
                <w:rPr>
                  <w:rFonts w:ascii="Arial" w:hAnsi="Arial" w:cs="Arial"/>
                  <w:sz w:val="18"/>
                  <w:szCs w:val="18"/>
                  <w:lang w:val="en-US" w:eastAsia="zh-CN"/>
                </w:rPr>
                <w:delText>0.90</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73" w:author="srabhi" w:date="2015-07-20T17:12:00Z"/>
                <w:rFonts w:ascii="Arial" w:hAnsi="Arial" w:cs="Arial"/>
                <w:sz w:val="18"/>
                <w:szCs w:val="18"/>
                <w:lang w:val="en-US" w:eastAsia="zh-CN"/>
              </w:rPr>
            </w:pPr>
            <w:del w:id="4574" w:author="srabhi" w:date="2015-07-20T17:12:00Z">
              <w:r w:rsidRPr="00B942DB" w:rsidDel="007F6D69">
                <w:rPr>
                  <w:rFonts w:ascii="Arial" w:hAnsi="Arial" w:cs="Arial"/>
                  <w:sz w:val="18"/>
                  <w:szCs w:val="18"/>
                  <w:lang w:val="en-US" w:eastAsia="zh-CN"/>
                </w:rPr>
                <w:delText>0.38</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75" w:author="srabhi" w:date="2015-07-20T17:12:00Z"/>
                <w:rFonts w:ascii="Arial" w:hAnsi="Arial" w:cs="Arial"/>
                <w:sz w:val="18"/>
                <w:szCs w:val="18"/>
                <w:lang w:val="en-US" w:eastAsia="zh-CN"/>
              </w:rPr>
            </w:pPr>
            <w:del w:id="4576" w:author="srabhi" w:date="2015-07-20T17:12:00Z">
              <w:r w:rsidRPr="00B942DB" w:rsidDel="007F6D69">
                <w:rPr>
                  <w:rFonts w:ascii="Arial" w:hAnsi="Arial" w:cs="Arial"/>
                  <w:sz w:val="18"/>
                  <w:szCs w:val="18"/>
                  <w:lang w:val="en-US" w:eastAsia="zh-CN"/>
                </w:rPr>
                <w:delText>25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77" w:author="srabhi" w:date="2015-07-20T17:12:00Z"/>
                <w:rFonts w:ascii="Arial" w:hAnsi="Arial" w:cs="Arial"/>
                <w:sz w:val="18"/>
                <w:szCs w:val="18"/>
                <w:lang w:val="en-US" w:eastAsia="zh-CN"/>
              </w:rPr>
            </w:pPr>
            <w:del w:id="4578" w:author="srabhi" w:date="2015-07-20T17:12:00Z">
              <w:r w:rsidRPr="00B942DB" w:rsidDel="007F6D69">
                <w:rPr>
                  <w:rFonts w:ascii="Arial" w:hAnsi="Arial" w:cs="Arial"/>
                  <w:sz w:val="18"/>
                  <w:szCs w:val="18"/>
                  <w:lang w:val="en-US" w:eastAsia="zh-CN"/>
                </w:rPr>
                <w:delText>6</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79" w:author="srabhi" w:date="2015-07-20T17:12:00Z"/>
                <w:rFonts w:ascii="Arial" w:hAnsi="Arial" w:cs="Arial"/>
                <w:sz w:val="18"/>
                <w:szCs w:val="18"/>
                <w:lang w:val="en-US" w:eastAsia="zh-CN"/>
              </w:rPr>
            </w:pPr>
            <w:del w:id="4580" w:author="srabhi" w:date="2015-07-20T17:12:00Z">
              <w:r w:rsidRPr="00B942DB" w:rsidDel="007F6D69">
                <w:rPr>
                  <w:rFonts w:ascii="Arial" w:hAnsi="Arial" w:cs="Arial"/>
                  <w:sz w:val="18"/>
                  <w:szCs w:val="18"/>
                  <w:lang w:val="en-US" w:eastAsia="zh-CN"/>
                </w:rPr>
                <w:delText>0.61</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81" w:author="srabhi" w:date="2015-07-20T17:12:00Z"/>
                <w:rFonts w:ascii="Arial" w:hAnsi="Arial" w:cs="Arial"/>
                <w:sz w:val="18"/>
                <w:szCs w:val="18"/>
                <w:lang w:val="en-US" w:eastAsia="zh-CN"/>
              </w:rPr>
            </w:pPr>
            <w:del w:id="4582" w:author="srabhi" w:date="2015-07-20T17:12:00Z">
              <w:r w:rsidRPr="00B942DB" w:rsidDel="007F6D69">
                <w:rPr>
                  <w:rFonts w:ascii="Arial" w:hAnsi="Arial" w:cs="Arial"/>
                  <w:sz w:val="18"/>
                  <w:szCs w:val="18"/>
                  <w:lang w:val="en-US" w:eastAsia="zh-CN"/>
                </w:rPr>
                <w:delText>0.06</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83" w:author="srabhi" w:date="2015-07-20T17:12:00Z"/>
                <w:rFonts w:ascii="Arial" w:hAnsi="Arial" w:cs="Arial"/>
                <w:sz w:val="18"/>
                <w:szCs w:val="18"/>
                <w:lang w:val="en-US" w:eastAsia="zh-CN"/>
              </w:rPr>
            </w:pPr>
            <w:del w:id="4584" w:author="srabhi" w:date="2015-07-20T17:12:00Z">
              <w:r w:rsidRPr="00B942DB" w:rsidDel="007F6D69">
                <w:rPr>
                  <w:rFonts w:ascii="Arial" w:hAnsi="Arial" w:cs="Arial"/>
                  <w:sz w:val="18"/>
                  <w:szCs w:val="18"/>
                  <w:lang w:val="en-US" w:eastAsia="zh-CN"/>
                </w:rPr>
                <w:delText>10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85" w:author="srabhi" w:date="2015-07-20T17:12:00Z"/>
                <w:rFonts w:ascii="Arial" w:hAnsi="Arial" w:cs="Arial"/>
                <w:sz w:val="18"/>
                <w:szCs w:val="18"/>
                <w:lang w:val="en-US" w:eastAsia="zh-CN"/>
              </w:rPr>
            </w:pPr>
            <w:del w:id="4586" w:author="srabhi" w:date="2015-07-20T17:12:00Z">
              <w:r w:rsidRPr="00B942DB" w:rsidDel="007F6D69">
                <w:rPr>
                  <w:rFonts w:ascii="Arial" w:hAnsi="Arial" w:cs="Arial"/>
                  <w:sz w:val="18"/>
                  <w:szCs w:val="18"/>
                  <w:lang w:val="en-US" w:eastAsia="zh-CN"/>
                </w:rPr>
                <w:delText>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87" w:author="srabhi" w:date="2015-07-20T17:12:00Z"/>
                <w:rFonts w:ascii="Arial" w:hAnsi="Arial" w:cs="Arial"/>
                <w:sz w:val="18"/>
                <w:szCs w:val="18"/>
                <w:lang w:val="en-US" w:eastAsia="zh-CN"/>
              </w:rPr>
            </w:pPr>
            <w:del w:id="4588" w:author="srabhi" w:date="2015-07-20T17:12:00Z">
              <w:r w:rsidRPr="00B942DB" w:rsidDel="007F6D69">
                <w:rPr>
                  <w:rFonts w:ascii="Arial" w:hAnsi="Arial" w:cs="Arial"/>
                  <w:sz w:val="18"/>
                  <w:szCs w:val="18"/>
                  <w:lang w:val="en-US" w:eastAsia="zh-CN"/>
                </w:rPr>
                <w:delText>0.86</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89" w:author="srabhi" w:date="2015-07-20T17:12:00Z"/>
                <w:rFonts w:ascii="Arial" w:hAnsi="Arial" w:cs="Arial"/>
                <w:sz w:val="18"/>
                <w:szCs w:val="18"/>
                <w:lang w:val="en-US" w:eastAsia="zh-CN"/>
              </w:rPr>
            </w:pPr>
            <w:del w:id="4590" w:author="srabhi" w:date="2015-07-20T17:12:00Z">
              <w:r w:rsidRPr="00B942DB" w:rsidDel="007F6D69">
                <w:rPr>
                  <w:rFonts w:ascii="Arial" w:hAnsi="Arial" w:cs="Arial"/>
                  <w:sz w:val="18"/>
                  <w:szCs w:val="18"/>
                  <w:lang w:val="en-US" w:eastAsia="zh-CN"/>
                </w:rPr>
                <w:delText>0.11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91" w:author="srabhi" w:date="2015-07-20T17:12:00Z"/>
                <w:rFonts w:ascii="Arial" w:hAnsi="Arial" w:cs="Arial"/>
                <w:sz w:val="18"/>
                <w:szCs w:val="18"/>
                <w:lang w:val="en-US" w:eastAsia="zh-CN"/>
              </w:rPr>
            </w:pPr>
            <w:del w:id="4592" w:author="srabhi" w:date="2015-07-20T17:12:00Z">
              <w:r w:rsidRPr="00B942DB" w:rsidDel="007F6D69">
                <w:rPr>
                  <w:rFonts w:ascii="Arial" w:hAnsi="Arial" w:cs="Arial"/>
                  <w:sz w:val="18"/>
                  <w:szCs w:val="18"/>
                  <w:lang w:val="en-US" w:eastAsia="zh-CN"/>
                </w:rPr>
                <w:delText>0.58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93" w:author="srabhi" w:date="2015-07-20T17:12:00Z"/>
                <w:rFonts w:ascii="Arial" w:hAnsi="Arial" w:cs="Arial"/>
                <w:sz w:val="18"/>
                <w:szCs w:val="18"/>
                <w:lang w:val="en-US" w:eastAsia="zh-CN"/>
              </w:rPr>
            </w:pPr>
            <w:del w:id="4594" w:author="srabhi" w:date="2015-07-20T17:12:00Z">
              <w:r w:rsidRPr="00B942DB" w:rsidDel="007F6D69">
                <w:rPr>
                  <w:rFonts w:ascii="Arial" w:hAnsi="Arial" w:cs="Arial"/>
                  <w:sz w:val="18"/>
                  <w:szCs w:val="18"/>
                  <w:lang w:val="en-US" w:eastAsia="zh-CN"/>
                </w:rPr>
                <w:delText>0.28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95" w:author="srabhi" w:date="2015-07-20T17:12:00Z"/>
                <w:rFonts w:ascii="Arial" w:hAnsi="Arial" w:cs="Arial"/>
                <w:sz w:val="18"/>
                <w:szCs w:val="18"/>
                <w:lang w:val="en-US" w:eastAsia="zh-CN"/>
              </w:rPr>
            </w:pPr>
            <w:del w:id="4596" w:author="srabhi" w:date="2015-07-20T17:12:00Z">
              <w:r w:rsidRPr="00B942DB" w:rsidDel="007F6D69">
                <w:rPr>
                  <w:rFonts w:ascii="Arial" w:hAnsi="Arial" w:cs="Arial"/>
                  <w:sz w:val="18"/>
                  <w:szCs w:val="18"/>
                  <w:lang w:val="en-US" w:eastAsia="zh-CN"/>
                </w:rPr>
                <w:delText>0.60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597" w:author="srabhi" w:date="2015-07-20T17:12:00Z"/>
                <w:rFonts w:ascii="Arial" w:hAnsi="Arial" w:cs="Arial"/>
                <w:sz w:val="18"/>
                <w:szCs w:val="18"/>
                <w:lang w:val="en-US" w:eastAsia="zh-CN"/>
              </w:rPr>
            </w:pPr>
            <w:del w:id="4598" w:author="srabhi" w:date="2015-07-20T17:12:00Z">
              <w:r w:rsidRPr="00B942DB" w:rsidDel="007F6D69">
                <w:rPr>
                  <w:rFonts w:ascii="Arial" w:hAnsi="Arial" w:cs="Arial"/>
                  <w:sz w:val="18"/>
                  <w:szCs w:val="18"/>
                  <w:lang w:val="en-US" w:eastAsia="zh-CN"/>
                </w:rPr>
                <w:delText>0.27</w:delText>
              </w:r>
            </w:del>
          </w:p>
        </w:tc>
      </w:tr>
      <w:tr w:rsidR="00882650" w:rsidRPr="00240276" w:rsidDel="007F6D69" w:rsidTr="00882650">
        <w:trPr>
          <w:trHeight w:val="300"/>
          <w:del w:id="4599" w:author="srabhi" w:date="2015-07-20T17:12:00Z"/>
        </w:trPr>
        <w:tc>
          <w:tcPr>
            <w:tcW w:w="1844" w:type="dxa"/>
            <w:tcBorders>
              <w:top w:val="single" w:sz="4" w:space="0" w:color="auto"/>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4600" w:author="srabhi" w:date="2015-07-20T17:12:00Z"/>
                <w:rFonts w:ascii="Arial" w:hAnsi="Arial" w:cs="Arial"/>
                <w:b/>
                <w:bCs/>
                <w:sz w:val="20"/>
                <w:szCs w:val="20"/>
                <w:lang w:val="en-US" w:eastAsia="zh-CN"/>
              </w:rPr>
            </w:pPr>
            <w:del w:id="4601" w:author="srabhi" w:date="2015-07-20T17:12:00Z">
              <w:r w:rsidRPr="00B942DB" w:rsidDel="007F6D69">
                <w:rPr>
                  <w:rFonts w:ascii="Arial" w:hAnsi="Arial" w:cs="Arial"/>
                  <w:b/>
                  <w:bCs/>
                  <w:sz w:val="20"/>
                  <w:szCs w:val="20"/>
                  <w:lang w:val="en-US" w:eastAsia="zh-CN"/>
                </w:rPr>
                <w:delText>Preferred Provided Organization</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02" w:author="srabhi" w:date="2015-07-20T17:12:00Z"/>
                <w:rFonts w:ascii="Arial" w:hAnsi="Arial" w:cs="Arial"/>
                <w:sz w:val="18"/>
                <w:szCs w:val="18"/>
                <w:lang w:val="en-US" w:eastAsia="zh-CN"/>
              </w:rPr>
            </w:pPr>
            <w:del w:id="4603" w:author="srabhi" w:date="2015-07-20T17:12:00Z">
              <w:r w:rsidRPr="00B942DB" w:rsidDel="007F6D69">
                <w:rPr>
                  <w:rFonts w:ascii="Arial" w:hAnsi="Arial" w:cs="Arial"/>
                  <w:sz w:val="18"/>
                  <w:szCs w:val="18"/>
                  <w:lang w:val="en-US" w:eastAsia="zh-CN"/>
                </w:rPr>
                <w:delText>0</w:delText>
              </w:r>
            </w:del>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04" w:author="srabhi" w:date="2015-07-20T17:12:00Z"/>
                <w:rFonts w:ascii="Arial" w:hAnsi="Arial" w:cs="Arial"/>
                <w:sz w:val="18"/>
                <w:szCs w:val="18"/>
                <w:lang w:val="en-US" w:eastAsia="zh-CN"/>
              </w:rPr>
            </w:pPr>
            <w:del w:id="4605" w:author="srabhi" w:date="2015-07-20T17:12:00Z">
              <w:r w:rsidRPr="00B942DB" w:rsidDel="007F6D69">
                <w:rPr>
                  <w:rFonts w:ascii="Arial" w:hAnsi="Arial" w:cs="Arial"/>
                  <w:sz w:val="18"/>
                  <w:szCs w:val="18"/>
                  <w:lang w:val="en-US" w:eastAsia="zh-CN"/>
                </w:rPr>
                <w:delText>1.18</w:delText>
              </w:r>
            </w:del>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06" w:author="srabhi" w:date="2015-07-20T17:12:00Z"/>
                <w:rFonts w:ascii="Arial" w:hAnsi="Arial" w:cs="Arial"/>
                <w:sz w:val="18"/>
                <w:szCs w:val="18"/>
                <w:lang w:val="en-US" w:eastAsia="zh-CN"/>
              </w:rPr>
            </w:pPr>
            <w:del w:id="4607" w:author="srabhi" w:date="2015-07-20T17:12:00Z">
              <w:r w:rsidRPr="00B942DB" w:rsidDel="007F6D69">
                <w:rPr>
                  <w:rFonts w:ascii="Arial" w:hAnsi="Arial" w:cs="Arial"/>
                  <w:sz w:val="18"/>
                  <w:szCs w:val="18"/>
                  <w:lang w:val="en-US" w:eastAsia="zh-CN"/>
                </w:rPr>
                <w:delText>0.50</w:delText>
              </w:r>
            </w:del>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08" w:author="srabhi" w:date="2015-07-20T17:12:00Z"/>
                <w:rFonts w:ascii="Arial" w:hAnsi="Arial" w:cs="Arial"/>
                <w:sz w:val="18"/>
                <w:szCs w:val="18"/>
                <w:lang w:val="en-US" w:eastAsia="zh-CN"/>
              </w:rPr>
            </w:pPr>
            <w:del w:id="4609" w:author="srabhi" w:date="2015-07-20T17:12:00Z">
              <w:r w:rsidRPr="00B942DB" w:rsidDel="007F6D69">
                <w:rPr>
                  <w:rFonts w:ascii="Arial" w:hAnsi="Arial" w:cs="Arial"/>
                  <w:sz w:val="18"/>
                  <w:szCs w:val="18"/>
                  <w:lang w:val="en-US" w:eastAsia="zh-CN"/>
                </w:rPr>
                <w:delText>18</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10" w:author="srabhi" w:date="2015-07-20T17:12:00Z"/>
                <w:rFonts w:ascii="Arial" w:hAnsi="Arial" w:cs="Arial"/>
                <w:sz w:val="18"/>
                <w:szCs w:val="18"/>
                <w:lang w:val="en-US" w:eastAsia="zh-CN"/>
              </w:rPr>
            </w:pPr>
            <w:del w:id="4611" w:author="srabhi" w:date="2015-07-20T17:12:00Z">
              <w:r w:rsidRPr="00B942DB" w:rsidDel="007F6D69">
                <w:rPr>
                  <w:rFonts w:ascii="Arial" w:hAnsi="Arial" w:cs="Arial"/>
                  <w:sz w:val="18"/>
                  <w:szCs w:val="18"/>
                  <w:lang w:val="en-US" w:eastAsia="zh-CN"/>
                </w:rPr>
                <w:delText>6</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12" w:author="srabhi" w:date="2015-07-20T17:12:00Z"/>
                <w:rFonts w:ascii="Arial" w:hAnsi="Arial" w:cs="Arial"/>
                <w:sz w:val="18"/>
                <w:szCs w:val="18"/>
                <w:lang w:val="en-US" w:eastAsia="zh-CN"/>
              </w:rPr>
            </w:pPr>
            <w:del w:id="4613" w:author="srabhi" w:date="2015-07-20T17:12:00Z">
              <w:r w:rsidRPr="00B942DB" w:rsidDel="007F6D69">
                <w:rPr>
                  <w:rFonts w:ascii="Arial" w:hAnsi="Arial" w:cs="Arial"/>
                  <w:sz w:val="18"/>
                  <w:szCs w:val="18"/>
                  <w:lang w:val="en-US" w:eastAsia="zh-CN"/>
                </w:rPr>
                <w:delText>1.41</w:delText>
              </w:r>
            </w:del>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14" w:author="srabhi" w:date="2015-07-20T17:12:00Z"/>
                <w:rFonts w:ascii="Arial" w:hAnsi="Arial" w:cs="Arial"/>
                <w:sz w:val="18"/>
                <w:szCs w:val="18"/>
                <w:lang w:val="en-US" w:eastAsia="zh-CN"/>
              </w:rPr>
            </w:pPr>
            <w:del w:id="4615" w:author="srabhi" w:date="2015-07-20T17:12:00Z">
              <w:r w:rsidRPr="00B942DB" w:rsidDel="007F6D69">
                <w:rPr>
                  <w:rFonts w:ascii="Arial" w:hAnsi="Arial" w:cs="Arial"/>
                  <w:sz w:val="18"/>
                  <w:szCs w:val="18"/>
                  <w:lang w:val="en-US" w:eastAsia="zh-CN"/>
                </w:rPr>
                <w:delText>0.32</w:delText>
              </w:r>
            </w:del>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16" w:author="srabhi" w:date="2015-07-20T17:12:00Z"/>
                <w:rFonts w:ascii="Arial" w:hAnsi="Arial" w:cs="Arial"/>
                <w:sz w:val="18"/>
                <w:szCs w:val="18"/>
                <w:lang w:val="en-US" w:eastAsia="zh-CN"/>
              </w:rPr>
            </w:pPr>
            <w:del w:id="4617" w:author="srabhi" w:date="2015-07-20T17:12:00Z">
              <w:r w:rsidRPr="00B942DB" w:rsidDel="007F6D69">
                <w:rPr>
                  <w:rFonts w:ascii="Arial" w:hAnsi="Arial" w:cs="Arial"/>
                  <w:sz w:val="18"/>
                  <w:szCs w:val="18"/>
                  <w:lang w:val="en-US" w:eastAsia="zh-CN"/>
                </w:rPr>
                <w:delText>8</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18" w:author="srabhi" w:date="2015-07-20T17:12:00Z"/>
                <w:rFonts w:ascii="Arial" w:hAnsi="Arial" w:cs="Arial"/>
                <w:sz w:val="18"/>
                <w:szCs w:val="18"/>
                <w:lang w:val="en-US" w:eastAsia="zh-CN"/>
              </w:rPr>
            </w:pPr>
            <w:del w:id="4619" w:author="srabhi" w:date="2015-07-20T17:12:00Z">
              <w:r w:rsidRPr="00B942DB" w:rsidDel="007F6D69">
                <w:rPr>
                  <w:rFonts w:ascii="Arial" w:hAnsi="Arial" w:cs="Arial"/>
                  <w:sz w:val="18"/>
                  <w:szCs w:val="18"/>
                  <w:lang w:val="en-US" w:eastAsia="zh-CN"/>
                </w:rPr>
                <w:delText>0</w:delText>
              </w:r>
            </w:del>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20" w:author="srabhi" w:date="2015-07-20T17:12:00Z"/>
                <w:rFonts w:ascii="Arial" w:hAnsi="Arial" w:cs="Arial"/>
                <w:sz w:val="18"/>
                <w:szCs w:val="18"/>
                <w:lang w:val="en-US" w:eastAsia="zh-CN"/>
              </w:rPr>
            </w:pPr>
            <w:del w:id="4621" w:author="srabhi" w:date="2015-07-20T17:12:00Z">
              <w:r w:rsidRPr="00B942DB" w:rsidDel="007F6D69">
                <w:rPr>
                  <w:rFonts w:ascii="Arial" w:hAnsi="Arial" w:cs="Arial"/>
                  <w:sz w:val="18"/>
                  <w:szCs w:val="18"/>
                  <w:lang w:val="en-US" w:eastAsia="zh-CN"/>
                </w:rPr>
                <w:delText>1.06</w:delText>
              </w:r>
            </w:del>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22" w:author="srabhi" w:date="2015-07-20T17:12:00Z"/>
                <w:rFonts w:ascii="Arial" w:hAnsi="Arial" w:cs="Arial"/>
                <w:sz w:val="18"/>
                <w:szCs w:val="18"/>
                <w:lang w:val="en-US" w:eastAsia="zh-CN"/>
              </w:rPr>
            </w:pPr>
            <w:del w:id="4623" w:author="srabhi" w:date="2015-07-20T17:12:00Z">
              <w:r w:rsidRPr="00B942DB" w:rsidDel="007F6D69">
                <w:rPr>
                  <w:rFonts w:ascii="Arial" w:hAnsi="Arial" w:cs="Arial"/>
                  <w:sz w:val="18"/>
                  <w:szCs w:val="18"/>
                  <w:lang w:val="en-US" w:eastAsia="zh-CN"/>
                </w:rPr>
                <w:delText>0.05</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24" w:author="srabhi" w:date="2015-07-20T17:12:00Z"/>
                <w:rFonts w:ascii="Arial" w:hAnsi="Arial" w:cs="Arial"/>
                <w:sz w:val="18"/>
                <w:szCs w:val="18"/>
                <w:lang w:val="en-US" w:eastAsia="zh-CN"/>
              </w:rPr>
            </w:pPr>
            <w:del w:id="4625" w:author="srabhi" w:date="2015-07-20T17:12:00Z">
              <w:r w:rsidRPr="00B942DB" w:rsidDel="007F6D69">
                <w:rPr>
                  <w:rFonts w:ascii="Arial" w:hAnsi="Arial" w:cs="Arial"/>
                  <w:sz w:val="18"/>
                  <w:szCs w:val="18"/>
                  <w:lang w:val="en-US" w:eastAsia="zh-CN"/>
                </w:rPr>
                <w:delText>1.29</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26" w:author="srabhi" w:date="2015-07-20T17:12:00Z"/>
                <w:rFonts w:ascii="Arial" w:hAnsi="Arial" w:cs="Arial"/>
                <w:sz w:val="18"/>
                <w:szCs w:val="18"/>
                <w:lang w:val="en-US" w:eastAsia="zh-CN"/>
              </w:rPr>
            </w:pPr>
            <w:del w:id="4627" w:author="srabhi" w:date="2015-07-20T17:12:00Z">
              <w:r w:rsidRPr="00B942DB" w:rsidDel="007F6D69">
                <w:rPr>
                  <w:rFonts w:ascii="Arial" w:hAnsi="Arial" w:cs="Arial"/>
                  <w:sz w:val="18"/>
                  <w:szCs w:val="18"/>
                  <w:lang w:val="en-US" w:eastAsia="zh-CN"/>
                </w:rPr>
                <w:delText>-0.23</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28" w:author="srabhi" w:date="2015-07-20T17:12:00Z"/>
                <w:rFonts w:ascii="Arial" w:hAnsi="Arial" w:cs="Arial"/>
                <w:sz w:val="18"/>
                <w:szCs w:val="18"/>
                <w:lang w:val="en-US" w:eastAsia="zh-CN"/>
              </w:rPr>
            </w:pPr>
            <w:del w:id="4629" w:author="srabhi" w:date="2015-07-20T17:12:00Z">
              <w:r w:rsidRPr="00B942DB" w:rsidDel="007F6D69">
                <w:rPr>
                  <w:rFonts w:ascii="Arial" w:hAnsi="Arial" w:cs="Arial"/>
                  <w:sz w:val="18"/>
                  <w:szCs w:val="18"/>
                  <w:lang w:val="en-US" w:eastAsia="zh-CN"/>
                </w:rPr>
                <w:delText>1.46</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30" w:author="srabhi" w:date="2015-07-20T17:12:00Z"/>
                <w:rFonts w:ascii="Arial" w:hAnsi="Arial" w:cs="Arial"/>
                <w:sz w:val="18"/>
                <w:szCs w:val="18"/>
                <w:lang w:val="en-US" w:eastAsia="zh-CN"/>
              </w:rPr>
            </w:pPr>
            <w:del w:id="4631" w:author="srabhi" w:date="2015-07-20T17:12:00Z">
              <w:r w:rsidRPr="00B942DB" w:rsidDel="007F6D69">
                <w:rPr>
                  <w:rFonts w:ascii="Arial" w:hAnsi="Arial" w:cs="Arial"/>
                  <w:sz w:val="18"/>
                  <w:szCs w:val="18"/>
                  <w:lang w:val="en-US" w:eastAsia="zh-CN"/>
                </w:rPr>
                <w:delText>-0.39</w:delText>
              </w:r>
            </w:del>
          </w:p>
        </w:tc>
      </w:tr>
      <w:tr w:rsidR="00882650" w:rsidRPr="00240276" w:rsidDel="007F6D69" w:rsidTr="00882650">
        <w:trPr>
          <w:trHeight w:val="300"/>
          <w:del w:id="4632"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4633" w:author="srabhi" w:date="2015-07-20T17:12:00Z"/>
                <w:rFonts w:ascii="Arial" w:hAnsi="Arial" w:cs="Arial"/>
                <w:b/>
                <w:bCs/>
                <w:sz w:val="20"/>
                <w:szCs w:val="20"/>
                <w:lang w:val="en-US" w:eastAsia="zh-CN"/>
              </w:rPr>
            </w:pPr>
            <w:del w:id="4634" w:author="srabhi" w:date="2015-07-20T17:12:00Z">
              <w:r w:rsidRPr="00B942DB" w:rsidDel="007F6D69">
                <w:rPr>
                  <w:rFonts w:ascii="Arial" w:hAnsi="Arial" w:cs="Arial"/>
                  <w:b/>
                  <w:bCs/>
                  <w:sz w:val="20"/>
                  <w:szCs w:val="20"/>
                  <w:lang w:val="en-US" w:eastAsia="zh-CN"/>
                </w:rPr>
                <w:delText>Point of Service</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35" w:author="srabhi" w:date="2015-07-20T17:12:00Z"/>
                <w:rFonts w:ascii="Arial" w:hAnsi="Arial" w:cs="Arial"/>
                <w:sz w:val="18"/>
                <w:szCs w:val="18"/>
                <w:lang w:val="en-US" w:eastAsia="zh-CN"/>
              </w:rPr>
            </w:pPr>
            <w:del w:id="4636" w:author="srabhi" w:date="2015-07-20T17:12:00Z">
              <w:r w:rsidRPr="00B942DB" w:rsidDel="007F6D69">
                <w:rPr>
                  <w:rFonts w:ascii="Arial" w:hAnsi="Arial" w:cs="Arial"/>
                  <w:sz w:val="18"/>
                  <w:szCs w:val="18"/>
                  <w:lang w:val="en-US" w:eastAsia="zh-CN"/>
                </w:rPr>
                <w:delText>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37" w:author="srabhi" w:date="2015-07-20T17:12:00Z"/>
                <w:rFonts w:ascii="Arial" w:hAnsi="Arial" w:cs="Arial"/>
                <w:sz w:val="18"/>
                <w:szCs w:val="18"/>
                <w:lang w:val="en-US" w:eastAsia="zh-CN"/>
              </w:rPr>
            </w:pPr>
            <w:del w:id="4638" w:author="srabhi" w:date="2015-07-20T17:12:00Z">
              <w:r w:rsidRPr="00B942DB" w:rsidDel="007F6D69">
                <w:rPr>
                  <w:rFonts w:ascii="Arial" w:hAnsi="Arial" w:cs="Arial"/>
                  <w:sz w:val="18"/>
                  <w:szCs w:val="18"/>
                  <w:lang w:val="en-US" w:eastAsia="zh-CN"/>
                </w:rPr>
                <w:delText>1.25</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39" w:author="srabhi" w:date="2015-07-20T17:12:00Z"/>
                <w:rFonts w:ascii="Arial" w:hAnsi="Arial" w:cs="Arial"/>
                <w:sz w:val="18"/>
                <w:szCs w:val="18"/>
                <w:lang w:val="en-US" w:eastAsia="zh-CN"/>
              </w:rPr>
            </w:pPr>
            <w:del w:id="4640" w:author="srabhi" w:date="2015-07-20T17:12:00Z">
              <w:r w:rsidRPr="00B942DB" w:rsidDel="007F6D69">
                <w:rPr>
                  <w:rFonts w:ascii="Arial" w:hAnsi="Arial" w:cs="Arial"/>
                  <w:sz w:val="18"/>
                  <w:szCs w:val="18"/>
                  <w:lang w:val="en-US" w:eastAsia="zh-CN"/>
                </w:rPr>
                <w:delText>0.64</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41" w:author="srabhi" w:date="2015-07-20T17:12:00Z"/>
                <w:rFonts w:ascii="Arial" w:hAnsi="Arial" w:cs="Arial"/>
                <w:sz w:val="18"/>
                <w:szCs w:val="18"/>
                <w:lang w:val="en-US" w:eastAsia="zh-CN"/>
              </w:rPr>
            </w:pPr>
            <w:del w:id="4642" w:author="srabhi" w:date="2015-07-20T17:12:00Z">
              <w:r w:rsidRPr="00B942DB" w:rsidDel="007F6D69">
                <w:rPr>
                  <w:rFonts w:ascii="Arial" w:hAnsi="Arial" w:cs="Arial"/>
                  <w:sz w:val="18"/>
                  <w:szCs w:val="18"/>
                  <w:lang w:val="en-US" w:eastAsia="zh-CN"/>
                </w:rPr>
                <w:delText>10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43" w:author="srabhi" w:date="2015-07-20T17:12:00Z"/>
                <w:rFonts w:ascii="Arial" w:hAnsi="Arial" w:cs="Arial"/>
                <w:sz w:val="18"/>
                <w:szCs w:val="18"/>
                <w:lang w:val="en-US" w:eastAsia="zh-CN"/>
              </w:rPr>
            </w:pPr>
            <w:del w:id="4644" w:author="srabhi" w:date="2015-07-20T17:12:00Z">
              <w:r w:rsidRPr="00B942DB" w:rsidDel="007F6D69">
                <w:rPr>
                  <w:rFonts w:ascii="Arial" w:hAnsi="Arial" w:cs="Arial"/>
                  <w:sz w:val="18"/>
                  <w:szCs w:val="18"/>
                  <w:lang w:val="en-US" w:eastAsia="zh-CN"/>
                </w:rPr>
                <w:delText>3</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45" w:author="srabhi" w:date="2015-07-20T17:12:00Z"/>
                <w:rFonts w:ascii="Arial" w:hAnsi="Arial" w:cs="Arial"/>
                <w:sz w:val="18"/>
                <w:szCs w:val="18"/>
                <w:lang w:val="en-US" w:eastAsia="zh-CN"/>
              </w:rPr>
            </w:pPr>
            <w:del w:id="4646" w:author="srabhi" w:date="2015-07-20T17:12:00Z">
              <w:r w:rsidRPr="00B942DB" w:rsidDel="007F6D69">
                <w:rPr>
                  <w:rFonts w:ascii="Arial" w:hAnsi="Arial" w:cs="Arial"/>
                  <w:sz w:val="18"/>
                  <w:szCs w:val="18"/>
                  <w:lang w:val="en-US" w:eastAsia="zh-CN"/>
                </w:rPr>
                <w:delText>1.97</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47" w:author="srabhi" w:date="2015-07-20T17:12:00Z"/>
                <w:rFonts w:ascii="Arial" w:hAnsi="Arial" w:cs="Arial"/>
                <w:sz w:val="18"/>
                <w:szCs w:val="18"/>
                <w:lang w:val="en-US" w:eastAsia="zh-CN"/>
              </w:rPr>
            </w:pPr>
            <w:del w:id="4648" w:author="srabhi" w:date="2015-07-20T17:12:00Z">
              <w:r w:rsidRPr="00B942DB" w:rsidDel="007F6D69">
                <w:rPr>
                  <w:rFonts w:ascii="Arial" w:hAnsi="Arial" w:cs="Arial"/>
                  <w:sz w:val="18"/>
                  <w:szCs w:val="18"/>
                  <w:lang w:val="en-US" w:eastAsia="zh-CN"/>
                </w:rPr>
                <w:delText>0.23</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49" w:author="srabhi" w:date="2015-07-20T17:12:00Z"/>
                <w:rFonts w:ascii="Arial" w:hAnsi="Arial" w:cs="Arial"/>
                <w:sz w:val="18"/>
                <w:szCs w:val="18"/>
                <w:lang w:val="en-US" w:eastAsia="zh-CN"/>
              </w:rPr>
            </w:pPr>
            <w:del w:id="4650" w:author="srabhi" w:date="2015-07-20T17:12:00Z">
              <w:r w:rsidRPr="00B942DB" w:rsidDel="007F6D69">
                <w:rPr>
                  <w:rFonts w:ascii="Arial" w:hAnsi="Arial" w:cs="Arial"/>
                  <w:sz w:val="18"/>
                  <w:szCs w:val="18"/>
                  <w:lang w:val="en-US" w:eastAsia="zh-CN"/>
                </w:rPr>
                <w:delText>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51" w:author="srabhi" w:date="2015-07-20T17:12:00Z"/>
                <w:rFonts w:ascii="Arial" w:hAnsi="Arial" w:cs="Arial"/>
                <w:sz w:val="18"/>
                <w:szCs w:val="18"/>
                <w:lang w:val="en-US" w:eastAsia="zh-CN"/>
              </w:rPr>
            </w:pPr>
            <w:del w:id="4652" w:author="srabhi" w:date="2015-07-20T17:12:00Z">
              <w:r w:rsidRPr="00B942DB" w:rsidDel="007F6D69">
                <w:rPr>
                  <w:rFonts w:ascii="Arial" w:hAnsi="Arial" w:cs="Arial"/>
                  <w:sz w:val="18"/>
                  <w:szCs w:val="18"/>
                  <w:lang w:val="en-US" w:eastAsia="zh-CN"/>
                </w:rPr>
                <w:delText>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53" w:author="srabhi" w:date="2015-07-20T17:12:00Z"/>
                <w:rFonts w:ascii="Arial" w:hAnsi="Arial" w:cs="Arial"/>
                <w:sz w:val="18"/>
                <w:szCs w:val="18"/>
                <w:lang w:val="en-US" w:eastAsia="zh-CN"/>
              </w:rPr>
            </w:pPr>
            <w:del w:id="4654" w:author="srabhi" w:date="2015-07-20T17:12:00Z">
              <w:r w:rsidRPr="00B942DB" w:rsidDel="007F6D69">
                <w:rPr>
                  <w:rFonts w:ascii="Arial" w:hAnsi="Arial" w:cs="Arial"/>
                  <w:sz w:val="18"/>
                  <w:szCs w:val="18"/>
                  <w:lang w:val="en-US" w:eastAsia="zh-CN"/>
                </w:rPr>
                <w:delText>NA</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55" w:author="srabhi" w:date="2015-07-20T17:12:00Z"/>
                <w:rFonts w:ascii="Arial" w:hAnsi="Arial" w:cs="Arial"/>
                <w:sz w:val="18"/>
                <w:szCs w:val="18"/>
                <w:lang w:val="en-US" w:eastAsia="zh-CN"/>
              </w:rPr>
            </w:pPr>
            <w:del w:id="4656" w:author="srabhi" w:date="2015-07-20T17:12:00Z">
              <w:r w:rsidRPr="00B942DB" w:rsidDel="007F6D69">
                <w:rPr>
                  <w:rFonts w:ascii="Arial" w:hAnsi="Arial" w:cs="Arial"/>
                  <w:sz w:val="18"/>
                  <w:szCs w:val="18"/>
                  <w:lang w:val="en-US" w:eastAsia="zh-CN"/>
                </w:rPr>
                <w:delText>NA</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57" w:author="srabhi" w:date="2015-07-20T17:12:00Z"/>
                <w:rFonts w:ascii="Arial" w:hAnsi="Arial" w:cs="Arial"/>
                <w:sz w:val="18"/>
                <w:szCs w:val="18"/>
                <w:lang w:val="en-US" w:eastAsia="zh-CN"/>
              </w:rPr>
            </w:pPr>
            <w:del w:id="4658" w:author="srabhi" w:date="2015-07-20T17:12:00Z">
              <w:r w:rsidRPr="00B942DB" w:rsidDel="007F6D69">
                <w:rPr>
                  <w:rFonts w:ascii="Arial" w:hAnsi="Arial" w:cs="Arial"/>
                  <w:sz w:val="18"/>
                  <w:szCs w:val="18"/>
                  <w:lang w:val="en-US" w:eastAsia="zh-CN"/>
                </w:rPr>
                <w:delText>NA</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59" w:author="srabhi" w:date="2015-07-20T17:12:00Z"/>
                <w:rFonts w:ascii="Arial" w:hAnsi="Arial" w:cs="Arial"/>
                <w:sz w:val="18"/>
                <w:szCs w:val="18"/>
                <w:lang w:val="en-US" w:eastAsia="zh-CN"/>
              </w:rPr>
            </w:pPr>
            <w:del w:id="4660" w:author="srabhi" w:date="2015-07-20T17:12:00Z">
              <w:r w:rsidRPr="00B942DB" w:rsidDel="007F6D69">
                <w:rPr>
                  <w:rFonts w:ascii="Arial" w:hAnsi="Arial" w:cs="Arial"/>
                  <w:sz w:val="18"/>
                  <w:szCs w:val="18"/>
                  <w:lang w:val="en-US" w:eastAsia="zh-CN"/>
                </w:rPr>
                <w:delText>NA</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61" w:author="srabhi" w:date="2015-07-20T17:12:00Z"/>
                <w:rFonts w:ascii="Arial" w:hAnsi="Arial" w:cs="Arial"/>
                <w:sz w:val="18"/>
                <w:szCs w:val="18"/>
                <w:lang w:val="en-US" w:eastAsia="zh-CN"/>
              </w:rPr>
            </w:pPr>
            <w:del w:id="4662" w:author="srabhi" w:date="2015-07-20T17:12:00Z">
              <w:r w:rsidRPr="00B942DB" w:rsidDel="007F6D69">
                <w:rPr>
                  <w:rFonts w:ascii="Arial" w:hAnsi="Arial" w:cs="Arial"/>
                  <w:sz w:val="18"/>
                  <w:szCs w:val="18"/>
                  <w:lang w:val="en-US" w:eastAsia="zh-CN"/>
                </w:rPr>
                <w:delText>NA</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63" w:author="srabhi" w:date="2015-07-20T17:12:00Z"/>
                <w:rFonts w:ascii="Arial" w:hAnsi="Arial" w:cs="Arial"/>
                <w:sz w:val="18"/>
                <w:szCs w:val="18"/>
                <w:lang w:val="en-US" w:eastAsia="zh-CN"/>
              </w:rPr>
            </w:pPr>
            <w:del w:id="4664" w:author="srabhi" w:date="2015-07-20T17:12:00Z">
              <w:r w:rsidRPr="00B942DB" w:rsidDel="007F6D69">
                <w:rPr>
                  <w:rFonts w:ascii="Arial" w:hAnsi="Arial" w:cs="Arial"/>
                  <w:sz w:val="18"/>
                  <w:szCs w:val="18"/>
                  <w:lang w:val="en-US" w:eastAsia="zh-CN"/>
                </w:rPr>
                <w:delText>NA</w:delText>
              </w:r>
            </w:del>
          </w:p>
        </w:tc>
      </w:tr>
      <w:tr w:rsidR="00882650" w:rsidRPr="00240276" w:rsidDel="007F6D69" w:rsidTr="00882650">
        <w:trPr>
          <w:trHeight w:val="300"/>
          <w:del w:id="4665"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4666" w:author="srabhi" w:date="2015-07-20T17:12:00Z"/>
                <w:rFonts w:ascii="Arial" w:hAnsi="Arial" w:cs="Arial"/>
                <w:b/>
                <w:bCs/>
                <w:sz w:val="20"/>
                <w:szCs w:val="20"/>
                <w:lang w:val="en-US" w:eastAsia="zh-CN"/>
              </w:rPr>
            </w:pPr>
            <w:del w:id="4667" w:author="srabhi" w:date="2015-07-20T17:12:00Z">
              <w:r w:rsidRPr="00B942DB" w:rsidDel="007F6D69">
                <w:rPr>
                  <w:rFonts w:ascii="Arial" w:hAnsi="Arial" w:cs="Arial"/>
                  <w:b/>
                  <w:bCs/>
                  <w:sz w:val="20"/>
                  <w:szCs w:val="20"/>
                  <w:lang w:eastAsia="zh-CN"/>
                </w:rPr>
                <w:delText xml:space="preserve">General practice/Family practice </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68" w:author="srabhi" w:date="2015-07-20T17:12:00Z"/>
                <w:rFonts w:ascii="Arial" w:hAnsi="Arial" w:cs="Arial"/>
                <w:sz w:val="18"/>
                <w:szCs w:val="18"/>
                <w:lang w:val="en-US" w:eastAsia="zh-CN"/>
              </w:rPr>
            </w:pPr>
            <w:del w:id="4669" w:author="srabhi" w:date="2015-07-20T17:12:00Z">
              <w:r w:rsidRPr="00B942DB" w:rsidDel="007F6D69">
                <w:rPr>
                  <w:rFonts w:ascii="Arial" w:hAnsi="Arial" w:cs="Arial"/>
                  <w:sz w:val="18"/>
                  <w:szCs w:val="18"/>
                  <w:lang w:val="en-US" w:eastAsia="zh-CN"/>
                </w:rPr>
                <w:delText>31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70" w:author="srabhi" w:date="2015-07-20T17:12:00Z"/>
                <w:rFonts w:ascii="Arial" w:hAnsi="Arial" w:cs="Arial"/>
                <w:sz w:val="18"/>
                <w:szCs w:val="18"/>
                <w:lang w:val="en-US" w:eastAsia="zh-CN"/>
              </w:rPr>
            </w:pPr>
            <w:del w:id="4671" w:author="srabhi" w:date="2015-07-20T17:12:00Z">
              <w:r w:rsidRPr="00B942DB" w:rsidDel="007F6D69">
                <w:rPr>
                  <w:rFonts w:ascii="Arial" w:hAnsi="Arial" w:cs="Arial"/>
                  <w:sz w:val="18"/>
                  <w:szCs w:val="18"/>
                  <w:lang w:val="en-US" w:eastAsia="zh-CN"/>
                </w:rPr>
                <w:delText>0.43</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72" w:author="srabhi" w:date="2015-07-20T17:12:00Z"/>
                <w:rFonts w:ascii="Arial" w:hAnsi="Arial" w:cs="Arial"/>
                <w:sz w:val="18"/>
                <w:szCs w:val="18"/>
                <w:lang w:val="en-US" w:eastAsia="zh-CN"/>
              </w:rPr>
            </w:pPr>
            <w:del w:id="4673" w:author="srabhi" w:date="2015-07-20T17:12:00Z">
              <w:r w:rsidRPr="00B942DB" w:rsidDel="007F6D69">
                <w:rPr>
                  <w:rFonts w:ascii="Arial" w:hAnsi="Arial" w:cs="Arial"/>
                  <w:sz w:val="18"/>
                  <w:szCs w:val="18"/>
                  <w:lang w:val="en-US" w:eastAsia="zh-CN"/>
                </w:rPr>
                <w:delText>0.20</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74" w:author="srabhi" w:date="2015-07-20T17:12:00Z"/>
                <w:rFonts w:ascii="Arial" w:hAnsi="Arial" w:cs="Arial"/>
                <w:sz w:val="18"/>
                <w:szCs w:val="18"/>
                <w:lang w:val="en-US" w:eastAsia="zh-CN"/>
              </w:rPr>
            </w:pPr>
            <w:del w:id="4675" w:author="srabhi" w:date="2015-07-20T17:12:00Z">
              <w:r w:rsidRPr="00B942DB" w:rsidDel="007F6D69">
                <w:rPr>
                  <w:rFonts w:ascii="Arial" w:hAnsi="Arial" w:cs="Arial"/>
                  <w:sz w:val="18"/>
                  <w:szCs w:val="18"/>
                  <w:lang w:val="en-US" w:eastAsia="zh-CN"/>
                </w:rPr>
                <w:delText>62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76" w:author="srabhi" w:date="2015-07-20T17:12:00Z"/>
                <w:rFonts w:ascii="Arial" w:hAnsi="Arial" w:cs="Arial"/>
                <w:sz w:val="18"/>
                <w:szCs w:val="18"/>
                <w:lang w:val="en-US" w:eastAsia="zh-CN"/>
              </w:rPr>
            </w:pPr>
            <w:del w:id="4677" w:author="srabhi" w:date="2015-07-20T17:12:00Z">
              <w:r w:rsidRPr="00B942DB" w:rsidDel="007F6D69">
                <w:rPr>
                  <w:rFonts w:ascii="Arial" w:hAnsi="Arial" w:cs="Arial"/>
                  <w:sz w:val="18"/>
                  <w:szCs w:val="18"/>
                  <w:lang w:val="en-US" w:eastAsia="zh-CN"/>
                </w:rPr>
                <w:delText>32</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78" w:author="srabhi" w:date="2015-07-20T17:12:00Z"/>
                <w:rFonts w:ascii="Arial" w:hAnsi="Arial" w:cs="Arial"/>
                <w:sz w:val="18"/>
                <w:szCs w:val="18"/>
                <w:lang w:val="en-US" w:eastAsia="zh-CN"/>
              </w:rPr>
            </w:pPr>
            <w:del w:id="4679" w:author="srabhi" w:date="2015-07-20T17:12:00Z">
              <w:r w:rsidRPr="00B942DB" w:rsidDel="007F6D69">
                <w:rPr>
                  <w:rFonts w:ascii="Arial" w:hAnsi="Arial" w:cs="Arial"/>
                  <w:sz w:val="18"/>
                  <w:szCs w:val="18"/>
                  <w:lang w:val="en-US" w:eastAsia="zh-CN"/>
                </w:rPr>
                <w:delText>0.39</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80" w:author="srabhi" w:date="2015-07-20T17:12:00Z"/>
                <w:rFonts w:ascii="Arial" w:hAnsi="Arial" w:cs="Arial"/>
                <w:sz w:val="18"/>
                <w:szCs w:val="18"/>
                <w:lang w:val="en-US" w:eastAsia="zh-CN"/>
              </w:rPr>
            </w:pPr>
            <w:del w:id="4681" w:author="srabhi" w:date="2015-07-20T17:12:00Z">
              <w:r w:rsidRPr="00B942DB" w:rsidDel="007F6D69">
                <w:rPr>
                  <w:rFonts w:ascii="Arial" w:hAnsi="Arial" w:cs="Arial"/>
                  <w:sz w:val="18"/>
                  <w:szCs w:val="18"/>
                  <w:lang w:val="en-US" w:eastAsia="zh-CN"/>
                </w:rPr>
                <w:delText>0.13</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82" w:author="srabhi" w:date="2015-07-20T17:12:00Z"/>
                <w:rFonts w:ascii="Arial" w:hAnsi="Arial" w:cs="Arial"/>
                <w:sz w:val="18"/>
                <w:szCs w:val="18"/>
                <w:lang w:val="en-US" w:eastAsia="zh-CN"/>
              </w:rPr>
            </w:pPr>
            <w:del w:id="4683" w:author="srabhi" w:date="2015-07-20T17:12:00Z">
              <w:r w:rsidRPr="00B942DB" w:rsidDel="007F6D69">
                <w:rPr>
                  <w:rFonts w:ascii="Arial" w:hAnsi="Arial" w:cs="Arial"/>
                  <w:sz w:val="18"/>
                  <w:szCs w:val="18"/>
                  <w:lang w:val="en-US" w:eastAsia="zh-CN"/>
                </w:rPr>
                <w:delText>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84" w:author="srabhi" w:date="2015-07-20T17:12:00Z"/>
                <w:rFonts w:ascii="Arial" w:hAnsi="Arial" w:cs="Arial"/>
                <w:sz w:val="18"/>
                <w:szCs w:val="18"/>
                <w:lang w:val="en-US" w:eastAsia="zh-CN"/>
              </w:rPr>
            </w:pPr>
            <w:del w:id="4685" w:author="srabhi" w:date="2015-07-20T17:12:00Z">
              <w:r w:rsidRPr="00B942DB" w:rsidDel="007F6D69">
                <w:rPr>
                  <w:rFonts w:ascii="Arial" w:hAnsi="Arial" w:cs="Arial"/>
                  <w:sz w:val="18"/>
                  <w:szCs w:val="18"/>
                  <w:lang w:val="en-US" w:eastAsia="zh-CN"/>
                </w:rPr>
                <w:delText>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86" w:author="srabhi" w:date="2015-07-20T17:12:00Z"/>
                <w:rFonts w:ascii="Arial" w:hAnsi="Arial" w:cs="Arial"/>
                <w:sz w:val="18"/>
                <w:szCs w:val="18"/>
                <w:lang w:val="en-US" w:eastAsia="zh-CN"/>
              </w:rPr>
            </w:pPr>
            <w:del w:id="4687" w:author="srabhi" w:date="2015-07-20T17:12:00Z">
              <w:r w:rsidRPr="00B942DB" w:rsidDel="007F6D69">
                <w:rPr>
                  <w:rFonts w:ascii="Arial" w:hAnsi="Arial" w:cs="Arial"/>
                  <w:sz w:val="18"/>
                  <w:szCs w:val="18"/>
                  <w:lang w:val="en-US" w:eastAsia="zh-CN"/>
                </w:rPr>
                <w:delText>0.78</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88" w:author="srabhi" w:date="2015-07-20T17:12:00Z"/>
                <w:rFonts w:ascii="Arial" w:hAnsi="Arial" w:cs="Arial"/>
                <w:sz w:val="18"/>
                <w:szCs w:val="18"/>
                <w:lang w:val="en-US" w:eastAsia="zh-CN"/>
              </w:rPr>
            </w:pPr>
            <w:del w:id="4689" w:author="srabhi" w:date="2015-07-20T17:12:00Z">
              <w:r w:rsidRPr="00B942DB" w:rsidDel="007F6D69">
                <w:rPr>
                  <w:rFonts w:ascii="Arial" w:hAnsi="Arial" w:cs="Arial"/>
                  <w:sz w:val="18"/>
                  <w:szCs w:val="18"/>
                  <w:lang w:val="en-US" w:eastAsia="zh-CN"/>
                </w:rPr>
                <w:delText>0.15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90" w:author="srabhi" w:date="2015-07-20T17:12:00Z"/>
                <w:rFonts w:ascii="Arial" w:hAnsi="Arial" w:cs="Arial"/>
                <w:sz w:val="18"/>
                <w:szCs w:val="18"/>
                <w:lang w:val="en-US" w:eastAsia="zh-CN"/>
              </w:rPr>
            </w:pPr>
            <w:del w:id="4691" w:author="srabhi" w:date="2015-07-20T17:12:00Z">
              <w:r w:rsidRPr="00B942DB" w:rsidDel="007F6D69">
                <w:rPr>
                  <w:rFonts w:ascii="Arial" w:hAnsi="Arial" w:cs="Arial"/>
                  <w:sz w:val="18"/>
                  <w:szCs w:val="18"/>
                  <w:lang w:val="en-US" w:eastAsia="zh-CN"/>
                </w:rPr>
                <w:delText>0.18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92" w:author="srabhi" w:date="2015-07-20T17:12:00Z"/>
                <w:rFonts w:ascii="Arial" w:hAnsi="Arial" w:cs="Arial"/>
                <w:sz w:val="18"/>
                <w:szCs w:val="18"/>
                <w:lang w:val="en-US" w:eastAsia="zh-CN"/>
              </w:rPr>
            </w:pPr>
            <w:del w:id="4693" w:author="srabhi" w:date="2015-07-20T17:12:00Z">
              <w:r w:rsidRPr="00B942DB" w:rsidDel="007F6D69">
                <w:rPr>
                  <w:rFonts w:ascii="Arial" w:hAnsi="Arial" w:cs="Arial"/>
                  <w:sz w:val="18"/>
                  <w:szCs w:val="18"/>
                  <w:lang w:val="en-US" w:eastAsia="zh-CN"/>
                </w:rPr>
                <w:delText>0.59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94" w:author="srabhi" w:date="2015-07-20T17:12:00Z"/>
                <w:rFonts w:ascii="Arial" w:hAnsi="Arial" w:cs="Arial"/>
                <w:sz w:val="18"/>
                <w:szCs w:val="18"/>
                <w:lang w:val="en-US" w:eastAsia="zh-CN"/>
              </w:rPr>
            </w:pPr>
            <w:del w:id="4695" w:author="srabhi" w:date="2015-07-20T17:12:00Z">
              <w:r w:rsidRPr="00B942DB" w:rsidDel="007F6D69">
                <w:rPr>
                  <w:rFonts w:ascii="Arial" w:hAnsi="Arial" w:cs="Arial"/>
                  <w:sz w:val="18"/>
                  <w:szCs w:val="18"/>
                  <w:lang w:val="en-US" w:eastAsia="zh-CN"/>
                </w:rPr>
                <w:delText>0.28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696" w:author="srabhi" w:date="2015-07-20T17:12:00Z"/>
                <w:rFonts w:ascii="Arial" w:hAnsi="Arial" w:cs="Arial"/>
                <w:sz w:val="18"/>
                <w:szCs w:val="18"/>
                <w:lang w:val="en-US" w:eastAsia="zh-CN"/>
              </w:rPr>
            </w:pPr>
            <w:del w:id="4697" w:author="srabhi" w:date="2015-07-20T17:12:00Z">
              <w:r w:rsidRPr="00B942DB" w:rsidDel="007F6D69">
                <w:rPr>
                  <w:rFonts w:ascii="Arial" w:hAnsi="Arial" w:cs="Arial"/>
                  <w:sz w:val="18"/>
                  <w:szCs w:val="18"/>
                  <w:lang w:val="en-US" w:eastAsia="zh-CN"/>
                </w:rPr>
                <w:delText>0.50</w:delText>
              </w:r>
            </w:del>
          </w:p>
        </w:tc>
      </w:tr>
      <w:tr w:rsidR="00882650" w:rsidRPr="00240276" w:rsidDel="007F6D69" w:rsidTr="00882650">
        <w:trPr>
          <w:trHeight w:val="300"/>
          <w:del w:id="4698"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4699" w:author="srabhi" w:date="2015-07-20T17:12:00Z"/>
                <w:rFonts w:ascii="Arial" w:hAnsi="Arial" w:cs="Arial"/>
                <w:b/>
                <w:bCs/>
                <w:sz w:val="20"/>
                <w:szCs w:val="20"/>
                <w:lang w:val="en-US" w:eastAsia="zh-CN"/>
              </w:rPr>
            </w:pPr>
            <w:del w:id="4700" w:author="srabhi" w:date="2015-07-20T17:12:00Z">
              <w:r w:rsidRPr="00B942DB" w:rsidDel="007F6D69">
                <w:rPr>
                  <w:rFonts w:ascii="Arial" w:hAnsi="Arial" w:cs="Arial"/>
                  <w:b/>
                  <w:bCs/>
                  <w:sz w:val="20"/>
                  <w:szCs w:val="20"/>
                  <w:lang w:eastAsia="zh-CN"/>
                </w:rPr>
                <w:delText>Internal medicine</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01" w:author="srabhi" w:date="2015-07-20T17:12:00Z"/>
                <w:rFonts w:ascii="Arial" w:hAnsi="Arial" w:cs="Arial"/>
                <w:sz w:val="18"/>
                <w:szCs w:val="18"/>
                <w:lang w:val="en-US" w:eastAsia="zh-CN"/>
              </w:rPr>
            </w:pPr>
            <w:del w:id="4702" w:author="srabhi" w:date="2015-07-20T17:12:00Z">
              <w:r w:rsidRPr="00B942DB" w:rsidDel="007F6D69">
                <w:rPr>
                  <w:rFonts w:ascii="Arial" w:hAnsi="Arial" w:cs="Arial"/>
                  <w:sz w:val="18"/>
                  <w:szCs w:val="18"/>
                  <w:lang w:val="en-US" w:eastAsia="zh-CN"/>
                </w:rPr>
                <w:delText>27</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03" w:author="srabhi" w:date="2015-07-20T17:12:00Z"/>
                <w:rFonts w:ascii="Arial" w:hAnsi="Arial" w:cs="Arial"/>
                <w:sz w:val="18"/>
                <w:szCs w:val="18"/>
                <w:lang w:val="en-US" w:eastAsia="zh-CN"/>
              </w:rPr>
            </w:pPr>
            <w:del w:id="4704" w:author="srabhi" w:date="2015-07-20T17:12:00Z">
              <w:r w:rsidRPr="00B942DB" w:rsidDel="007F6D69">
                <w:rPr>
                  <w:rFonts w:ascii="Arial" w:hAnsi="Arial" w:cs="Arial"/>
                  <w:sz w:val="18"/>
                  <w:szCs w:val="18"/>
                  <w:lang w:val="en-US" w:eastAsia="zh-CN"/>
                </w:rPr>
                <w:delText>0.43</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05" w:author="srabhi" w:date="2015-07-20T17:12:00Z"/>
                <w:rFonts w:ascii="Arial" w:hAnsi="Arial" w:cs="Arial"/>
                <w:sz w:val="18"/>
                <w:szCs w:val="18"/>
                <w:lang w:val="en-US" w:eastAsia="zh-CN"/>
              </w:rPr>
            </w:pPr>
            <w:del w:id="4706" w:author="srabhi" w:date="2015-07-20T17:12:00Z">
              <w:r w:rsidRPr="00B942DB" w:rsidDel="007F6D69">
                <w:rPr>
                  <w:rFonts w:ascii="Arial" w:hAnsi="Arial" w:cs="Arial"/>
                  <w:sz w:val="18"/>
                  <w:szCs w:val="18"/>
                  <w:lang w:val="en-US" w:eastAsia="zh-CN"/>
                </w:rPr>
                <w:delText>0.21</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07" w:author="srabhi" w:date="2015-07-20T17:12:00Z"/>
                <w:rFonts w:ascii="Arial" w:hAnsi="Arial" w:cs="Arial"/>
                <w:sz w:val="18"/>
                <w:szCs w:val="18"/>
                <w:lang w:val="en-US" w:eastAsia="zh-CN"/>
              </w:rPr>
            </w:pPr>
            <w:del w:id="4708" w:author="srabhi" w:date="2015-07-20T17:12:00Z">
              <w:r w:rsidRPr="00B942DB" w:rsidDel="007F6D69">
                <w:rPr>
                  <w:rFonts w:ascii="Arial" w:hAnsi="Arial" w:cs="Arial"/>
                  <w:sz w:val="18"/>
                  <w:szCs w:val="18"/>
                  <w:lang w:val="en-US" w:eastAsia="zh-CN"/>
                </w:rPr>
                <w:delText>59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09" w:author="srabhi" w:date="2015-07-20T17:12:00Z"/>
                <w:rFonts w:ascii="Arial" w:hAnsi="Arial" w:cs="Arial"/>
                <w:sz w:val="18"/>
                <w:szCs w:val="18"/>
                <w:lang w:val="en-US" w:eastAsia="zh-CN"/>
              </w:rPr>
            </w:pPr>
            <w:del w:id="4710" w:author="srabhi" w:date="2015-07-20T17:12:00Z">
              <w:r w:rsidRPr="00B942DB" w:rsidDel="007F6D69">
                <w:rPr>
                  <w:rFonts w:ascii="Arial" w:hAnsi="Arial" w:cs="Arial"/>
                  <w:sz w:val="18"/>
                  <w:szCs w:val="18"/>
                  <w:lang w:val="en-US" w:eastAsia="zh-CN"/>
                </w:rPr>
                <w:delText>21</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11" w:author="srabhi" w:date="2015-07-20T17:12:00Z"/>
                <w:rFonts w:ascii="Arial" w:hAnsi="Arial" w:cs="Arial"/>
                <w:sz w:val="18"/>
                <w:szCs w:val="18"/>
                <w:lang w:val="en-US" w:eastAsia="zh-CN"/>
              </w:rPr>
            </w:pPr>
            <w:del w:id="4712" w:author="srabhi" w:date="2015-07-20T17:12:00Z">
              <w:r w:rsidRPr="00B942DB" w:rsidDel="007F6D69">
                <w:rPr>
                  <w:rFonts w:ascii="Arial" w:hAnsi="Arial" w:cs="Arial"/>
                  <w:sz w:val="18"/>
                  <w:szCs w:val="18"/>
                  <w:lang w:val="en-US" w:eastAsia="zh-CN"/>
                </w:rPr>
                <w:delText>0.38</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13" w:author="srabhi" w:date="2015-07-20T17:12:00Z"/>
                <w:rFonts w:ascii="Arial" w:hAnsi="Arial" w:cs="Arial"/>
                <w:sz w:val="18"/>
                <w:szCs w:val="18"/>
                <w:lang w:val="en-US" w:eastAsia="zh-CN"/>
              </w:rPr>
            </w:pPr>
            <w:del w:id="4714" w:author="srabhi" w:date="2015-07-20T17:12:00Z">
              <w:r w:rsidRPr="00B942DB" w:rsidDel="007F6D69">
                <w:rPr>
                  <w:rFonts w:ascii="Arial" w:hAnsi="Arial" w:cs="Arial"/>
                  <w:sz w:val="18"/>
                  <w:szCs w:val="18"/>
                  <w:lang w:val="en-US" w:eastAsia="zh-CN"/>
                </w:rPr>
                <w:delText>0.12</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15" w:author="srabhi" w:date="2015-07-20T17:12:00Z"/>
                <w:rFonts w:ascii="Arial" w:hAnsi="Arial" w:cs="Arial"/>
                <w:sz w:val="18"/>
                <w:szCs w:val="18"/>
                <w:lang w:val="en-US" w:eastAsia="zh-CN"/>
              </w:rPr>
            </w:pPr>
            <w:del w:id="4716" w:author="srabhi" w:date="2015-07-20T17:12:00Z">
              <w:r w:rsidRPr="00B942DB" w:rsidDel="007F6D69">
                <w:rPr>
                  <w:rFonts w:ascii="Arial" w:hAnsi="Arial" w:cs="Arial"/>
                  <w:sz w:val="18"/>
                  <w:szCs w:val="18"/>
                  <w:lang w:val="en-US" w:eastAsia="zh-CN"/>
                </w:rPr>
                <w:delText>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17" w:author="srabhi" w:date="2015-07-20T17:12:00Z"/>
                <w:rFonts w:ascii="Arial" w:hAnsi="Arial" w:cs="Arial"/>
                <w:sz w:val="18"/>
                <w:szCs w:val="18"/>
                <w:lang w:val="en-US" w:eastAsia="zh-CN"/>
              </w:rPr>
            </w:pPr>
            <w:del w:id="4718" w:author="srabhi" w:date="2015-07-20T17:12:00Z">
              <w:r w:rsidRPr="00B942DB" w:rsidDel="007F6D69">
                <w:rPr>
                  <w:rFonts w:ascii="Arial" w:hAnsi="Arial" w:cs="Arial"/>
                  <w:sz w:val="18"/>
                  <w:szCs w:val="18"/>
                  <w:lang w:val="en-US" w:eastAsia="zh-CN"/>
                </w:rPr>
                <w:delText>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19" w:author="srabhi" w:date="2015-07-20T17:12:00Z"/>
                <w:rFonts w:ascii="Arial" w:hAnsi="Arial" w:cs="Arial"/>
                <w:sz w:val="18"/>
                <w:szCs w:val="18"/>
                <w:lang w:val="en-US" w:eastAsia="zh-CN"/>
              </w:rPr>
            </w:pPr>
            <w:del w:id="4720" w:author="srabhi" w:date="2015-07-20T17:12:00Z">
              <w:r w:rsidRPr="00B942DB" w:rsidDel="007F6D69">
                <w:rPr>
                  <w:rFonts w:ascii="Arial" w:hAnsi="Arial" w:cs="Arial"/>
                  <w:sz w:val="18"/>
                  <w:szCs w:val="18"/>
                  <w:lang w:val="en-US" w:eastAsia="zh-CN"/>
                </w:rPr>
                <w:delText>0.82</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21" w:author="srabhi" w:date="2015-07-20T17:12:00Z"/>
                <w:rFonts w:ascii="Arial" w:hAnsi="Arial" w:cs="Arial"/>
                <w:sz w:val="18"/>
                <w:szCs w:val="18"/>
                <w:lang w:val="en-US" w:eastAsia="zh-CN"/>
              </w:rPr>
            </w:pPr>
            <w:del w:id="4722" w:author="srabhi" w:date="2015-07-20T17:12:00Z">
              <w:r w:rsidRPr="00B942DB" w:rsidDel="007F6D69">
                <w:rPr>
                  <w:rFonts w:ascii="Arial" w:hAnsi="Arial" w:cs="Arial"/>
                  <w:sz w:val="18"/>
                  <w:szCs w:val="18"/>
                  <w:lang w:val="en-US" w:eastAsia="zh-CN"/>
                </w:rPr>
                <w:delText>0.17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23" w:author="srabhi" w:date="2015-07-20T17:12:00Z"/>
                <w:rFonts w:ascii="Arial" w:hAnsi="Arial" w:cs="Arial"/>
                <w:sz w:val="18"/>
                <w:szCs w:val="18"/>
                <w:lang w:val="en-US" w:eastAsia="zh-CN"/>
              </w:rPr>
            </w:pPr>
            <w:del w:id="4724" w:author="srabhi" w:date="2015-07-20T17:12:00Z">
              <w:r w:rsidRPr="00B942DB" w:rsidDel="007F6D69">
                <w:rPr>
                  <w:rFonts w:ascii="Arial" w:hAnsi="Arial" w:cs="Arial"/>
                  <w:sz w:val="18"/>
                  <w:szCs w:val="18"/>
                  <w:lang w:val="en-US" w:eastAsia="zh-CN"/>
                </w:rPr>
                <w:delText>0.18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25" w:author="srabhi" w:date="2015-07-20T17:12:00Z"/>
                <w:rFonts w:ascii="Arial" w:hAnsi="Arial" w:cs="Arial"/>
                <w:sz w:val="18"/>
                <w:szCs w:val="18"/>
                <w:lang w:val="en-US" w:eastAsia="zh-CN"/>
              </w:rPr>
            </w:pPr>
            <w:del w:id="4726" w:author="srabhi" w:date="2015-07-20T17:12:00Z">
              <w:r w:rsidRPr="00B942DB" w:rsidDel="007F6D69">
                <w:rPr>
                  <w:rFonts w:ascii="Arial" w:hAnsi="Arial" w:cs="Arial"/>
                  <w:sz w:val="18"/>
                  <w:szCs w:val="18"/>
                  <w:lang w:val="en-US" w:eastAsia="zh-CN"/>
                </w:rPr>
                <w:delText>0.64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27" w:author="srabhi" w:date="2015-07-20T17:12:00Z"/>
                <w:rFonts w:ascii="Arial" w:hAnsi="Arial" w:cs="Arial"/>
                <w:sz w:val="18"/>
                <w:szCs w:val="18"/>
                <w:lang w:val="en-US" w:eastAsia="zh-CN"/>
              </w:rPr>
            </w:pPr>
            <w:del w:id="4728" w:author="srabhi" w:date="2015-07-20T17:12:00Z">
              <w:r w:rsidRPr="00B942DB" w:rsidDel="007F6D69">
                <w:rPr>
                  <w:rFonts w:ascii="Arial" w:hAnsi="Arial" w:cs="Arial"/>
                  <w:sz w:val="18"/>
                  <w:szCs w:val="18"/>
                  <w:lang w:val="en-US" w:eastAsia="zh-CN"/>
                </w:rPr>
                <w:delText>0.26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29" w:author="srabhi" w:date="2015-07-20T17:12:00Z"/>
                <w:rFonts w:ascii="Arial" w:hAnsi="Arial" w:cs="Arial"/>
                <w:sz w:val="18"/>
                <w:szCs w:val="18"/>
                <w:lang w:val="en-US" w:eastAsia="zh-CN"/>
              </w:rPr>
            </w:pPr>
            <w:del w:id="4730" w:author="srabhi" w:date="2015-07-20T17:12:00Z">
              <w:r w:rsidRPr="00B942DB" w:rsidDel="007F6D69">
                <w:rPr>
                  <w:rFonts w:ascii="Arial" w:hAnsi="Arial" w:cs="Arial"/>
                  <w:sz w:val="18"/>
                  <w:szCs w:val="18"/>
                  <w:lang w:val="en-US" w:eastAsia="zh-CN"/>
                </w:rPr>
                <w:delText>0.56</w:delText>
              </w:r>
            </w:del>
          </w:p>
        </w:tc>
      </w:tr>
      <w:tr w:rsidR="00882650" w:rsidRPr="00240276" w:rsidDel="007F6D69" w:rsidTr="00882650">
        <w:trPr>
          <w:trHeight w:val="300"/>
          <w:del w:id="4731"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4732" w:author="srabhi" w:date="2015-07-20T17:12:00Z"/>
                <w:rFonts w:ascii="Arial" w:hAnsi="Arial" w:cs="Arial"/>
                <w:b/>
                <w:bCs/>
                <w:sz w:val="20"/>
                <w:szCs w:val="20"/>
                <w:lang w:val="en-US" w:eastAsia="zh-CN"/>
              </w:rPr>
            </w:pPr>
            <w:del w:id="4733" w:author="srabhi" w:date="2015-07-20T17:12:00Z">
              <w:r w:rsidRPr="00B942DB" w:rsidDel="007F6D69">
                <w:rPr>
                  <w:rFonts w:ascii="Arial" w:hAnsi="Arial" w:cs="Arial"/>
                  <w:b/>
                  <w:bCs/>
                  <w:sz w:val="20"/>
                  <w:szCs w:val="20"/>
                  <w:lang w:eastAsia="zh-CN"/>
                </w:rPr>
                <w:delText>Neurology</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34" w:author="srabhi" w:date="2015-07-20T17:12:00Z"/>
                <w:rFonts w:ascii="Arial" w:hAnsi="Arial" w:cs="Arial"/>
                <w:sz w:val="18"/>
                <w:szCs w:val="18"/>
                <w:lang w:val="en-US" w:eastAsia="zh-CN"/>
              </w:rPr>
            </w:pPr>
            <w:del w:id="4735" w:author="srabhi" w:date="2015-07-20T17:12:00Z">
              <w:r w:rsidRPr="00B942DB" w:rsidDel="007F6D69">
                <w:rPr>
                  <w:rFonts w:ascii="Arial" w:hAnsi="Arial" w:cs="Arial"/>
                  <w:sz w:val="18"/>
                  <w:szCs w:val="18"/>
                  <w:lang w:val="en-US" w:eastAsia="zh-CN"/>
                </w:rPr>
                <w:delText>20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36" w:author="srabhi" w:date="2015-07-20T17:12:00Z"/>
                <w:rFonts w:ascii="Arial" w:hAnsi="Arial" w:cs="Arial"/>
                <w:sz w:val="18"/>
                <w:szCs w:val="18"/>
                <w:lang w:val="en-US" w:eastAsia="zh-CN"/>
              </w:rPr>
            </w:pPr>
            <w:del w:id="4737" w:author="srabhi" w:date="2015-07-20T17:12:00Z">
              <w:r w:rsidRPr="00B942DB" w:rsidDel="007F6D69">
                <w:rPr>
                  <w:rFonts w:ascii="Arial" w:hAnsi="Arial" w:cs="Arial"/>
                  <w:sz w:val="18"/>
                  <w:szCs w:val="18"/>
                  <w:lang w:val="en-US" w:eastAsia="zh-CN"/>
                </w:rPr>
                <w:delText>0.60</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38" w:author="srabhi" w:date="2015-07-20T17:12:00Z"/>
                <w:rFonts w:ascii="Arial" w:hAnsi="Arial" w:cs="Arial"/>
                <w:sz w:val="18"/>
                <w:szCs w:val="18"/>
                <w:lang w:val="en-US" w:eastAsia="zh-CN"/>
              </w:rPr>
            </w:pPr>
            <w:del w:id="4739" w:author="srabhi" w:date="2015-07-20T17:12:00Z">
              <w:r w:rsidRPr="00B942DB" w:rsidDel="007F6D69">
                <w:rPr>
                  <w:rFonts w:ascii="Arial" w:hAnsi="Arial" w:cs="Arial"/>
                  <w:sz w:val="18"/>
                  <w:szCs w:val="18"/>
                  <w:lang w:val="en-US" w:eastAsia="zh-CN"/>
                </w:rPr>
                <w:delText>0.24</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40" w:author="srabhi" w:date="2015-07-20T17:12:00Z"/>
                <w:rFonts w:ascii="Arial" w:hAnsi="Arial" w:cs="Arial"/>
                <w:sz w:val="18"/>
                <w:szCs w:val="18"/>
                <w:lang w:val="en-US" w:eastAsia="zh-CN"/>
              </w:rPr>
            </w:pPr>
            <w:del w:id="4741" w:author="srabhi" w:date="2015-07-20T17:12:00Z">
              <w:r w:rsidRPr="00B942DB" w:rsidDel="007F6D69">
                <w:rPr>
                  <w:rFonts w:ascii="Arial" w:hAnsi="Arial" w:cs="Arial"/>
                  <w:sz w:val="18"/>
                  <w:szCs w:val="18"/>
                  <w:lang w:val="en-US" w:eastAsia="zh-CN"/>
                </w:rPr>
                <w:delText>57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42" w:author="srabhi" w:date="2015-07-20T17:12:00Z"/>
                <w:rFonts w:ascii="Arial" w:hAnsi="Arial" w:cs="Arial"/>
                <w:sz w:val="18"/>
                <w:szCs w:val="18"/>
                <w:lang w:val="en-US" w:eastAsia="zh-CN"/>
              </w:rPr>
            </w:pPr>
            <w:del w:id="4743" w:author="srabhi" w:date="2015-07-20T17:12:00Z">
              <w:r w:rsidRPr="00B942DB" w:rsidDel="007F6D69">
                <w:rPr>
                  <w:rFonts w:ascii="Arial" w:hAnsi="Arial" w:cs="Arial"/>
                  <w:sz w:val="18"/>
                  <w:szCs w:val="18"/>
                  <w:lang w:val="en-US" w:eastAsia="zh-CN"/>
                </w:rPr>
                <w:delText>39</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44" w:author="srabhi" w:date="2015-07-20T17:12:00Z"/>
                <w:rFonts w:ascii="Arial" w:hAnsi="Arial" w:cs="Arial"/>
                <w:sz w:val="18"/>
                <w:szCs w:val="18"/>
                <w:lang w:val="en-US" w:eastAsia="zh-CN"/>
              </w:rPr>
            </w:pPr>
            <w:del w:id="4745" w:author="srabhi" w:date="2015-07-20T17:12:00Z">
              <w:r w:rsidRPr="00B942DB" w:rsidDel="007F6D69">
                <w:rPr>
                  <w:rFonts w:ascii="Arial" w:hAnsi="Arial" w:cs="Arial"/>
                  <w:sz w:val="18"/>
                  <w:szCs w:val="18"/>
                  <w:lang w:val="en-US" w:eastAsia="zh-CN"/>
                </w:rPr>
                <w:delText>0.59</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46" w:author="srabhi" w:date="2015-07-20T17:12:00Z"/>
                <w:rFonts w:ascii="Arial" w:hAnsi="Arial" w:cs="Arial"/>
                <w:sz w:val="18"/>
                <w:szCs w:val="18"/>
                <w:lang w:val="en-US" w:eastAsia="zh-CN"/>
              </w:rPr>
            </w:pPr>
            <w:del w:id="4747" w:author="srabhi" w:date="2015-07-20T17:12:00Z">
              <w:r w:rsidRPr="00B942DB" w:rsidDel="007F6D69">
                <w:rPr>
                  <w:rFonts w:ascii="Arial" w:hAnsi="Arial" w:cs="Arial"/>
                  <w:sz w:val="18"/>
                  <w:szCs w:val="18"/>
                  <w:lang w:val="en-US" w:eastAsia="zh-CN"/>
                </w:rPr>
                <w:delText>0.23</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48" w:author="srabhi" w:date="2015-07-20T17:12:00Z"/>
                <w:rFonts w:ascii="Arial" w:hAnsi="Arial" w:cs="Arial"/>
                <w:sz w:val="18"/>
                <w:szCs w:val="18"/>
                <w:lang w:val="en-US" w:eastAsia="zh-CN"/>
              </w:rPr>
            </w:pPr>
            <w:del w:id="4749" w:author="srabhi" w:date="2015-07-20T17:12:00Z">
              <w:r w:rsidRPr="00B942DB" w:rsidDel="007F6D69">
                <w:rPr>
                  <w:rFonts w:ascii="Arial" w:hAnsi="Arial" w:cs="Arial"/>
                  <w:sz w:val="18"/>
                  <w:szCs w:val="18"/>
                  <w:lang w:val="en-US" w:eastAsia="zh-CN"/>
                </w:rPr>
                <w:delText>11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50" w:author="srabhi" w:date="2015-07-20T17:12:00Z"/>
                <w:rFonts w:ascii="Arial" w:hAnsi="Arial" w:cs="Arial"/>
                <w:sz w:val="18"/>
                <w:szCs w:val="18"/>
                <w:lang w:val="en-US" w:eastAsia="zh-CN"/>
              </w:rPr>
            </w:pPr>
            <w:del w:id="4751" w:author="srabhi" w:date="2015-07-20T17:12:00Z">
              <w:r w:rsidRPr="00B942DB" w:rsidDel="007F6D69">
                <w:rPr>
                  <w:rFonts w:ascii="Arial" w:hAnsi="Arial" w:cs="Arial"/>
                  <w:sz w:val="18"/>
                  <w:szCs w:val="18"/>
                  <w:lang w:val="en-US" w:eastAsia="zh-CN"/>
                </w:rPr>
                <w:delText>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52" w:author="srabhi" w:date="2015-07-20T17:12:00Z"/>
                <w:rFonts w:ascii="Arial" w:hAnsi="Arial" w:cs="Arial"/>
                <w:sz w:val="18"/>
                <w:szCs w:val="18"/>
                <w:lang w:val="en-US" w:eastAsia="zh-CN"/>
              </w:rPr>
            </w:pPr>
            <w:del w:id="4753" w:author="srabhi" w:date="2015-07-20T17:12:00Z">
              <w:r w:rsidRPr="00B942DB" w:rsidDel="007F6D69">
                <w:rPr>
                  <w:rFonts w:ascii="Arial" w:hAnsi="Arial" w:cs="Arial"/>
                  <w:sz w:val="18"/>
                  <w:szCs w:val="18"/>
                  <w:lang w:val="en-US" w:eastAsia="zh-CN"/>
                </w:rPr>
                <w:delText>0.92</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54" w:author="srabhi" w:date="2015-07-20T17:12:00Z"/>
                <w:rFonts w:ascii="Arial" w:hAnsi="Arial" w:cs="Arial"/>
                <w:sz w:val="18"/>
                <w:szCs w:val="18"/>
                <w:lang w:val="en-US" w:eastAsia="zh-CN"/>
              </w:rPr>
            </w:pPr>
            <w:del w:id="4755" w:author="srabhi" w:date="2015-07-20T17:12:00Z">
              <w:r w:rsidRPr="00B942DB" w:rsidDel="007F6D69">
                <w:rPr>
                  <w:rFonts w:ascii="Arial" w:hAnsi="Arial" w:cs="Arial"/>
                  <w:sz w:val="18"/>
                  <w:szCs w:val="18"/>
                  <w:lang w:val="en-US" w:eastAsia="zh-CN"/>
                </w:rPr>
                <w:delText>0.04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56" w:author="srabhi" w:date="2015-07-20T17:12:00Z"/>
                <w:rFonts w:ascii="Arial" w:hAnsi="Arial" w:cs="Arial"/>
                <w:sz w:val="18"/>
                <w:szCs w:val="18"/>
                <w:lang w:val="en-US" w:eastAsia="zh-CN"/>
              </w:rPr>
            </w:pPr>
            <w:del w:id="4757" w:author="srabhi" w:date="2015-07-20T17:12:00Z">
              <w:r w:rsidRPr="00B942DB" w:rsidDel="007F6D69">
                <w:rPr>
                  <w:rFonts w:ascii="Arial" w:hAnsi="Arial" w:cs="Arial"/>
                  <w:sz w:val="18"/>
                  <w:szCs w:val="18"/>
                  <w:lang w:val="en-US" w:eastAsia="zh-CN"/>
                </w:rPr>
                <w:delText>0.44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58" w:author="srabhi" w:date="2015-07-20T17:12:00Z"/>
                <w:rFonts w:ascii="Arial" w:hAnsi="Arial" w:cs="Arial"/>
                <w:sz w:val="18"/>
                <w:szCs w:val="18"/>
                <w:lang w:val="en-US" w:eastAsia="zh-CN"/>
              </w:rPr>
            </w:pPr>
            <w:del w:id="4759" w:author="srabhi" w:date="2015-07-20T17:12:00Z">
              <w:r w:rsidRPr="00B942DB" w:rsidDel="007F6D69">
                <w:rPr>
                  <w:rFonts w:ascii="Arial" w:hAnsi="Arial" w:cs="Arial"/>
                  <w:sz w:val="18"/>
                  <w:szCs w:val="18"/>
                  <w:lang w:val="en-US" w:eastAsia="zh-CN"/>
                </w:rPr>
                <w:delText>0.48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60" w:author="srabhi" w:date="2015-07-20T17:12:00Z"/>
                <w:rFonts w:ascii="Arial" w:hAnsi="Arial" w:cs="Arial"/>
                <w:sz w:val="18"/>
                <w:szCs w:val="18"/>
                <w:lang w:val="en-US" w:eastAsia="zh-CN"/>
              </w:rPr>
            </w:pPr>
            <w:del w:id="4761" w:author="srabhi" w:date="2015-07-20T17:12:00Z">
              <w:r w:rsidRPr="00B942DB" w:rsidDel="007F6D69">
                <w:rPr>
                  <w:rFonts w:ascii="Arial" w:hAnsi="Arial" w:cs="Arial"/>
                  <w:sz w:val="18"/>
                  <w:szCs w:val="18"/>
                  <w:lang w:val="en-US" w:eastAsia="zh-CN"/>
                </w:rPr>
                <w:delText>0.45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62" w:author="srabhi" w:date="2015-07-20T17:12:00Z"/>
                <w:rFonts w:ascii="Arial" w:hAnsi="Arial" w:cs="Arial"/>
                <w:sz w:val="18"/>
                <w:szCs w:val="18"/>
                <w:lang w:val="en-US" w:eastAsia="zh-CN"/>
              </w:rPr>
            </w:pPr>
            <w:del w:id="4763" w:author="srabhi" w:date="2015-07-20T17:12:00Z">
              <w:r w:rsidRPr="00B942DB" w:rsidDel="007F6D69">
                <w:rPr>
                  <w:rFonts w:ascii="Arial" w:hAnsi="Arial" w:cs="Arial"/>
                  <w:sz w:val="18"/>
                  <w:szCs w:val="18"/>
                  <w:lang w:val="en-US" w:eastAsia="zh-CN"/>
                </w:rPr>
                <w:delText>0.47</w:delText>
              </w:r>
            </w:del>
          </w:p>
        </w:tc>
      </w:tr>
      <w:tr w:rsidR="00882650" w:rsidRPr="00240276" w:rsidDel="007F6D69" w:rsidTr="00882650">
        <w:trPr>
          <w:trHeight w:val="300"/>
          <w:del w:id="4764"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4765" w:author="srabhi" w:date="2015-07-20T17:12:00Z"/>
                <w:rFonts w:ascii="Arial" w:hAnsi="Arial" w:cs="Arial"/>
                <w:b/>
                <w:bCs/>
                <w:sz w:val="20"/>
                <w:szCs w:val="20"/>
                <w:lang w:val="en-US" w:eastAsia="zh-CN"/>
              </w:rPr>
            </w:pPr>
            <w:del w:id="4766" w:author="srabhi" w:date="2015-07-20T17:12:00Z">
              <w:r w:rsidRPr="00B942DB" w:rsidDel="007F6D69">
                <w:rPr>
                  <w:rFonts w:ascii="Arial" w:hAnsi="Arial" w:cs="Arial"/>
                  <w:b/>
                  <w:bCs/>
                  <w:sz w:val="20"/>
                  <w:szCs w:val="20"/>
                  <w:lang w:eastAsia="zh-CN"/>
                </w:rPr>
                <w:delText>Other</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67" w:author="srabhi" w:date="2015-07-20T17:12:00Z"/>
                <w:rFonts w:ascii="Arial" w:hAnsi="Arial" w:cs="Arial"/>
                <w:sz w:val="18"/>
                <w:szCs w:val="18"/>
                <w:lang w:val="en-US" w:eastAsia="zh-CN"/>
              </w:rPr>
            </w:pPr>
            <w:del w:id="4768" w:author="srabhi" w:date="2015-07-20T17:12:00Z">
              <w:r w:rsidRPr="00B942DB" w:rsidDel="007F6D69">
                <w:rPr>
                  <w:rFonts w:ascii="Arial" w:hAnsi="Arial" w:cs="Arial"/>
                  <w:sz w:val="18"/>
                  <w:szCs w:val="18"/>
                  <w:lang w:val="en-US" w:eastAsia="zh-CN"/>
                </w:rPr>
                <w:delText>8</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69" w:author="srabhi" w:date="2015-07-20T17:12:00Z"/>
                <w:rFonts w:ascii="Arial" w:hAnsi="Arial" w:cs="Arial"/>
                <w:sz w:val="18"/>
                <w:szCs w:val="18"/>
                <w:lang w:val="en-US" w:eastAsia="zh-CN"/>
              </w:rPr>
            </w:pPr>
            <w:del w:id="4770" w:author="srabhi" w:date="2015-07-20T17:12:00Z">
              <w:r w:rsidRPr="00B942DB" w:rsidDel="007F6D69">
                <w:rPr>
                  <w:rFonts w:ascii="Arial" w:hAnsi="Arial" w:cs="Arial"/>
                  <w:sz w:val="18"/>
                  <w:szCs w:val="18"/>
                  <w:lang w:val="en-US" w:eastAsia="zh-CN"/>
                </w:rPr>
                <w:delText>0.75</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71" w:author="srabhi" w:date="2015-07-20T17:12:00Z"/>
                <w:rFonts w:ascii="Arial" w:hAnsi="Arial" w:cs="Arial"/>
                <w:sz w:val="18"/>
                <w:szCs w:val="18"/>
                <w:lang w:val="en-US" w:eastAsia="zh-CN"/>
              </w:rPr>
            </w:pPr>
            <w:del w:id="4772" w:author="srabhi" w:date="2015-07-20T17:12:00Z">
              <w:r w:rsidRPr="00B942DB" w:rsidDel="007F6D69">
                <w:rPr>
                  <w:rFonts w:ascii="Arial" w:hAnsi="Arial" w:cs="Arial"/>
                  <w:sz w:val="18"/>
                  <w:szCs w:val="18"/>
                  <w:lang w:val="en-US" w:eastAsia="zh-CN"/>
                </w:rPr>
                <w:delText>0.30</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73" w:author="srabhi" w:date="2015-07-20T17:12:00Z"/>
                <w:rFonts w:ascii="Arial" w:hAnsi="Arial" w:cs="Arial"/>
                <w:sz w:val="18"/>
                <w:szCs w:val="18"/>
                <w:lang w:val="en-US" w:eastAsia="zh-CN"/>
              </w:rPr>
            </w:pPr>
            <w:del w:id="4774" w:author="srabhi" w:date="2015-07-20T17:12:00Z">
              <w:r w:rsidRPr="00B942DB" w:rsidDel="007F6D69">
                <w:rPr>
                  <w:rFonts w:ascii="Arial" w:hAnsi="Arial" w:cs="Arial"/>
                  <w:sz w:val="18"/>
                  <w:szCs w:val="18"/>
                  <w:lang w:val="en-US" w:eastAsia="zh-CN"/>
                </w:rPr>
                <w:delText>30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75" w:author="srabhi" w:date="2015-07-20T17:12:00Z"/>
                <w:rFonts w:ascii="Arial" w:hAnsi="Arial" w:cs="Arial"/>
                <w:sz w:val="18"/>
                <w:szCs w:val="18"/>
                <w:lang w:val="en-US" w:eastAsia="zh-CN"/>
              </w:rPr>
            </w:pPr>
            <w:del w:id="4776" w:author="srabhi" w:date="2015-07-20T17:12:00Z">
              <w:r w:rsidRPr="00B942DB" w:rsidDel="007F6D69">
                <w:rPr>
                  <w:rFonts w:ascii="Arial" w:hAnsi="Arial" w:cs="Arial"/>
                  <w:sz w:val="18"/>
                  <w:szCs w:val="18"/>
                  <w:lang w:val="en-US" w:eastAsia="zh-CN"/>
                </w:rPr>
                <w:delText>12</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77" w:author="srabhi" w:date="2015-07-20T17:12:00Z"/>
                <w:rFonts w:ascii="Arial" w:hAnsi="Arial" w:cs="Arial"/>
                <w:sz w:val="18"/>
                <w:szCs w:val="18"/>
                <w:lang w:val="en-US" w:eastAsia="zh-CN"/>
              </w:rPr>
            </w:pPr>
            <w:del w:id="4778" w:author="srabhi" w:date="2015-07-20T17:12:00Z">
              <w:r w:rsidRPr="00B942DB" w:rsidDel="007F6D69">
                <w:rPr>
                  <w:rFonts w:ascii="Arial" w:hAnsi="Arial" w:cs="Arial"/>
                  <w:sz w:val="18"/>
                  <w:szCs w:val="18"/>
                  <w:lang w:val="en-US" w:eastAsia="zh-CN"/>
                </w:rPr>
                <w:delText>0.69</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79" w:author="srabhi" w:date="2015-07-20T17:12:00Z"/>
                <w:rFonts w:ascii="Arial" w:hAnsi="Arial" w:cs="Arial"/>
                <w:sz w:val="18"/>
                <w:szCs w:val="18"/>
                <w:lang w:val="en-US" w:eastAsia="zh-CN"/>
              </w:rPr>
            </w:pPr>
            <w:del w:id="4780" w:author="srabhi" w:date="2015-07-20T17:12:00Z">
              <w:r w:rsidRPr="00B942DB" w:rsidDel="007F6D69">
                <w:rPr>
                  <w:rFonts w:ascii="Arial" w:hAnsi="Arial" w:cs="Arial"/>
                  <w:sz w:val="18"/>
                  <w:szCs w:val="18"/>
                  <w:lang w:val="en-US" w:eastAsia="zh-CN"/>
                </w:rPr>
                <w:delText>0.46</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81" w:author="srabhi" w:date="2015-07-20T17:12:00Z"/>
                <w:rFonts w:ascii="Arial" w:hAnsi="Arial" w:cs="Arial"/>
                <w:sz w:val="18"/>
                <w:szCs w:val="18"/>
                <w:lang w:val="en-US" w:eastAsia="zh-CN"/>
              </w:rPr>
            </w:pPr>
            <w:del w:id="4782" w:author="srabhi" w:date="2015-07-20T17:12:00Z">
              <w:r w:rsidRPr="00B942DB" w:rsidDel="007F6D69">
                <w:rPr>
                  <w:rFonts w:ascii="Arial" w:hAnsi="Arial" w:cs="Arial"/>
                  <w:sz w:val="18"/>
                  <w:szCs w:val="18"/>
                  <w:lang w:val="en-US" w:eastAsia="zh-CN"/>
                </w:rPr>
                <w:delText>41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83" w:author="srabhi" w:date="2015-07-20T17:12:00Z"/>
                <w:rFonts w:ascii="Arial" w:hAnsi="Arial" w:cs="Arial"/>
                <w:sz w:val="18"/>
                <w:szCs w:val="18"/>
                <w:lang w:val="en-US" w:eastAsia="zh-CN"/>
              </w:rPr>
            </w:pPr>
            <w:del w:id="4784" w:author="srabhi" w:date="2015-07-20T17:12:00Z">
              <w:r w:rsidRPr="00B942DB" w:rsidDel="007F6D69">
                <w:rPr>
                  <w:rFonts w:ascii="Arial" w:hAnsi="Arial" w:cs="Arial"/>
                  <w:sz w:val="18"/>
                  <w:szCs w:val="18"/>
                  <w:lang w:val="en-US" w:eastAsia="zh-CN"/>
                </w:rPr>
                <w:delText>20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85" w:author="srabhi" w:date="2015-07-20T17:12:00Z"/>
                <w:rFonts w:ascii="Arial" w:hAnsi="Arial" w:cs="Arial"/>
                <w:sz w:val="18"/>
                <w:szCs w:val="18"/>
                <w:lang w:val="en-US" w:eastAsia="zh-CN"/>
              </w:rPr>
            </w:pPr>
            <w:del w:id="4786" w:author="srabhi" w:date="2015-07-20T17:12:00Z">
              <w:r w:rsidRPr="00B942DB" w:rsidDel="007F6D69">
                <w:rPr>
                  <w:rFonts w:ascii="Arial" w:hAnsi="Arial" w:cs="Arial"/>
                  <w:sz w:val="18"/>
                  <w:szCs w:val="18"/>
                  <w:lang w:val="en-US" w:eastAsia="zh-CN"/>
                </w:rPr>
                <w:delText>1.18</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87" w:author="srabhi" w:date="2015-07-20T17:12:00Z"/>
                <w:rFonts w:ascii="Arial" w:hAnsi="Arial" w:cs="Arial"/>
                <w:sz w:val="18"/>
                <w:szCs w:val="18"/>
                <w:lang w:val="en-US" w:eastAsia="zh-CN"/>
              </w:rPr>
            </w:pPr>
            <w:del w:id="4788" w:author="srabhi" w:date="2015-07-20T17:12:00Z">
              <w:r w:rsidRPr="00B942DB" w:rsidDel="007F6D69">
                <w:rPr>
                  <w:rFonts w:ascii="Arial" w:hAnsi="Arial" w:cs="Arial"/>
                  <w:sz w:val="18"/>
                  <w:szCs w:val="18"/>
                  <w:lang w:val="en-US" w:eastAsia="zh-CN"/>
                </w:rPr>
                <w:delText>0.14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89" w:author="srabhi" w:date="2015-07-20T17:12:00Z"/>
                <w:rFonts w:ascii="Arial" w:hAnsi="Arial" w:cs="Arial"/>
                <w:sz w:val="18"/>
                <w:szCs w:val="18"/>
                <w:lang w:val="en-US" w:eastAsia="zh-CN"/>
              </w:rPr>
            </w:pPr>
            <w:del w:id="4790" w:author="srabhi" w:date="2015-07-20T17:12:00Z">
              <w:r w:rsidRPr="00B942DB" w:rsidDel="007F6D69">
                <w:rPr>
                  <w:rFonts w:ascii="Arial" w:hAnsi="Arial" w:cs="Arial"/>
                  <w:sz w:val="18"/>
                  <w:szCs w:val="18"/>
                  <w:lang w:val="en-US" w:eastAsia="zh-CN"/>
                </w:rPr>
                <w:delText>0.86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91" w:author="srabhi" w:date="2015-07-20T17:12:00Z"/>
                <w:rFonts w:ascii="Arial" w:hAnsi="Arial" w:cs="Arial"/>
                <w:sz w:val="18"/>
                <w:szCs w:val="18"/>
                <w:lang w:val="en-US" w:eastAsia="zh-CN"/>
              </w:rPr>
            </w:pPr>
            <w:del w:id="4792" w:author="srabhi" w:date="2015-07-20T17:12:00Z">
              <w:r w:rsidRPr="00B942DB" w:rsidDel="007F6D69">
                <w:rPr>
                  <w:rFonts w:ascii="Arial" w:hAnsi="Arial" w:cs="Arial"/>
                  <w:sz w:val="18"/>
                  <w:szCs w:val="18"/>
                  <w:lang w:val="en-US" w:eastAsia="zh-CN"/>
                </w:rPr>
                <w:delText>0.32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93" w:author="srabhi" w:date="2015-07-20T17:12:00Z"/>
                <w:rFonts w:ascii="Arial" w:hAnsi="Arial" w:cs="Arial"/>
                <w:sz w:val="18"/>
                <w:szCs w:val="18"/>
                <w:lang w:val="en-US" w:eastAsia="zh-CN"/>
              </w:rPr>
            </w:pPr>
            <w:del w:id="4794" w:author="srabhi" w:date="2015-07-20T17:12:00Z">
              <w:r w:rsidRPr="00B942DB" w:rsidDel="007F6D69">
                <w:rPr>
                  <w:rFonts w:ascii="Arial" w:hAnsi="Arial" w:cs="Arial"/>
                  <w:sz w:val="18"/>
                  <w:szCs w:val="18"/>
                  <w:lang w:val="en-US" w:eastAsia="zh-CN"/>
                </w:rPr>
                <w:delText>0.90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795" w:author="srabhi" w:date="2015-07-20T17:12:00Z"/>
                <w:rFonts w:ascii="Arial" w:hAnsi="Arial" w:cs="Arial"/>
                <w:sz w:val="18"/>
                <w:szCs w:val="18"/>
                <w:lang w:val="en-US" w:eastAsia="zh-CN"/>
              </w:rPr>
            </w:pPr>
            <w:del w:id="4796" w:author="srabhi" w:date="2015-07-20T17:12:00Z">
              <w:r w:rsidRPr="00B942DB" w:rsidDel="007F6D69">
                <w:rPr>
                  <w:rFonts w:ascii="Arial" w:hAnsi="Arial" w:cs="Arial"/>
                  <w:sz w:val="18"/>
                  <w:szCs w:val="18"/>
                  <w:lang w:val="en-US" w:eastAsia="zh-CN"/>
                </w:rPr>
                <w:delText>0.28</w:delText>
              </w:r>
            </w:del>
          </w:p>
        </w:tc>
      </w:tr>
      <w:tr w:rsidR="00882650" w:rsidRPr="00240276" w:rsidDel="007F6D69" w:rsidTr="00882650">
        <w:trPr>
          <w:trHeight w:val="300"/>
          <w:del w:id="4797"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4798" w:author="srabhi" w:date="2015-07-20T17:12:00Z"/>
                <w:rFonts w:ascii="Arial" w:hAnsi="Arial" w:cs="Arial"/>
                <w:b/>
                <w:bCs/>
                <w:sz w:val="20"/>
                <w:szCs w:val="20"/>
                <w:lang w:val="en-US" w:eastAsia="zh-CN"/>
              </w:rPr>
            </w:pPr>
            <w:del w:id="4799" w:author="srabhi" w:date="2015-07-20T17:12:00Z">
              <w:r w:rsidRPr="00B942DB" w:rsidDel="007F6D69">
                <w:rPr>
                  <w:rFonts w:ascii="Arial" w:hAnsi="Arial" w:cs="Arial"/>
                  <w:b/>
                  <w:bCs/>
                  <w:sz w:val="20"/>
                  <w:szCs w:val="20"/>
                  <w:lang w:eastAsia="zh-CN"/>
                </w:rPr>
                <w:delText>Numbness</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800" w:author="srabhi" w:date="2015-07-20T17:12:00Z"/>
                <w:rFonts w:ascii="Arial" w:hAnsi="Arial" w:cs="Arial"/>
                <w:sz w:val="18"/>
                <w:szCs w:val="18"/>
                <w:lang w:val="en-US" w:eastAsia="zh-CN"/>
              </w:rPr>
            </w:pPr>
            <w:del w:id="4801" w:author="srabhi" w:date="2015-07-20T17:12:00Z">
              <w:r w:rsidRPr="00B942DB" w:rsidDel="007F6D69">
                <w:rPr>
                  <w:rFonts w:ascii="Arial" w:hAnsi="Arial" w:cs="Arial"/>
                  <w:sz w:val="18"/>
                  <w:szCs w:val="18"/>
                  <w:lang w:val="en-US" w:eastAsia="zh-CN"/>
                </w:rPr>
                <w:delText>11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802" w:author="srabhi" w:date="2015-07-20T17:12:00Z"/>
                <w:rFonts w:ascii="Arial" w:hAnsi="Arial" w:cs="Arial"/>
                <w:sz w:val="18"/>
                <w:szCs w:val="18"/>
                <w:lang w:val="en-US" w:eastAsia="zh-CN"/>
              </w:rPr>
            </w:pPr>
            <w:del w:id="4803" w:author="srabhi" w:date="2015-07-20T17:12:00Z">
              <w:r w:rsidRPr="00B942DB" w:rsidDel="007F6D69">
                <w:rPr>
                  <w:rFonts w:ascii="Arial" w:hAnsi="Arial" w:cs="Arial"/>
                  <w:sz w:val="18"/>
                  <w:szCs w:val="18"/>
                  <w:lang w:val="en-US" w:eastAsia="zh-CN"/>
                </w:rPr>
                <w:delText>1.19</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804" w:author="srabhi" w:date="2015-07-20T17:12:00Z"/>
                <w:rFonts w:ascii="Arial" w:hAnsi="Arial" w:cs="Arial"/>
                <w:sz w:val="18"/>
                <w:szCs w:val="18"/>
                <w:lang w:val="en-US" w:eastAsia="zh-CN"/>
              </w:rPr>
            </w:pPr>
            <w:del w:id="4805" w:author="srabhi" w:date="2015-07-20T17:12:00Z">
              <w:r w:rsidRPr="00B942DB" w:rsidDel="007F6D69">
                <w:rPr>
                  <w:rFonts w:ascii="Arial" w:hAnsi="Arial" w:cs="Arial"/>
                  <w:sz w:val="18"/>
                  <w:szCs w:val="18"/>
                  <w:lang w:val="en-US" w:eastAsia="zh-CN"/>
                </w:rPr>
                <w:delText>0.17</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806" w:author="srabhi" w:date="2015-07-20T17:12:00Z"/>
                <w:rFonts w:ascii="Arial" w:hAnsi="Arial" w:cs="Arial"/>
                <w:sz w:val="18"/>
                <w:szCs w:val="18"/>
                <w:lang w:val="en-US" w:eastAsia="zh-CN"/>
              </w:rPr>
            </w:pPr>
            <w:del w:id="4807" w:author="srabhi" w:date="2015-07-20T17:12:00Z">
              <w:r w:rsidRPr="00B942DB" w:rsidDel="007F6D69">
                <w:rPr>
                  <w:rFonts w:ascii="Arial" w:hAnsi="Arial" w:cs="Arial"/>
                  <w:sz w:val="18"/>
                  <w:szCs w:val="18"/>
                  <w:lang w:val="en-US" w:eastAsia="zh-CN"/>
                </w:rPr>
                <w:delText>30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808" w:author="srabhi" w:date="2015-07-20T17:12:00Z"/>
                <w:rFonts w:ascii="Arial" w:hAnsi="Arial" w:cs="Arial"/>
                <w:sz w:val="18"/>
                <w:szCs w:val="18"/>
                <w:lang w:val="en-US" w:eastAsia="zh-CN"/>
              </w:rPr>
            </w:pPr>
            <w:del w:id="4809" w:author="srabhi" w:date="2015-07-20T17:12:00Z">
              <w:r w:rsidRPr="00B942DB" w:rsidDel="007F6D69">
                <w:rPr>
                  <w:rFonts w:ascii="Arial" w:hAnsi="Arial" w:cs="Arial"/>
                  <w:sz w:val="18"/>
                  <w:szCs w:val="18"/>
                  <w:lang w:val="en-US" w:eastAsia="zh-CN"/>
                </w:rPr>
                <w:delText>12</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810" w:author="srabhi" w:date="2015-07-20T17:12:00Z"/>
                <w:rFonts w:ascii="Arial" w:hAnsi="Arial" w:cs="Arial"/>
                <w:sz w:val="18"/>
                <w:szCs w:val="18"/>
                <w:lang w:val="en-US" w:eastAsia="zh-CN"/>
              </w:rPr>
            </w:pPr>
            <w:del w:id="4811" w:author="srabhi" w:date="2015-07-20T17:12:00Z">
              <w:r w:rsidRPr="00B942DB" w:rsidDel="007F6D69">
                <w:rPr>
                  <w:rFonts w:ascii="Arial" w:hAnsi="Arial" w:cs="Arial"/>
                  <w:sz w:val="18"/>
                  <w:szCs w:val="18"/>
                  <w:lang w:val="en-US" w:eastAsia="zh-CN"/>
                </w:rPr>
                <w:delText>1.42</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812" w:author="srabhi" w:date="2015-07-20T17:12:00Z"/>
                <w:rFonts w:ascii="Arial" w:hAnsi="Arial" w:cs="Arial"/>
                <w:sz w:val="18"/>
                <w:szCs w:val="18"/>
                <w:lang w:val="en-US" w:eastAsia="zh-CN"/>
              </w:rPr>
            </w:pPr>
            <w:del w:id="4813" w:author="srabhi" w:date="2015-07-20T17:12:00Z">
              <w:r w:rsidRPr="00B942DB" w:rsidDel="007F6D69">
                <w:rPr>
                  <w:rFonts w:ascii="Arial" w:hAnsi="Arial" w:cs="Arial"/>
                  <w:sz w:val="18"/>
                  <w:szCs w:val="18"/>
                  <w:lang w:val="en-US" w:eastAsia="zh-CN"/>
                </w:rPr>
                <w:delText>0.12</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814" w:author="srabhi" w:date="2015-07-20T17:12:00Z"/>
                <w:rFonts w:ascii="Arial" w:hAnsi="Arial" w:cs="Arial"/>
                <w:sz w:val="18"/>
                <w:szCs w:val="18"/>
                <w:lang w:val="en-US" w:eastAsia="zh-CN"/>
              </w:rPr>
            </w:pPr>
            <w:del w:id="4815" w:author="srabhi" w:date="2015-07-20T17:12:00Z">
              <w:r w:rsidRPr="00B942DB" w:rsidDel="007F6D69">
                <w:rPr>
                  <w:rFonts w:ascii="Arial" w:hAnsi="Arial" w:cs="Arial"/>
                  <w:sz w:val="18"/>
                  <w:szCs w:val="18"/>
                  <w:lang w:val="en-US" w:eastAsia="zh-CN"/>
                </w:rPr>
                <w:delText>26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816" w:author="srabhi" w:date="2015-07-20T17:12:00Z"/>
                <w:rFonts w:ascii="Arial" w:hAnsi="Arial" w:cs="Arial"/>
                <w:sz w:val="18"/>
                <w:szCs w:val="18"/>
                <w:lang w:val="en-US" w:eastAsia="zh-CN"/>
              </w:rPr>
            </w:pPr>
            <w:del w:id="4817" w:author="srabhi" w:date="2015-07-20T17:12:00Z">
              <w:r w:rsidRPr="00B942DB" w:rsidDel="007F6D69">
                <w:rPr>
                  <w:rFonts w:ascii="Arial" w:hAnsi="Arial" w:cs="Arial"/>
                  <w:sz w:val="18"/>
                  <w:szCs w:val="18"/>
                  <w:lang w:val="en-US" w:eastAsia="zh-CN"/>
                </w:rPr>
                <w:delText>8</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818" w:author="srabhi" w:date="2015-07-20T17:12:00Z"/>
                <w:rFonts w:ascii="Arial" w:hAnsi="Arial" w:cs="Arial"/>
                <w:sz w:val="18"/>
                <w:szCs w:val="18"/>
                <w:lang w:val="en-US" w:eastAsia="zh-CN"/>
              </w:rPr>
            </w:pPr>
            <w:del w:id="4819" w:author="srabhi" w:date="2015-07-20T17:12:00Z">
              <w:r w:rsidRPr="00B942DB" w:rsidDel="007F6D69">
                <w:rPr>
                  <w:rFonts w:ascii="Arial" w:hAnsi="Arial" w:cs="Arial"/>
                  <w:sz w:val="18"/>
                  <w:szCs w:val="18"/>
                  <w:lang w:val="en-US" w:eastAsia="zh-CN"/>
                </w:rPr>
                <w:delText>1.14</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820" w:author="srabhi" w:date="2015-07-20T17:12:00Z"/>
                <w:rFonts w:ascii="Arial" w:hAnsi="Arial" w:cs="Arial"/>
                <w:sz w:val="18"/>
                <w:szCs w:val="18"/>
                <w:lang w:val="en-US" w:eastAsia="zh-CN"/>
              </w:rPr>
            </w:pPr>
            <w:del w:id="4821" w:author="srabhi" w:date="2015-07-20T17:12:00Z">
              <w:r w:rsidRPr="00B942DB" w:rsidDel="007F6D69">
                <w:rPr>
                  <w:rFonts w:ascii="Arial" w:hAnsi="Arial" w:cs="Arial"/>
                  <w:sz w:val="18"/>
                  <w:szCs w:val="18"/>
                  <w:lang w:val="en-US" w:eastAsia="zh-CN"/>
                </w:rPr>
                <w:delText>0.12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822" w:author="srabhi" w:date="2015-07-20T17:12:00Z"/>
                <w:rFonts w:ascii="Arial" w:hAnsi="Arial" w:cs="Arial"/>
                <w:sz w:val="18"/>
                <w:szCs w:val="18"/>
                <w:lang w:val="en-US" w:eastAsia="zh-CN"/>
              </w:rPr>
            </w:pPr>
            <w:del w:id="4823" w:author="srabhi" w:date="2015-07-20T17:12:00Z">
              <w:r w:rsidRPr="00B942DB" w:rsidDel="007F6D69">
                <w:rPr>
                  <w:rFonts w:ascii="Arial" w:hAnsi="Arial" w:cs="Arial"/>
                  <w:sz w:val="18"/>
                  <w:szCs w:val="18"/>
                  <w:lang w:val="en-US" w:eastAsia="zh-CN"/>
                </w:rPr>
                <w:delText>1.37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824" w:author="srabhi" w:date="2015-07-20T17:12:00Z"/>
                <w:rFonts w:ascii="Arial" w:hAnsi="Arial" w:cs="Arial"/>
                <w:sz w:val="18"/>
                <w:szCs w:val="18"/>
                <w:lang w:val="en-US" w:eastAsia="zh-CN"/>
              </w:rPr>
            </w:pPr>
            <w:del w:id="4825" w:author="srabhi" w:date="2015-07-20T17:12:00Z">
              <w:r w:rsidRPr="00B942DB" w:rsidDel="007F6D69">
                <w:rPr>
                  <w:rFonts w:ascii="Arial" w:hAnsi="Arial" w:cs="Arial"/>
                  <w:sz w:val="18"/>
                  <w:szCs w:val="18"/>
                  <w:lang w:val="en-US" w:eastAsia="zh-CN"/>
                </w:rPr>
                <w:delText>-0.23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826" w:author="srabhi" w:date="2015-07-20T17:12:00Z"/>
                <w:rFonts w:ascii="Arial" w:hAnsi="Arial" w:cs="Arial"/>
                <w:sz w:val="18"/>
                <w:szCs w:val="18"/>
                <w:lang w:val="en-US" w:eastAsia="zh-CN"/>
              </w:rPr>
            </w:pPr>
            <w:del w:id="4827" w:author="srabhi" w:date="2015-07-20T17:12:00Z">
              <w:r w:rsidRPr="00B942DB" w:rsidDel="007F6D69">
                <w:rPr>
                  <w:rFonts w:ascii="Arial" w:hAnsi="Arial" w:cs="Arial"/>
                  <w:sz w:val="18"/>
                  <w:szCs w:val="18"/>
                  <w:lang w:val="en-US" w:eastAsia="zh-CN"/>
                </w:rPr>
                <w:delText>1.44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828" w:author="srabhi" w:date="2015-07-20T17:12:00Z"/>
                <w:rFonts w:ascii="Arial" w:hAnsi="Arial" w:cs="Arial"/>
                <w:sz w:val="18"/>
                <w:szCs w:val="18"/>
                <w:lang w:val="en-US" w:eastAsia="zh-CN"/>
              </w:rPr>
            </w:pPr>
            <w:del w:id="4829" w:author="srabhi" w:date="2015-07-20T17:12:00Z">
              <w:r w:rsidRPr="00B942DB" w:rsidDel="007F6D69">
                <w:rPr>
                  <w:rFonts w:ascii="Arial" w:hAnsi="Arial" w:cs="Arial"/>
                  <w:sz w:val="18"/>
                  <w:szCs w:val="18"/>
                  <w:lang w:val="en-US" w:eastAsia="zh-CN"/>
                </w:rPr>
                <w:delText>-0.30</w:delText>
              </w:r>
            </w:del>
          </w:p>
        </w:tc>
      </w:tr>
    </w:tbl>
    <w:p w:rsidR="00882650" w:rsidDel="007F6D69" w:rsidRDefault="00882650">
      <w:pPr>
        <w:rPr>
          <w:del w:id="4830" w:author="srabhi" w:date="2015-07-20T17:12:00Z"/>
        </w:rPr>
      </w:pPr>
      <w:del w:id="4831" w:author="srabhi" w:date="2015-07-20T17:12:00Z">
        <w:r w:rsidDel="007F6D69">
          <w:br w:type="page"/>
        </w:r>
      </w:del>
    </w:p>
    <w:tbl>
      <w:tblPr>
        <w:tblW w:w="16019" w:type="dxa"/>
        <w:tblInd w:w="-885" w:type="dxa"/>
        <w:tblLayout w:type="fixed"/>
        <w:tblLook w:val="04A0"/>
      </w:tblPr>
      <w:tblGrid>
        <w:gridCol w:w="1844"/>
        <w:gridCol w:w="1134"/>
        <w:gridCol w:w="709"/>
        <w:gridCol w:w="708"/>
        <w:gridCol w:w="993"/>
        <w:gridCol w:w="1134"/>
        <w:gridCol w:w="850"/>
        <w:gridCol w:w="567"/>
        <w:gridCol w:w="992"/>
        <w:gridCol w:w="1134"/>
        <w:gridCol w:w="709"/>
        <w:gridCol w:w="709"/>
        <w:gridCol w:w="1134"/>
        <w:gridCol w:w="1134"/>
        <w:gridCol w:w="1134"/>
        <w:gridCol w:w="1134"/>
      </w:tblGrid>
      <w:tr w:rsidR="00882650" w:rsidRPr="00240276" w:rsidDel="007F6D69" w:rsidTr="00415B83">
        <w:trPr>
          <w:trHeight w:val="288"/>
          <w:del w:id="4832" w:author="srabhi" w:date="2015-07-20T17:12:00Z"/>
        </w:trPr>
        <w:tc>
          <w:tcPr>
            <w:tcW w:w="1844" w:type="dxa"/>
            <w:tcBorders>
              <w:top w:val="single" w:sz="8" w:space="0" w:color="auto"/>
              <w:left w:val="single" w:sz="8" w:space="0" w:color="auto"/>
              <w:bottom w:val="single" w:sz="8" w:space="0" w:color="auto"/>
              <w:right w:val="single" w:sz="8" w:space="0" w:color="auto"/>
            </w:tcBorders>
            <w:shd w:val="clear" w:color="auto" w:fill="auto"/>
            <w:hideMark/>
          </w:tcPr>
          <w:p w:rsidR="00882650" w:rsidRPr="00240276" w:rsidDel="007F6D69" w:rsidRDefault="00882650" w:rsidP="00415B83">
            <w:pPr>
              <w:spacing w:line="240" w:lineRule="auto"/>
              <w:jc w:val="center"/>
              <w:rPr>
                <w:del w:id="4833" w:author="srabhi" w:date="2015-07-20T17:12:00Z"/>
                <w:rFonts w:ascii="Arial" w:hAnsi="Arial" w:cs="Arial"/>
                <w:b/>
                <w:bCs/>
                <w:sz w:val="21"/>
                <w:szCs w:val="21"/>
                <w:lang w:val="en-US" w:eastAsia="zh-CN"/>
              </w:rPr>
            </w:pPr>
            <w:del w:id="4834" w:author="srabhi" w:date="2015-07-20T17:12:00Z">
              <w:r w:rsidRPr="00240276" w:rsidDel="007F6D69">
                <w:rPr>
                  <w:rFonts w:ascii="Arial" w:hAnsi="Arial" w:cs="Arial"/>
                  <w:b/>
                  <w:bCs/>
                  <w:sz w:val="21"/>
                  <w:szCs w:val="21"/>
                  <w:lang w:eastAsia="zh-CN"/>
                </w:rPr>
                <w:delText>Variable Description</w:delText>
              </w:r>
            </w:del>
          </w:p>
        </w:tc>
        <w:tc>
          <w:tcPr>
            <w:tcW w:w="2551" w:type="dxa"/>
            <w:gridSpan w:val="3"/>
            <w:tcBorders>
              <w:top w:val="single" w:sz="8" w:space="0" w:color="auto"/>
              <w:left w:val="nil"/>
              <w:bottom w:val="single" w:sz="8" w:space="0" w:color="auto"/>
              <w:right w:val="single" w:sz="8" w:space="0" w:color="000000"/>
            </w:tcBorders>
            <w:shd w:val="clear" w:color="auto" w:fill="auto"/>
            <w:hideMark/>
          </w:tcPr>
          <w:p w:rsidR="00882650" w:rsidRPr="00240276" w:rsidDel="007F6D69" w:rsidRDefault="00882650" w:rsidP="00415B83">
            <w:pPr>
              <w:spacing w:line="240" w:lineRule="auto"/>
              <w:jc w:val="center"/>
              <w:rPr>
                <w:del w:id="4835" w:author="srabhi" w:date="2015-07-20T17:12:00Z"/>
                <w:rFonts w:ascii="Arial" w:hAnsi="Arial" w:cs="Arial"/>
                <w:b/>
                <w:bCs/>
                <w:sz w:val="21"/>
                <w:szCs w:val="21"/>
                <w:lang w:val="en-US" w:eastAsia="zh-CN"/>
              </w:rPr>
            </w:pPr>
            <w:del w:id="4836" w:author="srabhi" w:date="2015-07-20T17:12:00Z">
              <w:r w:rsidRPr="00240276" w:rsidDel="007F6D69">
                <w:rPr>
                  <w:rFonts w:ascii="Arial" w:hAnsi="Arial" w:cs="Arial"/>
                  <w:b/>
                  <w:bCs/>
                  <w:sz w:val="21"/>
                  <w:szCs w:val="21"/>
                  <w:lang w:eastAsia="zh-CN"/>
                </w:rPr>
                <w:delText>Standard logistic</w:delText>
              </w:r>
            </w:del>
          </w:p>
        </w:tc>
        <w:tc>
          <w:tcPr>
            <w:tcW w:w="3544" w:type="dxa"/>
            <w:gridSpan w:val="4"/>
            <w:tcBorders>
              <w:top w:val="single" w:sz="8" w:space="0" w:color="auto"/>
              <w:left w:val="nil"/>
              <w:bottom w:val="single" w:sz="8" w:space="0" w:color="auto"/>
              <w:right w:val="single" w:sz="8" w:space="0" w:color="000000"/>
            </w:tcBorders>
            <w:shd w:val="clear" w:color="auto" w:fill="auto"/>
            <w:hideMark/>
          </w:tcPr>
          <w:p w:rsidR="00882650" w:rsidRPr="00240276" w:rsidDel="007F6D69" w:rsidRDefault="00882650" w:rsidP="00415B83">
            <w:pPr>
              <w:spacing w:line="240" w:lineRule="auto"/>
              <w:jc w:val="center"/>
              <w:rPr>
                <w:del w:id="4837" w:author="srabhi" w:date="2015-07-20T17:12:00Z"/>
                <w:rFonts w:ascii="Arial" w:hAnsi="Arial" w:cs="Arial"/>
                <w:b/>
                <w:bCs/>
                <w:sz w:val="21"/>
                <w:szCs w:val="21"/>
                <w:lang w:val="en-US" w:eastAsia="zh-CN"/>
              </w:rPr>
            </w:pPr>
            <w:del w:id="4838" w:author="srabhi" w:date="2015-07-20T17:12:00Z">
              <w:r w:rsidRPr="00240276" w:rsidDel="007F6D69">
                <w:rPr>
                  <w:rFonts w:ascii="Arial" w:hAnsi="Arial" w:cs="Arial"/>
                  <w:b/>
                  <w:bCs/>
                  <w:sz w:val="21"/>
                  <w:szCs w:val="21"/>
                  <w:lang w:eastAsia="zh-CN"/>
                </w:rPr>
                <w:delText>Stepwise</w:delText>
              </w:r>
            </w:del>
          </w:p>
        </w:tc>
        <w:tc>
          <w:tcPr>
            <w:tcW w:w="3544" w:type="dxa"/>
            <w:gridSpan w:val="4"/>
            <w:tcBorders>
              <w:top w:val="single" w:sz="8" w:space="0" w:color="auto"/>
              <w:left w:val="nil"/>
              <w:bottom w:val="single" w:sz="8" w:space="0" w:color="auto"/>
              <w:right w:val="single" w:sz="8" w:space="0" w:color="000000"/>
            </w:tcBorders>
            <w:shd w:val="clear" w:color="auto" w:fill="auto"/>
            <w:hideMark/>
          </w:tcPr>
          <w:p w:rsidR="00882650" w:rsidRPr="00240276" w:rsidDel="007F6D69" w:rsidRDefault="00882650" w:rsidP="00415B83">
            <w:pPr>
              <w:spacing w:line="240" w:lineRule="auto"/>
              <w:jc w:val="center"/>
              <w:rPr>
                <w:del w:id="4839" w:author="srabhi" w:date="2015-07-20T17:12:00Z"/>
                <w:rFonts w:ascii="Arial" w:hAnsi="Arial" w:cs="Arial"/>
                <w:b/>
                <w:bCs/>
                <w:sz w:val="21"/>
                <w:szCs w:val="21"/>
                <w:lang w:val="en-US" w:eastAsia="zh-CN"/>
              </w:rPr>
            </w:pPr>
            <w:del w:id="4840" w:author="srabhi" w:date="2015-07-20T17:12:00Z">
              <w:r w:rsidRPr="00240276" w:rsidDel="007F6D69">
                <w:rPr>
                  <w:rFonts w:ascii="Arial" w:hAnsi="Arial" w:cs="Arial"/>
                  <w:b/>
                  <w:bCs/>
                  <w:sz w:val="21"/>
                  <w:szCs w:val="21"/>
                  <w:lang w:eastAsia="zh-CN"/>
                </w:rPr>
                <w:delText>Lasso</w:delText>
              </w:r>
            </w:del>
          </w:p>
        </w:tc>
        <w:tc>
          <w:tcPr>
            <w:tcW w:w="4536" w:type="dxa"/>
            <w:gridSpan w:val="4"/>
            <w:tcBorders>
              <w:top w:val="single" w:sz="8" w:space="0" w:color="auto"/>
              <w:left w:val="nil"/>
              <w:bottom w:val="single" w:sz="8" w:space="0" w:color="auto"/>
              <w:right w:val="single" w:sz="8" w:space="0" w:color="000000"/>
            </w:tcBorders>
            <w:shd w:val="clear" w:color="auto" w:fill="auto"/>
            <w:hideMark/>
          </w:tcPr>
          <w:p w:rsidR="00882650" w:rsidRPr="00240276" w:rsidDel="007F6D69" w:rsidRDefault="00882650" w:rsidP="00415B83">
            <w:pPr>
              <w:spacing w:line="240" w:lineRule="auto"/>
              <w:ind w:right="34"/>
              <w:jc w:val="center"/>
              <w:rPr>
                <w:del w:id="4841" w:author="srabhi" w:date="2015-07-20T17:12:00Z"/>
                <w:rFonts w:ascii="Arial" w:hAnsi="Arial" w:cs="Arial"/>
                <w:b/>
                <w:bCs/>
                <w:sz w:val="21"/>
                <w:szCs w:val="21"/>
                <w:lang w:val="en-US" w:eastAsia="zh-CN"/>
              </w:rPr>
            </w:pPr>
            <w:del w:id="4842" w:author="srabhi" w:date="2015-07-20T17:12:00Z">
              <w:r w:rsidRPr="00240276" w:rsidDel="007F6D69">
                <w:rPr>
                  <w:rFonts w:ascii="Arial" w:hAnsi="Arial" w:cs="Arial"/>
                  <w:b/>
                  <w:bCs/>
                  <w:sz w:val="21"/>
                  <w:szCs w:val="21"/>
                  <w:lang w:eastAsia="zh-CN"/>
                </w:rPr>
                <w:delText>Model comparison</w:delText>
              </w:r>
            </w:del>
          </w:p>
        </w:tc>
      </w:tr>
      <w:tr w:rsidR="00882650" w:rsidRPr="00240276" w:rsidDel="007F6D69" w:rsidTr="00415B83">
        <w:trPr>
          <w:trHeight w:val="276"/>
          <w:del w:id="4843" w:author="srabhi" w:date="2015-07-20T17:12:00Z"/>
        </w:trPr>
        <w:tc>
          <w:tcPr>
            <w:tcW w:w="1844" w:type="dxa"/>
            <w:vMerge w:val="restart"/>
            <w:tcBorders>
              <w:top w:val="nil"/>
              <w:left w:val="single" w:sz="8" w:space="0" w:color="auto"/>
              <w:bottom w:val="single" w:sz="8" w:space="0" w:color="000000"/>
              <w:right w:val="single" w:sz="8" w:space="0" w:color="auto"/>
            </w:tcBorders>
            <w:shd w:val="clear" w:color="auto" w:fill="auto"/>
            <w:hideMark/>
          </w:tcPr>
          <w:p w:rsidR="00882650" w:rsidRPr="00240276" w:rsidDel="007F6D69" w:rsidRDefault="00882650" w:rsidP="00415B83">
            <w:pPr>
              <w:spacing w:line="240" w:lineRule="auto"/>
              <w:jc w:val="center"/>
              <w:rPr>
                <w:del w:id="4844" w:author="srabhi" w:date="2015-07-20T17:12:00Z"/>
                <w:rFonts w:ascii="Arial" w:hAnsi="Arial" w:cs="Arial"/>
                <w:b/>
                <w:bCs/>
                <w:sz w:val="21"/>
                <w:szCs w:val="21"/>
                <w:lang w:val="en-US" w:eastAsia="zh-CN"/>
              </w:rPr>
            </w:pPr>
            <w:del w:id="4845" w:author="srabhi" w:date="2015-07-20T17:12:00Z">
              <w:r w:rsidRPr="00240276" w:rsidDel="007F6D69">
                <w:rPr>
                  <w:rFonts w:ascii="Arial" w:hAnsi="Arial" w:cs="Arial"/>
                  <w:b/>
                  <w:bCs/>
                  <w:sz w:val="21"/>
                  <w:szCs w:val="21"/>
                  <w:lang w:eastAsia="zh-CN"/>
                </w:rPr>
                <w:delText> </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846" w:author="srabhi" w:date="2015-07-20T17:12:00Z"/>
                <w:rFonts w:ascii="Arial" w:hAnsi="Arial" w:cs="Arial"/>
                <w:b/>
                <w:bCs/>
                <w:sz w:val="18"/>
                <w:szCs w:val="18"/>
                <w:lang w:val="en-US" w:eastAsia="zh-CN"/>
              </w:rPr>
            </w:pPr>
            <w:del w:id="4847" w:author="srabhi" w:date="2015-07-20T17:12:00Z">
              <w:r w:rsidRPr="00B942DB" w:rsidDel="007F6D69">
                <w:rPr>
                  <w:rFonts w:ascii="Arial" w:hAnsi="Arial" w:cs="Arial"/>
                  <w:b/>
                  <w:bCs/>
                  <w:sz w:val="18"/>
                  <w:szCs w:val="18"/>
                  <w:lang w:eastAsia="zh-CN"/>
                </w:rPr>
                <w:delText>No. of times significant</w:delText>
              </w:r>
            </w:del>
          </w:p>
        </w:tc>
        <w:tc>
          <w:tcPr>
            <w:tcW w:w="709"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848" w:author="srabhi" w:date="2015-07-20T17:12:00Z"/>
                <w:rFonts w:ascii="Arial" w:hAnsi="Arial" w:cs="Arial"/>
                <w:b/>
                <w:bCs/>
                <w:sz w:val="18"/>
                <w:szCs w:val="18"/>
                <w:lang w:val="en-US" w:eastAsia="zh-CN"/>
              </w:rPr>
            </w:pPr>
            <w:del w:id="4849" w:author="srabhi" w:date="2015-07-20T17:12:00Z">
              <w:r w:rsidRPr="00B942DB" w:rsidDel="007F6D69">
                <w:rPr>
                  <w:rFonts w:ascii="Arial" w:hAnsi="Arial" w:cs="Arial"/>
                  <w:b/>
                  <w:bCs/>
                  <w:sz w:val="18"/>
                  <w:szCs w:val="18"/>
                  <w:lang w:eastAsia="zh-CN"/>
                </w:rPr>
                <w:delText>Mean OR</w:delText>
              </w:r>
            </w:del>
          </w:p>
        </w:tc>
        <w:tc>
          <w:tcPr>
            <w:tcW w:w="708"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850" w:author="srabhi" w:date="2015-07-20T17:12:00Z"/>
                <w:rFonts w:ascii="Arial" w:hAnsi="Arial" w:cs="Arial"/>
                <w:b/>
                <w:bCs/>
                <w:sz w:val="18"/>
                <w:szCs w:val="18"/>
                <w:lang w:val="en-US" w:eastAsia="zh-CN"/>
              </w:rPr>
            </w:pPr>
            <w:del w:id="4851" w:author="srabhi" w:date="2015-07-20T17:12:00Z">
              <w:r w:rsidRPr="00B942DB" w:rsidDel="007F6D69">
                <w:rPr>
                  <w:rFonts w:ascii="Arial" w:hAnsi="Arial" w:cs="Arial"/>
                  <w:b/>
                  <w:bCs/>
                  <w:sz w:val="18"/>
                  <w:szCs w:val="18"/>
                  <w:lang w:eastAsia="zh-CN"/>
                </w:rPr>
                <w:delText>SD OR</w:delText>
              </w:r>
            </w:del>
          </w:p>
        </w:tc>
        <w:tc>
          <w:tcPr>
            <w:tcW w:w="993"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852" w:author="srabhi" w:date="2015-07-20T17:12:00Z"/>
                <w:rFonts w:ascii="Arial" w:hAnsi="Arial" w:cs="Arial"/>
                <w:b/>
                <w:bCs/>
                <w:sz w:val="18"/>
                <w:szCs w:val="18"/>
                <w:lang w:val="en-US" w:eastAsia="zh-CN"/>
              </w:rPr>
            </w:pPr>
            <w:del w:id="4853" w:author="srabhi" w:date="2015-07-20T17:12:00Z">
              <w:r w:rsidRPr="00B942DB" w:rsidDel="007F6D69">
                <w:rPr>
                  <w:rFonts w:ascii="Arial" w:hAnsi="Arial" w:cs="Arial"/>
                  <w:b/>
                  <w:bCs/>
                  <w:sz w:val="18"/>
                  <w:szCs w:val="18"/>
                  <w:lang w:eastAsia="zh-CN"/>
                </w:rPr>
                <w:delText>Number of times retained</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854" w:author="srabhi" w:date="2015-07-20T17:12:00Z"/>
                <w:rFonts w:ascii="Arial" w:hAnsi="Arial" w:cs="Arial"/>
                <w:b/>
                <w:bCs/>
                <w:sz w:val="18"/>
                <w:szCs w:val="18"/>
                <w:lang w:val="en-US" w:eastAsia="zh-CN"/>
              </w:rPr>
            </w:pPr>
            <w:del w:id="4855" w:author="srabhi" w:date="2015-07-20T17:12:00Z">
              <w:r w:rsidRPr="00B942DB" w:rsidDel="007F6D69">
                <w:rPr>
                  <w:rFonts w:ascii="Arial" w:hAnsi="Arial" w:cs="Arial"/>
                  <w:b/>
                  <w:bCs/>
                  <w:sz w:val="18"/>
                  <w:szCs w:val="18"/>
                  <w:lang w:eastAsia="zh-CN"/>
                </w:rPr>
                <w:delText>Number of times significant</w:delText>
              </w:r>
            </w:del>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856" w:author="srabhi" w:date="2015-07-20T17:12:00Z"/>
                <w:rFonts w:ascii="Arial" w:hAnsi="Arial" w:cs="Arial"/>
                <w:b/>
                <w:bCs/>
                <w:sz w:val="18"/>
                <w:szCs w:val="18"/>
                <w:lang w:val="en-US" w:eastAsia="zh-CN"/>
              </w:rPr>
            </w:pPr>
            <w:del w:id="4857" w:author="srabhi" w:date="2015-07-20T17:12:00Z">
              <w:r w:rsidRPr="00B942DB" w:rsidDel="007F6D69">
                <w:rPr>
                  <w:rFonts w:ascii="Arial" w:hAnsi="Arial" w:cs="Arial"/>
                  <w:b/>
                  <w:bCs/>
                  <w:sz w:val="18"/>
                  <w:szCs w:val="18"/>
                  <w:lang w:eastAsia="zh-CN"/>
                </w:rPr>
                <w:delText>Mean OR</w:delText>
              </w:r>
            </w:del>
          </w:p>
        </w:tc>
        <w:tc>
          <w:tcPr>
            <w:tcW w:w="567"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858" w:author="srabhi" w:date="2015-07-20T17:12:00Z"/>
                <w:rFonts w:ascii="Arial" w:hAnsi="Arial" w:cs="Arial"/>
                <w:b/>
                <w:bCs/>
                <w:sz w:val="18"/>
                <w:szCs w:val="18"/>
                <w:lang w:val="en-US" w:eastAsia="zh-CN"/>
              </w:rPr>
            </w:pPr>
            <w:del w:id="4859" w:author="srabhi" w:date="2015-07-20T17:12:00Z">
              <w:r w:rsidRPr="00B942DB" w:rsidDel="007F6D69">
                <w:rPr>
                  <w:rFonts w:ascii="Arial" w:hAnsi="Arial" w:cs="Arial"/>
                  <w:b/>
                  <w:bCs/>
                  <w:sz w:val="18"/>
                  <w:szCs w:val="18"/>
                  <w:lang w:eastAsia="zh-CN"/>
                </w:rPr>
                <w:delText>SD OR</w:delText>
              </w:r>
            </w:del>
          </w:p>
        </w:tc>
        <w:tc>
          <w:tcPr>
            <w:tcW w:w="992"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860" w:author="srabhi" w:date="2015-07-20T17:12:00Z"/>
                <w:rFonts w:ascii="Arial" w:hAnsi="Arial" w:cs="Arial"/>
                <w:b/>
                <w:bCs/>
                <w:sz w:val="18"/>
                <w:szCs w:val="18"/>
                <w:lang w:val="en-US" w:eastAsia="zh-CN"/>
              </w:rPr>
            </w:pPr>
            <w:del w:id="4861" w:author="srabhi" w:date="2015-07-20T17:12:00Z">
              <w:r w:rsidRPr="00B942DB" w:rsidDel="007F6D69">
                <w:rPr>
                  <w:rFonts w:ascii="Arial" w:hAnsi="Arial" w:cs="Arial"/>
                  <w:b/>
                  <w:bCs/>
                  <w:sz w:val="18"/>
                  <w:szCs w:val="18"/>
                  <w:lang w:eastAsia="zh-CN"/>
                </w:rPr>
                <w:delText>Number of times retained</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862" w:author="srabhi" w:date="2015-07-20T17:12:00Z"/>
                <w:rFonts w:ascii="Arial" w:hAnsi="Arial" w:cs="Arial"/>
                <w:b/>
                <w:bCs/>
                <w:sz w:val="18"/>
                <w:szCs w:val="18"/>
                <w:lang w:val="en-US" w:eastAsia="zh-CN"/>
              </w:rPr>
            </w:pPr>
            <w:del w:id="4863" w:author="srabhi" w:date="2015-07-20T17:12:00Z">
              <w:r w:rsidRPr="00B942DB" w:rsidDel="007F6D69">
                <w:rPr>
                  <w:rFonts w:ascii="Arial" w:hAnsi="Arial" w:cs="Arial"/>
                  <w:b/>
                  <w:bCs/>
                  <w:sz w:val="18"/>
                  <w:szCs w:val="18"/>
                  <w:lang w:eastAsia="zh-CN"/>
                </w:rPr>
                <w:delText>Number of times significant</w:delText>
              </w:r>
            </w:del>
          </w:p>
        </w:tc>
        <w:tc>
          <w:tcPr>
            <w:tcW w:w="709"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864" w:author="srabhi" w:date="2015-07-20T17:12:00Z"/>
                <w:rFonts w:ascii="Arial" w:hAnsi="Arial" w:cs="Arial"/>
                <w:b/>
                <w:bCs/>
                <w:sz w:val="18"/>
                <w:szCs w:val="18"/>
                <w:lang w:val="en-US" w:eastAsia="zh-CN"/>
              </w:rPr>
            </w:pPr>
            <w:del w:id="4865" w:author="srabhi" w:date="2015-07-20T17:12:00Z">
              <w:r w:rsidRPr="00B942DB" w:rsidDel="007F6D69">
                <w:rPr>
                  <w:rFonts w:ascii="Arial" w:hAnsi="Arial" w:cs="Arial"/>
                  <w:b/>
                  <w:bCs/>
                  <w:sz w:val="18"/>
                  <w:szCs w:val="18"/>
                  <w:lang w:eastAsia="zh-CN"/>
                </w:rPr>
                <w:delText>Mean OR (A)</w:delText>
              </w:r>
            </w:del>
          </w:p>
        </w:tc>
        <w:tc>
          <w:tcPr>
            <w:tcW w:w="709"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866" w:author="srabhi" w:date="2015-07-20T17:12:00Z"/>
                <w:rFonts w:ascii="Arial" w:hAnsi="Arial" w:cs="Arial"/>
                <w:b/>
                <w:bCs/>
                <w:sz w:val="18"/>
                <w:szCs w:val="18"/>
                <w:lang w:val="en-US" w:eastAsia="zh-CN"/>
              </w:rPr>
            </w:pPr>
            <w:del w:id="4867" w:author="srabhi" w:date="2015-07-20T17:12:00Z">
              <w:r w:rsidRPr="00B942DB" w:rsidDel="007F6D69">
                <w:rPr>
                  <w:rFonts w:ascii="Arial" w:hAnsi="Arial" w:cs="Arial"/>
                  <w:b/>
                  <w:bCs/>
                  <w:sz w:val="18"/>
                  <w:szCs w:val="18"/>
                  <w:lang w:eastAsia="zh-CN"/>
                </w:rPr>
                <w:delText>SD OR</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868" w:author="srabhi" w:date="2015-07-20T17:12:00Z"/>
                <w:rFonts w:ascii="Arial" w:hAnsi="Arial" w:cs="Arial"/>
                <w:b/>
                <w:bCs/>
                <w:sz w:val="18"/>
                <w:szCs w:val="18"/>
                <w:lang w:val="en-US" w:eastAsia="zh-CN"/>
              </w:rPr>
            </w:pPr>
            <w:del w:id="4869" w:author="srabhi" w:date="2015-07-20T17:12:00Z">
              <w:r w:rsidRPr="00B942DB" w:rsidDel="007F6D69">
                <w:rPr>
                  <w:rFonts w:ascii="Arial" w:hAnsi="Arial" w:cs="Arial"/>
                  <w:b/>
                  <w:bCs/>
                  <w:sz w:val="18"/>
                  <w:szCs w:val="18"/>
                  <w:lang w:eastAsia="zh-CN"/>
                </w:rPr>
                <w:delText>Mean OR in standard LR when retained by Lasso LR (B)</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870" w:author="srabhi" w:date="2015-07-20T17:12:00Z"/>
                <w:rFonts w:ascii="Arial" w:hAnsi="Arial" w:cs="Arial"/>
                <w:b/>
                <w:bCs/>
                <w:sz w:val="18"/>
                <w:szCs w:val="18"/>
                <w:lang w:val="en-US" w:eastAsia="zh-CN"/>
              </w:rPr>
            </w:pPr>
            <w:del w:id="4871" w:author="srabhi" w:date="2015-07-20T17:12:00Z">
              <w:r w:rsidRPr="00B942DB" w:rsidDel="007F6D69">
                <w:rPr>
                  <w:rFonts w:ascii="Arial" w:hAnsi="Arial" w:cs="Arial"/>
                  <w:b/>
                  <w:bCs/>
                  <w:sz w:val="18"/>
                  <w:szCs w:val="18"/>
                  <w:lang w:eastAsia="zh-CN"/>
                </w:rPr>
                <w:delText>Difference in mean OR (A-B)</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872" w:author="srabhi" w:date="2015-07-20T17:12:00Z"/>
                <w:rFonts w:ascii="Arial" w:hAnsi="Arial" w:cs="Arial"/>
                <w:b/>
                <w:bCs/>
                <w:sz w:val="18"/>
                <w:szCs w:val="18"/>
                <w:lang w:val="en-US" w:eastAsia="zh-CN"/>
              </w:rPr>
            </w:pPr>
            <w:del w:id="4873" w:author="srabhi" w:date="2015-07-20T17:12:00Z">
              <w:r w:rsidRPr="00B942DB" w:rsidDel="007F6D69">
                <w:rPr>
                  <w:rFonts w:ascii="Arial" w:hAnsi="Arial" w:cs="Arial"/>
                  <w:b/>
                  <w:bCs/>
                  <w:sz w:val="18"/>
                  <w:szCs w:val="18"/>
                  <w:lang w:eastAsia="zh-CN"/>
                </w:rPr>
                <w:delText>Mean OR in stepwise LR when retained by stepwise &amp; Lasso (C)</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4874" w:author="srabhi" w:date="2015-07-20T17:12:00Z"/>
                <w:rFonts w:ascii="Arial" w:hAnsi="Arial" w:cs="Arial"/>
                <w:b/>
                <w:bCs/>
                <w:sz w:val="18"/>
                <w:szCs w:val="18"/>
                <w:lang w:val="en-US" w:eastAsia="zh-CN"/>
              </w:rPr>
            </w:pPr>
            <w:del w:id="4875" w:author="srabhi" w:date="2015-07-20T17:12:00Z">
              <w:r w:rsidRPr="00B942DB" w:rsidDel="007F6D69">
                <w:rPr>
                  <w:rFonts w:ascii="Arial" w:hAnsi="Arial" w:cs="Arial"/>
                  <w:b/>
                  <w:bCs/>
                  <w:sz w:val="18"/>
                  <w:szCs w:val="18"/>
                  <w:lang w:eastAsia="zh-CN"/>
                </w:rPr>
                <w:delText>Difference in mean OR (A-C)</w:delText>
              </w:r>
            </w:del>
          </w:p>
        </w:tc>
      </w:tr>
      <w:tr w:rsidR="00882650" w:rsidRPr="00240276" w:rsidDel="007F6D69" w:rsidTr="00415B83">
        <w:trPr>
          <w:trHeight w:val="276"/>
          <w:del w:id="4876"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7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78"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79"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80"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8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82"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83"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84"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8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86"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87"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8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8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9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9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92" w:author="srabhi" w:date="2015-07-20T17:12:00Z"/>
                <w:rFonts w:ascii="Arial" w:hAnsi="Arial" w:cs="Arial"/>
                <w:b/>
                <w:bCs/>
                <w:sz w:val="21"/>
                <w:szCs w:val="21"/>
                <w:lang w:val="en-US" w:eastAsia="zh-CN"/>
              </w:rPr>
            </w:pPr>
          </w:p>
        </w:tc>
      </w:tr>
      <w:tr w:rsidR="00882650" w:rsidRPr="00240276" w:rsidDel="007F6D69" w:rsidTr="00415B83">
        <w:trPr>
          <w:trHeight w:val="276"/>
          <w:del w:id="4893"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9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95"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96"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97"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9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899"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00"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01"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0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03"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04"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0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0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0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0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09" w:author="srabhi" w:date="2015-07-20T17:12:00Z"/>
                <w:rFonts w:ascii="Arial" w:hAnsi="Arial" w:cs="Arial"/>
                <w:b/>
                <w:bCs/>
                <w:sz w:val="21"/>
                <w:szCs w:val="21"/>
                <w:lang w:val="en-US" w:eastAsia="zh-CN"/>
              </w:rPr>
            </w:pPr>
          </w:p>
        </w:tc>
      </w:tr>
      <w:tr w:rsidR="00882650" w:rsidRPr="00240276" w:rsidDel="007F6D69" w:rsidTr="00415B83">
        <w:trPr>
          <w:trHeight w:val="276"/>
          <w:del w:id="4910"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1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12"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13"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14"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1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16"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17"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18"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1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20"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21"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2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2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2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2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26" w:author="srabhi" w:date="2015-07-20T17:12:00Z"/>
                <w:rFonts w:ascii="Arial" w:hAnsi="Arial" w:cs="Arial"/>
                <w:b/>
                <w:bCs/>
                <w:sz w:val="21"/>
                <w:szCs w:val="21"/>
                <w:lang w:val="en-US" w:eastAsia="zh-CN"/>
              </w:rPr>
            </w:pPr>
          </w:p>
        </w:tc>
      </w:tr>
      <w:tr w:rsidR="00882650" w:rsidRPr="00240276" w:rsidDel="007F6D69" w:rsidTr="00415B83">
        <w:trPr>
          <w:trHeight w:val="276"/>
          <w:del w:id="4927"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2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29"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30"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31"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3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33"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34"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35"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3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37"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38"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3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4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4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4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43" w:author="srabhi" w:date="2015-07-20T17:12:00Z"/>
                <w:rFonts w:ascii="Arial" w:hAnsi="Arial" w:cs="Arial"/>
                <w:b/>
                <w:bCs/>
                <w:sz w:val="21"/>
                <w:szCs w:val="21"/>
                <w:lang w:val="en-US" w:eastAsia="zh-CN"/>
              </w:rPr>
            </w:pPr>
          </w:p>
        </w:tc>
      </w:tr>
      <w:tr w:rsidR="00882650" w:rsidRPr="00240276" w:rsidDel="007F6D69" w:rsidTr="00415B83">
        <w:trPr>
          <w:trHeight w:val="276"/>
          <w:del w:id="4944"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4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46"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47"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48"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4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50"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51"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52"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5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54"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55"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5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5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5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5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60" w:author="srabhi" w:date="2015-07-20T17:12:00Z"/>
                <w:rFonts w:ascii="Arial" w:hAnsi="Arial" w:cs="Arial"/>
                <w:b/>
                <w:bCs/>
                <w:sz w:val="21"/>
                <w:szCs w:val="21"/>
                <w:lang w:val="en-US" w:eastAsia="zh-CN"/>
              </w:rPr>
            </w:pPr>
          </w:p>
        </w:tc>
      </w:tr>
      <w:tr w:rsidR="00882650" w:rsidRPr="00240276" w:rsidDel="007F6D69" w:rsidTr="00415B83">
        <w:trPr>
          <w:trHeight w:val="288"/>
          <w:del w:id="4961"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6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63"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64"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65"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6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67"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68"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69"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7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71"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72"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7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7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7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7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4977" w:author="srabhi" w:date="2015-07-20T17:12:00Z"/>
                <w:rFonts w:ascii="Arial" w:hAnsi="Arial" w:cs="Arial"/>
                <w:b/>
                <w:bCs/>
                <w:sz w:val="21"/>
                <w:szCs w:val="21"/>
                <w:lang w:val="en-US" w:eastAsia="zh-CN"/>
              </w:rPr>
            </w:pPr>
          </w:p>
        </w:tc>
      </w:tr>
      <w:tr w:rsidR="00882650" w:rsidRPr="00240276" w:rsidDel="007F6D69" w:rsidTr="00882650">
        <w:trPr>
          <w:trHeight w:val="300"/>
          <w:del w:id="4978"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4979" w:author="srabhi" w:date="2015-07-20T17:12:00Z"/>
                <w:rFonts w:ascii="Arial" w:hAnsi="Arial" w:cs="Arial"/>
                <w:b/>
                <w:bCs/>
                <w:sz w:val="20"/>
                <w:szCs w:val="20"/>
                <w:lang w:val="en-US" w:eastAsia="zh-CN"/>
              </w:rPr>
            </w:pPr>
            <w:del w:id="4980" w:author="srabhi" w:date="2015-07-20T17:12:00Z">
              <w:r w:rsidRPr="00B942DB" w:rsidDel="007F6D69">
                <w:rPr>
                  <w:rFonts w:ascii="Arial" w:hAnsi="Arial" w:cs="Arial"/>
                  <w:b/>
                  <w:bCs/>
                  <w:sz w:val="20"/>
                  <w:szCs w:val="20"/>
                  <w:lang w:eastAsia="zh-CN"/>
                </w:rPr>
                <w:delText>Walking (Gait), Balance, and Coordination Problems</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981" w:author="srabhi" w:date="2015-07-20T17:12:00Z"/>
                <w:rFonts w:ascii="Arial" w:hAnsi="Arial" w:cs="Arial"/>
                <w:sz w:val="18"/>
                <w:szCs w:val="18"/>
                <w:lang w:val="en-US" w:eastAsia="zh-CN"/>
              </w:rPr>
            </w:pPr>
            <w:del w:id="4982" w:author="srabhi" w:date="2015-07-20T17:12:00Z">
              <w:r w:rsidRPr="00B942DB" w:rsidDel="007F6D69">
                <w:rPr>
                  <w:rFonts w:ascii="Arial" w:hAnsi="Arial" w:cs="Arial"/>
                  <w:sz w:val="18"/>
                  <w:szCs w:val="18"/>
                  <w:lang w:val="en-US" w:eastAsia="zh-CN"/>
                </w:rPr>
                <w:delText>4</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983" w:author="srabhi" w:date="2015-07-20T17:12:00Z"/>
                <w:rFonts w:ascii="Arial" w:hAnsi="Arial" w:cs="Arial"/>
                <w:sz w:val="18"/>
                <w:szCs w:val="18"/>
                <w:lang w:val="en-US" w:eastAsia="zh-CN"/>
              </w:rPr>
            </w:pPr>
            <w:del w:id="4984" w:author="srabhi" w:date="2015-07-20T17:12:00Z">
              <w:r w:rsidRPr="00B942DB" w:rsidDel="007F6D69">
                <w:rPr>
                  <w:rFonts w:ascii="Arial" w:hAnsi="Arial" w:cs="Arial"/>
                  <w:sz w:val="18"/>
                  <w:szCs w:val="18"/>
                  <w:lang w:val="en-US" w:eastAsia="zh-CN"/>
                </w:rPr>
                <w:delText>1.13</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985" w:author="srabhi" w:date="2015-07-20T17:12:00Z"/>
                <w:rFonts w:ascii="Arial" w:hAnsi="Arial" w:cs="Arial"/>
                <w:sz w:val="18"/>
                <w:szCs w:val="18"/>
                <w:lang w:val="en-US" w:eastAsia="zh-CN"/>
              </w:rPr>
            </w:pPr>
            <w:del w:id="4986" w:author="srabhi" w:date="2015-07-20T17:12:00Z">
              <w:r w:rsidRPr="00B942DB" w:rsidDel="007F6D69">
                <w:rPr>
                  <w:rFonts w:ascii="Arial" w:hAnsi="Arial" w:cs="Arial"/>
                  <w:sz w:val="18"/>
                  <w:szCs w:val="18"/>
                  <w:lang w:val="en-US" w:eastAsia="zh-CN"/>
                </w:rPr>
                <w:delText>0.15</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987" w:author="srabhi" w:date="2015-07-20T17:12:00Z"/>
                <w:rFonts w:ascii="Arial" w:hAnsi="Arial" w:cs="Arial"/>
                <w:sz w:val="18"/>
                <w:szCs w:val="18"/>
                <w:lang w:val="en-US" w:eastAsia="zh-CN"/>
              </w:rPr>
            </w:pPr>
            <w:del w:id="4988" w:author="srabhi" w:date="2015-07-20T17:12:00Z">
              <w:r w:rsidRPr="00B942DB" w:rsidDel="007F6D69">
                <w:rPr>
                  <w:rFonts w:ascii="Arial" w:hAnsi="Arial" w:cs="Arial"/>
                  <w:sz w:val="18"/>
                  <w:szCs w:val="18"/>
                  <w:lang w:val="en-US" w:eastAsia="zh-CN"/>
                </w:rPr>
                <w:delText>21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989" w:author="srabhi" w:date="2015-07-20T17:12:00Z"/>
                <w:rFonts w:ascii="Arial" w:hAnsi="Arial" w:cs="Arial"/>
                <w:sz w:val="18"/>
                <w:szCs w:val="18"/>
                <w:lang w:val="en-US" w:eastAsia="zh-CN"/>
              </w:rPr>
            </w:pPr>
            <w:del w:id="4990" w:author="srabhi" w:date="2015-07-20T17:12:00Z">
              <w:r w:rsidRPr="00B942DB" w:rsidDel="007F6D69">
                <w:rPr>
                  <w:rFonts w:ascii="Arial" w:hAnsi="Arial" w:cs="Arial"/>
                  <w:sz w:val="18"/>
                  <w:szCs w:val="18"/>
                  <w:lang w:val="en-US" w:eastAsia="zh-CN"/>
                </w:rPr>
                <w:delText>8</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991" w:author="srabhi" w:date="2015-07-20T17:12:00Z"/>
                <w:rFonts w:ascii="Arial" w:hAnsi="Arial" w:cs="Arial"/>
                <w:sz w:val="18"/>
                <w:szCs w:val="18"/>
                <w:lang w:val="en-US" w:eastAsia="zh-CN"/>
              </w:rPr>
            </w:pPr>
            <w:del w:id="4992" w:author="srabhi" w:date="2015-07-20T17:12:00Z">
              <w:r w:rsidRPr="00B942DB" w:rsidDel="007F6D69">
                <w:rPr>
                  <w:rFonts w:ascii="Arial" w:hAnsi="Arial" w:cs="Arial"/>
                  <w:sz w:val="18"/>
                  <w:szCs w:val="18"/>
                  <w:lang w:val="en-US" w:eastAsia="zh-CN"/>
                </w:rPr>
                <w:delText>1.40</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993" w:author="srabhi" w:date="2015-07-20T17:12:00Z"/>
                <w:rFonts w:ascii="Arial" w:hAnsi="Arial" w:cs="Arial"/>
                <w:sz w:val="18"/>
                <w:szCs w:val="18"/>
                <w:lang w:val="en-US" w:eastAsia="zh-CN"/>
              </w:rPr>
            </w:pPr>
            <w:del w:id="4994" w:author="srabhi" w:date="2015-07-20T17:12:00Z">
              <w:r w:rsidRPr="00B942DB" w:rsidDel="007F6D69">
                <w:rPr>
                  <w:rFonts w:ascii="Arial" w:hAnsi="Arial" w:cs="Arial"/>
                  <w:sz w:val="18"/>
                  <w:szCs w:val="18"/>
                  <w:lang w:val="en-US" w:eastAsia="zh-CN"/>
                </w:rPr>
                <w:delText>0.10</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995" w:author="srabhi" w:date="2015-07-20T17:12:00Z"/>
                <w:rFonts w:ascii="Arial" w:hAnsi="Arial" w:cs="Arial"/>
                <w:sz w:val="18"/>
                <w:szCs w:val="18"/>
                <w:lang w:val="en-US" w:eastAsia="zh-CN"/>
              </w:rPr>
            </w:pPr>
            <w:del w:id="4996" w:author="srabhi" w:date="2015-07-20T17:12:00Z">
              <w:r w:rsidRPr="00B942DB" w:rsidDel="007F6D69">
                <w:rPr>
                  <w:rFonts w:ascii="Arial" w:hAnsi="Arial" w:cs="Arial"/>
                  <w:sz w:val="18"/>
                  <w:szCs w:val="18"/>
                  <w:lang w:val="en-US" w:eastAsia="zh-CN"/>
                </w:rPr>
                <w:delText>37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997" w:author="srabhi" w:date="2015-07-20T17:12:00Z"/>
                <w:rFonts w:ascii="Arial" w:hAnsi="Arial" w:cs="Arial"/>
                <w:sz w:val="18"/>
                <w:szCs w:val="18"/>
                <w:lang w:val="en-US" w:eastAsia="zh-CN"/>
              </w:rPr>
            </w:pPr>
            <w:del w:id="4998" w:author="srabhi" w:date="2015-07-20T17:12:00Z">
              <w:r w:rsidRPr="00B942DB" w:rsidDel="007F6D69">
                <w:rPr>
                  <w:rFonts w:ascii="Arial" w:hAnsi="Arial" w:cs="Arial"/>
                  <w:sz w:val="18"/>
                  <w:szCs w:val="18"/>
                  <w:lang w:val="en-US" w:eastAsia="zh-CN"/>
                </w:rPr>
                <w:delText>5</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4999" w:author="srabhi" w:date="2015-07-20T17:12:00Z"/>
                <w:rFonts w:ascii="Arial" w:hAnsi="Arial" w:cs="Arial"/>
                <w:sz w:val="18"/>
                <w:szCs w:val="18"/>
                <w:lang w:val="en-US" w:eastAsia="zh-CN"/>
              </w:rPr>
            </w:pPr>
            <w:del w:id="5000" w:author="srabhi" w:date="2015-07-20T17:12:00Z">
              <w:r w:rsidRPr="00B942DB" w:rsidDel="007F6D69">
                <w:rPr>
                  <w:rFonts w:ascii="Arial" w:hAnsi="Arial" w:cs="Arial"/>
                  <w:sz w:val="18"/>
                  <w:szCs w:val="18"/>
                  <w:lang w:val="en-US" w:eastAsia="zh-CN"/>
                </w:rPr>
                <w:delText>1.12</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01" w:author="srabhi" w:date="2015-07-20T17:12:00Z"/>
                <w:rFonts w:ascii="Arial" w:hAnsi="Arial" w:cs="Arial"/>
                <w:sz w:val="18"/>
                <w:szCs w:val="18"/>
                <w:lang w:val="en-US" w:eastAsia="zh-CN"/>
              </w:rPr>
            </w:pPr>
            <w:del w:id="5002" w:author="srabhi" w:date="2015-07-20T17:12:00Z">
              <w:r w:rsidRPr="00B942DB" w:rsidDel="007F6D69">
                <w:rPr>
                  <w:rFonts w:ascii="Arial" w:hAnsi="Arial" w:cs="Arial"/>
                  <w:sz w:val="18"/>
                  <w:szCs w:val="18"/>
                  <w:lang w:val="en-US" w:eastAsia="zh-CN"/>
                </w:rPr>
                <w:delText>0.09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03" w:author="srabhi" w:date="2015-07-20T17:12:00Z"/>
                <w:rFonts w:ascii="Arial" w:hAnsi="Arial" w:cs="Arial"/>
                <w:sz w:val="18"/>
                <w:szCs w:val="18"/>
                <w:lang w:val="en-US" w:eastAsia="zh-CN"/>
              </w:rPr>
            </w:pPr>
            <w:del w:id="5004" w:author="srabhi" w:date="2015-07-20T17:12:00Z">
              <w:r w:rsidRPr="00B942DB" w:rsidDel="007F6D69">
                <w:rPr>
                  <w:rFonts w:ascii="Arial" w:hAnsi="Arial" w:cs="Arial"/>
                  <w:sz w:val="18"/>
                  <w:szCs w:val="18"/>
                  <w:lang w:val="en-US" w:eastAsia="zh-CN"/>
                </w:rPr>
                <w:delText>1.25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05" w:author="srabhi" w:date="2015-07-20T17:12:00Z"/>
                <w:rFonts w:ascii="Arial" w:hAnsi="Arial" w:cs="Arial"/>
                <w:sz w:val="18"/>
                <w:szCs w:val="18"/>
                <w:lang w:val="en-US" w:eastAsia="zh-CN"/>
              </w:rPr>
            </w:pPr>
            <w:del w:id="5006" w:author="srabhi" w:date="2015-07-20T17:12:00Z">
              <w:r w:rsidRPr="00B942DB" w:rsidDel="007F6D69">
                <w:rPr>
                  <w:rFonts w:ascii="Arial" w:hAnsi="Arial" w:cs="Arial"/>
                  <w:sz w:val="18"/>
                  <w:szCs w:val="18"/>
                  <w:lang w:val="en-US" w:eastAsia="zh-CN"/>
                </w:rPr>
                <w:delText>-0.13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07" w:author="srabhi" w:date="2015-07-20T17:12:00Z"/>
                <w:rFonts w:ascii="Arial" w:hAnsi="Arial" w:cs="Arial"/>
                <w:sz w:val="18"/>
                <w:szCs w:val="18"/>
                <w:lang w:val="en-US" w:eastAsia="zh-CN"/>
              </w:rPr>
            </w:pPr>
            <w:del w:id="5008" w:author="srabhi" w:date="2015-07-20T17:12:00Z">
              <w:r w:rsidRPr="00B942DB" w:rsidDel="007F6D69">
                <w:rPr>
                  <w:rFonts w:ascii="Arial" w:hAnsi="Arial" w:cs="Arial"/>
                  <w:sz w:val="18"/>
                  <w:szCs w:val="18"/>
                  <w:lang w:val="en-US" w:eastAsia="zh-CN"/>
                </w:rPr>
                <w:delText>1.42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09" w:author="srabhi" w:date="2015-07-20T17:12:00Z"/>
                <w:rFonts w:ascii="Arial" w:hAnsi="Arial" w:cs="Arial"/>
                <w:sz w:val="18"/>
                <w:szCs w:val="18"/>
                <w:lang w:val="en-US" w:eastAsia="zh-CN"/>
              </w:rPr>
            </w:pPr>
            <w:del w:id="5010" w:author="srabhi" w:date="2015-07-20T17:12:00Z">
              <w:r w:rsidRPr="00B942DB" w:rsidDel="007F6D69">
                <w:rPr>
                  <w:rFonts w:ascii="Arial" w:hAnsi="Arial" w:cs="Arial"/>
                  <w:sz w:val="18"/>
                  <w:szCs w:val="18"/>
                  <w:lang w:val="en-US" w:eastAsia="zh-CN"/>
                </w:rPr>
                <w:delText>-0.30</w:delText>
              </w:r>
            </w:del>
          </w:p>
        </w:tc>
      </w:tr>
      <w:tr w:rsidR="00882650" w:rsidRPr="00240276" w:rsidDel="007F6D69" w:rsidTr="00882650">
        <w:trPr>
          <w:trHeight w:val="300"/>
          <w:del w:id="5011"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012" w:author="srabhi" w:date="2015-07-20T17:12:00Z"/>
                <w:rFonts w:ascii="Arial" w:hAnsi="Arial" w:cs="Arial"/>
                <w:b/>
                <w:bCs/>
                <w:sz w:val="20"/>
                <w:szCs w:val="20"/>
                <w:lang w:val="en-US" w:eastAsia="zh-CN"/>
              </w:rPr>
            </w:pPr>
            <w:del w:id="5013" w:author="srabhi" w:date="2015-07-20T17:12:00Z">
              <w:r w:rsidRPr="00B942DB" w:rsidDel="007F6D69">
                <w:rPr>
                  <w:rFonts w:ascii="Arial" w:hAnsi="Arial" w:cs="Arial"/>
                  <w:b/>
                  <w:bCs/>
                  <w:sz w:val="20"/>
                  <w:szCs w:val="20"/>
                  <w:lang w:eastAsia="zh-CN"/>
                </w:rPr>
                <w:delText>Dizziness and Vertigo</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14" w:author="srabhi" w:date="2015-07-20T17:12:00Z"/>
                <w:rFonts w:ascii="Arial" w:hAnsi="Arial" w:cs="Arial"/>
                <w:sz w:val="18"/>
                <w:szCs w:val="18"/>
                <w:lang w:val="en-US" w:eastAsia="zh-CN"/>
              </w:rPr>
            </w:pPr>
            <w:del w:id="5015" w:author="srabhi" w:date="2015-07-20T17:12:00Z">
              <w:r w:rsidRPr="00B942DB" w:rsidDel="007F6D69">
                <w:rPr>
                  <w:rFonts w:ascii="Arial" w:hAnsi="Arial" w:cs="Arial"/>
                  <w:sz w:val="18"/>
                  <w:szCs w:val="18"/>
                  <w:lang w:val="en-US" w:eastAsia="zh-CN"/>
                </w:rPr>
                <w:delText>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16" w:author="srabhi" w:date="2015-07-20T17:12:00Z"/>
                <w:rFonts w:ascii="Arial" w:hAnsi="Arial" w:cs="Arial"/>
                <w:sz w:val="18"/>
                <w:szCs w:val="18"/>
                <w:lang w:val="en-US" w:eastAsia="zh-CN"/>
              </w:rPr>
            </w:pPr>
            <w:del w:id="5017" w:author="srabhi" w:date="2015-07-20T17:12:00Z">
              <w:r w:rsidRPr="00B942DB" w:rsidDel="007F6D69">
                <w:rPr>
                  <w:rFonts w:ascii="Arial" w:hAnsi="Arial" w:cs="Arial"/>
                  <w:sz w:val="18"/>
                  <w:szCs w:val="18"/>
                  <w:lang w:val="en-US" w:eastAsia="zh-CN"/>
                </w:rPr>
                <w:delText>0.98</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18" w:author="srabhi" w:date="2015-07-20T17:12:00Z"/>
                <w:rFonts w:ascii="Arial" w:hAnsi="Arial" w:cs="Arial"/>
                <w:sz w:val="18"/>
                <w:szCs w:val="18"/>
                <w:lang w:val="en-US" w:eastAsia="zh-CN"/>
              </w:rPr>
            </w:pPr>
            <w:del w:id="5019" w:author="srabhi" w:date="2015-07-20T17:12:00Z">
              <w:r w:rsidRPr="00B942DB" w:rsidDel="007F6D69">
                <w:rPr>
                  <w:rFonts w:ascii="Arial" w:hAnsi="Arial" w:cs="Arial"/>
                  <w:sz w:val="18"/>
                  <w:szCs w:val="18"/>
                  <w:lang w:val="en-US" w:eastAsia="zh-CN"/>
                </w:rPr>
                <w:delText>0.17</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20" w:author="srabhi" w:date="2015-07-20T17:12:00Z"/>
                <w:rFonts w:ascii="Arial" w:hAnsi="Arial" w:cs="Arial"/>
                <w:sz w:val="18"/>
                <w:szCs w:val="18"/>
                <w:lang w:val="en-US" w:eastAsia="zh-CN"/>
              </w:rPr>
            </w:pPr>
            <w:del w:id="5021" w:author="srabhi" w:date="2015-07-20T17:12:00Z">
              <w:r w:rsidRPr="00B942DB" w:rsidDel="007F6D69">
                <w:rPr>
                  <w:rFonts w:ascii="Arial" w:hAnsi="Arial" w:cs="Arial"/>
                  <w:sz w:val="18"/>
                  <w:szCs w:val="18"/>
                  <w:lang w:val="en-US" w:eastAsia="zh-CN"/>
                </w:rPr>
                <w:delText>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22" w:author="srabhi" w:date="2015-07-20T17:12:00Z"/>
                <w:rFonts w:ascii="Arial" w:hAnsi="Arial" w:cs="Arial"/>
                <w:sz w:val="18"/>
                <w:szCs w:val="18"/>
                <w:lang w:val="en-US" w:eastAsia="zh-CN"/>
              </w:rPr>
            </w:pPr>
            <w:del w:id="5023" w:author="srabhi" w:date="2015-07-20T17:12:00Z">
              <w:r w:rsidRPr="00B942DB" w:rsidDel="007F6D69">
                <w:rPr>
                  <w:rFonts w:ascii="Arial" w:hAnsi="Arial" w:cs="Arial"/>
                  <w:sz w:val="18"/>
                  <w:szCs w:val="18"/>
                  <w:lang w:val="en-US" w:eastAsia="zh-CN"/>
                </w:rPr>
                <w:delText>1</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24" w:author="srabhi" w:date="2015-07-20T17:12:00Z"/>
                <w:rFonts w:ascii="Arial" w:hAnsi="Arial" w:cs="Arial"/>
                <w:sz w:val="18"/>
                <w:szCs w:val="18"/>
                <w:lang w:val="en-US" w:eastAsia="zh-CN"/>
              </w:rPr>
            </w:pPr>
            <w:del w:id="5025" w:author="srabhi" w:date="2015-07-20T17:12:00Z">
              <w:r w:rsidRPr="00B942DB" w:rsidDel="007F6D69">
                <w:rPr>
                  <w:rFonts w:ascii="Arial" w:hAnsi="Arial" w:cs="Arial"/>
                  <w:sz w:val="18"/>
                  <w:szCs w:val="18"/>
                  <w:lang w:val="en-US" w:eastAsia="zh-CN"/>
                </w:rPr>
                <w:delText>0.85</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26" w:author="srabhi" w:date="2015-07-20T17:12:00Z"/>
                <w:rFonts w:ascii="Arial" w:hAnsi="Arial" w:cs="Arial"/>
                <w:sz w:val="18"/>
                <w:szCs w:val="18"/>
                <w:lang w:val="en-US" w:eastAsia="zh-CN"/>
              </w:rPr>
            </w:pPr>
            <w:del w:id="5027" w:author="srabhi" w:date="2015-07-20T17:12:00Z">
              <w:r w:rsidRPr="00B942DB" w:rsidDel="007F6D69">
                <w:rPr>
                  <w:rFonts w:ascii="Arial" w:hAnsi="Arial" w:cs="Arial"/>
                  <w:sz w:val="18"/>
                  <w:szCs w:val="18"/>
                  <w:lang w:val="en-US" w:eastAsia="zh-CN"/>
                </w:rPr>
                <w:delText>0.38</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28" w:author="srabhi" w:date="2015-07-20T17:12:00Z"/>
                <w:rFonts w:ascii="Arial" w:hAnsi="Arial" w:cs="Arial"/>
                <w:sz w:val="18"/>
                <w:szCs w:val="18"/>
                <w:lang w:val="en-US" w:eastAsia="zh-CN"/>
              </w:rPr>
            </w:pPr>
            <w:del w:id="5029" w:author="srabhi" w:date="2015-07-20T17:12:00Z">
              <w:r w:rsidRPr="00B942DB" w:rsidDel="007F6D69">
                <w:rPr>
                  <w:rFonts w:ascii="Arial" w:hAnsi="Arial" w:cs="Arial"/>
                  <w:sz w:val="18"/>
                  <w:szCs w:val="18"/>
                  <w:lang w:val="en-US" w:eastAsia="zh-CN"/>
                </w:rPr>
                <w:delText>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30" w:author="srabhi" w:date="2015-07-20T17:12:00Z"/>
                <w:rFonts w:ascii="Arial" w:hAnsi="Arial" w:cs="Arial"/>
                <w:sz w:val="18"/>
                <w:szCs w:val="18"/>
                <w:lang w:val="en-US" w:eastAsia="zh-CN"/>
              </w:rPr>
            </w:pPr>
            <w:del w:id="5031" w:author="srabhi" w:date="2015-07-20T17:12:00Z">
              <w:r w:rsidRPr="00B942DB" w:rsidDel="007F6D69">
                <w:rPr>
                  <w:rFonts w:ascii="Arial" w:hAnsi="Arial" w:cs="Arial"/>
                  <w:sz w:val="18"/>
                  <w:szCs w:val="18"/>
                  <w:lang w:val="en-US" w:eastAsia="zh-CN"/>
                </w:rPr>
                <w:delText>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32" w:author="srabhi" w:date="2015-07-20T17:12:00Z"/>
                <w:rFonts w:ascii="Arial" w:hAnsi="Arial" w:cs="Arial"/>
                <w:sz w:val="18"/>
                <w:szCs w:val="18"/>
                <w:lang w:val="en-US" w:eastAsia="zh-CN"/>
              </w:rPr>
            </w:pPr>
            <w:del w:id="5033" w:author="srabhi" w:date="2015-07-20T17:12:00Z">
              <w:r w:rsidRPr="00B942DB" w:rsidDel="007F6D69">
                <w:rPr>
                  <w:rFonts w:ascii="Arial" w:hAnsi="Arial" w:cs="Arial"/>
                  <w:sz w:val="18"/>
                  <w:szCs w:val="18"/>
                  <w:lang w:val="en-US" w:eastAsia="zh-CN"/>
                </w:rPr>
                <w:delText>1.01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34" w:author="srabhi" w:date="2015-07-20T17:12:00Z"/>
                <w:rFonts w:ascii="Arial" w:hAnsi="Arial" w:cs="Arial"/>
                <w:sz w:val="18"/>
                <w:szCs w:val="18"/>
                <w:lang w:val="en-US" w:eastAsia="zh-CN"/>
              </w:rPr>
            </w:pPr>
            <w:del w:id="5035" w:author="srabhi" w:date="2015-07-20T17:12:00Z">
              <w:r w:rsidRPr="00B942DB" w:rsidDel="007F6D69">
                <w:rPr>
                  <w:rFonts w:ascii="Arial" w:hAnsi="Arial" w:cs="Arial"/>
                  <w:sz w:val="18"/>
                  <w:szCs w:val="18"/>
                  <w:lang w:val="en-US" w:eastAsia="zh-CN"/>
                </w:rPr>
                <w:delText>NA</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36" w:author="srabhi" w:date="2015-07-20T17:12:00Z"/>
                <w:rFonts w:ascii="Arial" w:hAnsi="Arial" w:cs="Arial"/>
                <w:sz w:val="18"/>
                <w:szCs w:val="18"/>
                <w:lang w:val="en-US" w:eastAsia="zh-CN"/>
              </w:rPr>
            </w:pPr>
            <w:del w:id="5037" w:author="srabhi" w:date="2015-07-20T17:12:00Z">
              <w:r w:rsidRPr="00B942DB" w:rsidDel="007F6D69">
                <w:rPr>
                  <w:rFonts w:ascii="Arial" w:hAnsi="Arial" w:cs="Arial"/>
                  <w:sz w:val="18"/>
                  <w:szCs w:val="18"/>
                  <w:lang w:val="en-US" w:eastAsia="zh-CN"/>
                </w:rPr>
                <w:delText>1.14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38" w:author="srabhi" w:date="2015-07-20T17:12:00Z"/>
                <w:rFonts w:ascii="Arial" w:hAnsi="Arial" w:cs="Arial"/>
                <w:sz w:val="18"/>
                <w:szCs w:val="18"/>
                <w:lang w:val="en-US" w:eastAsia="zh-CN"/>
              </w:rPr>
            </w:pPr>
            <w:del w:id="5039" w:author="srabhi" w:date="2015-07-20T17:12:00Z">
              <w:r w:rsidRPr="00B942DB" w:rsidDel="007F6D69">
                <w:rPr>
                  <w:rFonts w:ascii="Arial" w:hAnsi="Arial" w:cs="Arial"/>
                  <w:sz w:val="18"/>
                  <w:szCs w:val="18"/>
                  <w:lang w:val="en-US" w:eastAsia="zh-CN"/>
                </w:rPr>
                <w:delText>-0.13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40" w:author="srabhi" w:date="2015-07-20T17:12:00Z"/>
                <w:rFonts w:ascii="Arial" w:hAnsi="Arial" w:cs="Arial"/>
                <w:sz w:val="18"/>
                <w:szCs w:val="18"/>
                <w:lang w:val="en-US" w:eastAsia="zh-CN"/>
              </w:rPr>
            </w:pPr>
            <w:del w:id="5041" w:author="srabhi" w:date="2015-07-20T17:12:00Z">
              <w:r w:rsidRPr="00B942DB" w:rsidDel="007F6D69">
                <w:rPr>
                  <w:rFonts w:ascii="Arial" w:hAnsi="Arial" w:cs="Arial"/>
                  <w:sz w:val="18"/>
                  <w:szCs w:val="18"/>
                  <w:lang w:val="en-US" w:eastAsia="zh-CN"/>
                </w:rPr>
                <w:delText>NA</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42" w:author="srabhi" w:date="2015-07-20T17:12:00Z"/>
                <w:rFonts w:ascii="Arial" w:hAnsi="Arial" w:cs="Arial"/>
                <w:sz w:val="18"/>
                <w:szCs w:val="18"/>
                <w:lang w:val="en-US" w:eastAsia="zh-CN"/>
              </w:rPr>
            </w:pPr>
            <w:del w:id="5043" w:author="srabhi" w:date="2015-07-20T17:12:00Z">
              <w:r w:rsidRPr="00B942DB" w:rsidDel="007F6D69">
                <w:rPr>
                  <w:rFonts w:ascii="Arial" w:hAnsi="Arial" w:cs="Arial"/>
                  <w:sz w:val="18"/>
                  <w:szCs w:val="18"/>
                  <w:lang w:val="en-US" w:eastAsia="zh-CN"/>
                </w:rPr>
                <w:delText>NA</w:delText>
              </w:r>
            </w:del>
          </w:p>
        </w:tc>
      </w:tr>
      <w:tr w:rsidR="00882650" w:rsidRPr="00240276" w:rsidDel="007F6D69" w:rsidTr="00882650">
        <w:trPr>
          <w:trHeight w:val="300"/>
          <w:del w:id="5044"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045" w:author="srabhi" w:date="2015-07-20T17:12:00Z"/>
                <w:rFonts w:ascii="Arial" w:hAnsi="Arial" w:cs="Arial"/>
                <w:b/>
                <w:bCs/>
                <w:sz w:val="20"/>
                <w:szCs w:val="20"/>
                <w:lang w:val="en-US" w:eastAsia="zh-CN"/>
              </w:rPr>
            </w:pPr>
            <w:del w:id="5046" w:author="srabhi" w:date="2015-07-20T17:12:00Z">
              <w:r w:rsidRPr="00B942DB" w:rsidDel="007F6D69">
                <w:rPr>
                  <w:rFonts w:ascii="Arial" w:hAnsi="Arial" w:cs="Arial"/>
                  <w:b/>
                  <w:bCs/>
                  <w:sz w:val="20"/>
                  <w:szCs w:val="20"/>
                  <w:lang w:eastAsia="zh-CN"/>
                </w:rPr>
                <w:delText>Muscle weakness/spasm/spasticity</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47" w:author="srabhi" w:date="2015-07-20T17:12:00Z"/>
                <w:rFonts w:ascii="Arial" w:hAnsi="Arial" w:cs="Arial"/>
                <w:sz w:val="18"/>
                <w:szCs w:val="18"/>
                <w:lang w:val="en-US" w:eastAsia="zh-CN"/>
              </w:rPr>
            </w:pPr>
            <w:del w:id="5048" w:author="srabhi" w:date="2015-07-20T17:12:00Z">
              <w:r w:rsidRPr="00B942DB" w:rsidDel="007F6D69">
                <w:rPr>
                  <w:rFonts w:ascii="Arial" w:hAnsi="Arial" w:cs="Arial"/>
                  <w:sz w:val="18"/>
                  <w:szCs w:val="18"/>
                  <w:lang w:val="en-US" w:eastAsia="zh-CN"/>
                </w:rPr>
                <w:delText>2</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49" w:author="srabhi" w:date="2015-07-20T17:12:00Z"/>
                <w:rFonts w:ascii="Arial" w:hAnsi="Arial" w:cs="Arial"/>
                <w:sz w:val="18"/>
                <w:szCs w:val="18"/>
                <w:lang w:val="en-US" w:eastAsia="zh-CN"/>
              </w:rPr>
            </w:pPr>
            <w:del w:id="5050" w:author="srabhi" w:date="2015-07-20T17:12:00Z">
              <w:r w:rsidRPr="00B942DB" w:rsidDel="007F6D69">
                <w:rPr>
                  <w:rFonts w:ascii="Arial" w:hAnsi="Arial" w:cs="Arial"/>
                  <w:sz w:val="18"/>
                  <w:szCs w:val="18"/>
                  <w:lang w:val="en-US" w:eastAsia="zh-CN"/>
                </w:rPr>
                <w:delText>1.12</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51" w:author="srabhi" w:date="2015-07-20T17:12:00Z"/>
                <w:rFonts w:ascii="Arial" w:hAnsi="Arial" w:cs="Arial"/>
                <w:sz w:val="18"/>
                <w:szCs w:val="18"/>
                <w:lang w:val="en-US" w:eastAsia="zh-CN"/>
              </w:rPr>
            </w:pPr>
            <w:del w:id="5052" w:author="srabhi" w:date="2015-07-20T17:12:00Z">
              <w:r w:rsidRPr="00B942DB" w:rsidDel="007F6D69">
                <w:rPr>
                  <w:rFonts w:ascii="Arial" w:hAnsi="Arial" w:cs="Arial"/>
                  <w:sz w:val="18"/>
                  <w:szCs w:val="18"/>
                  <w:lang w:val="en-US" w:eastAsia="zh-CN"/>
                </w:rPr>
                <w:delText>0.18</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53" w:author="srabhi" w:date="2015-07-20T17:12:00Z"/>
                <w:rFonts w:ascii="Arial" w:hAnsi="Arial" w:cs="Arial"/>
                <w:sz w:val="18"/>
                <w:szCs w:val="18"/>
                <w:lang w:val="en-US" w:eastAsia="zh-CN"/>
              </w:rPr>
            </w:pPr>
            <w:del w:id="5054" w:author="srabhi" w:date="2015-07-20T17:12:00Z">
              <w:r w:rsidRPr="00B942DB" w:rsidDel="007F6D69">
                <w:rPr>
                  <w:rFonts w:ascii="Arial" w:hAnsi="Arial" w:cs="Arial"/>
                  <w:sz w:val="18"/>
                  <w:szCs w:val="18"/>
                  <w:lang w:val="en-US" w:eastAsia="zh-CN"/>
                </w:rPr>
                <w:delText>22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55" w:author="srabhi" w:date="2015-07-20T17:12:00Z"/>
                <w:rFonts w:ascii="Arial" w:hAnsi="Arial" w:cs="Arial"/>
                <w:sz w:val="18"/>
                <w:szCs w:val="18"/>
                <w:lang w:val="en-US" w:eastAsia="zh-CN"/>
              </w:rPr>
            </w:pPr>
            <w:del w:id="5056" w:author="srabhi" w:date="2015-07-20T17:12:00Z">
              <w:r w:rsidRPr="00B942DB" w:rsidDel="007F6D69">
                <w:rPr>
                  <w:rFonts w:ascii="Arial" w:hAnsi="Arial" w:cs="Arial"/>
                  <w:sz w:val="18"/>
                  <w:szCs w:val="18"/>
                  <w:lang w:val="en-US" w:eastAsia="zh-CN"/>
                </w:rPr>
                <w:delText>15</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57" w:author="srabhi" w:date="2015-07-20T17:12:00Z"/>
                <w:rFonts w:ascii="Arial" w:hAnsi="Arial" w:cs="Arial"/>
                <w:sz w:val="18"/>
                <w:szCs w:val="18"/>
                <w:lang w:val="en-US" w:eastAsia="zh-CN"/>
              </w:rPr>
            </w:pPr>
            <w:del w:id="5058" w:author="srabhi" w:date="2015-07-20T17:12:00Z">
              <w:r w:rsidRPr="00B942DB" w:rsidDel="007F6D69">
                <w:rPr>
                  <w:rFonts w:ascii="Arial" w:hAnsi="Arial" w:cs="Arial"/>
                  <w:sz w:val="18"/>
                  <w:szCs w:val="18"/>
                  <w:lang w:val="en-US" w:eastAsia="zh-CN"/>
                </w:rPr>
                <w:delText>1.49</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59" w:author="srabhi" w:date="2015-07-20T17:12:00Z"/>
                <w:rFonts w:ascii="Arial" w:hAnsi="Arial" w:cs="Arial"/>
                <w:sz w:val="18"/>
                <w:szCs w:val="18"/>
                <w:lang w:val="en-US" w:eastAsia="zh-CN"/>
              </w:rPr>
            </w:pPr>
            <w:del w:id="5060" w:author="srabhi" w:date="2015-07-20T17:12:00Z">
              <w:r w:rsidRPr="00B942DB" w:rsidDel="007F6D69">
                <w:rPr>
                  <w:rFonts w:ascii="Arial" w:hAnsi="Arial" w:cs="Arial"/>
                  <w:sz w:val="18"/>
                  <w:szCs w:val="18"/>
                  <w:lang w:val="en-US" w:eastAsia="zh-CN"/>
                </w:rPr>
                <w:delText>0.10</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61" w:author="srabhi" w:date="2015-07-20T17:12:00Z"/>
                <w:rFonts w:ascii="Arial" w:hAnsi="Arial" w:cs="Arial"/>
                <w:sz w:val="18"/>
                <w:szCs w:val="18"/>
                <w:lang w:val="en-US" w:eastAsia="zh-CN"/>
              </w:rPr>
            </w:pPr>
            <w:del w:id="5062" w:author="srabhi" w:date="2015-07-20T17:12:00Z">
              <w:r w:rsidRPr="00B942DB" w:rsidDel="007F6D69">
                <w:rPr>
                  <w:rFonts w:ascii="Arial" w:hAnsi="Arial" w:cs="Arial"/>
                  <w:sz w:val="18"/>
                  <w:szCs w:val="18"/>
                  <w:lang w:val="en-US" w:eastAsia="zh-CN"/>
                </w:rPr>
                <w:delText>37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63" w:author="srabhi" w:date="2015-07-20T17:12:00Z"/>
                <w:rFonts w:ascii="Arial" w:hAnsi="Arial" w:cs="Arial"/>
                <w:sz w:val="18"/>
                <w:szCs w:val="18"/>
                <w:lang w:val="en-US" w:eastAsia="zh-CN"/>
              </w:rPr>
            </w:pPr>
            <w:del w:id="5064" w:author="srabhi" w:date="2015-07-20T17:12:00Z">
              <w:r w:rsidRPr="00B942DB" w:rsidDel="007F6D69">
                <w:rPr>
                  <w:rFonts w:ascii="Arial" w:hAnsi="Arial" w:cs="Arial"/>
                  <w:sz w:val="18"/>
                  <w:szCs w:val="18"/>
                  <w:lang w:val="en-US" w:eastAsia="zh-CN"/>
                </w:rPr>
                <w:delText>9</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65" w:author="srabhi" w:date="2015-07-20T17:12:00Z"/>
                <w:rFonts w:ascii="Arial" w:hAnsi="Arial" w:cs="Arial"/>
                <w:sz w:val="18"/>
                <w:szCs w:val="18"/>
                <w:lang w:val="en-US" w:eastAsia="zh-CN"/>
              </w:rPr>
            </w:pPr>
            <w:del w:id="5066" w:author="srabhi" w:date="2015-07-20T17:12:00Z">
              <w:r w:rsidRPr="00B942DB" w:rsidDel="007F6D69">
                <w:rPr>
                  <w:rFonts w:ascii="Arial" w:hAnsi="Arial" w:cs="Arial"/>
                  <w:sz w:val="18"/>
                  <w:szCs w:val="18"/>
                  <w:lang w:val="en-US" w:eastAsia="zh-CN"/>
                </w:rPr>
                <w:delText>1.14</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67" w:author="srabhi" w:date="2015-07-20T17:12:00Z"/>
                <w:rFonts w:ascii="Arial" w:hAnsi="Arial" w:cs="Arial"/>
                <w:sz w:val="18"/>
                <w:szCs w:val="18"/>
                <w:lang w:val="en-US" w:eastAsia="zh-CN"/>
              </w:rPr>
            </w:pPr>
            <w:del w:id="5068" w:author="srabhi" w:date="2015-07-20T17:12:00Z">
              <w:r w:rsidRPr="00B942DB" w:rsidDel="007F6D69">
                <w:rPr>
                  <w:rFonts w:ascii="Arial" w:hAnsi="Arial" w:cs="Arial"/>
                  <w:sz w:val="18"/>
                  <w:szCs w:val="18"/>
                  <w:lang w:val="en-US" w:eastAsia="zh-CN"/>
                </w:rPr>
                <w:delText>0.10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69" w:author="srabhi" w:date="2015-07-20T17:12:00Z"/>
                <w:rFonts w:ascii="Arial" w:hAnsi="Arial" w:cs="Arial"/>
                <w:sz w:val="18"/>
                <w:szCs w:val="18"/>
                <w:lang w:val="en-US" w:eastAsia="zh-CN"/>
              </w:rPr>
            </w:pPr>
            <w:del w:id="5070" w:author="srabhi" w:date="2015-07-20T17:12:00Z">
              <w:r w:rsidRPr="00B942DB" w:rsidDel="007F6D69">
                <w:rPr>
                  <w:rFonts w:ascii="Arial" w:hAnsi="Arial" w:cs="Arial"/>
                  <w:sz w:val="18"/>
                  <w:szCs w:val="18"/>
                  <w:lang w:val="en-US" w:eastAsia="zh-CN"/>
                </w:rPr>
                <w:delText>1.27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71" w:author="srabhi" w:date="2015-07-20T17:12:00Z"/>
                <w:rFonts w:ascii="Arial" w:hAnsi="Arial" w:cs="Arial"/>
                <w:sz w:val="18"/>
                <w:szCs w:val="18"/>
                <w:lang w:val="en-US" w:eastAsia="zh-CN"/>
              </w:rPr>
            </w:pPr>
            <w:del w:id="5072" w:author="srabhi" w:date="2015-07-20T17:12:00Z">
              <w:r w:rsidRPr="00B942DB" w:rsidDel="007F6D69">
                <w:rPr>
                  <w:rFonts w:ascii="Arial" w:hAnsi="Arial" w:cs="Arial"/>
                  <w:sz w:val="18"/>
                  <w:szCs w:val="18"/>
                  <w:lang w:val="en-US" w:eastAsia="zh-CN"/>
                </w:rPr>
                <w:delText>-0.13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73" w:author="srabhi" w:date="2015-07-20T17:12:00Z"/>
                <w:rFonts w:ascii="Arial" w:hAnsi="Arial" w:cs="Arial"/>
                <w:sz w:val="18"/>
                <w:szCs w:val="18"/>
                <w:lang w:val="en-US" w:eastAsia="zh-CN"/>
              </w:rPr>
            </w:pPr>
            <w:del w:id="5074" w:author="srabhi" w:date="2015-07-20T17:12:00Z">
              <w:r w:rsidRPr="00B942DB" w:rsidDel="007F6D69">
                <w:rPr>
                  <w:rFonts w:ascii="Arial" w:hAnsi="Arial" w:cs="Arial"/>
                  <w:sz w:val="18"/>
                  <w:szCs w:val="18"/>
                  <w:lang w:val="en-US" w:eastAsia="zh-CN"/>
                </w:rPr>
                <w:delText>1.51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75" w:author="srabhi" w:date="2015-07-20T17:12:00Z"/>
                <w:rFonts w:ascii="Arial" w:hAnsi="Arial" w:cs="Arial"/>
                <w:sz w:val="18"/>
                <w:szCs w:val="18"/>
                <w:lang w:val="en-US" w:eastAsia="zh-CN"/>
              </w:rPr>
            </w:pPr>
            <w:del w:id="5076" w:author="srabhi" w:date="2015-07-20T17:12:00Z">
              <w:r w:rsidRPr="00B942DB" w:rsidDel="007F6D69">
                <w:rPr>
                  <w:rFonts w:ascii="Arial" w:hAnsi="Arial" w:cs="Arial"/>
                  <w:sz w:val="18"/>
                  <w:szCs w:val="18"/>
                  <w:lang w:val="en-US" w:eastAsia="zh-CN"/>
                </w:rPr>
                <w:delText>-0.37</w:delText>
              </w:r>
            </w:del>
          </w:p>
        </w:tc>
      </w:tr>
      <w:tr w:rsidR="00882650" w:rsidRPr="00240276" w:rsidDel="007F6D69" w:rsidTr="00882650">
        <w:trPr>
          <w:trHeight w:val="300"/>
          <w:del w:id="5077"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078" w:author="srabhi" w:date="2015-07-20T17:12:00Z"/>
                <w:rFonts w:ascii="Arial" w:hAnsi="Arial" w:cs="Arial"/>
                <w:b/>
                <w:bCs/>
                <w:sz w:val="20"/>
                <w:szCs w:val="20"/>
                <w:lang w:val="en-US" w:eastAsia="zh-CN"/>
              </w:rPr>
            </w:pPr>
            <w:del w:id="5079" w:author="srabhi" w:date="2015-07-20T17:12:00Z">
              <w:r w:rsidRPr="00B942DB" w:rsidDel="007F6D69">
                <w:rPr>
                  <w:rFonts w:ascii="Arial" w:hAnsi="Arial" w:cs="Arial"/>
                  <w:b/>
                  <w:bCs/>
                  <w:sz w:val="20"/>
                  <w:szCs w:val="20"/>
                  <w:lang w:eastAsia="zh-CN"/>
                </w:rPr>
                <w:delText>Fatigue</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80" w:author="srabhi" w:date="2015-07-20T17:12:00Z"/>
                <w:rFonts w:ascii="Arial" w:hAnsi="Arial" w:cs="Arial"/>
                <w:sz w:val="18"/>
                <w:szCs w:val="18"/>
                <w:lang w:val="en-US" w:eastAsia="zh-CN"/>
              </w:rPr>
            </w:pPr>
            <w:del w:id="5081" w:author="srabhi" w:date="2015-07-20T17:12:00Z">
              <w:r w:rsidRPr="00B942DB" w:rsidDel="007F6D69">
                <w:rPr>
                  <w:rFonts w:ascii="Arial" w:hAnsi="Arial" w:cs="Arial"/>
                  <w:sz w:val="18"/>
                  <w:szCs w:val="18"/>
                  <w:lang w:val="en-US" w:eastAsia="zh-CN"/>
                </w:rPr>
                <w:delText>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82" w:author="srabhi" w:date="2015-07-20T17:12:00Z"/>
                <w:rFonts w:ascii="Arial" w:hAnsi="Arial" w:cs="Arial"/>
                <w:sz w:val="18"/>
                <w:szCs w:val="18"/>
                <w:lang w:val="en-US" w:eastAsia="zh-CN"/>
              </w:rPr>
            </w:pPr>
            <w:del w:id="5083" w:author="srabhi" w:date="2015-07-20T17:12:00Z">
              <w:r w:rsidRPr="00B942DB" w:rsidDel="007F6D69">
                <w:rPr>
                  <w:rFonts w:ascii="Arial" w:hAnsi="Arial" w:cs="Arial"/>
                  <w:sz w:val="18"/>
                  <w:szCs w:val="18"/>
                  <w:lang w:val="en-US" w:eastAsia="zh-CN"/>
                </w:rPr>
                <w:delText>0.98</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84" w:author="srabhi" w:date="2015-07-20T17:12:00Z"/>
                <w:rFonts w:ascii="Arial" w:hAnsi="Arial" w:cs="Arial"/>
                <w:sz w:val="18"/>
                <w:szCs w:val="18"/>
                <w:lang w:val="en-US" w:eastAsia="zh-CN"/>
              </w:rPr>
            </w:pPr>
            <w:del w:id="5085" w:author="srabhi" w:date="2015-07-20T17:12:00Z">
              <w:r w:rsidRPr="00B942DB" w:rsidDel="007F6D69">
                <w:rPr>
                  <w:rFonts w:ascii="Arial" w:hAnsi="Arial" w:cs="Arial"/>
                  <w:sz w:val="18"/>
                  <w:szCs w:val="18"/>
                  <w:lang w:val="en-US" w:eastAsia="zh-CN"/>
                </w:rPr>
                <w:delText>0.11</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86" w:author="srabhi" w:date="2015-07-20T17:12:00Z"/>
                <w:rFonts w:ascii="Arial" w:hAnsi="Arial" w:cs="Arial"/>
                <w:sz w:val="18"/>
                <w:szCs w:val="18"/>
                <w:lang w:val="en-US" w:eastAsia="zh-CN"/>
              </w:rPr>
            </w:pPr>
            <w:del w:id="5087" w:author="srabhi" w:date="2015-07-20T17:12:00Z">
              <w:r w:rsidRPr="00B942DB" w:rsidDel="007F6D69">
                <w:rPr>
                  <w:rFonts w:ascii="Arial" w:hAnsi="Arial" w:cs="Arial"/>
                  <w:sz w:val="18"/>
                  <w:szCs w:val="18"/>
                  <w:lang w:val="en-US" w:eastAsia="zh-CN"/>
                </w:rPr>
                <w:delText>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88" w:author="srabhi" w:date="2015-07-20T17:12:00Z"/>
                <w:rFonts w:ascii="Arial" w:hAnsi="Arial" w:cs="Arial"/>
                <w:sz w:val="18"/>
                <w:szCs w:val="18"/>
                <w:lang w:val="en-US" w:eastAsia="zh-CN"/>
              </w:rPr>
            </w:pPr>
            <w:del w:id="5089" w:author="srabhi" w:date="2015-07-20T17:12:00Z">
              <w:r w:rsidRPr="00B942DB" w:rsidDel="007F6D69">
                <w:rPr>
                  <w:rFonts w:ascii="Arial" w:hAnsi="Arial" w:cs="Arial"/>
                  <w:sz w:val="18"/>
                  <w:szCs w:val="18"/>
                  <w:lang w:val="en-US" w:eastAsia="zh-CN"/>
                </w:rPr>
                <w:delText>0</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90" w:author="srabhi" w:date="2015-07-20T17:12:00Z"/>
                <w:rFonts w:ascii="Arial" w:hAnsi="Arial" w:cs="Arial"/>
                <w:sz w:val="18"/>
                <w:szCs w:val="18"/>
                <w:lang w:val="en-US" w:eastAsia="zh-CN"/>
              </w:rPr>
            </w:pPr>
            <w:del w:id="5091" w:author="srabhi" w:date="2015-07-20T17:12:00Z">
              <w:r w:rsidRPr="00B942DB" w:rsidDel="007F6D69">
                <w:rPr>
                  <w:rFonts w:ascii="Arial" w:hAnsi="Arial" w:cs="Arial"/>
                  <w:sz w:val="18"/>
                  <w:szCs w:val="18"/>
                  <w:lang w:val="en-US" w:eastAsia="zh-CN"/>
                </w:rPr>
                <w:delText>0.76</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92" w:author="srabhi" w:date="2015-07-20T17:12:00Z"/>
                <w:rFonts w:ascii="Arial" w:hAnsi="Arial" w:cs="Arial"/>
                <w:sz w:val="18"/>
                <w:szCs w:val="18"/>
                <w:lang w:val="en-US" w:eastAsia="zh-CN"/>
              </w:rPr>
            </w:pPr>
            <w:del w:id="5093" w:author="srabhi" w:date="2015-07-20T17:12:00Z">
              <w:r w:rsidRPr="00B942DB" w:rsidDel="007F6D69">
                <w:rPr>
                  <w:rFonts w:ascii="Arial" w:hAnsi="Arial" w:cs="Arial"/>
                  <w:sz w:val="18"/>
                  <w:szCs w:val="18"/>
                  <w:lang w:val="en-US" w:eastAsia="zh-CN"/>
                </w:rPr>
                <w:delText>0.01</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94" w:author="srabhi" w:date="2015-07-20T17:12:00Z"/>
                <w:rFonts w:ascii="Arial" w:hAnsi="Arial" w:cs="Arial"/>
                <w:sz w:val="18"/>
                <w:szCs w:val="18"/>
                <w:lang w:val="en-US" w:eastAsia="zh-CN"/>
              </w:rPr>
            </w:pPr>
            <w:del w:id="5095" w:author="srabhi" w:date="2015-07-20T17:12:00Z">
              <w:r w:rsidRPr="00B942DB" w:rsidDel="007F6D69">
                <w:rPr>
                  <w:rFonts w:ascii="Arial" w:hAnsi="Arial" w:cs="Arial"/>
                  <w:sz w:val="18"/>
                  <w:szCs w:val="18"/>
                  <w:lang w:val="en-US" w:eastAsia="zh-CN"/>
                </w:rPr>
                <w:delText>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96" w:author="srabhi" w:date="2015-07-20T17:12:00Z"/>
                <w:rFonts w:ascii="Arial" w:hAnsi="Arial" w:cs="Arial"/>
                <w:sz w:val="18"/>
                <w:szCs w:val="18"/>
                <w:lang w:val="en-US" w:eastAsia="zh-CN"/>
              </w:rPr>
            </w:pPr>
            <w:del w:id="5097" w:author="srabhi" w:date="2015-07-20T17:12:00Z">
              <w:r w:rsidRPr="00B942DB" w:rsidDel="007F6D69">
                <w:rPr>
                  <w:rFonts w:ascii="Arial" w:hAnsi="Arial" w:cs="Arial"/>
                  <w:sz w:val="18"/>
                  <w:szCs w:val="18"/>
                  <w:lang w:val="en-US" w:eastAsia="zh-CN"/>
                </w:rPr>
                <w:delText>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098" w:author="srabhi" w:date="2015-07-20T17:12:00Z"/>
                <w:rFonts w:ascii="Arial" w:hAnsi="Arial" w:cs="Arial"/>
                <w:sz w:val="18"/>
                <w:szCs w:val="18"/>
                <w:lang w:val="en-US" w:eastAsia="zh-CN"/>
              </w:rPr>
            </w:pPr>
            <w:del w:id="5099" w:author="srabhi" w:date="2015-07-20T17:12:00Z">
              <w:r w:rsidRPr="00B942DB" w:rsidDel="007F6D69">
                <w:rPr>
                  <w:rFonts w:ascii="Arial" w:hAnsi="Arial" w:cs="Arial"/>
                  <w:sz w:val="18"/>
                  <w:szCs w:val="18"/>
                  <w:lang w:val="en-US" w:eastAsia="zh-CN"/>
                </w:rPr>
                <w:delText>1.04</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00" w:author="srabhi" w:date="2015-07-20T17:12:00Z"/>
                <w:rFonts w:ascii="Arial" w:hAnsi="Arial" w:cs="Arial"/>
                <w:sz w:val="18"/>
                <w:szCs w:val="18"/>
                <w:lang w:val="en-US" w:eastAsia="zh-CN"/>
              </w:rPr>
            </w:pPr>
            <w:del w:id="5101" w:author="srabhi" w:date="2015-07-20T17:12:00Z">
              <w:r w:rsidRPr="00B942DB" w:rsidDel="007F6D69">
                <w:rPr>
                  <w:rFonts w:ascii="Arial" w:hAnsi="Arial" w:cs="Arial"/>
                  <w:sz w:val="18"/>
                  <w:szCs w:val="18"/>
                  <w:lang w:val="en-US" w:eastAsia="zh-CN"/>
                </w:rPr>
                <w:delText>0.08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02" w:author="srabhi" w:date="2015-07-20T17:12:00Z"/>
                <w:rFonts w:ascii="Arial" w:hAnsi="Arial" w:cs="Arial"/>
                <w:sz w:val="18"/>
                <w:szCs w:val="18"/>
                <w:lang w:val="en-US" w:eastAsia="zh-CN"/>
              </w:rPr>
            </w:pPr>
            <w:del w:id="5103" w:author="srabhi" w:date="2015-07-20T17:12:00Z">
              <w:r w:rsidRPr="00B942DB" w:rsidDel="007F6D69">
                <w:rPr>
                  <w:rFonts w:ascii="Arial" w:hAnsi="Arial" w:cs="Arial"/>
                  <w:sz w:val="18"/>
                  <w:szCs w:val="18"/>
                  <w:lang w:val="en-US" w:eastAsia="zh-CN"/>
                </w:rPr>
                <w:delText>1.05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04" w:author="srabhi" w:date="2015-07-20T17:12:00Z"/>
                <w:rFonts w:ascii="Arial" w:hAnsi="Arial" w:cs="Arial"/>
                <w:sz w:val="18"/>
                <w:szCs w:val="18"/>
                <w:lang w:val="en-US" w:eastAsia="zh-CN"/>
              </w:rPr>
            </w:pPr>
            <w:del w:id="5105" w:author="srabhi" w:date="2015-07-20T17:12:00Z">
              <w:r w:rsidRPr="00B942DB" w:rsidDel="007F6D69">
                <w:rPr>
                  <w:rFonts w:ascii="Arial" w:hAnsi="Arial" w:cs="Arial"/>
                  <w:sz w:val="18"/>
                  <w:szCs w:val="18"/>
                  <w:lang w:val="en-US" w:eastAsia="zh-CN"/>
                </w:rPr>
                <w:delText>-0.01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06" w:author="srabhi" w:date="2015-07-20T17:12:00Z"/>
                <w:rFonts w:ascii="Arial" w:hAnsi="Arial" w:cs="Arial"/>
                <w:sz w:val="18"/>
                <w:szCs w:val="18"/>
                <w:lang w:val="en-US" w:eastAsia="zh-CN"/>
              </w:rPr>
            </w:pPr>
            <w:del w:id="5107" w:author="srabhi" w:date="2015-07-20T17:12:00Z">
              <w:r w:rsidRPr="00B942DB" w:rsidDel="007F6D69">
                <w:rPr>
                  <w:rFonts w:ascii="Arial" w:hAnsi="Arial" w:cs="Arial"/>
                  <w:sz w:val="18"/>
                  <w:szCs w:val="18"/>
                  <w:lang w:val="en-US" w:eastAsia="zh-CN"/>
                </w:rPr>
                <w:delText>0.76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08" w:author="srabhi" w:date="2015-07-20T17:12:00Z"/>
                <w:rFonts w:ascii="Arial" w:hAnsi="Arial" w:cs="Arial"/>
                <w:sz w:val="18"/>
                <w:szCs w:val="18"/>
                <w:lang w:val="en-US" w:eastAsia="zh-CN"/>
              </w:rPr>
            </w:pPr>
            <w:del w:id="5109" w:author="srabhi" w:date="2015-07-20T17:12:00Z">
              <w:r w:rsidRPr="00B942DB" w:rsidDel="007F6D69">
                <w:rPr>
                  <w:rFonts w:ascii="Arial" w:hAnsi="Arial" w:cs="Arial"/>
                  <w:sz w:val="18"/>
                  <w:szCs w:val="18"/>
                  <w:lang w:val="en-US" w:eastAsia="zh-CN"/>
                </w:rPr>
                <w:delText>0.28</w:delText>
              </w:r>
            </w:del>
          </w:p>
        </w:tc>
      </w:tr>
      <w:tr w:rsidR="00882650" w:rsidRPr="00240276" w:rsidDel="007F6D69" w:rsidTr="00882650">
        <w:trPr>
          <w:trHeight w:val="300"/>
          <w:del w:id="5110"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111" w:author="srabhi" w:date="2015-07-20T17:12:00Z"/>
                <w:rFonts w:ascii="Arial" w:hAnsi="Arial" w:cs="Arial"/>
                <w:b/>
                <w:bCs/>
                <w:sz w:val="20"/>
                <w:szCs w:val="20"/>
                <w:lang w:val="en-US" w:eastAsia="zh-CN"/>
              </w:rPr>
            </w:pPr>
            <w:del w:id="5112" w:author="srabhi" w:date="2015-07-20T17:12:00Z">
              <w:r w:rsidRPr="00B942DB" w:rsidDel="007F6D69">
                <w:rPr>
                  <w:rFonts w:ascii="Arial" w:hAnsi="Arial" w:cs="Arial"/>
                  <w:b/>
                  <w:bCs/>
                  <w:sz w:val="20"/>
                  <w:szCs w:val="20"/>
                  <w:lang w:eastAsia="zh-CN"/>
                </w:rPr>
                <w:delText>Bladder Dysfunction</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13" w:author="srabhi" w:date="2015-07-20T17:12:00Z"/>
                <w:rFonts w:ascii="Arial" w:hAnsi="Arial" w:cs="Arial"/>
                <w:sz w:val="18"/>
                <w:szCs w:val="18"/>
                <w:lang w:val="en-US" w:eastAsia="zh-CN"/>
              </w:rPr>
            </w:pPr>
            <w:del w:id="5114" w:author="srabhi" w:date="2015-07-20T17:12:00Z">
              <w:r w:rsidRPr="00B942DB" w:rsidDel="007F6D69">
                <w:rPr>
                  <w:rFonts w:ascii="Arial" w:hAnsi="Arial" w:cs="Arial"/>
                  <w:sz w:val="18"/>
                  <w:szCs w:val="18"/>
                  <w:lang w:val="en-US" w:eastAsia="zh-CN"/>
                </w:rPr>
                <w:delText>6</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15" w:author="srabhi" w:date="2015-07-20T17:12:00Z"/>
                <w:rFonts w:ascii="Arial" w:hAnsi="Arial" w:cs="Arial"/>
                <w:sz w:val="18"/>
                <w:szCs w:val="18"/>
                <w:lang w:val="en-US" w:eastAsia="zh-CN"/>
              </w:rPr>
            </w:pPr>
            <w:del w:id="5116" w:author="srabhi" w:date="2015-07-20T17:12:00Z">
              <w:r w:rsidRPr="00B942DB" w:rsidDel="007F6D69">
                <w:rPr>
                  <w:rFonts w:ascii="Arial" w:hAnsi="Arial" w:cs="Arial"/>
                  <w:sz w:val="18"/>
                  <w:szCs w:val="18"/>
                  <w:lang w:val="en-US" w:eastAsia="zh-CN"/>
                </w:rPr>
                <w:delText>1.25</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17" w:author="srabhi" w:date="2015-07-20T17:12:00Z"/>
                <w:rFonts w:ascii="Arial" w:hAnsi="Arial" w:cs="Arial"/>
                <w:sz w:val="18"/>
                <w:szCs w:val="18"/>
                <w:lang w:val="en-US" w:eastAsia="zh-CN"/>
              </w:rPr>
            </w:pPr>
            <w:del w:id="5118" w:author="srabhi" w:date="2015-07-20T17:12:00Z">
              <w:r w:rsidRPr="00B942DB" w:rsidDel="007F6D69">
                <w:rPr>
                  <w:rFonts w:ascii="Arial" w:hAnsi="Arial" w:cs="Arial"/>
                  <w:sz w:val="18"/>
                  <w:szCs w:val="18"/>
                  <w:lang w:val="en-US" w:eastAsia="zh-CN"/>
                </w:rPr>
                <w:delText>0.19</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19" w:author="srabhi" w:date="2015-07-20T17:12:00Z"/>
                <w:rFonts w:ascii="Arial" w:hAnsi="Arial" w:cs="Arial"/>
                <w:sz w:val="18"/>
                <w:szCs w:val="18"/>
                <w:lang w:val="en-US" w:eastAsia="zh-CN"/>
              </w:rPr>
            </w:pPr>
            <w:del w:id="5120" w:author="srabhi" w:date="2015-07-20T17:12:00Z">
              <w:r w:rsidRPr="00B942DB" w:rsidDel="007F6D69">
                <w:rPr>
                  <w:rFonts w:ascii="Arial" w:hAnsi="Arial" w:cs="Arial"/>
                  <w:sz w:val="18"/>
                  <w:szCs w:val="18"/>
                  <w:lang w:val="en-US" w:eastAsia="zh-CN"/>
                </w:rPr>
                <w:delText>30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21" w:author="srabhi" w:date="2015-07-20T17:12:00Z"/>
                <w:rFonts w:ascii="Arial" w:hAnsi="Arial" w:cs="Arial"/>
                <w:sz w:val="18"/>
                <w:szCs w:val="18"/>
                <w:lang w:val="en-US" w:eastAsia="zh-CN"/>
              </w:rPr>
            </w:pPr>
            <w:del w:id="5122" w:author="srabhi" w:date="2015-07-20T17:12:00Z">
              <w:r w:rsidRPr="00B942DB" w:rsidDel="007F6D69">
                <w:rPr>
                  <w:rFonts w:ascii="Arial" w:hAnsi="Arial" w:cs="Arial"/>
                  <w:sz w:val="18"/>
                  <w:szCs w:val="18"/>
                  <w:lang w:val="en-US" w:eastAsia="zh-CN"/>
                </w:rPr>
                <w:delText>14</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23" w:author="srabhi" w:date="2015-07-20T17:12:00Z"/>
                <w:rFonts w:ascii="Arial" w:hAnsi="Arial" w:cs="Arial"/>
                <w:sz w:val="18"/>
                <w:szCs w:val="18"/>
                <w:lang w:val="en-US" w:eastAsia="zh-CN"/>
              </w:rPr>
            </w:pPr>
            <w:del w:id="5124" w:author="srabhi" w:date="2015-07-20T17:12:00Z">
              <w:r w:rsidRPr="00B942DB" w:rsidDel="007F6D69">
                <w:rPr>
                  <w:rFonts w:ascii="Arial" w:hAnsi="Arial" w:cs="Arial"/>
                  <w:sz w:val="18"/>
                  <w:szCs w:val="18"/>
                  <w:lang w:val="en-US" w:eastAsia="zh-CN"/>
                </w:rPr>
                <w:delText>1.50</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25" w:author="srabhi" w:date="2015-07-20T17:12:00Z"/>
                <w:rFonts w:ascii="Arial" w:hAnsi="Arial" w:cs="Arial"/>
                <w:sz w:val="18"/>
                <w:szCs w:val="18"/>
                <w:lang w:val="en-US" w:eastAsia="zh-CN"/>
              </w:rPr>
            </w:pPr>
            <w:del w:id="5126" w:author="srabhi" w:date="2015-07-20T17:12:00Z">
              <w:r w:rsidRPr="00B942DB" w:rsidDel="007F6D69">
                <w:rPr>
                  <w:rFonts w:ascii="Arial" w:hAnsi="Arial" w:cs="Arial"/>
                  <w:sz w:val="18"/>
                  <w:szCs w:val="18"/>
                  <w:lang w:val="en-US" w:eastAsia="zh-CN"/>
                </w:rPr>
                <w:delText>0.10</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27" w:author="srabhi" w:date="2015-07-20T17:12:00Z"/>
                <w:rFonts w:ascii="Arial" w:hAnsi="Arial" w:cs="Arial"/>
                <w:sz w:val="18"/>
                <w:szCs w:val="18"/>
                <w:lang w:val="en-US" w:eastAsia="zh-CN"/>
              </w:rPr>
            </w:pPr>
            <w:del w:id="5128" w:author="srabhi" w:date="2015-07-20T17:12:00Z">
              <w:r w:rsidRPr="00B942DB" w:rsidDel="007F6D69">
                <w:rPr>
                  <w:rFonts w:ascii="Arial" w:hAnsi="Arial" w:cs="Arial"/>
                  <w:sz w:val="18"/>
                  <w:szCs w:val="18"/>
                  <w:lang w:val="en-US" w:eastAsia="zh-CN"/>
                </w:rPr>
                <w:delText>31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29" w:author="srabhi" w:date="2015-07-20T17:12:00Z"/>
                <w:rFonts w:ascii="Arial" w:hAnsi="Arial" w:cs="Arial"/>
                <w:sz w:val="18"/>
                <w:szCs w:val="18"/>
                <w:lang w:val="en-US" w:eastAsia="zh-CN"/>
              </w:rPr>
            </w:pPr>
            <w:del w:id="5130" w:author="srabhi" w:date="2015-07-20T17:12:00Z">
              <w:r w:rsidRPr="00B942DB" w:rsidDel="007F6D69">
                <w:rPr>
                  <w:rFonts w:ascii="Arial" w:hAnsi="Arial" w:cs="Arial"/>
                  <w:sz w:val="18"/>
                  <w:szCs w:val="18"/>
                  <w:lang w:val="en-US" w:eastAsia="zh-CN"/>
                </w:rPr>
                <w:delText>8</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31" w:author="srabhi" w:date="2015-07-20T17:12:00Z"/>
                <w:rFonts w:ascii="Arial" w:hAnsi="Arial" w:cs="Arial"/>
                <w:sz w:val="18"/>
                <w:szCs w:val="18"/>
                <w:lang w:val="en-US" w:eastAsia="zh-CN"/>
              </w:rPr>
            </w:pPr>
            <w:del w:id="5132" w:author="srabhi" w:date="2015-07-20T17:12:00Z">
              <w:r w:rsidRPr="00B942DB" w:rsidDel="007F6D69">
                <w:rPr>
                  <w:rFonts w:ascii="Arial" w:hAnsi="Arial" w:cs="Arial"/>
                  <w:sz w:val="18"/>
                  <w:szCs w:val="18"/>
                  <w:lang w:val="en-US" w:eastAsia="zh-CN"/>
                </w:rPr>
                <w:delText>1.17</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33" w:author="srabhi" w:date="2015-07-20T17:12:00Z"/>
                <w:rFonts w:ascii="Arial" w:hAnsi="Arial" w:cs="Arial"/>
                <w:sz w:val="18"/>
                <w:szCs w:val="18"/>
                <w:lang w:val="en-US" w:eastAsia="zh-CN"/>
              </w:rPr>
            </w:pPr>
            <w:del w:id="5134" w:author="srabhi" w:date="2015-07-20T17:12:00Z">
              <w:r w:rsidRPr="00B942DB" w:rsidDel="007F6D69">
                <w:rPr>
                  <w:rFonts w:ascii="Arial" w:hAnsi="Arial" w:cs="Arial"/>
                  <w:sz w:val="18"/>
                  <w:szCs w:val="18"/>
                  <w:lang w:val="en-US" w:eastAsia="zh-CN"/>
                </w:rPr>
                <w:delText>0.13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35" w:author="srabhi" w:date="2015-07-20T17:12:00Z"/>
                <w:rFonts w:ascii="Arial" w:hAnsi="Arial" w:cs="Arial"/>
                <w:sz w:val="18"/>
                <w:szCs w:val="18"/>
                <w:lang w:val="en-US" w:eastAsia="zh-CN"/>
              </w:rPr>
            </w:pPr>
            <w:del w:id="5136" w:author="srabhi" w:date="2015-07-20T17:12:00Z">
              <w:r w:rsidRPr="00B942DB" w:rsidDel="007F6D69">
                <w:rPr>
                  <w:rFonts w:ascii="Arial" w:hAnsi="Arial" w:cs="Arial"/>
                  <w:sz w:val="18"/>
                  <w:szCs w:val="18"/>
                  <w:lang w:val="en-US" w:eastAsia="zh-CN"/>
                </w:rPr>
                <w:delText>1.41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37" w:author="srabhi" w:date="2015-07-20T17:12:00Z"/>
                <w:rFonts w:ascii="Arial" w:hAnsi="Arial" w:cs="Arial"/>
                <w:sz w:val="18"/>
                <w:szCs w:val="18"/>
                <w:lang w:val="en-US" w:eastAsia="zh-CN"/>
              </w:rPr>
            </w:pPr>
            <w:del w:id="5138" w:author="srabhi" w:date="2015-07-20T17:12:00Z">
              <w:r w:rsidRPr="00B942DB" w:rsidDel="007F6D69">
                <w:rPr>
                  <w:rFonts w:ascii="Arial" w:hAnsi="Arial" w:cs="Arial"/>
                  <w:sz w:val="18"/>
                  <w:szCs w:val="18"/>
                  <w:lang w:val="en-US" w:eastAsia="zh-CN"/>
                </w:rPr>
                <w:delText>-0.24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39" w:author="srabhi" w:date="2015-07-20T17:12:00Z"/>
                <w:rFonts w:ascii="Arial" w:hAnsi="Arial" w:cs="Arial"/>
                <w:sz w:val="18"/>
                <w:szCs w:val="18"/>
                <w:lang w:val="en-US" w:eastAsia="zh-CN"/>
              </w:rPr>
            </w:pPr>
            <w:del w:id="5140" w:author="srabhi" w:date="2015-07-20T17:12:00Z">
              <w:r w:rsidRPr="00B942DB" w:rsidDel="007F6D69">
                <w:rPr>
                  <w:rFonts w:ascii="Arial" w:hAnsi="Arial" w:cs="Arial"/>
                  <w:sz w:val="18"/>
                  <w:szCs w:val="18"/>
                  <w:lang w:val="en-US" w:eastAsia="zh-CN"/>
                </w:rPr>
                <w:delText>1.52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41" w:author="srabhi" w:date="2015-07-20T17:12:00Z"/>
                <w:rFonts w:ascii="Arial" w:hAnsi="Arial" w:cs="Arial"/>
                <w:sz w:val="18"/>
                <w:szCs w:val="18"/>
                <w:lang w:val="en-US" w:eastAsia="zh-CN"/>
              </w:rPr>
            </w:pPr>
            <w:del w:id="5142" w:author="srabhi" w:date="2015-07-20T17:12:00Z">
              <w:r w:rsidRPr="00B942DB" w:rsidDel="007F6D69">
                <w:rPr>
                  <w:rFonts w:ascii="Arial" w:hAnsi="Arial" w:cs="Arial"/>
                  <w:sz w:val="18"/>
                  <w:szCs w:val="18"/>
                  <w:lang w:val="en-US" w:eastAsia="zh-CN"/>
                </w:rPr>
                <w:delText>-0.35</w:delText>
              </w:r>
            </w:del>
          </w:p>
        </w:tc>
      </w:tr>
      <w:tr w:rsidR="00882650" w:rsidRPr="00240276" w:rsidDel="007F6D69" w:rsidTr="00882650">
        <w:trPr>
          <w:trHeight w:val="300"/>
          <w:del w:id="5143"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144" w:author="srabhi" w:date="2015-07-20T17:12:00Z"/>
                <w:rFonts w:ascii="Arial" w:hAnsi="Arial" w:cs="Arial"/>
                <w:b/>
                <w:bCs/>
                <w:sz w:val="20"/>
                <w:szCs w:val="20"/>
                <w:lang w:val="en-US" w:eastAsia="zh-CN"/>
              </w:rPr>
            </w:pPr>
            <w:del w:id="5145" w:author="srabhi" w:date="2015-07-20T17:12:00Z">
              <w:r w:rsidRPr="00B942DB" w:rsidDel="007F6D69">
                <w:rPr>
                  <w:rFonts w:ascii="Arial" w:hAnsi="Arial" w:cs="Arial"/>
                  <w:b/>
                  <w:bCs/>
                  <w:sz w:val="20"/>
                  <w:szCs w:val="20"/>
                  <w:lang w:eastAsia="zh-CN"/>
                </w:rPr>
                <w:delText>Bowel Dysfunction</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46" w:author="srabhi" w:date="2015-07-20T17:12:00Z"/>
                <w:rFonts w:ascii="Arial" w:hAnsi="Arial" w:cs="Arial"/>
                <w:sz w:val="18"/>
                <w:szCs w:val="18"/>
                <w:lang w:val="en-US" w:eastAsia="zh-CN"/>
              </w:rPr>
            </w:pPr>
            <w:del w:id="5147" w:author="srabhi" w:date="2015-07-20T17:12:00Z">
              <w:r w:rsidRPr="00B942DB" w:rsidDel="007F6D69">
                <w:rPr>
                  <w:rFonts w:ascii="Arial" w:hAnsi="Arial" w:cs="Arial"/>
                  <w:sz w:val="18"/>
                  <w:szCs w:val="18"/>
                  <w:lang w:val="en-US" w:eastAsia="zh-CN"/>
                </w:rPr>
                <w:delText>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48" w:author="srabhi" w:date="2015-07-20T17:12:00Z"/>
                <w:rFonts w:ascii="Arial" w:hAnsi="Arial" w:cs="Arial"/>
                <w:sz w:val="18"/>
                <w:szCs w:val="18"/>
                <w:lang w:val="en-US" w:eastAsia="zh-CN"/>
              </w:rPr>
            </w:pPr>
            <w:del w:id="5149" w:author="srabhi" w:date="2015-07-20T17:12:00Z">
              <w:r w:rsidRPr="00B942DB" w:rsidDel="007F6D69">
                <w:rPr>
                  <w:rFonts w:ascii="Arial" w:hAnsi="Arial" w:cs="Arial"/>
                  <w:sz w:val="18"/>
                  <w:szCs w:val="18"/>
                  <w:lang w:val="en-US" w:eastAsia="zh-CN"/>
                </w:rPr>
                <w:delText>1.11</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50" w:author="srabhi" w:date="2015-07-20T17:12:00Z"/>
                <w:rFonts w:ascii="Arial" w:hAnsi="Arial" w:cs="Arial"/>
                <w:sz w:val="18"/>
                <w:szCs w:val="18"/>
                <w:lang w:val="en-US" w:eastAsia="zh-CN"/>
              </w:rPr>
            </w:pPr>
            <w:del w:id="5151" w:author="srabhi" w:date="2015-07-20T17:12:00Z">
              <w:r w:rsidRPr="00B942DB" w:rsidDel="007F6D69">
                <w:rPr>
                  <w:rFonts w:ascii="Arial" w:hAnsi="Arial" w:cs="Arial"/>
                  <w:sz w:val="18"/>
                  <w:szCs w:val="18"/>
                  <w:lang w:val="en-US" w:eastAsia="zh-CN"/>
                </w:rPr>
                <w:delText>0.19</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52" w:author="srabhi" w:date="2015-07-20T17:12:00Z"/>
                <w:rFonts w:ascii="Arial" w:hAnsi="Arial" w:cs="Arial"/>
                <w:sz w:val="18"/>
                <w:szCs w:val="18"/>
                <w:lang w:val="en-US" w:eastAsia="zh-CN"/>
              </w:rPr>
            </w:pPr>
            <w:del w:id="5153" w:author="srabhi" w:date="2015-07-20T17:12:00Z">
              <w:r w:rsidRPr="00B942DB" w:rsidDel="007F6D69">
                <w:rPr>
                  <w:rFonts w:ascii="Arial" w:hAnsi="Arial" w:cs="Arial"/>
                  <w:sz w:val="18"/>
                  <w:szCs w:val="18"/>
                  <w:lang w:val="en-US" w:eastAsia="zh-CN"/>
                </w:rPr>
                <w:delText>10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54" w:author="srabhi" w:date="2015-07-20T17:12:00Z"/>
                <w:rFonts w:ascii="Arial" w:hAnsi="Arial" w:cs="Arial"/>
                <w:sz w:val="18"/>
                <w:szCs w:val="18"/>
                <w:lang w:val="en-US" w:eastAsia="zh-CN"/>
              </w:rPr>
            </w:pPr>
            <w:del w:id="5155" w:author="srabhi" w:date="2015-07-20T17:12:00Z">
              <w:r w:rsidRPr="00B942DB" w:rsidDel="007F6D69">
                <w:rPr>
                  <w:rFonts w:ascii="Arial" w:hAnsi="Arial" w:cs="Arial"/>
                  <w:sz w:val="18"/>
                  <w:szCs w:val="18"/>
                  <w:lang w:val="en-US" w:eastAsia="zh-CN"/>
                </w:rPr>
                <w:delText>4</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56" w:author="srabhi" w:date="2015-07-20T17:12:00Z"/>
                <w:rFonts w:ascii="Arial" w:hAnsi="Arial" w:cs="Arial"/>
                <w:sz w:val="18"/>
                <w:szCs w:val="18"/>
                <w:lang w:val="en-US" w:eastAsia="zh-CN"/>
              </w:rPr>
            </w:pPr>
            <w:del w:id="5157" w:author="srabhi" w:date="2015-07-20T17:12:00Z">
              <w:r w:rsidRPr="00B942DB" w:rsidDel="007F6D69">
                <w:rPr>
                  <w:rFonts w:ascii="Arial" w:hAnsi="Arial" w:cs="Arial"/>
                  <w:sz w:val="18"/>
                  <w:szCs w:val="18"/>
                  <w:lang w:val="en-US" w:eastAsia="zh-CN"/>
                </w:rPr>
                <w:delText>1.55</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58" w:author="srabhi" w:date="2015-07-20T17:12:00Z"/>
                <w:rFonts w:ascii="Arial" w:hAnsi="Arial" w:cs="Arial"/>
                <w:sz w:val="18"/>
                <w:szCs w:val="18"/>
                <w:lang w:val="en-US" w:eastAsia="zh-CN"/>
              </w:rPr>
            </w:pPr>
            <w:del w:id="5159" w:author="srabhi" w:date="2015-07-20T17:12:00Z">
              <w:r w:rsidRPr="00B942DB" w:rsidDel="007F6D69">
                <w:rPr>
                  <w:rFonts w:ascii="Arial" w:hAnsi="Arial" w:cs="Arial"/>
                  <w:sz w:val="18"/>
                  <w:szCs w:val="18"/>
                  <w:lang w:val="en-US" w:eastAsia="zh-CN"/>
                </w:rPr>
                <w:delText>0.10</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60" w:author="srabhi" w:date="2015-07-20T17:12:00Z"/>
                <w:rFonts w:ascii="Arial" w:hAnsi="Arial" w:cs="Arial"/>
                <w:sz w:val="18"/>
                <w:szCs w:val="18"/>
                <w:lang w:val="en-US" w:eastAsia="zh-CN"/>
              </w:rPr>
            </w:pPr>
            <w:del w:id="5161" w:author="srabhi" w:date="2015-07-20T17:12:00Z">
              <w:r w:rsidRPr="00B942DB" w:rsidDel="007F6D69">
                <w:rPr>
                  <w:rFonts w:ascii="Arial" w:hAnsi="Arial" w:cs="Arial"/>
                  <w:sz w:val="18"/>
                  <w:szCs w:val="18"/>
                  <w:lang w:val="en-US" w:eastAsia="zh-CN"/>
                </w:rPr>
                <w:delText>11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62" w:author="srabhi" w:date="2015-07-20T17:12:00Z"/>
                <w:rFonts w:ascii="Arial" w:hAnsi="Arial" w:cs="Arial"/>
                <w:sz w:val="18"/>
                <w:szCs w:val="18"/>
                <w:lang w:val="en-US" w:eastAsia="zh-CN"/>
              </w:rPr>
            </w:pPr>
            <w:del w:id="5163" w:author="srabhi" w:date="2015-07-20T17:12:00Z">
              <w:r w:rsidRPr="00B942DB" w:rsidDel="007F6D69">
                <w:rPr>
                  <w:rFonts w:ascii="Arial" w:hAnsi="Arial" w:cs="Arial"/>
                  <w:sz w:val="18"/>
                  <w:szCs w:val="18"/>
                  <w:lang w:val="en-US" w:eastAsia="zh-CN"/>
                </w:rPr>
                <w:delText>2</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64" w:author="srabhi" w:date="2015-07-20T17:12:00Z"/>
                <w:rFonts w:ascii="Arial" w:hAnsi="Arial" w:cs="Arial"/>
                <w:sz w:val="18"/>
                <w:szCs w:val="18"/>
                <w:lang w:val="en-US" w:eastAsia="zh-CN"/>
              </w:rPr>
            </w:pPr>
            <w:del w:id="5165" w:author="srabhi" w:date="2015-07-20T17:12:00Z">
              <w:r w:rsidRPr="00B942DB" w:rsidDel="007F6D69">
                <w:rPr>
                  <w:rFonts w:ascii="Arial" w:hAnsi="Arial" w:cs="Arial"/>
                  <w:sz w:val="18"/>
                  <w:szCs w:val="18"/>
                  <w:lang w:val="en-US" w:eastAsia="zh-CN"/>
                </w:rPr>
                <w:delText>1.16</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66" w:author="srabhi" w:date="2015-07-20T17:12:00Z"/>
                <w:rFonts w:ascii="Arial" w:hAnsi="Arial" w:cs="Arial"/>
                <w:sz w:val="18"/>
                <w:szCs w:val="18"/>
                <w:lang w:val="en-US" w:eastAsia="zh-CN"/>
              </w:rPr>
            </w:pPr>
            <w:del w:id="5167" w:author="srabhi" w:date="2015-07-20T17:12:00Z">
              <w:r w:rsidRPr="00B942DB" w:rsidDel="007F6D69">
                <w:rPr>
                  <w:rFonts w:ascii="Arial" w:hAnsi="Arial" w:cs="Arial"/>
                  <w:sz w:val="18"/>
                  <w:szCs w:val="18"/>
                  <w:lang w:val="en-US" w:eastAsia="zh-CN"/>
                </w:rPr>
                <w:delText>0.17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68" w:author="srabhi" w:date="2015-07-20T17:12:00Z"/>
                <w:rFonts w:ascii="Arial" w:hAnsi="Arial" w:cs="Arial"/>
                <w:sz w:val="18"/>
                <w:szCs w:val="18"/>
                <w:lang w:val="en-US" w:eastAsia="zh-CN"/>
              </w:rPr>
            </w:pPr>
            <w:del w:id="5169" w:author="srabhi" w:date="2015-07-20T17:12:00Z">
              <w:r w:rsidRPr="00B942DB" w:rsidDel="007F6D69">
                <w:rPr>
                  <w:rFonts w:ascii="Arial" w:hAnsi="Arial" w:cs="Arial"/>
                  <w:sz w:val="18"/>
                  <w:szCs w:val="18"/>
                  <w:lang w:val="en-US" w:eastAsia="zh-CN"/>
                </w:rPr>
                <w:delText>1.38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70" w:author="srabhi" w:date="2015-07-20T17:12:00Z"/>
                <w:rFonts w:ascii="Arial" w:hAnsi="Arial" w:cs="Arial"/>
                <w:sz w:val="18"/>
                <w:szCs w:val="18"/>
                <w:lang w:val="en-US" w:eastAsia="zh-CN"/>
              </w:rPr>
            </w:pPr>
            <w:del w:id="5171" w:author="srabhi" w:date="2015-07-20T17:12:00Z">
              <w:r w:rsidRPr="00B942DB" w:rsidDel="007F6D69">
                <w:rPr>
                  <w:rFonts w:ascii="Arial" w:hAnsi="Arial" w:cs="Arial"/>
                  <w:sz w:val="18"/>
                  <w:szCs w:val="18"/>
                  <w:lang w:val="en-US" w:eastAsia="zh-CN"/>
                </w:rPr>
                <w:delText>-0.22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72" w:author="srabhi" w:date="2015-07-20T17:12:00Z"/>
                <w:rFonts w:ascii="Arial" w:hAnsi="Arial" w:cs="Arial"/>
                <w:sz w:val="18"/>
                <w:szCs w:val="18"/>
                <w:lang w:val="en-US" w:eastAsia="zh-CN"/>
              </w:rPr>
            </w:pPr>
            <w:del w:id="5173" w:author="srabhi" w:date="2015-07-20T17:12:00Z">
              <w:r w:rsidRPr="00B942DB" w:rsidDel="007F6D69">
                <w:rPr>
                  <w:rFonts w:ascii="Arial" w:hAnsi="Arial" w:cs="Arial"/>
                  <w:sz w:val="18"/>
                  <w:szCs w:val="18"/>
                  <w:lang w:val="en-US" w:eastAsia="zh-CN"/>
                </w:rPr>
                <w:delText>1.55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74" w:author="srabhi" w:date="2015-07-20T17:12:00Z"/>
                <w:rFonts w:ascii="Arial" w:hAnsi="Arial" w:cs="Arial"/>
                <w:sz w:val="18"/>
                <w:szCs w:val="18"/>
                <w:lang w:val="en-US" w:eastAsia="zh-CN"/>
              </w:rPr>
            </w:pPr>
            <w:del w:id="5175" w:author="srabhi" w:date="2015-07-20T17:12:00Z">
              <w:r w:rsidRPr="00B942DB" w:rsidDel="007F6D69">
                <w:rPr>
                  <w:rFonts w:ascii="Arial" w:hAnsi="Arial" w:cs="Arial"/>
                  <w:sz w:val="18"/>
                  <w:szCs w:val="18"/>
                  <w:lang w:val="en-US" w:eastAsia="zh-CN"/>
                </w:rPr>
                <w:delText>-0.39</w:delText>
              </w:r>
            </w:del>
          </w:p>
        </w:tc>
      </w:tr>
      <w:tr w:rsidR="00882650" w:rsidRPr="00240276" w:rsidDel="007F6D69" w:rsidTr="00882650">
        <w:trPr>
          <w:trHeight w:val="300"/>
          <w:del w:id="5176"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177" w:author="srabhi" w:date="2015-07-20T17:12:00Z"/>
                <w:rFonts w:ascii="Arial" w:hAnsi="Arial" w:cs="Arial"/>
                <w:b/>
                <w:bCs/>
                <w:sz w:val="20"/>
                <w:szCs w:val="20"/>
                <w:lang w:val="en-US" w:eastAsia="zh-CN"/>
              </w:rPr>
            </w:pPr>
            <w:del w:id="5178" w:author="srabhi" w:date="2015-07-20T17:12:00Z">
              <w:r w:rsidRPr="00B942DB" w:rsidDel="007F6D69">
                <w:rPr>
                  <w:rFonts w:ascii="Arial" w:hAnsi="Arial" w:cs="Arial"/>
                  <w:b/>
                  <w:bCs/>
                  <w:sz w:val="20"/>
                  <w:szCs w:val="20"/>
                  <w:lang w:eastAsia="zh-CN"/>
                </w:rPr>
                <w:delText>Visual Symptoms</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79" w:author="srabhi" w:date="2015-07-20T17:12:00Z"/>
                <w:rFonts w:ascii="Arial" w:hAnsi="Arial" w:cs="Arial"/>
                <w:sz w:val="18"/>
                <w:szCs w:val="18"/>
                <w:lang w:val="en-US" w:eastAsia="zh-CN"/>
              </w:rPr>
            </w:pPr>
            <w:del w:id="5180" w:author="srabhi" w:date="2015-07-20T17:12:00Z">
              <w:r w:rsidRPr="00B942DB" w:rsidDel="007F6D69">
                <w:rPr>
                  <w:rFonts w:ascii="Arial" w:hAnsi="Arial" w:cs="Arial"/>
                  <w:sz w:val="18"/>
                  <w:szCs w:val="18"/>
                  <w:lang w:val="en-US" w:eastAsia="zh-CN"/>
                </w:rPr>
                <w:delText>4</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81" w:author="srabhi" w:date="2015-07-20T17:12:00Z"/>
                <w:rFonts w:ascii="Arial" w:hAnsi="Arial" w:cs="Arial"/>
                <w:sz w:val="18"/>
                <w:szCs w:val="18"/>
                <w:lang w:val="en-US" w:eastAsia="zh-CN"/>
              </w:rPr>
            </w:pPr>
            <w:del w:id="5182" w:author="srabhi" w:date="2015-07-20T17:12:00Z">
              <w:r w:rsidRPr="00B942DB" w:rsidDel="007F6D69">
                <w:rPr>
                  <w:rFonts w:ascii="Arial" w:hAnsi="Arial" w:cs="Arial"/>
                  <w:sz w:val="18"/>
                  <w:szCs w:val="18"/>
                  <w:lang w:val="en-US" w:eastAsia="zh-CN"/>
                </w:rPr>
                <w:delText>0.88</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83" w:author="srabhi" w:date="2015-07-20T17:12:00Z"/>
                <w:rFonts w:ascii="Arial" w:hAnsi="Arial" w:cs="Arial"/>
                <w:sz w:val="18"/>
                <w:szCs w:val="18"/>
                <w:lang w:val="en-US" w:eastAsia="zh-CN"/>
              </w:rPr>
            </w:pPr>
            <w:del w:id="5184" w:author="srabhi" w:date="2015-07-20T17:12:00Z">
              <w:r w:rsidRPr="00B942DB" w:rsidDel="007F6D69">
                <w:rPr>
                  <w:rFonts w:ascii="Arial" w:hAnsi="Arial" w:cs="Arial"/>
                  <w:sz w:val="18"/>
                  <w:szCs w:val="18"/>
                  <w:lang w:val="en-US" w:eastAsia="zh-CN"/>
                </w:rPr>
                <w:delText>0.15</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85" w:author="srabhi" w:date="2015-07-20T17:12:00Z"/>
                <w:rFonts w:ascii="Arial" w:hAnsi="Arial" w:cs="Arial"/>
                <w:sz w:val="18"/>
                <w:szCs w:val="18"/>
                <w:lang w:val="en-US" w:eastAsia="zh-CN"/>
              </w:rPr>
            </w:pPr>
            <w:del w:id="5186" w:author="srabhi" w:date="2015-07-20T17:12:00Z">
              <w:r w:rsidRPr="00B942DB" w:rsidDel="007F6D69">
                <w:rPr>
                  <w:rFonts w:ascii="Arial" w:hAnsi="Arial" w:cs="Arial"/>
                  <w:sz w:val="18"/>
                  <w:szCs w:val="18"/>
                  <w:lang w:val="en-US" w:eastAsia="zh-CN"/>
                </w:rPr>
                <w:delText>12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87" w:author="srabhi" w:date="2015-07-20T17:12:00Z"/>
                <w:rFonts w:ascii="Arial" w:hAnsi="Arial" w:cs="Arial"/>
                <w:sz w:val="18"/>
                <w:szCs w:val="18"/>
                <w:lang w:val="en-US" w:eastAsia="zh-CN"/>
              </w:rPr>
            </w:pPr>
            <w:del w:id="5188" w:author="srabhi" w:date="2015-07-20T17:12:00Z">
              <w:r w:rsidRPr="00B942DB" w:rsidDel="007F6D69">
                <w:rPr>
                  <w:rFonts w:ascii="Arial" w:hAnsi="Arial" w:cs="Arial"/>
                  <w:sz w:val="18"/>
                  <w:szCs w:val="18"/>
                  <w:lang w:val="en-US" w:eastAsia="zh-CN"/>
                </w:rPr>
                <w:delText>3</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89" w:author="srabhi" w:date="2015-07-20T17:12:00Z"/>
                <w:rFonts w:ascii="Arial" w:hAnsi="Arial" w:cs="Arial"/>
                <w:sz w:val="18"/>
                <w:szCs w:val="18"/>
                <w:lang w:val="en-US" w:eastAsia="zh-CN"/>
              </w:rPr>
            </w:pPr>
            <w:del w:id="5190" w:author="srabhi" w:date="2015-07-20T17:12:00Z">
              <w:r w:rsidRPr="00B942DB" w:rsidDel="007F6D69">
                <w:rPr>
                  <w:rFonts w:ascii="Arial" w:hAnsi="Arial" w:cs="Arial"/>
                  <w:sz w:val="18"/>
                  <w:szCs w:val="18"/>
                  <w:lang w:val="en-US" w:eastAsia="zh-CN"/>
                </w:rPr>
                <w:delText>0.72</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91" w:author="srabhi" w:date="2015-07-20T17:12:00Z"/>
                <w:rFonts w:ascii="Arial" w:hAnsi="Arial" w:cs="Arial"/>
                <w:sz w:val="18"/>
                <w:szCs w:val="18"/>
                <w:lang w:val="en-US" w:eastAsia="zh-CN"/>
              </w:rPr>
            </w:pPr>
            <w:del w:id="5192" w:author="srabhi" w:date="2015-07-20T17:12:00Z">
              <w:r w:rsidRPr="00B942DB" w:rsidDel="007F6D69">
                <w:rPr>
                  <w:rFonts w:ascii="Arial" w:hAnsi="Arial" w:cs="Arial"/>
                  <w:sz w:val="18"/>
                  <w:szCs w:val="18"/>
                  <w:lang w:val="en-US" w:eastAsia="zh-CN"/>
                </w:rPr>
                <w:delText>0.21</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93" w:author="srabhi" w:date="2015-07-20T17:12:00Z"/>
                <w:rFonts w:ascii="Arial" w:hAnsi="Arial" w:cs="Arial"/>
                <w:sz w:val="18"/>
                <w:szCs w:val="18"/>
                <w:lang w:val="en-US" w:eastAsia="zh-CN"/>
              </w:rPr>
            </w:pPr>
            <w:del w:id="5194" w:author="srabhi" w:date="2015-07-20T17:12:00Z">
              <w:r w:rsidRPr="00B942DB" w:rsidDel="007F6D69">
                <w:rPr>
                  <w:rFonts w:ascii="Arial" w:hAnsi="Arial" w:cs="Arial"/>
                  <w:sz w:val="18"/>
                  <w:szCs w:val="18"/>
                  <w:lang w:val="en-US" w:eastAsia="zh-CN"/>
                </w:rPr>
                <w:delText>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95" w:author="srabhi" w:date="2015-07-20T17:12:00Z"/>
                <w:rFonts w:ascii="Arial" w:hAnsi="Arial" w:cs="Arial"/>
                <w:sz w:val="18"/>
                <w:szCs w:val="18"/>
                <w:lang w:val="en-US" w:eastAsia="zh-CN"/>
              </w:rPr>
            </w:pPr>
            <w:del w:id="5196" w:author="srabhi" w:date="2015-07-20T17:12:00Z">
              <w:r w:rsidRPr="00B942DB" w:rsidDel="007F6D69">
                <w:rPr>
                  <w:rFonts w:ascii="Arial" w:hAnsi="Arial" w:cs="Arial"/>
                  <w:sz w:val="18"/>
                  <w:szCs w:val="18"/>
                  <w:lang w:val="en-US" w:eastAsia="zh-CN"/>
                </w:rPr>
                <w:delText>2</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97" w:author="srabhi" w:date="2015-07-20T17:12:00Z"/>
                <w:rFonts w:ascii="Arial" w:hAnsi="Arial" w:cs="Arial"/>
                <w:sz w:val="18"/>
                <w:szCs w:val="18"/>
                <w:lang w:val="en-US" w:eastAsia="zh-CN"/>
              </w:rPr>
            </w:pPr>
            <w:del w:id="5198" w:author="srabhi" w:date="2015-07-20T17:12:00Z">
              <w:r w:rsidRPr="00B942DB" w:rsidDel="007F6D69">
                <w:rPr>
                  <w:rFonts w:ascii="Arial" w:hAnsi="Arial" w:cs="Arial"/>
                  <w:sz w:val="18"/>
                  <w:szCs w:val="18"/>
                  <w:lang w:val="en-US" w:eastAsia="zh-CN"/>
                </w:rPr>
                <w:delText>0.92</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199" w:author="srabhi" w:date="2015-07-20T17:12:00Z"/>
                <w:rFonts w:ascii="Arial" w:hAnsi="Arial" w:cs="Arial"/>
                <w:sz w:val="18"/>
                <w:szCs w:val="18"/>
                <w:lang w:val="en-US" w:eastAsia="zh-CN"/>
              </w:rPr>
            </w:pPr>
            <w:del w:id="5200" w:author="srabhi" w:date="2015-07-20T17:12:00Z">
              <w:r w:rsidRPr="00B942DB" w:rsidDel="007F6D69">
                <w:rPr>
                  <w:rFonts w:ascii="Arial" w:hAnsi="Arial" w:cs="Arial"/>
                  <w:sz w:val="18"/>
                  <w:szCs w:val="18"/>
                  <w:lang w:val="en-US" w:eastAsia="zh-CN"/>
                </w:rPr>
                <w:delText>0.09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01" w:author="srabhi" w:date="2015-07-20T17:12:00Z"/>
                <w:rFonts w:ascii="Arial" w:hAnsi="Arial" w:cs="Arial"/>
                <w:sz w:val="18"/>
                <w:szCs w:val="18"/>
                <w:lang w:val="en-US" w:eastAsia="zh-CN"/>
              </w:rPr>
            </w:pPr>
            <w:del w:id="5202" w:author="srabhi" w:date="2015-07-20T17:12:00Z">
              <w:r w:rsidRPr="00B942DB" w:rsidDel="007F6D69">
                <w:rPr>
                  <w:rFonts w:ascii="Arial" w:hAnsi="Arial" w:cs="Arial"/>
                  <w:sz w:val="18"/>
                  <w:szCs w:val="18"/>
                  <w:lang w:val="en-US" w:eastAsia="zh-CN"/>
                </w:rPr>
                <w:delText>0.81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03" w:author="srabhi" w:date="2015-07-20T17:12:00Z"/>
                <w:rFonts w:ascii="Arial" w:hAnsi="Arial" w:cs="Arial"/>
                <w:sz w:val="18"/>
                <w:szCs w:val="18"/>
                <w:lang w:val="en-US" w:eastAsia="zh-CN"/>
              </w:rPr>
            </w:pPr>
            <w:del w:id="5204" w:author="srabhi" w:date="2015-07-20T17:12:00Z">
              <w:r w:rsidRPr="00B942DB" w:rsidDel="007F6D69">
                <w:rPr>
                  <w:rFonts w:ascii="Arial" w:hAnsi="Arial" w:cs="Arial"/>
                  <w:sz w:val="18"/>
                  <w:szCs w:val="18"/>
                  <w:lang w:val="en-US" w:eastAsia="zh-CN"/>
                </w:rPr>
                <w:delText>0.11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05" w:author="srabhi" w:date="2015-07-20T17:12:00Z"/>
                <w:rFonts w:ascii="Arial" w:hAnsi="Arial" w:cs="Arial"/>
                <w:sz w:val="18"/>
                <w:szCs w:val="18"/>
                <w:lang w:val="en-US" w:eastAsia="zh-CN"/>
              </w:rPr>
            </w:pPr>
            <w:del w:id="5206" w:author="srabhi" w:date="2015-07-20T17:12:00Z">
              <w:r w:rsidRPr="00B942DB" w:rsidDel="007F6D69">
                <w:rPr>
                  <w:rFonts w:ascii="Arial" w:hAnsi="Arial" w:cs="Arial"/>
                  <w:sz w:val="18"/>
                  <w:szCs w:val="18"/>
                  <w:lang w:val="en-US" w:eastAsia="zh-CN"/>
                </w:rPr>
                <w:delText>0.64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07" w:author="srabhi" w:date="2015-07-20T17:12:00Z"/>
                <w:rFonts w:ascii="Arial" w:hAnsi="Arial" w:cs="Arial"/>
                <w:sz w:val="18"/>
                <w:szCs w:val="18"/>
                <w:lang w:val="en-US" w:eastAsia="zh-CN"/>
              </w:rPr>
            </w:pPr>
            <w:del w:id="5208" w:author="srabhi" w:date="2015-07-20T17:12:00Z">
              <w:r w:rsidRPr="00B942DB" w:rsidDel="007F6D69">
                <w:rPr>
                  <w:rFonts w:ascii="Arial" w:hAnsi="Arial" w:cs="Arial"/>
                  <w:sz w:val="18"/>
                  <w:szCs w:val="18"/>
                  <w:lang w:val="en-US" w:eastAsia="zh-CN"/>
                </w:rPr>
                <w:delText>0.28</w:delText>
              </w:r>
            </w:del>
          </w:p>
        </w:tc>
      </w:tr>
      <w:tr w:rsidR="00882650" w:rsidRPr="00240276" w:rsidDel="007F6D69" w:rsidTr="00882650">
        <w:trPr>
          <w:trHeight w:val="300"/>
          <w:del w:id="5209"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210" w:author="srabhi" w:date="2015-07-20T17:12:00Z"/>
                <w:rFonts w:ascii="Arial" w:hAnsi="Arial" w:cs="Arial"/>
                <w:b/>
                <w:bCs/>
                <w:sz w:val="20"/>
                <w:szCs w:val="20"/>
                <w:lang w:val="en-US" w:eastAsia="zh-CN"/>
              </w:rPr>
            </w:pPr>
            <w:del w:id="5211" w:author="srabhi" w:date="2015-07-20T17:12:00Z">
              <w:r w:rsidRPr="00B942DB" w:rsidDel="007F6D69">
                <w:rPr>
                  <w:rFonts w:ascii="Arial" w:hAnsi="Arial" w:cs="Arial"/>
                  <w:b/>
                  <w:bCs/>
                  <w:sz w:val="20"/>
                  <w:szCs w:val="20"/>
                  <w:lang w:eastAsia="zh-CN"/>
                </w:rPr>
                <w:delText>Pain</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12" w:author="srabhi" w:date="2015-07-20T17:12:00Z"/>
                <w:rFonts w:ascii="Arial" w:hAnsi="Arial" w:cs="Arial"/>
                <w:sz w:val="18"/>
                <w:szCs w:val="18"/>
                <w:lang w:val="en-US" w:eastAsia="zh-CN"/>
              </w:rPr>
            </w:pPr>
            <w:del w:id="5213" w:author="srabhi" w:date="2015-07-20T17:12:00Z">
              <w:r w:rsidRPr="00B942DB" w:rsidDel="007F6D69">
                <w:rPr>
                  <w:rFonts w:ascii="Arial" w:hAnsi="Arial" w:cs="Arial"/>
                  <w:sz w:val="18"/>
                  <w:szCs w:val="18"/>
                  <w:lang w:val="en-US" w:eastAsia="zh-CN"/>
                </w:rPr>
                <w:delText>7</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14" w:author="srabhi" w:date="2015-07-20T17:12:00Z"/>
                <w:rFonts w:ascii="Arial" w:hAnsi="Arial" w:cs="Arial"/>
                <w:sz w:val="18"/>
                <w:szCs w:val="18"/>
                <w:lang w:val="en-US" w:eastAsia="zh-CN"/>
              </w:rPr>
            </w:pPr>
            <w:del w:id="5215" w:author="srabhi" w:date="2015-07-20T17:12:00Z">
              <w:r w:rsidRPr="00B942DB" w:rsidDel="007F6D69">
                <w:rPr>
                  <w:rFonts w:ascii="Arial" w:hAnsi="Arial" w:cs="Arial"/>
                  <w:sz w:val="18"/>
                  <w:szCs w:val="18"/>
                  <w:lang w:val="en-US" w:eastAsia="zh-CN"/>
                </w:rPr>
                <w:delText>1.30</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16" w:author="srabhi" w:date="2015-07-20T17:12:00Z"/>
                <w:rFonts w:ascii="Arial" w:hAnsi="Arial" w:cs="Arial"/>
                <w:sz w:val="18"/>
                <w:szCs w:val="18"/>
                <w:lang w:val="en-US" w:eastAsia="zh-CN"/>
              </w:rPr>
            </w:pPr>
            <w:del w:id="5217" w:author="srabhi" w:date="2015-07-20T17:12:00Z">
              <w:r w:rsidRPr="00B942DB" w:rsidDel="007F6D69">
                <w:rPr>
                  <w:rFonts w:ascii="Arial" w:hAnsi="Arial" w:cs="Arial"/>
                  <w:sz w:val="18"/>
                  <w:szCs w:val="18"/>
                  <w:lang w:val="en-US" w:eastAsia="zh-CN"/>
                </w:rPr>
                <w:delText>0.26</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18" w:author="srabhi" w:date="2015-07-20T17:12:00Z"/>
                <w:rFonts w:ascii="Arial" w:hAnsi="Arial" w:cs="Arial"/>
                <w:sz w:val="18"/>
                <w:szCs w:val="18"/>
                <w:lang w:val="en-US" w:eastAsia="zh-CN"/>
              </w:rPr>
            </w:pPr>
            <w:del w:id="5219" w:author="srabhi" w:date="2015-07-20T17:12:00Z">
              <w:r w:rsidRPr="00B942DB" w:rsidDel="007F6D69">
                <w:rPr>
                  <w:rFonts w:ascii="Arial" w:hAnsi="Arial" w:cs="Arial"/>
                  <w:sz w:val="18"/>
                  <w:szCs w:val="18"/>
                  <w:lang w:val="en-US" w:eastAsia="zh-CN"/>
                </w:rPr>
                <w:delText>33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20" w:author="srabhi" w:date="2015-07-20T17:12:00Z"/>
                <w:rFonts w:ascii="Arial" w:hAnsi="Arial" w:cs="Arial"/>
                <w:sz w:val="18"/>
                <w:szCs w:val="18"/>
                <w:lang w:val="en-US" w:eastAsia="zh-CN"/>
              </w:rPr>
            </w:pPr>
            <w:del w:id="5221" w:author="srabhi" w:date="2015-07-20T17:12:00Z">
              <w:r w:rsidRPr="00B942DB" w:rsidDel="007F6D69">
                <w:rPr>
                  <w:rFonts w:ascii="Arial" w:hAnsi="Arial" w:cs="Arial"/>
                  <w:sz w:val="18"/>
                  <w:szCs w:val="18"/>
                  <w:lang w:val="en-US" w:eastAsia="zh-CN"/>
                </w:rPr>
                <w:delText>18</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22" w:author="srabhi" w:date="2015-07-20T17:12:00Z"/>
                <w:rFonts w:ascii="Arial" w:hAnsi="Arial" w:cs="Arial"/>
                <w:sz w:val="18"/>
                <w:szCs w:val="18"/>
                <w:lang w:val="en-US" w:eastAsia="zh-CN"/>
              </w:rPr>
            </w:pPr>
            <w:del w:id="5223" w:author="srabhi" w:date="2015-07-20T17:12:00Z">
              <w:r w:rsidRPr="00B942DB" w:rsidDel="007F6D69">
                <w:rPr>
                  <w:rFonts w:ascii="Arial" w:hAnsi="Arial" w:cs="Arial"/>
                  <w:sz w:val="18"/>
                  <w:szCs w:val="18"/>
                  <w:lang w:val="en-US" w:eastAsia="zh-CN"/>
                </w:rPr>
                <w:delText>1.65</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24" w:author="srabhi" w:date="2015-07-20T17:12:00Z"/>
                <w:rFonts w:ascii="Arial" w:hAnsi="Arial" w:cs="Arial"/>
                <w:sz w:val="18"/>
                <w:szCs w:val="18"/>
                <w:lang w:val="en-US" w:eastAsia="zh-CN"/>
              </w:rPr>
            </w:pPr>
            <w:del w:id="5225" w:author="srabhi" w:date="2015-07-20T17:12:00Z">
              <w:r w:rsidRPr="00B942DB" w:rsidDel="007F6D69">
                <w:rPr>
                  <w:rFonts w:ascii="Arial" w:hAnsi="Arial" w:cs="Arial"/>
                  <w:sz w:val="18"/>
                  <w:szCs w:val="18"/>
                  <w:lang w:val="en-US" w:eastAsia="zh-CN"/>
                </w:rPr>
                <w:delText>0.13</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26" w:author="srabhi" w:date="2015-07-20T17:12:00Z"/>
                <w:rFonts w:ascii="Arial" w:hAnsi="Arial" w:cs="Arial"/>
                <w:sz w:val="18"/>
                <w:szCs w:val="18"/>
                <w:lang w:val="en-US" w:eastAsia="zh-CN"/>
              </w:rPr>
            </w:pPr>
            <w:del w:id="5227" w:author="srabhi" w:date="2015-07-20T17:12:00Z">
              <w:r w:rsidRPr="00B942DB" w:rsidDel="007F6D69">
                <w:rPr>
                  <w:rFonts w:ascii="Arial" w:hAnsi="Arial" w:cs="Arial"/>
                  <w:sz w:val="18"/>
                  <w:szCs w:val="18"/>
                  <w:lang w:val="en-US" w:eastAsia="zh-CN"/>
                </w:rPr>
                <w:delText>14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28" w:author="srabhi" w:date="2015-07-20T17:12:00Z"/>
                <w:rFonts w:ascii="Arial" w:hAnsi="Arial" w:cs="Arial"/>
                <w:sz w:val="18"/>
                <w:szCs w:val="18"/>
                <w:lang w:val="en-US" w:eastAsia="zh-CN"/>
              </w:rPr>
            </w:pPr>
            <w:del w:id="5229" w:author="srabhi" w:date="2015-07-20T17:12:00Z">
              <w:r w:rsidRPr="00B942DB" w:rsidDel="007F6D69">
                <w:rPr>
                  <w:rFonts w:ascii="Arial" w:hAnsi="Arial" w:cs="Arial"/>
                  <w:sz w:val="18"/>
                  <w:szCs w:val="18"/>
                  <w:lang w:val="en-US" w:eastAsia="zh-CN"/>
                </w:rPr>
                <w:delText>6</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30" w:author="srabhi" w:date="2015-07-20T17:12:00Z"/>
                <w:rFonts w:ascii="Arial" w:hAnsi="Arial" w:cs="Arial"/>
                <w:sz w:val="18"/>
                <w:szCs w:val="18"/>
                <w:lang w:val="en-US" w:eastAsia="zh-CN"/>
              </w:rPr>
            </w:pPr>
            <w:del w:id="5231" w:author="srabhi" w:date="2015-07-20T17:12:00Z">
              <w:r w:rsidRPr="00B942DB" w:rsidDel="007F6D69">
                <w:rPr>
                  <w:rFonts w:ascii="Arial" w:hAnsi="Arial" w:cs="Arial"/>
                  <w:sz w:val="18"/>
                  <w:szCs w:val="18"/>
                  <w:lang w:val="en-US" w:eastAsia="zh-CN"/>
                </w:rPr>
                <w:delText>1.24</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32" w:author="srabhi" w:date="2015-07-20T17:12:00Z"/>
                <w:rFonts w:ascii="Arial" w:hAnsi="Arial" w:cs="Arial"/>
                <w:sz w:val="18"/>
                <w:szCs w:val="18"/>
                <w:lang w:val="en-US" w:eastAsia="zh-CN"/>
              </w:rPr>
            </w:pPr>
            <w:del w:id="5233" w:author="srabhi" w:date="2015-07-20T17:12:00Z">
              <w:r w:rsidRPr="00B942DB" w:rsidDel="007F6D69">
                <w:rPr>
                  <w:rFonts w:ascii="Arial" w:hAnsi="Arial" w:cs="Arial"/>
                  <w:sz w:val="18"/>
                  <w:szCs w:val="18"/>
                  <w:lang w:val="en-US" w:eastAsia="zh-CN"/>
                </w:rPr>
                <w:delText>0.13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34" w:author="srabhi" w:date="2015-07-20T17:12:00Z"/>
                <w:rFonts w:ascii="Arial" w:hAnsi="Arial" w:cs="Arial"/>
                <w:sz w:val="18"/>
                <w:szCs w:val="18"/>
                <w:lang w:val="en-US" w:eastAsia="zh-CN"/>
              </w:rPr>
            </w:pPr>
            <w:del w:id="5235" w:author="srabhi" w:date="2015-07-20T17:12:00Z">
              <w:r w:rsidRPr="00B942DB" w:rsidDel="007F6D69">
                <w:rPr>
                  <w:rFonts w:ascii="Arial" w:hAnsi="Arial" w:cs="Arial"/>
                  <w:sz w:val="18"/>
                  <w:szCs w:val="18"/>
                  <w:lang w:val="en-US" w:eastAsia="zh-CN"/>
                </w:rPr>
                <w:delText>1.63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36" w:author="srabhi" w:date="2015-07-20T17:12:00Z"/>
                <w:rFonts w:ascii="Arial" w:hAnsi="Arial" w:cs="Arial"/>
                <w:sz w:val="18"/>
                <w:szCs w:val="18"/>
                <w:lang w:val="en-US" w:eastAsia="zh-CN"/>
              </w:rPr>
            </w:pPr>
            <w:del w:id="5237" w:author="srabhi" w:date="2015-07-20T17:12:00Z">
              <w:r w:rsidRPr="00B942DB" w:rsidDel="007F6D69">
                <w:rPr>
                  <w:rFonts w:ascii="Arial" w:hAnsi="Arial" w:cs="Arial"/>
                  <w:sz w:val="18"/>
                  <w:szCs w:val="18"/>
                  <w:lang w:val="en-US" w:eastAsia="zh-CN"/>
                </w:rPr>
                <w:delText>-0.40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38" w:author="srabhi" w:date="2015-07-20T17:12:00Z"/>
                <w:rFonts w:ascii="Arial" w:hAnsi="Arial" w:cs="Arial"/>
                <w:sz w:val="18"/>
                <w:szCs w:val="18"/>
                <w:lang w:val="en-US" w:eastAsia="zh-CN"/>
              </w:rPr>
            </w:pPr>
            <w:del w:id="5239" w:author="srabhi" w:date="2015-07-20T17:12:00Z">
              <w:r w:rsidRPr="00B942DB" w:rsidDel="007F6D69">
                <w:rPr>
                  <w:rFonts w:ascii="Arial" w:hAnsi="Arial" w:cs="Arial"/>
                  <w:sz w:val="18"/>
                  <w:szCs w:val="18"/>
                  <w:lang w:val="en-US" w:eastAsia="zh-CN"/>
                </w:rPr>
                <w:delText>1.70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40" w:author="srabhi" w:date="2015-07-20T17:12:00Z"/>
                <w:rFonts w:ascii="Arial" w:hAnsi="Arial" w:cs="Arial"/>
                <w:sz w:val="18"/>
                <w:szCs w:val="18"/>
                <w:lang w:val="en-US" w:eastAsia="zh-CN"/>
              </w:rPr>
            </w:pPr>
            <w:del w:id="5241" w:author="srabhi" w:date="2015-07-20T17:12:00Z">
              <w:r w:rsidRPr="00B942DB" w:rsidDel="007F6D69">
                <w:rPr>
                  <w:rFonts w:ascii="Arial" w:hAnsi="Arial" w:cs="Arial"/>
                  <w:sz w:val="18"/>
                  <w:szCs w:val="18"/>
                  <w:lang w:val="en-US" w:eastAsia="zh-CN"/>
                </w:rPr>
                <w:delText>-0.46</w:delText>
              </w:r>
            </w:del>
          </w:p>
        </w:tc>
      </w:tr>
      <w:tr w:rsidR="00882650" w:rsidRPr="00240276" w:rsidDel="007F6D69" w:rsidTr="00882650">
        <w:trPr>
          <w:trHeight w:val="300"/>
          <w:del w:id="5242"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243" w:author="srabhi" w:date="2015-07-20T17:12:00Z"/>
                <w:rFonts w:ascii="Arial" w:hAnsi="Arial" w:cs="Arial"/>
                <w:b/>
                <w:bCs/>
                <w:sz w:val="20"/>
                <w:szCs w:val="20"/>
                <w:lang w:val="en-US" w:eastAsia="zh-CN"/>
              </w:rPr>
            </w:pPr>
            <w:del w:id="5244" w:author="srabhi" w:date="2015-07-20T17:12:00Z">
              <w:r w:rsidRPr="00B942DB" w:rsidDel="007F6D69">
                <w:rPr>
                  <w:rFonts w:ascii="Arial" w:hAnsi="Arial" w:cs="Arial"/>
                  <w:b/>
                  <w:bCs/>
                  <w:sz w:val="20"/>
                  <w:szCs w:val="20"/>
                  <w:lang w:eastAsia="zh-CN"/>
                </w:rPr>
                <w:delText>Headache</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45" w:author="srabhi" w:date="2015-07-20T17:12:00Z"/>
                <w:rFonts w:ascii="Arial" w:hAnsi="Arial" w:cs="Arial"/>
                <w:sz w:val="18"/>
                <w:szCs w:val="18"/>
                <w:lang w:val="en-US" w:eastAsia="zh-CN"/>
              </w:rPr>
            </w:pPr>
            <w:del w:id="5246" w:author="srabhi" w:date="2015-07-20T17:12:00Z">
              <w:r w:rsidRPr="00B942DB" w:rsidDel="007F6D69">
                <w:rPr>
                  <w:rFonts w:ascii="Arial" w:hAnsi="Arial" w:cs="Arial"/>
                  <w:sz w:val="18"/>
                  <w:szCs w:val="18"/>
                  <w:lang w:val="en-US" w:eastAsia="zh-CN"/>
                </w:rPr>
                <w:delText>2</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47" w:author="srabhi" w:date="2015-07-20T17:12:00Z"/>
                <w:rFonts w:ascii="Arial" w:hAnsi="Arial" w:cs="Arial"/>
                <w:sz w:val="18"/>
                <w:szCs w:val="18"/>
                <w:lang w:val="en-US" w:eastAsia="zh-CN"/>
              </w:rPr>
            </w:pPr>
            <w:del w:id="5248" w:author="srabhi" w:date="2015-07-20T17:12:00Z">
              <w:r w:rsidRPr="00B942DB" w:rsidDel="007F6D69">
                <w:rPr>
                  <w:rFonts w:ascii="Arial" w:hAnsi="Arial" w:cs="Arial"/>
                  <w:sz w:val="18"/>
                  <w:szCs w:val="18"/>
                  <w:lang w:val="en-US" w:eastAsia="zh-CN"/>
                </w:rPr>
                <w:delText>0.99</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49" w:author="srabhi" w:date="2015-07-20T17:12:00Z"/>
                <w:rFonts w:ascii="Arial" w:hAnsi="Arial" w:cs="Arial"/>
                <w:sz w:val="18"/>
                <w:szCs w:val="18"/>
                <w:lang w:val="en-US" w:eastAsia="zh-CN"/>
              </w:rPr>
            </w:pPr>
            <w:del w:id="5250" w:author="srabhi" w:date="2015-07-20T17:12:00Z">
              <w:r w:rsidRPr="00B942DB" w:rsidDel="007F6D69">
                <w:rPr>
                  <w:rFonts w:ascii="Arial" w:hAnsi="Arial" w:cs="Arial"/>
                  <w:sz w:val="18"/>
                  <w:szCs w:val="18"/>
                  <w:lang w:val="en-US" w:eastAsia="zh-CN"/>
                </w:rPr>
                <w:delText>0.15</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51" w:author="srabhi" w:date="2015-07-20T17:12:00Z"/>
                <w:rFonts w:ascii="Arial" w:hAnsi="Arial" w:cs="Arial"/>
                <w:sz w:val="18"/>
                <w:szCs w:val="18"/>
                <w:lang w:val="en-US" w:eastAsia="zh-CN"/>
              </w:rPr>
            </w:pPr>
            <w:del w:id="5252" w:author="srabhi" w:date="2015-07-20T17:12:00Z">
              <w:r w:rsidRPr="00B942DB" w:rsidDel="007F6D69">
                <w:rPr>
                  <w:rFonts w:ascii="Arial" w:hAnsi="Arial" w:cs="Arial"/>
                  <w:sz w:val="18"/>
                  <w:szCs w:val="18"/>
                  <w:lang w:val="en-US" w:eastAsia="zh-CN"/>
                </w:rPr>
                <w:delText>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53" w:author="srabhi" w:date="2015-07-20T17:12:00Z"/>
                <w:rFonts w:ascii="Arial" w:hAnsi="Arial" w:cs="Arial"/>
                <w:sz w:val="18"/>
                <w:szCs w:val="18"/>
                <w:lang w:val="en-US" w:eastAsia="zh-CN"/>
              </w:rPr>
            </w:pPr>
            <w:del w:id="5254" w:author="srabhi" w:date="2015-07-20T17:12:00Z">
              <w:r w:rsidRPr="00B942DB" w:rsidDel="007F6D69">
                <w:rPr>
                  <w:rFonts w:ascii="Arial" w:hAnsi="Arial" w:cs="Arial"/>
                  <w:sz w:val="18"/>
                  <w:szCs w:val="18"/>
                  <w:lang w:val="en-US" w:eastAsia="zh-CN"/>
                </w:rPr>
                <w:delText>1</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55" w:author="srabhi" w:date="2015-07-20T17:12:00Z"/>
                <w:rFonts w:ascii="Arial" w:hAnsi="Arial" w:cs="Arial"/>
                <w:sz w:val="18"/>
                <w:szCs w:val="18"/>
                <w:lang w:val="en-US" w:eastAsia="zh-CN"/>
              </w:rPr>
            </w:pPr>
            <w:del w:id="5256" w:author="srabhi" w:date="2015-07-20T17:12:00Z">
              <w:r w:rsidRPr="00B942DB" w:rsidDel="007F6D69">
                <w:rPr>
                  <w:rFonts w:ascii="Arial" w:hAnsi="Arial" w:cs="Arial"/>
                  <w:sz w:val="18"/>
                  <w:szCs w:val="18"/>
                  <w:lang w:val="en-US" w:eastAsia="zh-CN"/>
                </w:rPr>
                <w:delText>0.99</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57" w:author="srabhi" w:date="2015-07-20T17:12:00Z"/>
                <w:rFonts w:ascii="Arial" w:hAnsi="Arial" w:cs="Arial"/>
                <w:sz w:val="18"/>
                <w:szCs w:val="18"/>
                <w:lang w:val="en-US" w:eastAsia="zh-CN"/>
              </w:rPr>
            </w:pPr>
            <w:del w:id="5258" w:author="srabhi" w:date="2015-07-20T17:12:00Z">
              <w:r w:rsidRPr="00B942DB" w:rsidDel="007F6D69">
                <w:rPr>
                  <w:rFonts w:ascii="Arial" w:hAnsi="Arial" w:cs="Arial"/>
                  <w:sz w:val="18"/>
                  <w:szCs w:val="18"/>
                  <w:lang w:val="en-US" w:eastAsia="zh-CN"/>
                </w:rPr>
                <w:delText>0.33</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59" w:author="srabhi" w:date="2015-07-20T17:12:00Z"/>
                <w:rFonts w:ascii="Arial" w:hAnsi="Arial" w:cs="Arial"/>
                <w:sz w:val="18"/>
                <w:szCs w:val="18"/>
                <w:lang w:val="en-US" w:eastAsia="zh-CN"/>
              </w:rPr>
            </w:pPr>
            <w:del w:id="5260" w:author="srabhi" w:date="2015-07-20T17:12:00Z">
              <w:r w:rsidRPr="00B942DB" w:rsidDel="007F6D69">
                <w:rPr>
                  <w:rFonts w:ascii="Arial" w:hAnsi="Arial" w:cs="Arial"/>
                  <w:sz w:val="18"/>
                  <w:szCs w:val="18"/>
                  <w:lang w:val="en-US" w:eastAsia="zh-CN"/>
                </w:rPr>
                <w:delText>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61" w:author="srabhi" w:date="2015-07-20T17:12:00Z"/>
                <w:rFonts w:ascii="Arial" w:hAnsi="Arial" w:cs="Arial"/>
                <w:sz w:val="18"/>
                <w:szCs w:val="18"/>
                <w:lang w:val="en-US" w:eastAsia="zh-CN"/>
              </w:rPr>
            </w:pPr>
            <w:del w:id="5262" w:author="srabhi" w:date="2015-07-20T17:12:00Z">
              <w:r w:rsidRPr="00B942DB" w:rsidDel="007F6D69">
                <w:rPr>
                  <w:rFonts w:ascii="Arial" w:hAnsi="Arial" w:cs="Arial"/>
                  <w:sz w:val="18"/>
                  <w:szCs w:val="18"/>
                  <w:lang w:val="en-US" w:eastAsia="zh-CN"/>
                </w:rPr>
                <w:delText>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63" w:author="srabhi" w:date="2015-07-20T17:12:00Z"/>
                <w:rFonts w:ascii="Arial" w:hAnsi="Arial" w:cs="Arial"/>
                <w:sz w:val="18"/>
                <w:szCs w:val="18"/>
                <w:lang w:val="en-US" w:eastAsia="zh-CN"/>
              </w:rPr>
            </w:pPr>
            <w:del w:id="5264" w:author="srabhi" w:date="2015-07-20T17:12:00Z">
              <w:r w:rsidRPr="00B942DB" w:rsidDel="007F6D69">
                <w:rPr>
                  <w:rFonts w:ascii="Arial" w:hAnsi="Arial" w:cs="Arial"/>
                  <w:sz w:val="18"/>
                  <w:szCs w:val="18"/>
                  <w:lang w:val="en-US" w:eastAsia="zh-CN"/>
                </w:rPr>
                <w:delText>1.05</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65" w:author="srabhi" w:date="2015-07-20T17:12:00Z"/>
                <w:rFonts w:ascii="Arial" w:hAnsi="Arial" w:cs="Arial"/>
                <w:sz w:val="18"/>
                <w:szCs w:val="18"/>
                <w:lang w:val="en-US" w:eastAsia="zh-CN"/>
              </w:rPr>
            </w:pPr>
            <w:del w:id="5266" w:author="srabhi" w:date="2015-07-20T17:12:00Z">
              <w:r w:rsidRPr="00B942DB" w:rsidDel="007F6D69">
                <w:rPr>
                  <w:rFonts w:ascii="Arial" w:hAnsi="Arial" w:cs="Arial"/>
                  <w:sz w:val="18"/>
                  <w:szCs w:val="18"/>
                  <w:lang w:val="en-US" w:eastAsia="zh-CN"/>
                </w:rPr>
                <w:delText>0.11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67" w:author="srabhi" w:date="2015-07-20T17:12:00Z"/>
                <w:rFonts w:ascii="Arial" w:hAnsi="Arial" w:cs="Arial"/>
                <w:sz w:val="18"/>
                <w:szCs w:val="18"/>
                <w:lang w:val="en-US" w:eastAsia="zh-CN"/>
              </w:rPr>
            </w:pPr>
            <w:del w:id="5268" w:author="srabhi" w:date="2015-07-20T17:12:00Z">
              <w:r w:rsidRPr="00B942DB" w:rsidDel="007F6D69">
                <w:rPr>
                  <w:rFonts w:ascii="Arial" w:hAnsi="Arial" w:cs="Arial"/>
                  <w:sz w:val="18"/>
                  <w:szCs w:val="18"/>
                  <w:lang w:val="en-US" w:eastAsia="zh-CN"/>
                </w:rPr>
                <w:delText>1.10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69" w:author="srabhi" w:date="2015-07-20T17:12:00Z"/>
                <w:rFonts w:ascii="Arial" w:hAnsi="Arial" w:cs="Arial"/>
                <w:sz w:val="18"/>
                <w:szCs w:val="18"/>
                <w:lang w:val="en-US" w:eastAsia="zh-CN"/>
              </w:rPr>
            </w:pPr>
            <w:del w:id="5270" w:author="srabhi" w:date="2015-07-20T17:12:00Z">
              <w:r w:rsidRPr="00B942DB" w:rsidDel="007F6D69">
                <w:rPr>
                  <w:rFonts w:ascii="Arial" w:hAnsi="Arial" w:cs="Arial"/>
                  <w:sz w:val="18"/>
                  <w:szCs w:val="18"/>
                  <w:lang w:val="en-US" w:eastAsia="zh-CN"/>
                </w:rPr>
                <w:delText>-0.05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71" w:author="srabhi" w:date="2015-07-20T17:12:00Z"/>
                <w:rFonts w:ascii="Arial" w:hAnsi="Arial" w:cs="Arial"/>
                <w:sz w:val="18"/>
                <w:szCs w:val="18"/>
                <w:lang w:val="en-US" w:eastAsia="zh-CN"/>
              </w:rPr>
            </w:pPr>
            <w:del w:id="5272" w:author="srabhi" w:date="2015-07-20T17:12:00Z">
              <w:r w:rsidRPr="00B942DB" w:rsidDel="007F6D69">
                <w:rPr>
                  <w:rFonts w:ascii="Arial" w:hAnsi="Arial" w:cs="Arial"/>
                  <w:sz w:val="18"/>
                  <w:szCs w:val="18"/>
                  <w:lang w:val="en-US" w:eastAsia="zh-CN"/>
                </w:rPr>
                <w:delText>1.01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73" w:author="srabhi" w:date="2015-07-20T17:12:00Z"/>
                <w:rFonts w:ascii="Arial" w:hAnsi="Arial" w:cs="Arial"/>
                <w:sz w:val="18"/>
                <w:szCs w:val="18"/>
                <w:lang w:val="en-US" w:eastAsia="zh-CN"/>
              </w:rPr>
            </w:pPr>
            <w:del w:id="5274" w:author="srabhi" w:date="2015-07-20T17:12:00Z">
              <w:r w:rsidRPr="00B942DB" w:rsidDel="007F6D69">
                <w:rPr>
                  <w:rFonts w:ascii="Arial" w:hAnsi="Arial" w:cs="Arial"/>
                  <w:sz w:val="18"/>
                  <w:szCs w:val="18"/>
                  <w:lang w:val="en-US" w:eastAsia="zh-CN"/>
                </w:rPr>
                <w:delText>0.04</w:delText>
              </w:r>
            </w:del>
          </w:p>
        </w:tc>
      </w:tr>
      <w:tr w:rsidR="00882650" w:rsidRPr="00240276" w:rsidDel="007F6D69" w:rsidTr="00882650">
        <w:trPr>
          <w:trHeight w:val="300"/>
          <w:del w:id="5275"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276" w:author="srabhi" w:date="2015-07-20T17:12:00Z"/>
                <w:rFonts w:ascii="Arial" w:hAnsi="Arial" w:cs="Arial"/>
                <w:b/>
                <w:bCs/>
                <w:sz w:val="20"/>
                <w:szCs w:val="20"/>
                <w:lang w:val="en-US" w:eastAsia="zh-CN"/>
              </w:rPr>
            </w:pPr>
            <w:del w:id="5277" w:author="srabhi" w:date="2015-07-20T17:12:00Z">
              <w:r w:rsidRPr="00B942DB" w:rsidDel="007F6D69">
                <w:rPr>
                  <w:rFonts w:ascii="Arial" w:hAnsi="Arial" w:cs="Arial"/>
                  <w:b/>
                  <w:bCs/>
                  <w:sz w:val="20"/>
                  <w:szCs w:val="20"/>
                  <w:lang w:eastAsia="zh-CN"/>
                </w:rPr>
                <w:delText>Seizures</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78" w:author="srabhi" w:date="2015-07-20T17:12:00Z"/>
                <w:rFonts w:ascii="Arial" w:hAnsi="Arial" w:cs="Arial"/>
                <w:sz w:val="18"/>
                <w:szCs w:val="18"/>
                <w:lang w:val="en-US" w:eastAsia="zh-CN"/>
              </w:rPr>
            </w:pPr>
            <w:del w:id="5279" w:author="srabhi" w:date="2015-07-20T17:12:00Z">
              <w:r w:rsidRPr="00B942DB" w:rsidDel="007F6D69">
                <w:rPr>
                  <w:rFonts w:ascii="Arial" w:hAnsi="Arial" w:cs="Arial"/>
                  <w:sz w:val="18"/>
                  <w:szCs w:val="18"/>
                  <w:lang w:val="en-US" w:eastAsia="zh-CN"/>
                </w:rPr>
                <w:delText>11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80" w:author="srabhi" w:date="2015-07-20T17:12:00Z"/>
                <w:rFonts w:ascii="Arial" w:hAnsi="Arial" w:cs="Arial"/>
                <w:sz w:val="18"/>
                <w:szCs w:val="18"/>
                <w:lang w:val="en-US" w:eastAsia="zh-CN"/>
              </w:rPr>
            </w:pPr>
            <w:del w:id="5281" w:author="srabhi" w:date="2015-07-20T17:12:00Z">
              <w:r w:rsidRPr="00B942DB" w:rsidDel="007F6D69">
                <w:rPr>
                  <w:rFonts w:ascii="Arial" w:hAnsi="Arial" w:cs="Arial"/>
                  <w:sz w:val="18"/>
                  <w:szCs w:val="18"/>
                  <w:lang w:val="en-US" w:eastAsia="zh-CN"/>
                </w:rPr>
                <w:delText>1.47</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82" w:author="srabhi" w:date="2015-07-20T17:12:00Z"/>
                <w:rFonts w:ascii="Arial" w:hAnsi="Arial" w:cs="Arial"/>
                <w:sz w:val="18"/>
                <w:szCs w:val="18"/>
                <w:lang w:val="en-US" w:eastAsia="zh-CN"/>
              </w:rPr>
            </w:pPr>
            <w:del w:id="5283" w:author="srabhi" w:date="2015-07-20T17:12:00Z">
              <w:r w:rsidRPr="00B942DB" w:rsidDel="007F6D69">
                <w:rPr>
                  <w:rFonts w:ascii="Arial" w:hAnsi="Arial" w:cs="Arial"/>
                  <w:sz w:val="18"/>
                  <w:szCs w:val="18"/>
                  <w:lang w:val="en-US" w:eastAsia="zh-CN"/>
                </w:rPr>
                <w:delText>0.46</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84" w:author="srabhi" w:date="2015-07-20T17:12:00Z"/>
                <w:rFonts w:ascii="Arial" w:hAnsi="Arial" w:cs="Arial"/>
                <w:sz w:val="18"/>
                <w:szCs w:val="18"/>
                <w:lang w:val="en-US" w:eastAsia="zh-CN"/>
              </w:rPr>
            </w:pPr>
            <w:del w:id="5285" w:author="srabhi" w:date="2015-07-20T17:12:00Z">
              <w:r w:rsidRPr="00B942DB" w:rsidDel="007F6D69">
                <w:rPr>
                  <w:rFonts w:ascii="Arial" w:hAnsi="Arial" w:cs="Arial"/>
                  <w:sz w:val="18"/>
                  <w:szCs w:val="18"/>
                  <w:lang w:val="en-US" w:eastAsia="zh-CN"/>
                </w:rPr>
                <w:delText>25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86" w:author="srabhi" w:date="2015-07-20T17:12:00Z"/>
                <w:rFonts w:ascii="Arial" w:hAnsi="Arial" w:cs="Arial"/>
                <w:sz w:val="18"/>
                <w:szCs w:val="18"/>
                <w:lang w:val="en-US" w:eastAsia="zh-CN"/>
              </w:rPr>
            </w:pPr>
            <w:del w:id="5287" w:author="srabhi" w:date="2015-07-20T17:12:00Z">
              <w:r w:rsidRPr="00B942DB" w:rsidDel="007F6D69">
                <w:rPr>
                  <w:rFonts w:ascii="Arial" w:hAnsi="Arial" w:cs="Arial"/>
                  <w:sz w:val="18"/>
                  <w:szCs w:val="18"/>
                  <w:lang w:val="en-US" w:eastAsia="zh-CN"/>
                </w:rPr>
                <w:delText>13</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88" w:author="srabhi" w:date="2015-07-20T17:12:00Z"/>
                <w:rFonts w:ascii="Arial" w:hAnsi="Arial" w:cs="Arial"/>
                <w:sz w:val="18"/>
                <w:szCs w:val="18"/>
                <w:lang w:val="en-US" w:eastAsia="zh-CN"/>
              </w:rPr>
            </w:pPr>
            <w:del w:id="5289" w:author="srabhi" w:date="2015-07-20T17:12:00Z">
              <w:r w:rsidRPr="00B942DB" w:rsidDel="007F6D69">
                <w:rPr>
                  <w:rFonts w:ascii="Arial" w:hAnsi="Arial" w:cs="Arial"/>
                  <w:sz w:val="18"/>
                  <w:szCs w:val="18"/>
                  <w:lang w:val="en-US" w:eastAsia="zh-CN"/>
                </w:rPr>
                <w:delText>2.05</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90" w:author="srabhi" w:date="2015-07-20T17:12:00Z"/>
                <w:rFonts w:ascii="Arial" w:hAnsi="Arial" w:cs="Arial"/>
                <w:sz w:val="18"/>
                <w:szCs w:val="18"/>
                <w:lang w:val="en-US" w:eastAsia="zh-CN"/>
              </w:rPr>
            </w:pPr>
            <w:del w:id="5291" w:author="srabhi" w:date="2015-07-20T17:12:00Z">
              <w:r w:rsidRPr="00B942DB" w:rsidDel="007F6D69">
                <w:rPr>
                  <w:rFonts w:ascii="Arial" w:hAnsi="Arial" w:cs="Arial"/>
                  <w:sz w:val="18"/>
                  <w:szCs w:val="18"/>
                  <w:lang w:val="en-US" w:eastAsia="zh-CN"/>
                </w:rPr>
                <w:delText>0.28</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92" w:author="srabhi" w:date="2015-07-20T17:12:00Z"/>
                <w:rFonts w:ascii="Arial" w:hAnsi="Arial" w:cs="Arial"/>
                <w:sz w:val="18"/>
                <w:szCs w:val="18"/>
                <w:lang w:val="en-US" w:eastAsia="zh-CN"/>
              </w:rPr>
            </w:pPr>
            <w:del w:id="5293" w:author="srabhi" w:date="2015-07-20T17:12:00Z">
              <w:r w:rsidRPr="00B942DB" w:rsidDel="007F6D69">
                <w:rPr>
                  <w:rFonts w:ascii="Arial" w:hAnsi="Arial" w:cs="Arial"/>
                  <w:sz w:val="18"/>
                  <w:szCs w:val="18"/>
                  <w:lang w:val="en-US" w:eastAsia="zh-CN"/>
                </w:rPr>
                <w:delText>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94" w:author="srabhi" w:date="2015-07-20T17:12:00Z"/>
                <w:rFonts w:ascii="Arial" w:hAnsi="Arial" w:cs="Arial"/>
                <w:sz w:val="18"/>
                <w:szCs w:val="18"/>
                <w:lang w:val="en-US" w:eastAsia="zh-CN"/>
              </w:rPr>
            </w:pPr>
            <w:del w:id="5295" w:author="srabhi" w:date="2015-07-20T17:12:00Z">
              <w:r w:rsidRPr="00B942DB" w:rsidDel="007F6D69">
                <w:rPr>
                  <w:rFonts w:ascii="Arial" w:hAnsi="Arial" w:cs="Arial"/>
                  <w:sz w:val="18"/>
                  <w:szCs w:val="18"/>
                  <w:lang w:val="en-US" w:eastAsia="zh-CN"/>
                </w:rPr>
                <w:delText>4</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96" w:author="srabhi" w:date="2015-07-20T17:12:00Z"/>
                <w:rFonts w:ascii="Arial" w:hAnsi="Arial" w:cs="Arial"/>
                <w:sz w:val="18"/>
                <w:szCs w:val="18"/>
                <w:lang w:val="en-US" w:eastAsia="zh-CN"/>
              </w:rPr>
            </w:pPr>
            <w:del w:id="5297" w:author="srabhi" w:date="2015-07-20T17:12:00Z">
              <w:r w:rsidRPr="00B942DB" w:rsidDel="007F6D69">
                <w:rPr>
                  <w:rFonts w:ascii="Arial" w:hAnsi="Arial" w:cs="Arial"/>
                  <w:sz w:val="18"/>
                  <w:szCs w:val="18"/>
                  <w:lang w:val="en-US" w:eastAsia="zh-CN"/>
                </w:rPr>
                <w:delText>1.40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298" w:author="srabhi" w:date="2015-07-20T17:12:00Z"/>
                <w:rFonts w:ascii="Arial" w:hAnsi="Arial" w:cs="Arial"/>
                <w:sz w:val="18"/>
                <w:szCs w:val="18"/>
                <w:lang w:val="en-US" w:eastAsia="zh-CN"/>
              </w:rPr>
            </w:pPr>
            <w:del w:id="5299" w:author="srabhi" w:date="2015-07-20T17:12:00Z">
              <w:r w:rsidRPr="00B942DB" w:rsidDel="007F6D69">
                <w:rPr>
                  <w:rFonts w:ascii="Arial" w:hAnsi="Arial" w:cs="Arial"/>
                  <w:sz w:val="18"/>
                  <w:szCs w:val="18"/>
                  <w:lang w:val="en-US" w:eastAsia="zh-CN"/>
                </w:rPr>
                <w:delText>0.21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00" w:author="srabhi" w:date="2015-07-20T17:12:00Z"/>
                <w:rFonts w:ascii="Arial" w:hAnsi="Arial" w:cs="Arial"/>
                <w:sz w:val="18"/>
                <w:szCs w:val="18"/>
                <w:lang w:val="en-US" w:eastAsia="zh-CN"/>
              </w:rPr>
            </w:pPr>
            <w:del w:id="5301" w:author="srabhi" w:date="2015-07-20T17:12:00Z">
              <w:r w:rsidRPr="00B942DB" w:rsidDel="007F6D69">
                <w:rPr>
                  <w:rFonts w:ascii="Arial" w:hAnsi="Arial" w:cs="Arial"/>
                  <w:sz w:val="18"/>
                  <w:szCs w:val="18"/>
                  <w:lang w:val="en-US" w:eastAsia="zh-CN"/>
                </w:rPr>
                <w:delText>2.21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02" w:author="srabhi" w:date="2015-07-20T17:12:00Z"/>
                <w:rFonts w:ascii="Arial" w:hAnsi="Arial" w:cs="Arial"/>
                <w:sz w:val="18"/>
                <w:szCs w:val="18"/>
                <w:lang w:val="en-US" w:eastAsia="zh-CN"/>
              </w:rPr>
            </w:pPr>
            <w:del w:id="5303" w:author="srabhi" w:date="2015-07-20T17:12:00Z">
              <w:r w:rsidRPr="00B942DB" w:rsidDel="007F6D69">
                <w:rPr>
                  <w:rFonts w:ascii="Arial" w:hAnsi="Arial" w:cs="Arial"/>
                  <w:sz w:val="18"/>
                  <w:szCs w:val="18"/>
                  <w:lang w:val="en-US" w:eastAsia="zh-CN"/>
                </w:rPr>
                <w:delText>-0.81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04" w:author="srabhi" w:date="2015-07-20T17:12:00Z"/>
                <w:rFonts w:ascii="Arial" w:hAnsi="Arial" w:cs="Arial"/>
                <w:sz w:val="18"/>
                <w:szCs w:val="18"/>
                <w:lang w:val="en-US" w:eastAsia="zh-CN"/>
              </w:rPr>
            </w:pPr>
            <w:del w:id="5305" w:author="srabhi" w:date="2015-07-20T17:12:00Z">
              <w:r w:rsidRPr="00B942DB" w:rsidDel="007F6D69">
                <w:rPr>
                  <w:rFonts w:ascii="Arial" w:hAnsi="Arial" w:cs="Arial"/>
                  <w:sz w:val="18"/>
                  <w:szCs w:val="18"/>
                  <w:lang w:val="en-US" w:eastAsia="zh-CN"/>
                </w:rPr>
                <w:delText>2.22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06" w:author="srabhi" w:date="2015-07-20T17:12:00Z"/>
                <w:rFonts w:ascii="Arial" w:hAnsi="Arial" w:cs="Arial"/>
                <w:sz w:val="18"/>
                <w:szCs w:val="18"/>
                <w:lang w:val="en-US" w:eastAsia="zh-CN"/>
              </w:rPr>
            </w:pPr>
            <w:del w:id="5307" w:author="srabhi" w:date="2015-07-20T17:12:00Z">
              <w:r w:rsidRPr="00B942DB" w:rsidDel="007F6D69">
                <w:rPr>
                  <w:rFonts w:ascii="Arial" w:hAnsi="Arial" w:cs="Arial"/>
                  <w:sz w:val="18"/>
                  <w:szCs w:val="18"/>
                  <w:lang w:val="en-US" w:eastAsia="zh-CN"/>
                </w:rPr>
                <w:delText>-0.82</w:delText>
              </w:r>
            </w:del>
          </w:p>
        </w:tc>
      </w:tr>
      <w:tr w:rsidR="00882650" w:rsidRPr="00240276" w:rsidDel="007F6D69" w:rsidTr="00882650">
        <w:trPr>
          <w:trHeight w:val="300"/>
          <w:del w:id="5308"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309" w:author="srabhi" w:date="2015-07-20T17:12:00Z"/>
                <w:rFonts w:ascii="Arial" w:hAnsi="Arial" w:cs="Arial"/>
                <w:b/>
                <w:bCs/>
                <w:sz w:val="20"/>
                <w:szCs w:val="20"/>
                <w:lang w:val="en-US" w:eastAsia="zh-CN"/>
              </w:rPr>
            </w:pPr>
            <w:del w:id="5310" w:author="srabhi" w:date="2015-07-20T17:12:00Z">
              <w:r w:rsidRPr="00B942DB" w:rsidDel="007F6D69">
                <w:rPr>
                  <w:rFonts w:ascii="Arial" w:hAnsi="Arial" w:cs="Arial"/>
                  <w:b/>
                  <w:bCs/>
                  <w:sz w:val="20"/>
                  <w:szCs w:val="20"/>
                  <w:lang w:eastAsia="zh-CN"/>
                </w:rPr>
                <w:delText>Tremor</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11" w:author="srabhi" w:date="2015-07-20T17:12:00Z"/>
                <w:rFonts w:ascii="Arial" w:hAnsi="Arial" w:cs="Arial"/>
                <w:sz w:val="18"/>
                <w:szCs w:val="18"/>
                <w:lang w:val="en-US" w:eastAsia="zh-CN"/>
              </w:rPr>
            </w:pPr>
            <w:del w:id="5312" w:author="srabhi" w:date="2015-07-20T17:12:00Z">
              <w:r w:rsidRPr="00B942DB" w:rsidDel="007F6D69">
                <w:rPr>
                  <w:rFonts w:ascii="Arial" w:hAnsi="Arial" w:cs="Arial"/>
                  <w:sz w:val="18"/>
                  <w:szCs w:val="18"/>
                  <w:lang w:val="en-US" w:eastAsia="zh-CN"/>
                </w:rPr>
                <w:delText>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13" w:author="srabhi" w:date="2015-07-20T17:12:00Z"/>
                <w:rFonts w:ascii="Arial" w:hAnsi="Arial" w:cs="Arial"/>
                <w:sz w:val="18"/>
                <w:szCs w:val="18"/>
                <w:lang w:val="en-US" w:eastAsia="zh-CN"/>
              </w:rPr>
            </w:pPr>
            <w:del w:id="5314" w:author="srabhi" w:date="2015-07-20T17:12:00Z">
              <w:r w:rsidRPr="00B942DB" w:rsidDel="007F6D69">
                <w:rPr>
                  <w:rFonts w:ascii="Arial" w:hAnsi="Arial" w:cs="Arial"/>
                  <w:sz w:val="18"/>
                  <w:szCs w:val="18"/>
                  <w:lang w:val="en-US" w:eastAsia="zh-CN"/>
                </w:rPr>
                <w:delText>1.19</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15" w:author="srabhi" w:date="2015-07-20T17:12:00Z"/>
                <w:rFonts w:ascii="Arial" w:hAnsi="Arial" w:cs="Arial"/>
                <w:sz w:val="18"/>
                <w:szCs w:val="18"/>
                <w:lang w:val="en-US" w:eastAsia="zh-CN"/>
              </w:rPr>
            </w:pPr>
            <w:del w:id="5316" w:author="srabhi" w:date="2015-07-20T17:12:00Z">
              <w:r w:rsidRPr="00B942DB" w:rsidDel="007F6D69">
                <w:rPr>
                  <w:rFonts w:ascii="Arial" w:hAnsi="Arial" w:cs="Arial"/>
                  <w:sz w:val="18"/>
                  <w:szCs w:val="18"/>
                  <w:lang w:val="en-US" w:eastAsia="zh-CN"/>
                </w:rPr>
                <w:delText>0.23</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17" w:author="srabhi" w:date="2015-07-20T17:12:00Z"/>
                <w:rFonts w:ascii="Arial" w:hAnsi="Arial" w:cs="Arial"/>
                <w:sz w:val="18"/>
                <w:szCs w:val="18"/>
                <w:lang w:val="en-US" w:eastAsia="zh-CN"/>
              </w:rPr>
            </w:pPr>
            <w:del w:id="5318" w:author="srabhi" w:date="2015-07-20T17:12:00Z">
              <w:r w:rsidRPr="00B942DB" w:rsidDel="007F6D69">
                <w:rPr>
                  <w:rFonts w:ascii="Arial" w:hAnsi="Arial" w:cs="Arial"/>
                  <w:sz w:val="18"/>
                  <w:szCs w:val="18"/>
                  <w:lang w:val="en-US" w:eastAsia="zh-CN"/>
                </w:rPr>
                <w:delText>16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19" w:author="srabhi" w:date="2015-07-20T17:12:00Z"/>
                <w:rFonts w:ascii="Arial" w:hAnsi="Arial" w:cs="Arial"/>
                <w:sz w:val="18"/>
                <w:szCs w:val="18"/>
                <w:lang w:val="en-US" w:eastAsia="zh-CN"/>
              </w:rPr>
            </w:pPr>
            <w:del w:id="5320" w:author="srabhi" w:date="2015-07-20T17:12:00Z">
              <w:r w:rsidRPr="00B942DB" w:rsidDel="007F6D69">
                <w:rPr>
                  <w:rFonts w:ascii="Arial" w:hAnsi="Arial" w:cs="Arial"/>
                  <w:sz w:val="18"/>
                  <w:szCs w:val="18"/>
                  <w:lang w:val="en-US" w:eastAsia="zh-CN"/>
                </w:rPr>
                <w:delText>7</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21" w:author="srabhi" w:date="2015-07-20T17:12:00Z"/>
                <w:rFonts w:ascii="Arial" w:hAnsi="Arial" w:cs="Arial"/>
                <w:sz w:val="18"/>
                <w:szCs w:val="18"/>
                <w:lang w:val="en-US" w:eastAsia="zh-CN"/>
              </w:rPr>
            </w:pPr>
            <w:del w:id="5322" w:author="srabhi" w:date="2015-07-20T17:12:00Z">
              <w:r w:rsidRPr="00B942DB" w:rsidDel="007F6D69">
                <w:rPr>
                  <w:rFonts w:ascii="Arial" w:hAnsi="Arial" w:cs="Arial"/>
                  <w:sz w:val="18"/>
                  <w:szCs w:val="18"/>
                  <w:lang w:val="en-US" w:eastAsia="zh-CN"/>
                </w:rPr>
                <w:delText>1.71</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23" w:author="srabhi" w:date="2015-07-20T17:12:00Z"/>
                <w:rFonts w:ascii="Arial" w:hAnsi="Arial" w:cs="Arial"/>
                <w:sz w:val="18"/>
                <w:szCs w:val="18"/>
                <w:lang w:val="en-US" w:eastAsia="zh-CN"/>
              </w:rPr>
            </w:pPr>
            <w:del w:id="5324" w:author="srabhi" w:date="2015-07-20T17:12:00Z">
              <w:r w:rsidRPr="00B942DB" w:rsidDel="007F6D69">
                <w:rPr>
                  <w:rFonts w:ascii="Arial" w:hAnsi="Arial" w:cs="Arial"/>
                  <w:sz w:val="18"/>
                  <w:szCs w:val="18"/>
                  <w:lang w:val="en-US" w:eastAsia="zh-CN"/>
                </w:rPr>
                <w:delText>0.14</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25" w:author="srabhi" w:date="2015-07-20T17:12:00Z"/>
                <w:rFonts w:ascii="Arial" w:hAnsi="Arial" w:cs="Arial"/>
                <w:sz w:val="18"/>
                <w:szCs w:val="18"/>
                <w:lang w:val="en-US" w:eastAsia="zh-CN"/>
              </w:rPr>
            </w:pPr>
            <w:del w:id="5326" w:author="srabhi" w:date="2015-07-20T17:12:00Z">
              <w:r w:rsidRPr="00B942DB" w:rsidDel="007F6D69">
                <w:rPr>
                  <w:rFonts w:ascii="Arial" w:hAnsi="Arial" w:cs="Arial"/>
                  <w:sz w:val="18"/>
                  <w:szCs w:val="18"/>
                  <w:lang w:val="en-US" w:eastAsia="zh-CN"/>
                </w:rPr>
                <w:delText>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27" w:author="srabhi" w:date="2015-07-20T17:12:00Z"/>
                <w:rFonts w:ascii="Arial" w:hAnsi="Arial" w:cs="Arial"/>
                <w:sz w:val="18"/>
                <w:szCs w:val="18"/>
                <w:lang w:val="en-US" w:eastAsia="zh-CN"/>
              </w:rPr>
            </w:pPr>
            <w:del w:id="5328" w:author="srabhi" w:date="2015-07-20T17:12:00Z">
              <w:r w:rsidRPr="00B942DB" w:rsidDel="007F6D69">
                <w:rPr>
                  <w:rFonts w:ascii="Arial" w:hAnsi="Arial" w:cs="Arial"/>
                  <w:sz w:val="18"/>
                  <w:szCs w:val="18"/>
                  <w:lang w:val="en-US" w:eastAsia="zh-CN"/>
                </w:rPr>
                <w:delText>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29" w:author="srabhi" w:date="2015-07-20T17:12:00Z"/>
                <w:rFonts w:ascii="Arial" w:hAnsi="Arial" w:cs="Arial"/>
                <w:sz w:val="18"/>
                <w:szCs w:val="18"/>
                <w:lang w:val="en-US" w:eastAsia="zh-CN"/>
              </w:rPr>
            </w:pPr>
            <w:del w:id="5330" w:author="srabhi" w:date="2015-07-20T17:12:00Z">
              <w:r w:rsidRPr="00B942DB" w:rsidDel="007F6D69">
                <w:rPr>
                  <w:rFonts w:ascii="Arial" w:hAnsi="Arial" w:cs="Arial"/>
                  <w:sz w:val="18"/>
                  <w:szCs w:val="18"/>
                  <w:lang w:val="en-US" w:eastAsia="zh-CN"/>
                </w:rPr>
                <w:delText>1.10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31" w:author="srabhi" w:date="2015-07-20T17:12:00Z"/>
                <w:rFonts w:ascii="Arial" w:hAnsi="Arial" w:cs="Arial"/>
                <w:sz w:val="18"/>
                <w:szCs w:val="18"/>
                <w:lang w:val="en-US" w:eastAsia="zh-CN"/>
              </w:rPr>
            </w:pPr>
            <w:del w:id="5332" w:author="srabhi" w:date="2015-07-20T17:12:00Z">
              <w:r w:rsidRPr="00B942DB" w:rsidDel="007F6D69">
                <w:rPr>
                  <w:rFonts w:ascii="Arial" w:hAnsi="Arial" w:cs="Arial"/>
                  <w:sz w:val="18"/>
                  <w:szCs w:val="18"/>
                  <w:lang w:val="en-US" w:eastAsia="zh-CN"/>
                </w:rPr>
                <w:delText>0.08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33" w:author="srabhi" w:date="2015-07-20T17:12:00Z"/>
                <w:rFonts w:ascii="Arial" w:hAnsi="Arial" w:cs="Arial"/>
                <w:sz w:val="18"/>
                <w:szCs w:val="18"/>
                <w:lang w:val="en-US" w:eastAsia="zh-CN"/>
              </w:rPr>
            </w:pPr>
            <w:del w:id="5334" w:author="srabhi" w:date="2015-07-20T17:12:00Z">
              <w:r w:rsidRPr="00B942DB" w:rsidDel="007F6D69">
                <w:rPr>
                  <w:rFonts w:ascii="Arial" w:hAnsi="Arial" w:cs="Arial"/>
                  <w:sz w:val="18"/>
                  <w:szCs w:val="18"/>
                  <w:lang w:val="en-US" w:eastAsia="zh-CN"/>
                </w:rPr>
                <w:delText>1.40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35" w:author="srabhi" w:date="2015-07-20T17:12:00Z"/>
                <w:rFonts w:ascii="Arial" w:hAnsi="Arial" w:cs="Arial"/>
                <w:sz w:val="18"/>
                <w:szCs w:val="18"/>
                <w:lang w:val="en-US" w:eastAsia="zh-CN"/>
              </w:rPr>
            </w:pPr>
            <w:del w:id="5336" w:author="srabhi" w:date="2015-07-20T17:12:00Z">
              <w:r w:rsidRPr="00B942DB" w:rsidDel="007F6D69">
                <w:rPr>
                  <w:rFonts w:ascii="Arial" w:hAnsi="Arial" w:cs="Arial"/>
                  <w:sz w:val="18"/>
                  <w:szCs w:val="18"/>
                  <w:lang w:val="en-US" w:eastAsia="zh-CN"/>
                </w:rPr>
                <w:delText>-0.31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37" w:author="srabhi" w:date="2015-07-20T17:12:00Z"/>
                <w:rFonts w:ascii="Arial" w:hAnsi="Arial" w:cs="Arial"/>
                <w:sz w:val="18"/>
                <w:szCs w:val="18"/>
                <w:lang w:val="en-US" w:eastAsia="zh-CN"/>
              </w:rPr>
            </w:pPr>
            <w:del w:id="5338" w:author="srabhi" w:date="2015-07-20T17:12:00Z">
              <w:r w:rsidRPr="00B942DB" w:rsidDel="007F6D69">
                <w:rPr>
                  <w:rFonts w:ascii="Arial" w:hAnsi="Arial" w:cs="Arial"/>
                  <w:sz w:val="18"/>
                  <w:szCs w:val="18"/>
                  <w:lang w:val="en-US" w:eastAsia="zh-CN"/>
                </w:rPr>
                <w:delText>1.65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39" w:author="srabhi" w:date="2015-07-20T17:12:00Z"/>
                <w:rFonts w:ascii="Arial" w:hAnsi="Arial" w:cs="Arial"/>
                <w:sz w:val="18"/>
                <w:szCs w:val="18"/>
                <w:lang w:val="en-US" w:eastAsia="zh-CN"/>
              </w:rPr>
            </w:pPr>
            <w:del w:id="5340" w:author="srabhi" w:date="2015-07-20T17:12:00Z">
              <w:r w:rsidRPr="00B942DB" w:rsidDel="007F6D69">
                <w:rPr>
                  <w:rFonts w:ascii="Arial" w:hAnsi="Arial" w:cs="Arial"/>
                  <w:sz w:val="18"/>
                  <w:szCs w:val="18"/>
                  <w:lang w:val="en-US" w:eastAsia="zh-CN"/>
                </w:rPr>
                <w:delText>-0.56</w:delText>
              </w:r>
            </w:del>
          </w:p>
        </w:tc>
      </w:tr>
      <w:tr w:rsidR="00882650" w:rsidRPr="00240276" w:rsidDel="007F6D69" w:rsidTr="00882650">
        <w:trPr>
          <w:trHeight w:val="300"/>
          <w:del w:id="5341"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342" w:author="srabhi" w:date="2015-07-20T17:12:00Z"/>
                <w:rFonts w:ascii="Arial" w:hAnsi="Arial" w:cs="Arial"/>
                <w:b/>
                <w:bCs/>
                <w:sz w:val="20"/>
                <w:szCs w:val="20"/>
                <w:lang w:val="en-US" w:eastAsia="zh-CN"/>
              </w:rPr>
            </w:pPr>
            <w:del w:id="5343" w:author="srabhi" w:date="2015-07-20T17:12:00Z">
              <w:r w:rsidRPr="00B942DB" w:rsidDel="007F6D69">
                <w:rPr>
                  <w:rFonts w:ascii="Arial" w:hAnsi="Arial" w:cs="Arial"/>
                  <w:b/>
                  <w:bCs/>
                  <w:sz w:val="20"/>
                  <w:szCs w:val="20"/>
                  <w:lang w:eastAsia="zh-CN"/>
                </w:rPr>
                <w:delText>Respiration/breathing problems</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44" w:author="srabhi" w:date="2015-07-20T17:12:00Z"/>
                <w:rFonts w:ascii="Arial" w:hAnsi="Arial" w:cs="Arial"/>
                <w:sz w:val="18"/>
                <w:szCs w:val="18"/>
                <w:lang w:val="en-US" w:eastAsia="zh-CN"/>
              </w:rPr>
            </w:pPr>
            <w:del w:id="5345" w:author="srabhi" w:date="2015-07-20T17:12:00Z">
              <w:r w:rsidRPr="00B942DB" w:rsidDel="007F6D69">
                <w:rPr>
                  <w:rFonts w:ascii="Arial" w:hAnsi="Arial" w:cs="Arial"/>
                  <w:sz w:val="18"/>
                  <w:szCs w:val="18"/>
                  <w:lang w:val="en-US" w:eastAsia="zh-CN"/>
                </w:rPr>
                <w:delText>9</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46" w:author="srabhi" w:date="2015-07-20T17:12:00Z"/>
                <w:rFonts w:ascii="Arial" w:hAnsi="Arial" w:cs="Arial"/>
                <w:sz w:val="18"/>
                <w:szCs w:val="18"/>
                <w:lang w:val="en-US" w:eastAsia="zh-CN"/>
              </w:rPr>
            </w:pPr>
            <w:del w:id="5347" w:author="srabhi" w:date="2015-07-20T17:12:00Z">
              <w:r w:rsidRPr="00B942DB" w:rsidDel="007F6D69">
                <w:rPr>
                  <w:rFonts w:ascii="Arial" w:hAnsi="Arial" w:cs="Arial"/>
                  <w:sz w:val="18"/>
                  <w:szCs w:val="18"/>
                  <w:lang w:val="en-US" w:eastAsia="zh-CN"/>
                </w:rPr>
                <w:delText>1.26</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48" w:author="srabhi" w:date="2015-07-20T17:12:00Z"/>
                <w:rFonts w:ascii="Arial" w:hAnsi="Arial" w:cs="Arial"/>
                <w:sz w:val="18"/>
                <w:szCs w:val="18"/>
                <w:lang w:val="en-US" w:eastAsia="zh-CN"/>
              </w:rPr>
            </w:pPr>
            <w:del w:id="5349" w:author="srabhi" w:date="2015-07-20T17:12:00Z">
              <w:r w:rsidRPr="00B942DB" w:rsidDel="007F6D69">
                <w:rPr>
                  <w:rFonts w:ascii="Arial" w:hAnsi="Arial" w:cs="Arial"/>
                  <w:sz w:val="18"/>
                  <w:szCs w:val="18"/>
                  <w:lang w:val="en-US" w:eastAsia="zh-CN"/>
                </w:rPr>
                <w:delText>0.23</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50" w:author="srabhi" w:date="2015-07-20T17:12:00Z"/>
                <w:rFonts w:ascii="Arial" w:hAnsi="Arial" w:cs="Arial"/>
                <w:sz w:val="18"/>
                <w:szCs w:val="18"/>
                <w:lang w:val="en-US" w:eastAsia="zh-CN"/>
              </w:rPr>
            </w:pPr>
            <w:del w:id="5351" w:author="srabhi" w:date="2015-07-20T17:12:00Z">
              <w:r w:rsidRPr="00B942DB" w:rsidDel="007F6D69">
                <w:rPr>
                  <w:rFonts w:ascii="Arial" w:hAnsi="Arial" w:cs="Arial"/>
                  <w:sz w:val="18"/>
                  <w:szCs w:val="18"/>
                  <w:lang w:val="en-US" w:eastAsia="zh-CN"/>
                </w:rPr>
                <w:delText>37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52" w:author="srabhi" w:date="2015-07-20T17:12:00Z"/>
                <w:rFonts w:ascii="Arial" w:hAnsi="Arial" w:cs="Arial"/>
                <w:sz w:val="18"/>
                <w:szCs w:val="18"/>
                <w:lang w:val="en-US" w:eastAsia="zh-CN"/>
              </w:rPr>
            </w:pPr>
            <w:del w:id="5353" w:author="srabhi" w:date="2015-07-20T17:12:00Z">
              <w:r w:rsidRPr="00B942DB" w:rsidDel="007F6D69">
                <w:rPr>
                  <w:rFonts w:ascii="Arial" w:hAnsi="Arial" w:cs="Arial"/>
                  <w:sz w:val="18"/>
                  <w:szCs w:val="18"/>
                  <w:lang w:val="en-US" w:eastAsia="zh-CN"/>
                </w:rPr>
                <w:delText>18</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54" w:author="srabhi" w:date="2015-07-20T17:12:00Z"/>
                <w:rFonts w:ascii="Arial" w:hAnsi="Arial" w:cs="Arial"/>
                <w:sz w:val="18"/>
                <w:szCs w:val="18"/>
                <w:lang w:val="en-US" w:eastAsia="zh-CN"/>
              </w:rPr>
            </w:pPr>
            <w:del w:id="5355" w:author="srabhi" w:date="2015-07-20T17:12:00Z">
              <w:r w:rsidRPr="00B942DB" w:rsidDel="007F6D69">
                <w:rPr>
                  <w:rFonts w:ascii="Arial" w:hAnsi="Arial" w:cs="Arial"/>
                  <w:sz w:val="18"/>
                  <w:szCs w:val="18"/>
                  <w:lang w:val="en-US" w:eastAsia="zh-CN"/>
                </w:rPr>
                <w:delText>1.56</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56" w:author="srabhi" w:date="2015-07-20T17:12:00Z"/>
                <w:rFonts w:ascii="Arial" w:hAnsi="Arial" w:cs="Arial"/>
                <w:sz w:val="18"/>
                <w:szCs w:val="18"/>
                <w:lang w:val="en-US" w:eastAsia="zh-CN"/>
              </w:rPr>
            </w:pPr>
            <w:del w:id="5357" w:author="srabhi" w:date="2015-07-20T17:12:00Z">
              <w:r w:rsidRPr="00B942DB" w:rsidDel="007F6D69">
                <w:rPr>
                  <w:rFonts w:ascii="Arial" w:hAnsi="Arial" w:cs="Arial"/>
                  <w:sz w:val="18"/>
                  <w:szCs w:val="18"/>
                  <w:lang w:val="en-US" w:eastAsia="zh-CN"/>
                </w:rPr>
                <w:delText>0.12</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58" w:author="srabhi" w:date="2015-07-20T17:12:00Z"/>
                <w:rFonts w:ascii="Arial" w:hAnsi="Arial" w:cs="Arial"/>
                <w:sz w:val="18"/>
                <w:szCs w:val="18"/>
                <w:lang w:val="en-US" w:eastAsia="zh-CN"/>
              </w:rPr>
            </w:pPr>
            <w:del w:id="5359" w:author="srabhi" w:date="2015-07-20T17:12:00Z">
              <w:r w:rsidRPr="00B942DB" w:rsidDel="007F6D69">
                <w:rPr>
                  <w:rFonts w:ascii="Arial" w:hAnsi="Arial" w:cs="Arial"/>
                  <w:sz w:val="18"/>
                  <w:szCs w:val="18"/>
                  <w:lang w:val="en-US" w:eastAsia="zh-CN"/>
                </w:rPr>
                <w:delText>17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60" w:author="srabhi" w:date="2015-07-20T17:12:00Z"/>
                <w:rFonts w:ascii="Arial" w:hAnsi="Arial" w:cs="Arial"/>
                <w:sz w:val="18"/>
                <w:szCs w:val="18"/>
                <w:lang w:val="en-US" w:eastAsia="zh-CN"/>
              </w:rPr>
            </w:pPr>
            <w:del w:id="5361" w:author="srabhi" w:date="2015-07-20T17:12:00Z">
              <w:r w:rsidRPr="00B942DB" w:rsidDel="007F6D69">
                <w:rPr>
                  <w:rFonts w:ascii="Arial" w:hAnsi="Arial" w:cs="Arial"/>
                  <w:sz w:val="18"/>
                  <w:szCs w:val="18"/>
                  <w:lang w:val="en-US" w:eastAsia="zh-CN"/>
                </w:rPr>
                <w:delText>9</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62" w:author="srabhi" w:date="2015-07-20T17:12:00Z"/>
                <w:rFonts w:ascii="Arial" w:hAnsi="Arial" w:cs="Arial"/>
                <w:sz w:val="18"/>
                <w:szCs w:val="18"/>
                <w:lang w:val="en-US" w:eastAsia="zh-CN"/>
              </w:rPr>
            </w:pPr>
            <w:del w:id="5363" w:author="srabhi" w:date="2015-07-20T17:12:00Z">
              <w:r w:rsidRPr="00B942DB" w:rsidDel="007F6D69">
                <w:rPr>
                  <w:rFonts w:ascii="Arial" w:hAnsi="Arial" w:cs="Arial"/>
                  <w:sz w:val="18"/>
                  <w:szCs w:val="18"/>
                  <w:lang w:val="en-US" w:eastAsia="zh-CN"/>
                </w:rPr>
                <w:delText>1.26</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64" w:author="srabhi" w:date="2015-07-20T17:12:00Z"/>
                <w:rFonts w:ascii="Arial" w:hAnsi="Arial" w:cs="Arial"/>
                <w:sz w:val="18"/>
                <w:szCs w:val="18"/>
                <w:lang w:val="en-US" w:eastAsia="zh-CN"/>
              </w:rPr>
            </w:pPr>
            <w:del w:id="5365" w:author="srabhi" w:date="2015-07-20T17:12:00Z">
              <w:r w:rsidRPr="00B942DB" w:rsidDel="007F6D69">
                <w:rPr>
                  <w:rFonts w:ascii="Arial" w:hAnsi="Arial" w:cs="Arial"/>
                  <w:sz w:val="18"/>
                  <w:szCs w:val="18"/>
                  <w:lang w:val="en-US" w:eastAsia="zh-CN"/>
                </w:rPr>
                <w:delText>0.16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66" w:author="srabhi" w:date="2015-07-20T17:12:00Z"/>
                <w:rFonts w:ascii="Arial" w:hAnsi="Arial" w:cs="Arial"/>
                <w:sz w:val="18"/>
                <w:szCs w:val="18"/>
                <w:lang w:val="en-US" w:eastAsia="zh-CN"/>
              </w:rPr>
            </w:pPr>
            <w:del w:id="5367" w:author="srabhi" w:date="2015-07-20T17:12:00Z">
              <w:r w:rsidRPr="00B942DB" w:rsidDel="007F6D69">
                <w:rPr>
                  <w:rFonts w:ascii="Arial" w:hAnsi="Arial" w:cs="Arial"/>
                  <w:sz w:val="18"/>
                  <w:szCs w:val="18"/>
                  <w:lang w:val="en-US" w:eastAsia="zh-CN"/>
                </w:rPr>
                <w:delText>1.54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68" w:author="srabhi" w:date="2015-07-20T17:12:00Z"/>
                <w:rFonts w:ascii="Arial" w:hAnsi="Arial" w:cs="Arial"/>
                <w:sz w:val="18"/>
                <w:szCs w:val="18"/>
                <w:lang w:val="en-US" w:eastAsia="zh-CN"/>
              </w:rPr>
            </w:pPr>
            <w:del w:id="5369" w:author="srabhi" w:date="2015-07-20T17:12:00Z">
              <w:r w:rsidRPr="00B942DB" w:rsidDel="007F6D69">
                <w:rPr>
                  <w:rFonts w:ascii="Arial" w:hAnsi="Arial" w:cs="Arial"/>
                  <w:sz w:val="18"/>
                  <w:szCs w:val="18"/>
                  <w:lang w:val="en-US" w:eastAsia="zh-CN"/>
                </w:rPr>
                <w:delText>-0.28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70" w:author="srabhi" w:date="2015-07-20T17:12:00Z"/>
                <w:rFonts w:ascii="Arial" w:hAnsi="Arial" w:cs="Arial"/>
                <w:sz w:val="18"/>
                <w:szCs w:val="18"/>
                <w:lang w:val="en-US" w:eastAsia="zh-CN"/>
              </w:rPr>
            </w:pPr>
            <w:del w:id="5371" w:author="srabhi" w:date="2015-07-20T17:12:00Z">
              <w:r w:rsidRPr="00B942DB" w:rsidDel="007F6D69">
                <w:rPr>
                  <w:rFonts w:ascii="Arial" w:hAnsi="Arial" w:cs="Arial"/>
                  <w:sz w:val="18"/>
                  <w:szCs w:val="18"/>
                  <w:lang w:val="en-US" w:eastAsia="zh-CN"/>
                </w:rPr>
                <w:delText>1.62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372" w:author="srabhi" w:date="2015-07-20T17:12:00Z"/>
                <w:rFonts w:ascii="Arial" w:hAnsi="Arial" w:cs="Arial"/>
                <w:sz w:val="18"/>
                <w:szCs w:val="18"/>
                <w:lang w:val="en-US" w:eastAsia="zh-CN"/>
              </w:rPr>
            </w:pPr>
            <w:del w:id="5373" w:author="srabhi" w:date="2015-07-20T17:12:00Z">
              <w:r w:rsidRPr="00B942DB" w:rsidDel="007F6D69">
                <w:rPr>
                  <w:rFonts w:ascii="Arial" w:hAnsi="Arial" w:cs="Arial"/>
                  <w:sz w:val="18"/>
                  <w:szCs w:val="18"/>
                  <w:lang w:val="en-US" w:eastAsia="zh-CN"/>
                </w:rPr>
                <w:delText>-0.36</w:delText>
              </w:r>
            </w:del>
          </w:p>
        </w:tc>
      </w:tr>
      <w:tr w:rsidR="00882650" w:rsidRPr="00240276" w:rsidDel="007F6D69" w:rsidTr="00415B83">
        <w:trPr>
          <w:trHeight w:val="288"/>
          <w:del w:id="5374" w:author="srabhi" w:date="2015-07-20T17:12:00Z"/>
        </w:trPr>
        <w:tc>
          <w:tcPr>
            <w:tcW w:w="1844" w:type="dxa"/>
            <w:tcBorders>
              <w:top w:val="single" w:sz="8" w:space="0" w:color="auto"/>
              <w:left w:val="single" w:sz="8" w:space="0" w:color="auto"/>
              <w:bottom w:val="single" w:sz="8" w:space="0" w:color="auto"/>
              <w:right w:val="single" w:sz="8" w:space="0" w:color="auto"/>
            </w:tcBorders>
            <w:shd w:val="clear" w:color="auto" w:fill="auto"/>
            <w:hideMark/>
          </w:tcPr>
          <w:p w:rsidR="00882650" w:rsidRPr="00240276" w:rsidDel="007F6D69" w:rsidRDefault="00882650" w:rsidP="00415B83">
            <w:pPr>
              <w:spacing w:line="240" w:lineRule="auto"/>
              <w:jc w:val="center"/>
              <w:rPr>
                <w:del w:id="5375" w:author="srabhi" w:date="2015-07-20T17:12:00Z"/>
                <w:rFonts w:ascii="Arial" w:hAnsi="Arial" w:cs="Arial"/>
                <w:b/>
                <w:bCs/>
                <w:sz w:val="21"/>
                <w:szCs w:val="21"/>
                <w:lang w:val="en-US" w:eastAsia="zh-CN"/>
              </w:rPr>
            </w:pPr>
            <w:del w:id="5376" w:author="srabhi" w:date="2015-07-20T17:12:00Z">
              <w:r w:rsidRPr="00240276" w:rsidDel="007F6D69">
                <w:rPr>
                  <w:rFonts w:ascii="Arial" w:hAnsi="Arial" w:cs="Arial"/>
                  <w:b/>
                  <w:bCs/>
                  <w:sz w:val="21"/>
                  <w:szCs w:val="21"/>
                  <w:lang w:eastAsia="zh-CN"/>
                </w:rPr>
                <w:delText>Variable Description</w:delText>
              </w:r>
            </w:del>
          </w:p>
        </w:tc>
        <w:tc>
          <w:tcPr>
            <w:tcW w:w="2551" w:type="dxa"/>
            <w:gridSpan w:val="3"/>
            <w:tcBorders>
              <w:top w:val="single" w:sz="8" w:space="0" w:color="auto"/>
              <w:left w:val="nil"/>
              <w:bottom w:val="single" w:sz="8" w:space="0" w:color="auto"/>
              <w:right w:val="single" w:sz="8" w:space="0" w:color="000000"/>
            </w:tcBorders>
            <w:shd w:val="clear" w:color="auto" w:fill="auto"/>
            <w:hideMark/>
          </w:tcPr>
          <w:p w:rsidR="00882650" w:rsidRPr="00240276" w:rsidDel="007F6D69" w:rsidRDefault="00882650" w:rsidP="00415B83">
            <w:pPr>
              <w:spacing w:line="240" w:lineRule="auto"/>
              <w:jc w:val="center"/>
              <w:rPr>
                <w:del w:id="5377" w:author="srabhi" w:date="2015-07-20T17:12:00Z"/>
                <w:rFonts w:ascii="Arial" w:hAnsi="Arial" w:cs="Arial"/>
                <w:b/>
                <w:bCs/>
                <w:sz w:val="21"/>
                <w:szCs w:val="21"/>
                <w:lang w:val="en-US" w:eastAsia="zh-CN"/>
              </w:rPr>
            </w:pPr>
            <w:del w:id="5378" w:author="srabhi" w:date="2015-07-20T17:12:00Z">
              <w:r w:rsidRPr="00240276" w:rsidDel="007F6D69">
                <w:rPr>
                  <w:rFonts w:ascii="Arial" w:hAnsi="Arial" w:cs="Arial"/>
                  <w:b/>
                  <w:bCs/>
                  <w:sz w:val="21"/>
                  <w:szCs w:val="21"/>
                  <w:lang w:eastAsia="zh-CN"/>
                </w:rPr>
                <w:delText>Standard logistic</w:delText>
              </w:r>
            </w:del>
          </w:p>
        </w:tc>
        <w:tc>
          <w:tcPr>
            <w:tcW w:w="3544" w:type="dxa"/>
            <w:gridSpan w:val="4"/>
            <w:tcBorders>
              <w:top w:val="single" w:sz="8" w:space="0" w:color="auto"/>
              <w:left w:val="nil"/>
              <w:bottom w:val="single" w:sz="8" w:space="0" w:color="auto"/>
              <w:right w:val="single" w:sz="8" w:space="0" w:color="000000"/>
            </w:tcBorders>
            <w:shd w:val="clear" w:color="auto" w:fill="auto"/>
            <w:hideMark/>
          </w:tcPr>
          <w:p w:rsidR="00882650" w:rsidRPr="00240276" w:rsidDel="007F6D69" w:rsidRDefault="00882650" w:rsidP="00415B83">
            <w:pPr>
              <w:spacing w:line="240" w:lineRule="auto"/>
              <w:jc w:val="center"/>
              <w:rPr>
                <w:del w:id="5379" w:author="srabhi" w:date="2015-07-20T17:12:00Z"/>
                <w:rFonts w:ascii="Arial" w:hAnsi="Arial" w:cs="Arial"/>
                <w:b/>
                <w:bCs/>
                <w:sz w:val="21"/>
                <w:szCs w:val="21"/>
                <w:lang w:val="en-US" w:eastAsia="zh-CN"/>
              </w:rPr>
            </w:pPr>
            <w:del w:id="5380" w:author="srabhi" w:date="2015-07-20T17:12:00Z">
              <w:r w:rsidRPr="00240276" w:rsidDel="007F6D69">
                <w:rPr>
                  <w:rFonts w:ascii="Arial" w:hAnsi="Arial" w:cs="Arial"/>
                  <w:b/>
                  <w:bCs/>
                  <w:sz w:val="21"/>
                  <w:szCs w:val="21"/>
                  <w:lang w:eastAsia="zh-CN"/>
                </w:rPr>
                <w:delText>Stepwise</w:delText>
              </w:r>
            </w:del>
          </w:p>
        </w:tc>
        <w:tc>
          <w:tcPr>
            <w:tcW w:w="3544" w:type="dxa"/>
            <w:gridSpan w:val="4"/>
            <w:tcBorders>
              <w:top w:val="single" w:sz="8" w:space="0" w:color="auto"/>
              <w:left w:val="nil"/>
              <w:bottom w:val="single" w:sz="8" w:space="0" w:color="auto"/>
              <w:right w:val="single" w:sz="8" w:space="0" w:color="000000"/>
            </w:tcBorders>
            <w:shd w:val="clear" w:color="auto" w:fill="auto"/>
            <w:hideMark/>
          </w:tcPr>
          <w:p w:rsidR="00882650" w:rsidRPr="00240276" w:rsidDel="007F6D69" w:rsidRDefault="00882650" w:rsidP="00415B83">
            <w:pPr>
              <w:spacing w:line="240" w:lineRule="auto"/>
              <w:jc w:val="center"/>
              <w:rPr>
                <w:del w:id="5381" w:author="srabhi" w:date="2015-07-20T17:12:00Z"/>
                <w:rFonts w:ascii="Arial" w:hAnsi="Arial" w:cs="Arial"/>
                <w:b/>
                <w:bCs/>
                <w:sz w:val="21"/>
                <w:szCs w:val="21"/>
                <w:lang w:val="en-US" w:eastAsia="zh-CN"/>
              </w:rPr>
            </w:pPr>
            <w:del w:id="5382" w:author="srabhi" w:date="2015-07-20T17:12:00Z">
              <w:r w:rsidRPr="00240276" w:rsidDel="007F6D69">
                <w:rPr>
                  <w:rFonts w:ascii="Arial" w:hAnsi="Arial" w:cs="Arial"/>
                  <w:b/>
                  <w:bCs/>
                  <w:sz w:val="21"/>
                  <w:szCs w:val="21"/>
                  <w:lang w:eastAsia="zh-CN"/>
                </w:rPr>
                <w:delText>Lasso</w:delText>
              </w:r>
            </w:del>
          </w:p>
        </w:tc>
        <w:tc>
          <w:tcPr>
            <w:tcW w:w="4536" w:type="dxa"/>
            <w:gridSpan w:val="4"/>
            <w:tcBorders>
              <w:top w:val="single" w:sz="8" w:space="0" w:color="auto"/>
              <w:left w:val="nil"/>
              <w:bottom w:val="single" w:sz="8" w:space="0" w:color="auto"/>
              <w:right w:val="single" w:sz="8" w:space="0" w:color="000000"/>
            </w:tcBorders>
            <w:shd w:val="clear" w:color="auto" w:fill="auto"/>
            <w:hideMark/>
          </w:tcPr>
          <w:p w:rsidR="00882650" w:rsidRPr="00240276" w:rsidDel="007F6D69" w:rsidRDefault="00882650" w:rsidP="00415B83">
            <w:pPr>
              <w:spacing w:line="240" w:lineRule="auto"/>
              <w:ind w:right="34"/>
              <w:jc w:val="center"/>
              <w:rPr>
                <w:del w:id="5383" w:author="srabhi" w:date="2015-07-20T17:12:00Z"/>
                <w:rFonts w:ascii="Arial" w:hAnsi="Arial" w:cs="Arial"/>
                <w:b/>
                <w:bCs/>
                <w:sz w:val="21"/>
                <w:szCs w:val="21"/>
                <w:lang w:val="en-US" w:eastAsia="zh-CN"/>
              </w:rPr>
            </w:pPr>
            <w:del w:id="5384" w:author="srabhi" w:date="2015-07-20T17:12:00Z">
              <w:r w:rsidRPr="00240276" w:rsidDel="007F6D69">
                <w:rPr>
                  <w:rFonts w:ascii="Arial" w:hAnsi="Arial" w:cs="Arial"/>
                  <w:b/>
                  <w:bCs/>
                  <w:sz w:val="21"/>
                  <w:szCs w:val="21"/>
                  <w:lang w:eastAsia="zh-CN"/>
                </w:rPr>
                <w:delText>Model comparison</w:delText>
              </w:r>
            </w:del>
          </w:p>
        </w:tc>
      </w:tr>
      <w:tr w:rsidR="00882650" w:rsidRPr="00240276" w:rsidDel="007F6D69" w:rsidTr="00415B83">
        <w:trPr>
          <w:trHeight w:val="276"/>
          <w:del w:id="5385" w:author="srabhi" w:date="2015-07-20T17:12:00Z"/>
        </w:trPr>
        <w:tc>
          <w:tcPr>
            <w:tcW w:w="1844" w:type="dxa"/>
            <w:vMerge w:val="restart"/>
            <w:tcBorders>
              <w:top w:val="nil"/>
              <w:left w:val="single" w:sz="8" w:space="0" w:color="auto"/>
              <w:bottom w:val="single" w:sz="8" w:space="0" w:color="000000"/>
              <w:right w:val="single" w:sz="8" w:space="0" w:color="auto"/>
            </w:tcBorders>
            <w:shd w:val="clear" w:color="auto" w:fill="auto"/>
            <w:hideMark/>
          </w:tcPr>
          <w:p w:rsidR="00882650" w:rsidRPr="00240276" w:rsidDel="007F6D69" w:rsidRDefault="00882650" w:rsidP="00415B83">
            <w:pPr>
              <w:spacing w:line="240" w:lineRule="auto"/>
              <w:jc w:val="center"/>
              <w:rPr>
                <w:del w:id="5386" w:author="srabhi" w:date="2015-07-20T17:12:00Z"/>
                <w:rFonts w:ascii="Arial" w:hAnsi="Arial" w:cs="Arial"/>
                <w:b/>
                <w:bCs/>
                <w:sz w:val="21"/>
                <w:szCs w:val="21"/>
                <w:lang w:val="en-US" w:eastAsia="zh-CN"/>
              </w:rPr>
            </w:pPr>
            <w:del w:id="5387" w:author="srabhi" w:date="2015-07-20T17:12:00Z">
              <w:r w:rsidRPr="00240276" w:rsidDel="007F6D69">
                <w:rPr>
                  <w:rFonts w:ascii="Arial" w:hAnsi="Arial" w:cs="Arial"/>
                  <w:b/>
                  <w:bCs/>
                  <w:sz w:val="21"/>
                  <w:szCs w:val="21"/>
                  <w:lang w:eastAsia="zh-CN"/>
                </w:rPr>
                <w:delText> </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388" w:author="srabhi" w:date="2015-07-20T17:12:00Z"/>
                <w:rFonts w:ascii="Arial" w:hAnsi="Arial" w:cs="Arial"/>
                <w:b/>
                <w:bCs/>
                <w:sz w:val="18"/>
                <w:szCs w:val="18"/>
                <w:lang w:val="en-US" w:eastAsia="zh-CN"/>
              </w:rPr>
            </w:pPr>
            <w:del w:id="5389" w:author="srabhi" w:date="2015-07-20T17:12:00Z">
              <w:r w:rsidRPr="00B942DB" w:rsidDel="007F6D69">
                <w:rPr>
                  <w:rFonts w:ascii="Arial" w:hAnsi="Arial" w:cs="Arial"/>
                  <w:b/>
                  <w:bCs/>
                  <w:sz w:val="18"/>
                  <w:szCs w:val="18"/>
                  <w:lang w:eastAsia="zh-CN"/>
                </w:rPr>
                <w:delText>No. of times significant</w:delText>
              </w:r>
            </w:del>
          </w:p>
        </w:tc>
        <w:tc>
          <w:tcPr>
            <w:tcW w:w="709"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390" w:author="srabhi" w:date="2015-07-20T17:12:00Z"/>
                <w:rFonts w:ascii="Arial" w:hAnsi="Arial" w:cs="Arial"/>
                <w:b/>
                <w:bCs/>
                <w:sz w:val="18"/>
                <w:szCs w:val="18"/>
                <w:lang w:val="en-US" w:eastAsia="zh-CN"/>
              </w:rPr>
            </w:pPr>
            <w:del w:id="5391" w:author="srabhi" w:date="2015-07-20T17:12:00Z">
              <w:r w:rsidRPr="00B942DB" w:rsidDel="007F6D69">
                <w:rPr>
                  <w:rFonts w:ascii="Arial" w:hAnsi="Arial" w:cs="Arial"/>
                  <w:b/>
                  <w:bCs/>
                  <w:sz w:val="18"/>
                  <w:szCs w:val="18"/>
                  <w:lang w:eastAsia="zh-CN"/>
                </w:rPr>
                <w:delText>Mean OR</w:delText>
              </w:r>
            </w:del>
          </w:p>
        </w:tc>
        <w:tc>
          <w:tcPr>
            <w:tcW w:w="708"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392" w:author="srabhi" w:date="2015-07-20T17:12:00Z"/>
                <w:rFonts w:ascii="Arial" w:hAnsi="Arial" w:cs="Arial"/>
                <w:b/>
                <w:bCs/>
                <w:sz w:val="18"/>
                <w:szCs w:val="18"/>
                <w:lang w:val="en-US" w:eastAsia="zh-CN"/>
              </w:rPr>
            </w:pPr>
            <w:del w:id="5393" w:author="srabhi" w:date="2015-07-20T17:12:00Z">
              <w:r w:rsidRPr="00B942DB" w:rsidDel="007F6D69">
                <w:rPr>
                  <w:rFonts w:ascii="Arial" w:hAnsi="Arial" w:cs="Arial"/>
                  <w:b/>
                  <w:bCs/>
                  <w:sz w:val="18"/>
                  <w:szCs w:val="18"/>
                  <w:lang w:eastAsia="zh-CN"/>
                </w:rPr>
                <w:delText>SD OR</w:delText>
              </w:r>
            </w:del>
          </w:p>
        </w:tc>
        <w:tc>
          <w:tcPr>
            <w:tcW w:w="993"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394" w:author="srabhi" w:date="2015-07-20T17:12:00Z"/>
                <w:rFonts w:ascii="Arial" w:hAnsi="Arial" w:cs="Arial"/>
                <w:b/>
                <w:bCs/>
                <w:sz w:val="18"/>
                <w:szCs w:val="18"/>
                <w:lang w:val="en-US" w:eastAsia="zh-CN"/>
              </w:rPr>
            </w:pPr>
            <w:del w:id="5395" w:author="srabhi" w:date="2015-07-20T17:12:00Z">
              <w:r w:rsidRPr="00B942DB" w:rsidDel="007F6D69">
                <w:rPr>
                  <w:rFonts w:ascii="Arial" w:hAnsi="Arial" w:cs="Arial"/>
                  <w:b/>
                  <w:bCs/>
                  <w:sz w:val="18"/>
                  <w:szCs w:val="18"/>
                  <w:lang w:eastAsia="zh-CN"/>
                </w:rPr>
                <w:delText>Number of times retained</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396" w:author="srabhi" w:date="2015-07-20T17:12:00Z"/>
                <w:rFonts w:ascii="Arial" w:hAnsi="Arial" w:cs="Arial"/>
                <w:b/>
                <w:bCs/>
                <w:sz w:val="18"/>
                <w:szCs w:val="18"/>
                <w:lang w:val="en-US" w:eastAsia="zh-CN"/>
              </w:rPr>
            </w:pPr>
            <w:del w:id="5397" w:author="srabhi" w:date="2015-07-20T17:12:00Z">
              <w:r w:rsidRPr="00B942DB" w:rsidDel="007F6D69">
                <w:rPr>
                  <w:rFonts w:ascii="Arial" w:hAnsi="Arial" w:cs="Arial"/>
                  <w:b/>
                  <w:bCs/>
                  <w:sz w:val="18"/>
                  <w:szCs w:val="18"/>
                  <w:lang w:eastAsia="zh-CN"/>
                </w:rPr>
                <w:delText>Number of times significant</w:delText>
              </w:r>
            </w:del>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398" w:author="srabhi" w:date="2015-07-20T17:12:00Z"/>
                <w:rFonts w:ascii="Arial" w:hAnsi="Arial" w:cs="Arial"/>
                <w:b/>
                <w:bCs/>
                <w:sz w:val="18"/>
                <w:szCs w:val="18"/>
                <w:lang w:val="en-US" w:eastAsia="zh-CN"/>
              </w:rPr>
            </w:pPr>
            <w:del w:id="5399" w:author="srabhi" w:date="2015-07-20T17:12:00Z">
              <w:r w:rsidRPr="00B942DB" w:rsidDel="007F6D69">
                <w:rPr>
                  <w:rFonts w:ascii="Arial" w:hAnsi="Arial" w:cs="Arial"/>
                  <w:b/>
                  <w:bCs/>
                  <w:sz w:val="18"/>
                  <w:szCs w:val="18"/>
                  <w:lang w:eastAsia="zh-CN"/>
                </w:rPr>
                <w:delText>Mean OR</w:delText>
              </w:r>
            </w:del>
          </w:p>
        </w:tc>
        <w:tc>
          <w:tcPr>
            <w:tcW w:w="567"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400" w:author="srabhi" w:date="2015-07-20T17:12:00Z"/>
                <w:rFonts w:ascii="Arial" w:hAnsi="Arial" w:cs="Arial"/>
                <w:b/>
                <w:bCs/>
                <w:sz w:val="18"/>
                <w:szCs w:val="18"/>
                <w:lang w:val="en-US" w:eastAsia="zh-CN"/>
              </w:rPr>
            </w:pPr>
            <w:del w:id="5401" w:author="srabhi" w:date="2015-07-20T17:12:00Z">
              <w:r w:rsidRPr="00B942DB" w:rsidDel="007F6D69">
                <w:rPr>
                  <w:rFonts w:ascii="Arial" w:hAnsi="Arial" w:cs="Arial"/>
                  <w:b/>
                  <w:bCs/>
                  <w:sz w:val="18"/>
                  <w:szCs w:val="18"/>
                  <w:lang w:eastAsia="zh-CN"/>
                </w:rPr>
                <w:delText>SD OR</w:delText>
              </w:r>
            </w:del>
          </w:p>
        </w:tc>
        <w:tc>
          <w:tcPr>
            <w:tcW w:w="992"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402" w:author="srabhi" w:date="2015-07-20T17:12:00Z"/>
                <w:rFonts w:ascii="Arial" w:hAnsi="Arial" w:cs="Arial"/>
                <w:b/>
                <w:bCs/>
                <w:sz w:val="18"/>
                <w:szCs w:val="18"/>
                <w:lang w:val="en-US" w:eastAsia="zh-CN"/>
              </w:rPr>
            </w:pPr>
            <w:del w:id="5403" w:author="srabhi" w:date="2015-07-20T17:12:00Z">
              <w:r w:rsidRPr="00B942DB" w:rsidDel="007F6D69">
                <w:rPr>
                  <w:rFonts w:ascii="Arial" w:hAnsi="Arial" w:cs="Arial"/>
                  <w:b/>
                  <w:bCs/>
                  <w:sz w:val="18"/>
                  <w:szCs w:val="18"/>
                  <w:lang w:eastAsia="zh-CN"/>
                </w:rPr>
                <w:delText>Number of times retained</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404" w:author="srabhi" w:date="2015-07-20T17:12:00Z"/>
                <w:rFonts w:ascii="Arial" w:hAnsi="Arial" w:cs="Arial"/>
                <w:b/>
                <w:bCs/>
                <w:sz w:val="18"/>
                <w:szCs w:val="18"/>
                <w:lang w:val="en-US" w:eastAsia="zh-CN"/>
              </w:rPr>
            </w:pPr>
            <w:del w:id="5405" w:author="srabhi" w:date="2015-07-20T17:12:00Z">
              <w:r w:rsidRPr="00B942DB" w:rsidDel="007F6D69">
                <w:rPr>
                  <w:rFonts w:ascii="Arial" w:hAnsi="Arial" w:cs="Arial"/>
                  <w:b/>
                  <w:bCs/>
                  <w:sz w:val="18"/>
                  <w:szCs w:val="18"/>
                  <w:lang w:eastAsia="zh-CN"/>
                </w:rPr>
                <w:delText>Number of times significant</w:delText>
              </w:r>
            </w:del>
          </w:p>
        </w:tc>
        <w:tc>
          <w:tcPr>
            <w:tcW w:w="709"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406" w:author="srabhi" w:date="2015-07-20T17:12:00Z"/>
                <w:rFonts w:ascii="Arial" w:hAnsi="Arial" w:cs="Arial"/>
                <w:b/>
                <w:bCs/>
                <w:sz w:val="18"/>
                <w:szCs w:val="18"/>
                <w:lang w:val="en-US" w:eastAsia="zh-CN"/>
              </w:rPr>
            </w:pPr>
            <w:del w:id="5407" w:author="srabhi" w:date="2015-07-20T17:12:00Z">
              <w:r w:rsidRPr="00B942DB" w:rsidDel="007F6D69">
                <w:rPr>
                  <w:rFonts w:ascii="Arial" w:hAnsi="Arial" w:cs="Arial"/>
                  <w:b/>
                  <w:bCs/>
                  <w:sz w:val="18"/>
                  <w:szCs w:val="18"/>
                  <w:lang w:eastAsia="zh-CN"/>
                </w:rPr>
                <w:delText>Mean OR (A)</w:delText>
              </w:r>
            </w:del>
          </w:p>
        </w:tc>
        <w:tc>
          <w:tcPr>
            <w:tcW w:w="709"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408" w:author="srabhi" w:date="2015-07-20T17:12:00Z"/>
                <w:rFonts w:ascii="Arial" w:hAnsi="Arial" w:cs="Arial"/>
                <w:b/>
                <w:bCs/>
                <w:sz w:val="18"/>
                <w:szCs w:val="18"/>
                <w:lang w:val="en-US" w:eastAsia="zh-CN"/>
              </w:rPr>
            </w:pPr>
            <w:del w:id="5409" w:author="srabhi" w:date="2015-07-20T17:12:00Z">
              <w:r w:rsidRPr="00B942DB" w:rsidDel="007F6D69">
                <w:rPr>
                  <w:rFonts w:ascii="Arial" w:hAnsi="Arial" w:cs="Arial"/>
                  <w:b/>
                  <w:bCs/>
                  <w:sz w:val="18"/>
                  <w:szCs w:val="18"/>
                  <w:lang w:eastAsia="zh-CN"/>
                </w:rPr>
                <w:delText>SD OR</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410" w:author="srabhi" w:date="2015-07-20T17:12:00Z"/>
                <w:rFonts w:ascii="Arial" w:hAnsi="Arial" w:cs="Arial"/>
                <w:b/>
                <w:bCs/>
                <w:sz w:val="18"/>
                <w:szCs w:val="18"/>
                <w:lang w:val="en-US" w:eastAsia="zh-CN"/>
              </w:rPr>
            </w:pPr>
            <w:del w:id="5411" w:author="srabhi" w:date="2015-07-20T17:12:00Z">
              <w:r w:rsidRPr="00B942DB" w:rsidDel="007F6D69">
                <w:rPr>
                  <w:rFonts w:ascii="Arial" w:hAnsi="Arial" w:cs="Arial"/>
                  <w:b/>
                  <w:bCs/>
                  <w:sz w:val="18"/>
                  <w:szCs w:val="18"/>
                  <w:lang w:eastAsia="zh-CN"/>
                </w:rPr>
                <w:delText>Mean OR in standard LR when retained by Lasso LR (B)</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412" w:author="srabhi" w:date="2015-07-20T17:12:00Z"/>
                <w:rFonts w:ascii="Arial" w:hAnsi="Arial" w:cs="Arial"/>
                <w:b/>
                <w:bCs/>
                <w:sz w:val="18"/>
                <w:szCs w:val="18"/>
                <w:lang w:val="en-US" w:eastAsia="zh-CN"/>
              </w:rPr>
            </w:pPr>
            <w:del w:id="5413" w:author="srabhi" w:date="2015-07-20T17:12:00Z">
              <w:r w:rsidRPr="00B942DB" w:rsidDel="007F6D69">
                <w:rPr>
                  <w:rFonts w:ascii="Arial" w:hAnsi="Arial" w:cs="Arial"/>
                  <w:b/>
                  <w:bCs/>
                  <w:sz w:val="18"/>
                  <w:szCs w:val="18"/>
                  <w:lang w:eastAsia="zh-CN"/>
                </w:rPr>
                <w:delText>Difference in mean OR (A-B)</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414" w:author="srabhi" w:date="2015-07-20T17:12:00Z"/>
                <w:rFonts w:ascii="Arial" w:hAnsi="Arial" w:cs="Arial"/>
                <w:b/>
                <w:bCs/>
                <w:sz w:val="18"/>
                <w:szCs w:val="18"/>
                <w:lang w:val="en-US" w:eastAsia="zh-CN"/>
              </w:rPr>
            </w:pPr>
            <w:del w:id="5415" w:author="srabhi" w:date="2015-07-20T17:12:00Z">
              <w:r w:rsidRPr="00B942DB" w:rsidDel="007F6D69">
                <w:rPr>
                  <w:rFonts w:ascii="Arial" w:hAnsi="Arial" w:cs="Arial"/>
                  <w:b/>
                  <w:bCs/>
                  <w:sz w:val="18"/>
                  <w:szCs w:val="18"/>
                  <w:lang w:eastAsia="zh-CN"/>
                </w:rPr>
                <w:delText>Mean OR in stepwise LR when retained by stepwise &amp; Lasso (C)</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416" w:author="srabhi" w:date="2015-07-20T17:12:00Z"/>
                <w:rFonts w:ascii="Arial" w:hAnsi="Arial" w:cs="Arial"/>
                <w:b/>
                <w:bCs/>
                <w:sz w:val="18"/>
                <w:szCs w:val="18"/>
                <w:lang w:val="en-US" w:eastAsia="zh-CN"/>
              </w:rPr>
            </w:pPr>
            <w:del w:id="5417" w:author="srabhi" w:date="2015-07-20T17:12:00Z">
              <w:r w:rsidRPr="00B942DB" w:rsidDel="007F6D69">
                <w:rPr>
                  <w:rFonts w:ascii="Arial" w:hAnsi="Arial" w:cs="Arial"/>
                  <w:b/>
                  <w:bCs/>
                  <w:sz w:val="18"/>
                  <w:szCs w:val="18"/>
                  <w:lang w:eastAsia="zh-CN"/>
                </w:rPr>
                <w:delText>Difference in mean OR (A-C)</w:delText>
              </w:r>
            </w:del>
          </w:p>
        </w:tc>
      </w:tr>
      <w:tr w:rsidR="00882650" w:rsidRPr="00240276" w:rsidDel="007F6D69" w:rsidTr="00415B83">
        <w:trPr>
          <w:trHeight w:val="276"/>
          <w:del w:id="5418"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1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20"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21"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22"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2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24"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25"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26"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2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28"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29"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3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3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3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3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34" w:author="srabhi" w:date="2015-07-20T17:12:00Z"/>
                <w:rFonts w:ascii="Arial" w:hAnsi="Arial" w:cs="Arial"/>
                <w:b/>
                <w:bCs/>
                <w:sz w:val="21"/>
                <w:szCs w:val="21"/>
                <w:lang w:val="en-US" w:eastAsia="zh-CN"/>
              </w:rPr>
            </w:pPr>
          </w:p>
        </w:tc>
      </w:tr>
      <w:tr w:rsidR="00882650" w:rsidRPr="00240276" w:rsidDel="007F6D69" w:rsidTr="00415B83">
        <w:trPr>
          <w:trHeight w:val="276"/>
          <w:del w:id="5435"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3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37"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38"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39"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4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41"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42"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43"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4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45"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46"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4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4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4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5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51" w:author="srabhi" w:date="2015-07-20T17:12:00Z"/>
                <w:rFonts w:ascii="Arial" w:hAnsi="Arial" w:cs="Arial"/>
                <w:b/>
                <w:bCs/>
                <w:sz w:val="21"/>
                <w:szCs w:val="21"/>
                <w:lang w:val="en-US" w:eastAsia="zh-CN"/>
              </w:rPr>
            </w:pPr>
          </w:p>
        </w:tc>
      </w:tr>
      <w:tr w:rsidR="00882650" w:rsidRPr="00240276" w:rsidDel="007F6D69" w:rsidTr="00415B83">
        <w:trPr>
          <w:trHeight w:val="276"/>
          <w:del w:id="5452"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5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54"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55"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56"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5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58"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59"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60"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6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62"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63"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6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6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6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6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68" w:author="srabhi" w:date="2015-07-20T17:12:00Z"/>
                <w:rFonts w:ascii="Arial" w:hAnsi="Arial" w:cs="Arial"/>
                <w:b/>
                <w:bCs/>
                <w:sz w:val="21"/>
                <w:szCs w:val="21"/>
                <w:lang w:val="en-US" w:eastAsia="zh-CN"/>
              </w:rPr>
            </w:pPr>
          </w:p>
        </w:tc>
      </w:tr>
      <w:tr w:rsidR="00882650" w:rsidRPr="00240276" w:rsidDel="007F6D69" w:rsidTr="00415B83">
        <w:trPr>
          <w:trHeight w:val="276"/>
          <w:del w:id="5469"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7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71"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72"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73"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7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75"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76"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77"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7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79"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80"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8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8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8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8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85" w:author="srabhi" w:date="2015-07-20T17:12:00Z"/>
                <w:rFonts w:ascii="Arial" w:hAnsi="Arial" w:cs="Arial"/>
                <w:b/>
                <w:bCs/>
                <w:sz w:val="21"/>
                <w:szCs w:val="21"/>
                <w:lang w:val="en-US" w:eastAsia="zh-CN"/>
              </w:rPr>
            </w:pPr>
          </w:p>
        </w:tc>
      </w:tr>
      <w:tr w:rsidR="00882650" w:rsidRPr="00240276" w:rsidDel="007F6D69" w:rsidTr="00415B83">
        <w:trPr>
          <w:trHeight w:val="276"/>
          <w:del w:id="5486"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8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88"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89"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90"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9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92"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93"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94"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9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96"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97"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9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49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50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50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502" w:author="srabhi" w:date="2015-07-20T17:12:00Z"/>
                <w:rFonts w:ascii="Arial" w:hAnsi="Arial" w:cs="Arial"/>
                <w:b/>
                <w:bCs/>
                <w:sz w:val="21"/>
                <w:szCs w:val="21"/>
                <w:lang w:val="en-US" w:eastAsia="zh-CN"/>
              </w:rPr>
            </w:pPr>
          </w:p>
        </w:tc>
      </w:tr>
      <w:tr w:rsidR="00882650" w:rsidRPr="00240276" w:rsidDel="007F6D69" w:rsidTr="00415B83">
        <w:trPr>
          <w:trHeight w:val="288"/>
          <w:del w:id="5503"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50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505"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506"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507"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50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509"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510"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511"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51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513"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514"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51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51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51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51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519" w:author="srabhi" w:date="2015-07-20T17:12:00Z"/>
                <w:rFonts w:ascii="Arial" w:hAnsi="Arial" w:cs="Arial"/>
                <w:b/>
                <w:bCs/>
                <w:sz w:val="21"/>
                <w:szCs w:val="21"/>
                <w:lang w:val="en-US" w:eastAsia="zh-CN"/>
              </w:rPr>
            </w:pPr>
          </w:p>
        </w:tc>
      </w:tr>
      <w:tr w:rsidR="00882650" w:rsidRPr="00240276" w:rsidDel="007F6D69" w:rsidTr="00882650">
        <w:trPr>
          <w:trHeight w:val="300"/>
          <w:del w:id="5520"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521" w:author="srabhi" w:date="2015-07-20T17:12:00Z"/>
                <w:rFonts w:ascii="Arial" w:hAnsi="Arial" w:cs="Arial"/>
                <w:b/>
                <w:bCs/>
                <w:sz w:val="20"/>
                <w:szCs w:val="20"/>
                <w:lang w:val="en-US" w:eastAsia="zh-CN"/>
              </w:rPr>
            </w:pPr>
            <w:del w:id="5522" w:author="srabhi" w:date="2015-07-20T17:12:00Z">
              <w:r w:rsidRPr="00B942DB" w:rsidDel="007F6D69">
                <w:rPr>
                  <w:rFonts w:ascii="Arial" w:hAnsi="Arial" w:cs="Arial"/>
                  <w:b/>
                  <w:bCs/>
                  <w:sz w:val="20"/>
                  <w:szCs w:val="20"/>
                  <w:lang w:eastAsia="zh-CN"/>
                </w:rPr>
                <w:delText>Depression Comorbidity</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23" w:author="srabhi" w:date="2015-07-20T17:12:00Z"/>
                <w:rFonts w:ascii="Arial" w:hAnsi="Arial" w:cs="Arial"/>
                <w:sz w:val="18"/>
                <w:szCs w:val="18"/>
                <w:lang w:val="en-US" w:eastAsia="zh-CN"/>
              </w:rPr>
            </w:pPr>
            <w:del w:id="5524" w:author="srabhi" w:date="2015-07-20T17:12:00Z">
              <w:r w:rsidRPr="00B942DB" w:rsidDel="007F6D69">
                <w:rPr>
                  <w:rFonts w:ascii="Arial" w:hAnsi="Arial" w:cs="Arial"/>
                  <w:sz w:val="18"/>
                  <w:szCs w:val="18"/>
                  <w:lang w:val="en-US" w:eastAsia="zh-CN"/>
                </w:rPr>
                <w:delText>11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25" w:author="srabhi" w:date="2015-07-20T17:12:00Z"/>
                <w:rFonts w:ascii="Arial" w:hAnsi="Arial" w:cs="Arial"/>
                <w:sz w:val="18"/>
                <w:szCs w:val="18"/>
                <w:lang w:val="en-US" w:eastAsia="zh-CN"/>
              </w:rPr>
            </w:pPr>
            <w:del w:id="5526" w:author="srabhi" w:date="2015-07-20T17:12:00Z">
              <w:r w:rsidRPr="00B942DB" w:rsidDel="007F6D69">
                <w:rPr>
                  <w:rFonts w:ascii="Arial" w:hAnsi="Arial" w:cs="Arial"/>
                  <w:sz w:val="18"/>
                  <w:szCs w:val="18"/>
                  <w:lang w:val="en-US" w:eastAsia="zh-CN"/>
                </w:rPr>
                <w:delText>1.20</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27" w:author="srabhi" w:date="2015-07-20T17:12:00Z"/>
                <w:rFonts w:ascii="Arial" w:hAnsi="Arial" w:cs="Arial"/>
                <w:sz w:val="18"/>
                <w:szCs w:val="18"/>
                <w:lang w:val="en-US" w:eastAsia="zh-CN"/>
              </w:rPr>
            </w:pPr>
            <w:del w:id="5528" w:author="srabhi" w:date="2015-07-20T17:12:00Z">
              <w:r w:rsidRPr="00B942DB" w:rsidDel="007F6D69">
                <w:rPr>
                  <w:rFonts w:ascii="Arial" w:hAnsi="Arial" w:cs="Arial"/>
                  <w:sz w:val="18"/>
                  <w:szCs w:val="18"/>
                  <w:lang w:val="en-US" w:eastAsia="zh-CN"/>
                </w:rPr>
                <w:delText>0.17</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29" w:author="srabhi" w:date="2015-07-20T17:12:00Z"/>
                <w:rFonts w:ascii="Arial" w:hAnsi="Arial" w:cs="Arial"/>
                <w:sz w:val="18"/>
                <w:szCs w:val="18"/>
                <w:lang w:val="en-US" w:eastAsia="zh-CN"/>
              </w:rPr>
            </w:pPr>
            <w:del w:id="5530" w:author="srabhi" w:date="2015-07-20T17:12:00Z">
              <w:r w:rsidRPr="00B942DB" w:rsidDel="007F6D69">
                <w:rPr>
                  <w:rFonts w:ascii="Arial" w:hAnsi="Arial" w:cs="Arial"/>
                  <w:sz w:val="18"/>
                  <w:szCs w:val="18"/>
                  <w:lang w:val="en-US" w:eastAsia="zh-CN"/>
                </w:rPr>
                <w:delText>36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31" w:author="srabhi" w:date="2015-07-20T17:12:00Z"/>
                <w:rFonts w:ascii="Arial" w:hAnsi="Arial" w:cs="Arial"/>
                <w:sz w:val="18"/>
                <w:szCs w:val="18"/>
                <w:lang w:val="en-US" w:eastAsia="zh-CN"/>
              </w:rPr>
            </w:pPr>
            <w:del w:id="5532" w:author="srabhi" w:date="2015-07-20T17:12:00Z">
              <w:r w:rsidRPr="00B942DB" w:rsidDel="007F6D69">
                <w:rPr>
                  <w:rFonts w:ascii="Arial" w:hAnsi="Arial" w:cs="Arial"/>
                  <w:sz w:val="18"/>
                  <w:szCs w:val="18"/>
                  <w:lang w:val="en-US" w:eastAsia="zh-CN"/>
                </w:rPr>
                <w:delText>16</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33" w:author="srabhi" w:date="2015-07-20T17:12:00Z"/>
                <w:rFonts w:ascii="Arial" w:hAnsi="Arial" w:cs="Arial"/>
                <w:sz w:val="18"/>
                <w:szCs w:val="18"/>
                <w:lang w:val="en-US" w:eastAsia="zh-CN"/>
              </w:rPr>
            </w:pPr>
            <w:del w:id="5534" w:author="srabhi" w:date="2015-07-20T17:12:00Z">
              <w:r w:rsidRPr="00B942DB" w:rsidDel="007F6D69">
                <w:rPr>
                  <w:rFonts w:ascii="Arial" w:hAnsi="Arial" w:cs="Arial"/>
                  <w:sz w:val="18"/>
                  <w:szCs w:val="18"/>
                  <w:lang w:val="en-US" w:eastAsia="zh-CN"/>
                </w:rPr>
                <w:delText>1.41</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35" w:author="srabhi" w:date="2015-07-20T17:12:00Z"/>
                <w:rFonts w:ascii="Arial" w:hAnsi="Arial" w:cs="Arial"/>
                <w:sz w:val="18"/>
                <w:szCs w:val="18"/>
                <w:lang w:val="en-US" w:eastAsia="zh-CN"/>
              </w:rPr>
            </w:pPr>
            <w:del w:id="5536" w:author="srabhi" w:date="2015-07-20T17:12:00Z">
              <w:r w:rsidRPr="00B942DB" w:rsidDel="007F6D69">
                <w:rPr>
                  <w:rFonts w:ascii="Arial" w:hAnsi="Arial" w:cs="Arial"/>
                  <w:sz w:val="18"/>
                  <w:szCs w:val="18"/>
                  <w:lang w:val="en-US" w:eastAsia="zh-CN"/>
                </w:rPr>
                <w:delText>0.11</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37" w:author="srabhi" w:date="2015-07-20T17:12:00Z"/>
                <w:rFonts w:ascii="Arial" w:hAnsi="Arial" w:cs="Arial"/>
                <w:sz w:val="18"/>
                <w:szCs w:val="18"/>
                <w:lang w:val="en-US" w:eastAsia="zh-CN"/>
              </w:rPr>
            </w:pPr>
            <w:del w:id="5538" w:author="srabhi" w:date="2015-07-20T17:12:00Z">
              <w:r w:rsidRPr="00B942DB" w:rsidDel="007F6D69">
                <w:rPr>
                  <w:rFonts w:ascii="Arial" w:hAnsi="Arial" w:cs="Arial"/>
                  <w:sz w:val="18"/>
                  <w:szCs w:val="18"/>
                  <w:lang w:val="en-US" w:eastAsia="zh-CN"/>
                </w:rPr>
                <w:delText>47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39" w:author="srabhi" w:date="2015-07-20T17:12:00Z"/>
                <w:rFonts w:ascii="Arial" w:hAnsi="Arial" w:cs="Arial"/>
                <w:sz w:val="18"/>
                <w:szCs w:val="18"/>
                <w:lang w:val="en-US" w:eastAsia="zh-CN"/>
              </w:rPr>
            </w:pPr>
            <w:del w:id="5540" w:author="srabhi" w:date="2015-07-20T17:12:00Z">
              <w:r w:rsidRPr="00B942DB" w:rsidDel="007F6D69">
                <w:rPr>
                  <w:rFonts w:ascii="Arial" w:hAnsi="Arial" w:cs="Arial"/>
                  <w:sz w:val="18"/>
                  <w:szCs w:val="18"/>
                  <w:lang w:val="en-US" w:eastAsia="zh-CN"/>
                </w:rPr>
                <w:delText>15</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41" w:author="srabhi" w:date="2015-07-20T17:12:00Z"/>
                <w:rFonts w:ascii="Arial" w:hAnsi="Arial" w:cs="Arial"/>
                <w:sz w:val="18"/>
                <w:szCs w:val="18"/>
                <w:lang w:val="en-US" w:eastAsia="zh-CN"/>
              </w:rPr>
            </w:pPr>
            <w:del w:id="5542" w:author="srabhi" w:date="2015-07-20T17:12:00Z">
              <w:r w:rsidRPr="00B942DB" w:rsidDel="007F6D69">
                <w:rPr>
                  <w:rFonts w:ascii="Arial" w:hAnsi="Arial" w:cs="Arial"/>
                  <w:sz w:val="18"/>
                  <w:szCs w:val="18"/>
                  <w:lang w:val="en-US" w:eastAsia="zh-CN"/>
                </w:rPr>
                <w:delText>1.16</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43" w:author="srabhi" w:date="2015-07-20T17:12:00Z"/>
                <w:rFonts w:ascii="Arial" w:hAnsi="Arial" w:cs="Arial"/>
                <w:sz w:val="18"/>
                <w:szCs w:val="18"/>
                <w:lang w:val="en-US" w:eastAsia="zh-CN"/>
              </w:rPr>
            </w:pPr>
            <w:del w:id="5544" w:author="srabhi" w:date="2015-07-20T17:12:00Z">
              <w:r w:rsidRPr="00B942DB" w:rsidDel="007F6D69">
                <w:rPr>
                  <w:rFonts w:ascii="Arial" w:hAnsi="Arial" w:cs="Arial"/>
                  <w:sz w:val="18"/>
                  <w:szCs w:val="18"/>
                  <w:lang w:val="en-US" w:eastAsia="zh-CN"/>
                </w:rPr>
                <w:delText>0.12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45" w:author="srabhi" w:date="2015-07-20T17:12:00Z"/>
                <w:rFonts w:ascii="Arial" w:hAnsi="Arial" w:cs="Arial"/>
                <w:sz w:val="18"/>
                <w:szCs w:val="18"/>
                <w:lang w:val="en-US" w:eastAsia="zh-CN"/>
              </w:rPr>
            </w:pPr>
            <w:del w:id="5546" w:author="srabhi" w:date="2015-07-20T17:12:00Z">
              <w:r w:rsidRPr="00B942DB" w:rsidDel="007F6D69">
                <w:rPr>
                  <w:rFonts w:ascii="Arial" w:hAnsi="Arial" w:cs="Arial"/>
                  <w:sz w:val="18"/>
                  <w:szCs w:val="18"/>
                  <w:lang w:val="en-US" w:eastAsia="zh-CN"/>
                </w:rPr>
                <w:delText>1.31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47" w:author="srabhi" w:date="2015-07-20T17:12:00Z"/>
                <w:rFonts w:ascii="Arial" w:hAnsi="Arial" w:cs="Arial"/>
                <w:sz w:val="18"/>
                <w:szCs w:val="18"/>
                <w:lang w:val="en-US" w:eastAsia="zh-CN"/>
              </w:rPr>
            </w:pPr>
            <w:del w:id="5548" w:author="srabhi" w:date="2015-07-20T17:12:00Z">
              <w:r w:rsidRPr="00B942DB" w:rsidDel="007F6D69">
                <w:rPr>
                  <w:rFonts w:ascii="Arial" w:hAnsi="Arial" w:cs="Arial"/>
                  <w:sz w:val="18"/>
                  <w:szCs w:val="18"/>
                  <w:lang w:val="en-US" w:eastAsia="zh-CN"/>
                </w:rPr>
                <w:delText>-0.15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49" w:author="srabhi" w:date="2015-07-20T17:12:00Z"/>
                <w:rFonts w:ascii="Arial" w:hAnsi="Arial" w:cs="Arial"/>
                <w:sz w:val="18"/>
                <w:szCs w:val="18"/>
                <w:lang w:val="en-US" w:eastAsia="zh-CN"/>
              </w:rPr>
            </w:pPr>
            <w:del w:id="5550" w:author="srabhi" w:date="2015-07-20T17:12:00Z">
              <w:r w:rsidRPr="00B942DB" w:rsidDel="007F6D69">
                <w:rPr>
                  <w:rFonts w:ascii="Arial" w:hAnsi="Arial" w:cs="Arial"/>
                  <w:sz w:val="18"/>
                  <w:szCs w:val="18"/>
                  <w:lang w:val="en-US" w:eastAsia="zh-CN"/>
                </w:rPr>
                <w:delText>1.44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51" w:author="srabhi" w:date="2015-07-20T17:12:00Z"/>
                <w:rFonts w:ascii="Arial" w:hAnsi="Arial" w:cs="Arial"/>
                <w:sz w:val="18"/>
                <w:szCs w:val="18"/>
                <w:lang w:val="en-US" w:eastAsia="zh-CN"/>
              </w:rPr>
            </w:pPr>
            <w:del w:id="5552" w:author="srabhi" w:date="2015-07-20T17:12:00Z">
              <w:r w:rsidRPr="00B942DB" w:rsidDel="007F6D69">
                <w:rPr>
                  <w:rFonts w:ascii="Arial" w:hAnsi="Arial" w:cs="Arial"/>
                  <w:sz w:val="18"/>
                  <w:szCs w:val="18"/>
                  <w:lang w:val="en-US" w:eastAsia="zh-CN"/>
                </w:rPr>
                <w:delText>-0.28</w:delText>
              </w:r>
            </w:del>
          </w:p>
        </w:tc>
      </w:tr>
      <w:tr w:rsidR="00882650" w:rsidRPr="00240276" w:rsidDel="007F6D69" w:rsidTr="00882650">
        <w:trPr>
          <w:trHeight w:val="300"/>
          <w:del w:id="5553"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554" w:author="srabhi" w:date="2015-07-20T17:12:00Z"/>
                <w:rFonts w:ascii="Arial" w:hAnsi="Arial" w:cs="Arial"/>
                <w:b/>
                <w:bCs/>
                <w:sz w:val="20"/>
                <w:szCs w:val="20"/>
                <w:lang w:val="en-US" w:eastAsia="zh-CN"/>
              </w:rPr>
            </w:pPr>
            <w:del w:id="5555" w:author="srabhi" w:date="2015-07-20T17:12:00Z">
              <w:r w:rsidRPr="00B942DB" w:rsidDel="007F6D69">
                <w:rPr>
                  <w:rFonts w:ascii="Arial" w:hAnsi="Arial" w:cs="Arial"/>
                  <w:b/>
                  <w:bCs/>
                  <w:sz w:val="20"/>
                  <w:szCs w:val="20"/>
                  <w:lang w:eastAsia="zh-CN"/>
                </w:rPr>
                <w:delText>Diabetes mellitus</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56" w:author="srabhi" w:date="2015-07-20T17:12:00Z"/>
                <w:rFonts w:ascii="Arial" w:hAnsi="Arial" w:cs="Arial"/>
                <w:sz w:val="18"/>
                <w:szCs w:val="18"/>
                <w:lang w:val="en-US" w:eastAsia="zh-CN"/>
              </w:rPr>
            </w:pPr>
            <w:del w:id="5557" w:author="srabhi" w:date="2015-07-20T17:12:00Z">
              <w:r w:rsidRPr="00B942DB" w:rsidDel="007F6D69">
                <w:rPr>
                  <w:rFonts w:ascii="Arial" w:hAnsi="Arial" w:cs="Arial"/>
                  <w:sz w:val="18"/>
                  <w:szCs w:val="18"/>
                  <w:lang w:val="en-US" w:eastAsia="zh-CN"/>
                </w:rPr>
                <w:delText>21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58" w:author="srabhi" w:date="2015-07-20T17:12:00Z"/>
                <w:rFonts w:ascii="Arial" w:hAnsi="Arial" w:cs="Arial"/>
                <w:sz w:val="18"/>
                <w:szCs w:val="18"/>
                <w:lang w:val="en-US" w:eastAsia="zh-CN"/>
              </w:rPr>
            </w:pPr>
            <w:del w:id="5559" w:author="srabhi" w:date="2015-07-20T17:12:00Z">
              <w:r w:rsidRPr="00B942DB" w:rsidDel="007F6D69">
                <w:rPr>
                  <w:rFonts w:ascii="Arial" w:hAnsi="Arial" w:cs="Arial"/>
                  <w:sz w:val="18"/>
                  <w:szCs w:val="18"/>
                  <w:lang w:val="en-US" w:eastAsia="zh-CN"/>
                </w:rPr>
                <w:delText>0.63</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60" w:author="srabhi" w:date="2015-07-20T17:12:00Z"/>
                <w:rFonts w:ascii="Arial" w:hAnsi="Arial" w:cs="Arial"/>
                <w:sz w:val="18"/>
                <w:szCs w:val="18"/>
                <w:lang w:val="en-US" w:eastAsia="zh-CN"/>
              </w:rPr>
            </w:pPr>
            <w:del w:id="5561" w:author="srabhi" w:date="2015-07-20T17:12:00Z">
              <w:r w:rsidRPr="00B942DB" w:rsidDel="007F6D69">
                <w:rPr>
                  <w:rFonts w:ascii="Arial" w:hAnsi="Arial" w:cs="Arial"/>
                  <w:sz w:val="18"/>
                  <w:szCs w:val="18"/>
                  <w:lang w:val="en-US" w:eastAsia="zh-CN"/>
                </w:rPr>
                <w:delText>0.19</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62" w:author="srabhi" w:date="2015-07-20T17:12:00Z"/>
                <w:rFonts w:ascii="Arial" w:hAnsi="Arial" w:cs="Arial"/>
                <w:sz w:val="18"/>
                <w:szCs w:val="18"/>
                <w:lang w:val="en-US" w:eastAsia="zh-CN"/>
              </w:rPr>
            </w:pPr>
            <w:del w:id="5563" w:author="srabhi" w:date="2015-07-20T17:12:00Z">
              <w:r w:rsidRPr="00B942DB" w:rsidDel="007F6D69">
                <w:rPr>
                  <w:rFonts w:ascii="Arial" w:hAnsi="Arial" w:cs="Arial"/>
                  <w:sz w:val="18"/>
                  <w:szCs w:val="18"/>
                  <w:lang w:val="en-US" w:eastAsia="zh-CN"/>
                </w:rPr>
                <w:delText>36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64" w:author="srabhi" w:date="2015-07-20T17:12:00Z"/>
                <w:rFonts w:ascii="Arial" w:hAnsi="Arial" w:cs="Arial"/>
                <w:sz w:val="18"/>
                <w:szCs w:val="18"/>
                <w:lang w:val="en-US" w:eastAsia="zh-CN"/>
              </w:rPr>
            </w:pPr>
            <w:del w:id="5565" w:author="srabhi" w:date="2015-07-20T17:12:00Z">
              <w:r w:rsidRPr="00B942DB" w:rsidDel="007F6D69">
                <w:rPr>
                  <w:rFonts w:ascii="Arial" w:hAnsi="Arial" w:cs="Arial"/>
                  <w:sz w:val="18"/>
                  <w:szCs w:val="18"/>
                  <w:lang w:val="en-US" w:eastAsia="zh-CN"/>
                </w:rPr>
                <w:delText>13</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66" w:author="srabhi" w:date="2015-07-20T17:12:00Z"/>
                <w:rFonts w:ascii="Arial" w:hAnsi="Arial" w:cs="Arial"/>
                <w:sz w:val="18"/>
                <w:szCs w:val="18"/>
                <w:lang w:val="en-US" w:eastAsia="zh-CN"/>
              </w:rPr>
            </w:pPr>
            <w:del w:id="5567" w:author="srabhi" w:date="2015-07-20T17:12:00Z">
              <w:r w:rsidRPr="00B942DB" w:rsidDel="007F6D69">
                <w:rPr>
                  <w:rFonts w:ascii="Arial" w:hAnsi="Arial" w:cs="Arial"/>
                  <w:sz w:val="18"/>
                  <w:szCs w:val="18"/>
                  <w:lang w:val="en-US" w:eastAsia="zh-CN"/>
                </w:rPr>
                <w:delText>0.47</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68" w:author="srabhi" w:date="2015-07-20T17:12:00Z"/>
                <w:rFonts w:ascii="Arial" w:hAnsi="Arial" w:cs="Arial"/>
                <w:sz w:val="18"/>
                <w:szCs w:val="18"/>
                <w:lang w:val="en-US" w:eastAsia="zh-CN"/>
              </w:rPr>
            </w:pPr>
            <w:del w:id="5569" w:author="srabhi" w:date="2015-07-20T17:12:00Z">
              <w:r w:rsidRPr="00B942DB" w:rsidDel="007F6D69">
                <w:rPr>
                  <w:rFonts w:ascii="Arial" w:hAnsi="Arial" w:cs="Arial"/>
                  <w:sz w:val="18"/>
                  <w:szCs w:val="18"/>
                  <w:lang w:val="en-US" w:eastAsia="zh-CN"/>
                </w:rPr>
                <w:delText>0.09</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70" w:author="srabhi" w:date="2015-07-20T17:12:00Z"/>
                <w:rFonts w:ascii="Arial" w:hAnsi="Arial" w:cs="Arial"/>
                <w:sz w:val="18"/>
                <w:szCs w:val="18"/>
                <w:lang w:val="en-US" w:eastAsia="zh-CN"/>
              </w:rPr>
            </w:pPr>
            <w:del w:id="5571" w:author="srabhi" w:date="2015-07-20T17:12:00Z">
              <w:r w:rsidRPr="00B942DB" w:rsidDel="007F6D69">
                <w:rPr>
                  <w:rFonts w:ascii="Arial" w:hAnsi="Arial" w:cs="Arial"/>
                  <w:sz w:val="18"/>
                  <w:szCs w:val="18"/>
                  <w:lang w:val="en-US" w:eastAsia="zh-CN"/>
                </w:rPr>
                <w:delText>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72" w:author="srabhi" w:date="2015-07-20T17:12:00Z"/>
                <w:rFonts w:ascii="Arial" w:hAnsi="Arial" w:cs="Arial"/>
                <w:sz w:val="18"/>
                <w:szCs w:val="18"/>
                <w:lang w:val="en-US" w:eastAsia="zh-CN"/>
              </w:rPr>
            </w:pPr>
            <w:del w:id="5573" w:author="srabhi" w:date="2015-07-20T17:12:00Z">
              <w:r w:rsidRPr="00B942DB" w:rsidDel="007F6D69">
                <w:rPr>
                  <w:rFonts w:ascii="Arial" w:hAnsi="Arial" w:cs="Arial"/>
                  <w:sz w:val="18"/>
                  <w:szCs w:val="18"/>
                  <w:lang w:val="en-US" w:eastAsia="zh-CN"/>
                </w:rPr>
                <w:delText>5</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74" w:author="srabhi" w:date="2015-07-20T17:12:00Z"/>
                <w:rFonts w:ascii="Arial" w:hAnsi="Arial" w:cs="Arial"/>
                <w:sz w:val="18"/>
                <w:szCs w:val="18"/>
                <w:lang w:val="en-US" w:eastAsia="zh-CN"/>
              </w:rPr>
            </w:pPr>
            <w:del w:id="5575" w:author="srabhi" w:date="2015-07-20T17:12:00Z">
              <w:r w:rsidRPr="00B942DB" w:rsidDel="007F6D69">
                <w:rPr>
                  <w:rFonts w:ascii="Arial" w:hAnsi="Arial" w:cs="Arial"/>
                  <w:sz w:val="18"/>
                  <w:szCs w:val="18"/>
                  <w:lang w:val="en-US" w:eastAsia="zh-CN"/>
                </w:rPr>
                <w:delText>0.74</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76" w:author="srabhi" w:date="2015-07-20T17:12:00Z"/>
                <w:rFonts w:ascii="Arial" w:hAnsi="Arial" w:cs="Arial"/>
                <w:sz w:val="18"/>
                <w:szCs w:val="18"/>
                <w:lang w:val="en-US" w:eastAsia="zh-CN"/>
              </w:rPr>
            </w:pPr>
            <w:del w:id="5577" w:author="srabhi" w:date="2015-07-20T17:12:00Z">
              <w:r w:rsidRPr="00B942DB" w:rsidDel="007F6D69">
                <w:rPr>
                  <w:rFonts w:ascii="Arial" w:hAnsi="Arial" w:cs="Arial"/>
                  <w:sz w:val="18"/>
                  <w:szCs w:val="18"/>
                  <w:lang w:val="en-US" w:eastAsia="zh-CN"/>
                </w:rPr>
                <w:delText>0.12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78" w:author="srabhi" w:date="2015-07-20T17:12:00Z"/>
                <w:rFonts w:ascii="Arial" w:hAnsi="Arial" w:cs="Arial"/>
                <w:sz w:val="18"/>
                <w:szCs w:val="18"/>
                <w:lang w:val="en-US" w:eastAsia="zh-CN"/>
              </w:rPr>
            </w:pPr>
            <w:del w:id="5579" w:author="srabhi" w:date="2015-07-20T17:12:00Z">
              <w:r w:rsidRPr="00B942DB" w:rsidDel="007F6D69">
                <w:rPr>
                  <w:rFonts w:ascii="Arial" w:hAnsi="Arial" w:cs="Arial"/>
                  <w:sz w:val="18"/>
                  <w:szCs w:val="18"/>
                  <w:lang w:val="en-US" w:eastAsia="zh-CN"/>
                </w:rPr>
                <w:delText>0.37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80" w:author="srabhi" w:date="2015-07-20T17:12:00Z"/>
                <w:rFonts w:ascii="Arial" w:hAnsi="Arial" w:cs="Arial"/>
                <w:sz w:val="18"/>
                <w:szCs w:val="18"/>
                <w:lang w:val="en-US" w:eastAsia="zh-CN"/>
              </w:rPr>
            </w:pPr>
            <w:del w:id="5581" w:author="srabhi" w:date="2015-07-20T17:12:00Z">
              <w:r w:rsidRPr="00B942DB" w:rsidDel="007F6D69">
                <w:rPr>
                  <w:rFonts w:ascii="Arial" w:hAnsi="Arial" w:cs="Arial"/>
                  <w:sz w:val="18"/>
                  <w:szCs w:val="18"/>
                  <w:lang w:val="en-US" w:eastAsia="zh-CN"/>
                </w:rPr>
                <w:delText>0.37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82" w:author="srabhi" w:date="2015-07-20T17:12:00Z"/>
                <w:rFonts w:ascii="Arial" w:hAnsi="Arial" w:cs="Arial"/>
                <w:sz w:val="18"/>
                <w:szCs w:val="18"/>
                <w:lang w:val="en-US" w:eastAsia="zh-CN"/>
              </w:rPr>
            </w:pPr>
            <w:del w:id="5583" w:author="srabhi" w:date="2015-07-20T17:12:00Z">
              <w:r w:rsidRPr="00B942DB" w:rsidDel="007F6D69">
                <w:rPr>
                  <w:rFonts w:ascii="Arial" w:hAnsi="Arial" w:cs="Arial"/>
                  <w:sz w:val="18"/>
                  <w:szCs w:val="18"/>
                  <w:lang w:val="en-US" w:eastAsia="zh-CN"/>
                </w:rPr>
                <w:delText>0.40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84" w:author="srabhi" w:date="2015-07-20T17:12:00Z"/>
                <w:rFonts w:ascii="Arial" w:hAnsi="Arial" w:cs="Arial"/>
                <w:sz w:val="18"/>
                <w:szCs w:val="18"/>
                <w:lang w:val="en-US" w:eastAsia="zh-CN"/>
              </w:rPr>
            </w:pPr>
            <w:del w:id="5585" w:author="srabhi" w:date="2015-07-20T17:12:00Z">
              <w:r w:rsidRPr="00B942DB" w:rsidDel="007F6D69">
                <w:rPr>
                  <w:rFonts w:ascii="Arial" w:hAnsi="Arial" w:cs="Arial"/>
                  <w:sz w:val="18"/>
                  <w:szCs w:val="18"/>
                  <w:lang w:val="en-US" w:eastAsia="zh-CN"/>
                </w:rPr>
                <w:delText>0.34</w:delText>
              </w:r>
            </w:del>
          </w:p>
        </w:tc>
      </w:tr>
      <w:tr w:rsidR="00882650" w:rsidRPr="00240276" w:rsidDel="007F6D69" w:rsidTr="00882650">
        <w:trPr>
          <w:trHeight w:val="300"/>
          <w:del w:id="5586"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587" w:author="srabhi" w:date="2015-07-20T17:12:00Z"/>
                <w:rFonts w:ascii="Arial" w:hAnsi="Arial" w:cs="Arial"/>
                <w:b/>
                <w:bCs/>
                <w:sz w:val="20"/>
                <w:szCs w:val="20"/>
                <w:lang w:val="en-US" w:eastAsia="zh-CN"/>
              </w:rPr>
            </w:pPr>
            <w:del w:id="5588" w:author="srabhi" w:date="2015-07-20T17:12:00Z">
              <w:r w:rsidRPr="00B942DB" w:rsidDel="007F6D69">
                <w:rPr>
                  <w:rFonts w:ascii="Arial" w:hAnsi="Arial" w:cs="Arial"/>
                  <w:b/>
                  <w:bCs/>
                  <w:sz w:val="20"/>
                  <w:szCs w:val="20"/>
                  <w:lang w:eastAsia="zh-CN"/>
                </w:rPr>
                <w:delText>Dyslipidemia</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89" w:author="srabhi" w:date="2015-07-20T17:12:00Z"/>
                <w:rFonts w:ascii="Arial" w:hAnsi="Arial" w:cs="Arial"/>
                <w:sz w:val="18"/>
                <w:szCs w:val="18"/>
                <w:lang w:val="en-US" w:eastAsia="zh-CN"/>
              </w:rPr>
            </w:pPr>
            <w:del w:id="5590" w:author="srabhi" w:date="2015-07-20T17:12:00Z">
              <w:r w:rsidRPr="00B942DB" w:rsidDel="007F6D69">
                <w:rPr>
                  <w:rFonts w:ascii="Arial" w:hAnsi="Arial" w:cs="Arial"/>
                  <w:sz w:val="18"/>
                  <w:szCs w:val="18"/>
                  <w:lang w:val="en-US" w:eastAsia="zh-CN"/>
                </w:rPr>
                <w:delText>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91" w:author="srabhi" w:date="2015-07-20T17:12:00Z"/>
                <w:rFonts w:ascii="Arial" w:hAnsi="Arial" w:cs="Arial"/>
                <w:sz w:val="18"/>
                <w:szCs w:val="18"/>
                <w:lang w:val="en-US" w:eastAsia="zh-CN"/>
              </w:rPr>
            </w:pPr>
            <w:del w:id="5592" w:author="srabhi" w:date="2015-07-20T17:12:00Z">
              <w:r w:rsidRPr="00B942DB" w:rsidDel="007F6D69">
                <w:rPr>
                  <w:rFonts w:ascii="Arial" w:hAnsi="Arial" w:cs="Arial"/>
                  <w:sz w:val="18"/>
                  <w:szCs w:val="18"/>
                  <w:lang w:val="en-US" w:eastAsia="zh-CN"/>
                </w:rPr>
                <w:delText>1.08</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93" w:author="srabhi" w:date="2015-07-20T17:12:00Z"/>
                <w:rFonts w:ascii="Arial" w:hAnsi="Arial" w:cs="Arial"/>
                <w:sz w:val="18"/>
                <w:szCs w:val="18"/>
                <w:lang w:val="en-US" w:eastAsia="zh-CN"/>
              </w:rPr>
            </w:pPr>
            <w:del w:id="5594" w:author="srabhi" w:date="2015-07-20T17:12:00Z">
              <w:r w:rsidRPr="00B942DB" w:rsidDel="007F6D69">
                <w:rPr>
                  <w:rFonts w:ascii="Arial" w:hAnsi="Arial" w:cs="Arial"/>
                  <w:sz w:val="18"/>
                  <w:szCs w:val="18"/>
                  <w:lang w:val="en-US" w:eastAsia="zh-CN"/>
                </w:rPr>
                <w:delText>0.14</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95" w:author="srabhi" w:date="2015-07-20T17:12:00Z"/>
                <w:rFonts w:ascii="Arial" w:hAnsi="Arial" w:cs="Arial"/>
                <w:sz w:val="18"/>
                <w:szCs w:val="18"/>
                <w:lang w:val="en-US" w:eastAsia="zh-CN"/>
              </w:rPr>
            </w:pPr>
            <w:del w:id="5596" w:author="srabhi" w:date="2015-07-20T17:12:00Z">
              <w:r w:rsidRPr="00B942DB" w:rsidDel="007F6D69">
                <w:rPr>
                  <w:rFonts w:ascii="Arial" w:hAnsi="Arial" w:cs="Arial"/>
                  <w:sz w:val="18"/>
                  <w:szCs w:val="18"/>
                  <w:lang w:val="en-US" w:eastAsia="zh-CN"/>
                </w:rPr>
                <w:delText>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97" w:author="srabhi" w:date="2015-07-20T17:12:00Z"/>
                <w:rFonts w:ascii="Arial" w:hAnsi="Arial" w:cs="Arial"/>
                <w:sz w:val="18"/>
                <w:szCs w:val="18"/>
                <w:lang w:val="en-US" w:eastAsia="zh-CN"/>
              </w:rPr>
            </w:pPr>
            <w:del w:id="5598" w:author="srabhi" w:date="2015-07-20T17:12:00Z">
              <w:r w:rsidRPr="00B942DB" w:rsidDel="007F6D69">
                <w:rPr>
                  <w:rFonts w:ascii="Arial" w:hAnsi="Arial" w:cs="Arial"/>
                  <w:sz w:val="18"/>
                  <w:szCs w:val="18"/>
                  <w:lang w:val="en-US" w:eastAsia="zh-CN"/>
                </w:rPr>
                <w:delText>0</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599" w:author="srabhi" w:date="2015-07-20T17:12:00Z"/>
                <w:rFonts w:ascii="Arial" w:hAnsi="Arial" w:cs="Arial"/>
                <w:sz w:val="18"/>
                <w:szCs w:val="18"/>
                <w:lang w:val="en-US" w:eastAsia="zh-CN"/>
              </w:rPr>
            </w:pPr>
            <w:del w:id="5600" w:author="srabhi" w:date="2015-07-20T17:12:00Z">
              <w:r w:rsidRPr="00B942DB" w:rsidDel="007F6D69">
                <w:rPr>
                  <w:rFonts w:ascii="Arial" w:hAnsi="Arial" w:cs="Arial"/>
                  <w:sz w:val="18"/>
                  <w:szCs w:val="18"/>
                  <w:lang w:val="en-US" w:eastAsia="zh-CN"/>
                </w:rPr>
                <w:delText>1.14</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01" w:author="srabhi" w:date="2015-07-20T17:12:00Z"/>
                <w:rFonts w:ascii="Arial" w:hAnsi="Arial" w:cs="Arial"/>
                <w:sz w:val="18"/>
                <w:szCs w:val="18"/>
                <w:lang w:val="en-US" w:eastAsia="zh-CN"/>
              </w:rPr>
            </w:pPr>
            <w:del w:id="5602" w:author="srabhi" w:date="2015-07-20T17:12:00Z">
              <w:r w:rsidRPr="00B942DB" w:rsidDel="007F6D69">
                <w:rPr>
                  <w:rFonts w:ascii="Arial" w:hAnsi="Arial" w:cs="Arial"/>
                  <w:sz w:val="18"/>
                  <w:szCs w:val="18"/>
                  <w:lang w:val="en-US" w:eastAsia="zh-CN"/>
                </w:rPr>
                <w:delText>0.33</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03" w:author="srabhi" w:date="2015-07-20T17:12:00Z"/>
                <w:rFonts w:ascii="Arial" w:hAnsi="Arial" w:cs="Arial"/>
                <w:sz w:val="18"/>
                <w:szCs w:val="18"/>
                <w:lang w:val="en-US" w:eastAsia="zh-CN"/>
              </w:rPr>
            </w:pPr>
            <w:del w:id="5604" w:author="srabhi" w:date="2015-07-20T17:12:00Z">
              <w:r w:rsidRPr="00B942DB" w:rsidDel="007F6D69">
                <w:rPr>
                  <w:rFonts w:ascii="Arial" w:hAnsi="Arial" w:cs="Arial"/>
                  <w:sz w:val="18"/>
                  <w:szCs w:val="18"/>
                  <w:lang w:val="en-US" w:eastAsia="zh-CN"/>
                </w:rPr>
                <w:delText>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05" w:author="srabhi" w:date="2015-07-20T17:12:00Z"/>
                <w:rFonts w:ascii="Arial" w:hAnsi="Arial" w:cs="Arial"/>
                <w:sz w:val="18"/>
                <w:szCs w:val="18"/>
                <w:lang w:val="en-US" w:eastAsia="zh-CN"/>
              </w:rPr>
            </w:pPr>
            <w:del w:id="5606" w:author="srabhi" w:date="2015-07-20T17:12:00Z">
              <w:r w:rsidRPr="00B942DB" w:rsidDel="007F6D69">
                <w:rPr>
                  <w:rFonts w:ascii="Arial" w:hAnsi="Arial" w:cs="Arial"/>
                  <w:sz w:val="18"/>
                  <w:szCs w:val="18"/>
                  <w:lang w:val="en-US" w:eastAsia="zh-CN"/>
                </w:rPr>
                <w:delText>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07" w:author="srabhi" w:date="2015-07-20T17:12:00Z"/>
                <w:rFonts w:ascii="Arial" w:hAnsi="Arial" w:cs="Arial"/>
                <w:sz w:val="18"/>
                <w:szCs w:val="18"/>
                <w:lang w:val="en-US" w:eastAsia="zh-CN"/>
              </w:rPr>
            </w:pPr>
            <w:del w:id="5608" w:author="srabhi" w:date="2015-07-20T17:12:00Z">
              <w:r w:rsidRPr="00B942DB" w:rsidDel="007F6D69">
                <w:rPr>
                  <w:rFonts w:ascii="Arial" w:hAnsi="Arial" w:cs="Arial"/>
                  <w:sz w:val="18"/>
                  <w:szCs w:val="18"/>
                  <w:lang w:val="en-US" w:eastAsia="zh-CN"/>
                </w:rPr>
                <w:delText>1.02</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09" w:author="srabhi" w:date="2015-07-20T17:12:00Z"/>
                <w:rFonts w:ascii="Arial" w:hAnsi="Arial" w:cs="Arial"/>
                <w:sz w:val="18"/>
                <w:szCs w:val="18"/>
                <w:lang w:val="en-US" w:eastAsia="zh-CN"/>
              </w:rPr>
            </w:pPr>
            <w:del w:id="5610" w:author="srabhi" w:date="2015-07-20T17:12:00Z">
              <w:r w:rsidRPr="00B942DB" w:rsidDel="007F6D69">
                <w:rPr>
                  <w:rFonts w:ascii="Arial" w:hAnsi="Arial" w:cs="Arial"/>
                  <w:sz w:val="18"/>
                  <w:szCs w:val="18"/>
                  <w:lang w:val="en-US" w:eastAsia="zh-CN"/>
                </w:rPr>
                <w:delText>0.09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11" w:author="srabhi" w:date="2015-07-20T17:12:00Z"/>
                <w:rFonts w:ascii="Arial" w:hAnsi="Arial" w:cs="Arial"/>
                <w:sz w:val="18"/>
                <w:szCs w:val="18"/>
                <w:lang w:val="en-US" w:eastAsia="zh-CN"/>
              </w:rPr>
            </w:pPr>
            <w:del w:id="5612" w:author="srabhi" w:date="2015-07-20T17:12:00Z">
              <w:r w:rsidRPr="00B942DB" w:rsidDel="007F6D69">
                <w:rPr>
                  <w:rFonts w:ascii="Arial" w:hAnsi="Arial" w:cs="Arial"/>
                  <w:sz w:val="18"/>
                  <w:szCs w:val="18"/>
                  <w:lang w:val="en-US" w:eastAsia="zh-CN"/>
                </w:rPr>
                <w:delText>1.18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13" w:author="srabhi" w:date="2015-07-20T17:12:00Z"/>
                <w:rFonts w:ascii="Arial" w:hAnsi="Arial" w:cs="Arial"/>
                <w:sz w:val="18"/>
                <w:szCs w:val="18"/>
                <w:lang w:val="en-US" w:eastAsia="zh-CN"/>
              </w:rPr>
            </w:pPr>
            <w:del w:id="5614" w:author="srabhi" w:date="2015-07-20T17:12:00Z">
              <w:r w:rsidRPr="00B942DB" w:rsidDel="007F6D69">
                <w:rPr>
                  <w:rFonts w:ascii="Arial" w:hAnsi="Arial" w:cs="Arial"/>
                  <w:sz w:val="18"/>
                  <w:szCs w:val="18"/>
                  <w:lang w:val="en-US" w:eastAsia="zh-CN"/>
                </w:rPr>
                <w:delText>-0.16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15" w:author="srabhi" w:date="2015-07-20T17:12:00Z"/>
                <w:rFonts w:ascii="Arial" w:hAnsi="Arial" w:cs="Arial"/>
                <w:sz w:val="18"/>
                <w:szCs w:val="18"/>
                <w:lang w:val="en-US" w:eastAsia="zh-CN"/>
              </w:rPr>
            </w:pPr>
            <w:del w:id="5616" w:author="srabhi" w:date="2015-07-20T17:12:00Z">
              <w:r w:rsidRPr="00B942DB" w:rsidDel="007F6D69">
                <w:rPr>
                  <w:rFonts w:ascii="Arial" w:hAnsi="Arial" w:cs="Arial"/>
                  <w:sz w:val="18"/>
                  <w:szCs w:val="18"/>
                  <w:lang w:val="en-US" w:eastAsia="zh-CN"/>
                </w:rPr>
                <w:delText>1.16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17" w:author="srabhi" w:date="2015-07-20T17:12:00Z"/>
                <w:rFonts w:ascii="Arial" w:hAnsi="Arial" w:cs="Arial"/>
                <w:sz w:val="18"/>
                <w:szCs w:val="18"/>
                <w:lang w:val="en-US" w:eastAsia="zh-CN"/>
              </w:rPr>
            </w:pPr>
            <w:del w:id="5618" w:author="srabhi" w:date="2015-07-20T17:12:00Z">
              <w:r w:rsidRPr="00B942DB" w:rsidDel="007F6D69">
                <w:rPr>
                  <w:rFonts w:ascii="Arial" w:hAnsi="Arial" w:cs="Arial"/>
                  <w:sz w:val="18"/>
                  <w:szCs w:val="18"/>
                  <w:lang w:val="en-US" w:eastAsia="zh-CN"/>
                </w:rPr>
                <w:delText>-0.13</w:delText>
              </w:r>
            </w:del>
          </w:p>
        </w:tc>
      </w:tr>
      <w:tr w:rsidR="00882650" w:rsidRPr="00240276" w:rsidDel="007F6D69" w:rsidTr="00882650">
        <w:trPr>
          <w:trHeight w:val="300"/>
          <w:del w:id="5619"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620" w:author="srabhi" w:date="2015-07-20T17:12:00Z"/>
                <w:rFonts w:ascii="Arial" w:hAnsi="Arial" w:cs="Arial"/>
                <w:b/>
                <w:bCs/>
                <w:sz w:val="20"/>
                <w:szCs w:val="20"/>
                <w:lang w:val="en-US" w:eastAsia="zh-CN"/>
              </w:rPr>
            </w:pPr>
            <w:del w:id="5621" w:author="srabhi" w:date="2015-07-20T17:12:00Z">
              <w:r w:rsidRPr="00B942DB" w:rsidDel="007F6D69">
                <w:rPr>
                  <w:rFonts w:ascii="Arial" w:hAnsi="Arial" w:cs="Arial"/>
                  <w:b/>
                  <w:bCs/>
                  <w:sz w:val="20"/>
                  <w:szCs w:val="20"/>
                  <w:lang w:eastAsia="zh-CN"/>
                </w:rPr>
                <w:delText>History of CVD</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22" w:author="srabhi" w:date="2015-07-20T17:12:00Z"/>
                <w:rFonts w:ascii="Arial" w:hAnsi="Arial" w:cs="Arial"/>
                <w:sz w:val="18"/>
                <w:szCs w:val="18"/>
                <w:lang w:val="en-US" w:eastAsia="zh-CN"/>
              </w:rPr>
            </w:pPr>
            <w:del w:id="5623" w:author="srabhi" w:date="2015-07-20T17:12:00Z">
              <w:r w:rsidRPr="00B942DB" w:rsidDel="007F6D69">
                <w:rPr>
                  <w:rFonts w:ascii="Arial" w:hAnsi="Arial" w:cs="Arial"/>
                  <w:sz w:val="18"/>
                  <w:szCs w:val="18"/>
                  <w:lang w:val="en-US" w:eastAsia="zh-CN"/>
                </w:rPr>
                <w:delText>28</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24" w:author="srabhi" w:date="2015-07-20T17:12:00Z"/>
                <w:rFonts w:ascii="Arial" w:hAnsi="Arial" w:cs="Arial"/>
                <w:sz w:val="18"/>
                <w:szCs w:val="18"/>
                <w:lang w:val="en-US" w:eastAsia="zh-CN"/>
              </w:rPr>
            </w:pPr>
            <w:del w:id="5625" w:author="srabhi" w:date="2015-07-20T17:12:00Z">
              <w:r w:rsidRPr="00B942DB" w:rsidDel="007F6D69">
                <w:rPr>
                  <w:rFonts w:ascii="Arial" w:hAnsi="Arial" w:cs="Arial"/>
                  <w:sz w:val="18"/>
                  <w:szCs w:val="18"/>
                  <w:lang w:val="en-US" w:eastAsia="zh-CN"/>
                </w:rPr>
                <w:delText>0.60</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26" w:author="srabhi" w:date="2015-07-20T17:12:00Z"/>
                <w:rFonts w:ascii="Arial" w:hAnsi="Arial" w:cs="Arial"/>
                <w:sz w:val="18"/>
                <w:szCs w:val="18"/>
                <w:lang w:val="en-US" w:eastAsia="zh-CN"/>
              </w:rPr>
            </w:pPr>
            <w:del w:id="5627" w:author="srabhi" w:date="2015-07-20T17:12:00Z">
              <w:r w:rsidRPr="00B942DB" w:rsidDel="007F6D69">
                <w:rPr>
                  <w:rFonts w:ascii="Arial" w:hAnsi="Arial" w:cs="Arial"/>
                  <w:sz w:val="18"/>
                  <w:szCs w:val="18"/>
                  <w:lang w:val="en-US" w:eastAsia="zh-CN"/>
                </w:rPr>
                <w:delText>0.15</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28" w:author="srabhi" w:date="2015-07-20T17:12:00Z"/>
                <w:rFonts w:ascii="Arial" w:hAnsi="Arial" w:cs="Arial"/>
                <w:sz w:val="18"/>
                <w:szCs w:val="18"/>
                <w:lang w:val="en-US" w:eastAsia="zh-CN"/>
              </w:rPr>
            </w:pPr>
            <w:del w:id="5629" w:author="srabhi" w:date="2015-07-20T17:12:00Z">
              <w:r w:rsidRPr="00B942DB" w:rsidDel="007F6D69">
                <w:rPr>
                  <w:rFonts w:ascii="Arial" w:hAnsi="Arial" w:cs="Arial"/>
                  <w:sz w:val="18"/>
                  <w:szCs w:val="18"/>
                  <w:lang w:val="en-US" w:eastAsia="zh-CN"/>
                </w:rPr>
                <w:delText>45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30" w:author="srabhi" w:date="2015-07-20T17:12:00Z"/>
                <w:rFonts w:ascii="Arial" w:hAnsi="Arial" w:cs="Arial"/>
                <w:sz w:val="18"/>
                <w:szCs w:val="18"/>
                <w:lang w:val="en-US" w:eastAsia="zh-CN"/>
              </w:rPr>
            </w:pPr>
            <w:del w:id="5631" w:author="srabhi" w:date="2015-07-20T17:12:00Z">
              <w:r w:rsidRPr="00B942DB" w:rsidDel="007F6D69">
                <w:rPr>
                  <w:rFonts w:ascii="Arial" w:hAnsi="Arial" w:cs="Arial"/>
                  <w:sz w:val="18"/>
                  <w:szCs w:val="18"/>
                  <w:lang w:val="en-US" w:eastAsia="zh-CN"/>
                </w:rPr>
                <w:delText>14</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32" w:author="srabhi" w:date="2015-07-20T17:12:00Z"/>
                <w:rFonts w:ascii="Arial" w:hAnsi="Arial" w:cs="Arial"/>
                <w:sz w:val="18"/>
                <w:szCs w:val="18"/>
                <w:lang w:val="en-US" w:eastAsia="zh-CN"/>
              </w:rPr>
            </w:pPr>
            <w:del w:id="5633" w:author="srabhi" w:date="2015-07-20T17:12:00Z">
              <w:r w:rsidRPr="00B942DB" w:rsidDel="007F6D69">
                <w:rPr>
                  <w:rFonts w:ascii="Arial" w:hAnsi="Arial" w:cs="Arial"/>
                  <w:sz w:val="18"/>
                  <w:szCs w:val="18"/>
                  <w:lang w:val="en-US" w:eastAsia="zh-CN"/>
                </w:rPr>
                <w:delText>0.52</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34" w:author="srabhi" w:date="2015-07-20T17:12:00Z"/>
                <w:rFonts w:ascii="Arial" w:hAnsi="Arial" w:cs="Arial"/>
                <w:sz w:val="18"/>
                <w:szCs w:val="18"/>
                <w:lang w:val="en-US" w:eastAsia="zh-CN"/>
              </w:rPr>
            </w:pPr>
            <w:del w:id="5635" w:author="srabhi" w:date="2015-07-20T17:12:00Z">
              <w:r w:rsidRPr="00B942DB" w:rsidDel="007F6D69">
                <w:rPr>
                  <w:rFonts w:ascii="Arial" w:hAnsi="Arial" w:cs="Arial"/>
                  <w:sz w:val="18"/>
                  <w:szCs w:val="18"/>
                  <w:lang w:val="en-US" w:eastAsia="zh-CN"/>
                </w:rPr>
                <w:delText>0.08</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36" w:author="srabhi" w:date="2015-07-20T17:12:00Z"/>
                <w:rFonts w:ascii="Arial" w:hAnsi="Arial" w:cs="Arial"/>
                <w:sz w:val="18"/>
                <w:szCs w:val="18"/>
                <w:lang w:val="en-US" w:eastAsia="zh-CN"/>
              </w:rPr>
            </w:pPr>
            <w:del w:id="5637" w:author="srabhi" w:date="2015-07-20T17:12:00Z">
              <w:r w:rsidRPr="00B942DB" w:rsidDel="007F6D69">
                <w:rPr>
                  <w:rFonts w:ascii="Arial" w:hAnsi="Arial" w:cs="Arial"/>
                  <w:sz w:val="18"/>
                  <w:szCs w:val="18"/>
                  <w:lang w:val="en-US" w:eastAsia="zh-CN"/>
                </w:rPr>
                <w:delText>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38" w:author="srabhi" w:date="2015-07-20T17:12:00Z"/>
                <w:rFonts w:ascii="Arial" w:hAnsi="Arial" w:cs="Arial"/>
                <w:sz w:val="18"/>
                <w:szCs w:val="18"/>
                <w:lang w:val="en-US" w:eastAsia="zh-CN"/>
              </w:rPr>
            </w:pPr>
            <w:del w:id="5639" w:author="srabhi" w:date="2015-07-20T17:12:00Z">
              <w:r w:rsidRPr="00B942DB" w:rsidDel="007F6D69">
                <w:rPr>
                  <w:rFonts w:ascii="Arial" w:hAnsi="Arial" w:cs="Arial"/>
                  <w:sz w:val="18"/>
                  <w:szCs w:val="18"/>
                  <w:lang w:val="en-US" w:eastAsia="zh-CN"/>
                </w:rPr>
                <w:delText>3</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40" w:author="srabhi" w:date="2015-07-20T17:12:00Z"/>
                <w:rFonts w:ascii="Arial" w:hAnsi="Arial" w:cs="Arial"/>
                <w:sz w:val="18"/>
                <w:szCs w:val="18"/>
                <w:lang w:val="en-US" w:eastAsia="zh-CN"/>
              </w:rPr>
            </w:pPr>
            <w:del w:id="5641" w:author="srabhi" w:date="2015-07-20T17:12:00Z">
              <w:r w:rsidRPr="00B942DB" w:rsidDel="007F6D69">
                <w:rPr>
                  <w:rFonts w:ascii="Arial" w:hAnsi="Arial" w:cs="Arial"/>
                  <w:sz w:val="18"/>
                  <w:szCs w:val="18"/>
                  <w:lang w:val="en-US" w:eastAsia="zh-CN"/>
                </w:rPr>
                <w:delText>0.84</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42" w:author="srabhi" w:date="2015-07-20T17:12:00Z"/>
                <w:rFonts w:ascii="Arial" w:hAnsi="Arial" w:cs="Arial"/>
                <w:sz w:val="18"/>
                <w:szCs w:val="18"/>
                <w:lang w:val="en-US" w:eastAsia="zh-CN"/>
              </w:rPr>
            </w:pPr>
            <w:del w:id="5643" w:author="srabhi" w:date="2015-07-20T17:12:00Z">
              <w:r w:rsidRPr="00B942DB" w:rsidDel="007F6D69">
                <w:rPr>
                  <w:rFonts w:ascii="Arial" w:hAnsi="Arial" w:cs="Arial"/>
                  <w:sz w:val="18"/>
                  <w:szCs w:val="18"/>
                  <w:lang w:val="en-US" w:eastAsia="zh-CN"/>
                </w:rPr>
                <w:delText>0.05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44" w:author="srabhi" w:date="2015-07-20T17:12:00Z"/>
                <w:rFonts w:ascii="Arial" w:hAnsi="Arial" w:cs="Arial"/>
                <w:sz w:val="18"/>
                <w:szCs w:val="18"/>
                <w:lang w:val="en-US" w:eastAsia="zh-CN"/>
              </w:rPr>
            </w:pPr>
            <w:del w:id="5645" w:author="srabhi" w:date="2015-07-20T17:12:00Z">
              <w:r w:rsidRPr="00B942DB" w:rsidDel="007F6D69">
                <w:rPr>
                  <w:rFonts w:ascii="Arial" w:hAnsi="Arial" w:cs="Arial"/>
                  <w:sz w:val="18"/>
                  <w:szCs w:val="18"/>
                  <w:lang w:val="en-US" w:eastAsia="zh-CN"/>
                </w:rPr>
                <w:delText>0.43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46" w:author="srabhi" w:date="2015-07-20T17:12:00Z"/>
                <w:rFonts w:ascii="Arial" w:hAnsi="Arial" w:cs="Arial"/>
                <w:sz w:val="18"/>
                <w:szCs w:val="18"/>
                <w:lang w:val="en-US" w:eastAsia="zh-CN"/>
              </w:rPr>
            </w:pPr>
            <w:del w:id="5647" w:author="srabhi" w:date="2015-07-20T17:12:00Z">
              <w:r w:rsidRPr="00B942DB" w:rsidDel="007F6D69">
                <w:rPr>
                  <w:rFonts w:ascii="Arial" w:hAnsi="Arial" w:cs="Arial"/>
                  <w:sz w:val="18"/>
                  <w:szCs w:val="18"/>
                  <w:lang w:val="en-US" w:eastAsia="zh-CN"/>
                </w:rPr>
                <w:delText>0.41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48" w:author="srabhi" w:date="2015-07-20T17:12:00Z"/>
                <w:rFonts w:ascii="Arial" w:hAnsi="Arial" w:cs="Arial"/>
                <w:sz w:val="18"/>
                <w:szCs w:val="18"/>
                <w:lang w:val="en-US" w:eastAsia="zh-CN"/>
              </w:rPr>
            </w:pPr>
            <w:del w:id="5649" w:author="srabhi" w:date="2015-07-20T17:12:00Z">
              <w:r w:rsidRPr="00B942DB" w:rsidDel="007F6D69">
                <w:rPr>
                  <w:rFonts w:ascii="Arial" w:hAnsi="Arial" w:cs="Arial"/>
                  <w:sz w:val="18"/>
                  <w:szCs w:val="18"/>
                  <w:lang w:val="en-US" w:eastAsia="zh-CN"/>
                </w:rPr>
                <w:delText>0.47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50" w:author="srabhi" w:date="2015-07-20T17:12:00Z"/>
                <w:rFonts w:ascii="Arial" w:hAnsi="Arial" w:cs="Arial"/>
                <w:sz w:val="18"/>
                <w:szCs w:val="18"/>
                <w:lang w:val="en-US" w:eastAsia="zh-CN"/>
              </w:rPr>
            </w:pPr>
            <w:del w:id="5651" w:author="srabhi" w:date="2015-07-20T17:12:00Z">
              <w:r w:rsidRPr="00B942DB" w:rsidDel="007F6D69">
                <w:rPr>
                  <w:rFonts w:ascii="Arial" w:hAnsi="Arial" w:cs="Arial"/>
                  <w:sz w:val="18"/>
                  <w:szCs w:val="18"/>
                  <w:lang w:val="en-US" w:eastAsia="zh-CN"/>
                </w:rPr>
                <w:delText>0.37</w:delText>
              </w:r>
            </w:del>
          </w:p>
        </w:tc>
      </w:tr>
      <w:tr w:rsidR="00882650" w:rsidRPr="00240276" w:rsidDel="007F6D69" w:rsidTr="00882650">
        <w:trPr>
          <w:trHeight w:val="300"/>
          <w:del w:id="5652"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653" w:author="srabhi" w:date="2015-07-20T17:12:00Z"/>
                <w:rFonts w:ascii="Arial" w:hAnsi="Arial" w:cs="Arial"/>
                <w:b/>
                <w:bCs/>
                <w:sz w:val="20"/>
                <w:szCs w:val="20"/>
                <w:lang w:val="en-US" w:eastAsia="zh-CN"/>
              </w:rPr>
            </w:pPr>
            <w:del w:id="5654" w:author="srabhi" w:date="2015-07-20T17:12:00Z">
              <w:r w:rsidRPr="00B942DB" w:rsidDel="007F6D69">
                <w:rPr>
                  <w:rFonts w:ascii="Arial" w:hAnsi="Arial" w:cs="Arial"/>
                  <w:b/>
                  <w:bCs/>
                  <w:sz w:val="20"/>
                  <w:szCs w:val="20"/>
                  <w:lang w:eastAsia="zh-CN"/>
                </w:rPr>
                <w:delText>Obesity</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55" w:author="srabhi" w:date="2015-07-20T17:12:00Z"/>
                <w:rFonts w:ascii="Arial" w:hAnsi="Arial" w:cs="Arial"/>
                <w:sz w:val="18"/>
                <w:szCs w:val="18"/>
                <w:lang w:val="en-US" w:eastAsia="zh-CN"/>
              </w:rPr>
            </w:pPr>
            <w:del w:id="5656" w:author="srabhi" w:date="2015-07-20T17:12:00Z">
              <w:r w:rsidRPr="00B942DB" w:rsidDel="007F6D69">
                <w:rPr>
                  <w:rFonts w:ascii="Arial" w:hAnsi="Arial" w:cs="Arial"/>
                  <w:sz w:val="18"/>
                  <w:szCs w:val="18"/>
                  <w:lang w:val="en-US" w:eastAsia="zh-CN"/>
                </w:rPr>
                <w:delText>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57" w:author="srabhi" w:date="2015-07-20T17:12:00Z"/>
                <w:rFonts w:ascii="Arial" w:hAnsi="Arial" w:cs="Arial"/>
                <w:sz w:val="18"/>
                <w:szCs w:val="18"/>
                <w:lang w:val="en-US" w:eastAsia="zh-CN"/>
              </w:rPr>
            </w:pPr>
            <w:del w:id="5658" w:author="srabhi" w:date="2015-07-20T17:12:00Z">
              <w:r w:rsidRPr="00B942DB" w:rsidDel="007F6D69">
                <w:rPr>
                  <w:rFonts w:ascii="Arial" w:hAnsi="Arial" w:cs="Arial"/>
                  <w:sz w:val="18"/>
                  <w:szCs w:val="18"/>
                  <w:lang w:val="en-US" w:eastAsia="zh-CN"/>
                </w:rPr>
                <w:delText>1.07</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59" w:author="srabhi" w:date="2015-07-20T17:12:00Z"/>
                <w:rFonts w:ascii="Arial" w:hAnsi="Arial" w:cs="Arial"/>
                <w:sz w:val="18"/>
                <w:szCs w:val="18"/>
                <w:lang w:val="en-US" w:eastAsia="zh-CN"/>
              </w:rPr>
            </w:pPr>
            <w:del w:id="5660" w:author="srabhi" w:date="2015-07-20T17:12:00Z">
              <w:r w:rsidRPr="00B942DB" w:rsidDel="007F6D69">
                <w:rPr>
                  <w:rFonts w:ascii="Arial" w:hAnsi="Arial" w:cs="Arial"/>
                  <w:sz w:val="18"/>
                  <w:szCs w:val="18"/>
                  <w:lang w:val="en-US" w:eastAsia="zh-CN"/>
                </w:rPr>
                <w:delText>0.27</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61" w:author="srabhi" w:date="2015-07-20T17:12:00Z"/>
                <w:rFonts w:ascii="Arial" w:hAnsi="Arial" w:cs="Arial"/>
                <w:sz w:val="18"/>
                <w:szCs w:val="18"/>
                <w:lang w:val="en-US" w:eastAsia="zh-CN"/>
              </w:rPr>
            </w:pPr>
            <w:del w:id="5662" w:author="srabhi" w:date="2015-07-20T17:12:00Z">
              <w:r w:rsidRPr="00B942DB" w:rsidDel="007F6D69">
                <w:rPr>
                  <w:rFonts w:ascii="Arial" w:hAnsi="Arial" w:cs="Arial"/>
                  <w:sz w:val="18"/>
                  <w:szCs w:val="18"/>
                  <w:lang w:val="en-US" w:eastAsia="zh-CN"/>
                </w:rPr>
                <w:delText>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63" w:author="srabhi" w:date="2015-07-20T17:12:00Z"/>
                <w:rFonts w:ascii="Arial" w:hAnsi="Arial" w:cs="Arial"/>
                <w:sz w:val="18"/>
                <w:szCs w:val="18"/>
                <w:lang w:val="en-US" w:eastAsia="zh-CN"/>
              </w:rPr>
            </w:pPr>
            <w:del w:id="5664" w:author="srabhi" w:date="2015-07-20T17:12:00Z">
              <w:r w:rsidRPr="00B942DB" w:rsidDel="007F6D69">
                <w:rPr>
                  <w:rFonts w:ascii="Arial" w:hAnsi="Arial" w:cs="Arial"/>
                  <w:sz w:val="18"/>
                  <w:szCs w:val="18"/>
                  <w:lang w:val="en-US" w:eastAsia="zh-CN"/>
                </w:rPr>
                <w:delText>0</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65" w:author="srabhi" w:date="2015-07-20T17:12:00Z"/>
                <w:rFonts w:ascii="Arial" w:hAnsi="Arial" w:cs="Arial"/>
                <w:sz w:val="18"/>
                <w:szCs w:val="18"/>
                <w:lang w:val="en-US" w:eastAsia="zh-CN"/>
              </w:rPr>
            </w:pPr>
            <w:del w:id="5666" w:author="srabhi" w:date="2015-07-20T17:12:00Z">
              <w:r w:rsidRPr="00B942DB" w:rsidDel="007F6D69">
                <w:rPr>
                  <w:rFonts w:ascii="Arial" w:hAnsi="Arial" w:cs="Arial"/>
                  <w:sz w:val="18"/>
                  <w:szCs w:val="18"/>
                  <w:lang w:val="en-US" w:eastAsia="zh-CN"/>
                </w:rPr>
                <w:delText>1.31</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67" w:author="srabhi" w:date="2015-07-20T17:12:00Z"/>
                <w:rFonts w:ascii="Arial" w:hAnsi="Arial" w:cs="Arial"/>
                <w:sz w:val="18"/>
                <w:szCs w:val="18"/>
                <w:lang w:val="en-US" w:eastAsia="zh-CN"/>
              </w:rPr>
            </w:pPr>
            <w:del w:id="5668" w:author="srabhi" w:date="2015-07-20T17:12:00Z">
              <w:r w:rsidRPr="00B942DB" w:rsidDel="007F6D69">
                <w:rPr>
                  <w:rFonts w:ascii="Arial" w:hAnsi="Arial" w:cs="Arial"/>
                  <w:sz w:val="18"/>
                  <w:szCs w:val="18"/>
                  <w:lang w:val="en-US" w:eastAsia="zh-CN"/>
                </w:rPr>
                <w:delText>0.53</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69" w:author="srabhi" w:date="2015-07-20T17:12:00Z"/>
                <w:rFonts w:ascii="Arial" w:hAnsi="Arial" w:cs="Arial"/>
                <w:sz w:val="18"/>
                <w:szCs w:val="18"/>
                <w:lang w:val="en-US" w:eastAsia="zh-CN"/>
              </w:rPr>
            </w:pPr>
            <w:del w:id="5670" w:author="srabhi" w:date="2015-07-20T17:12:00Z">
              <w:r w:rsidRPr="00B942DB" w:rsidDel="007F6D69">
                <w:rPr>
                  <w:rFonts w:ascii="Arial" w:hAnsi="Arial" w:cs="Arial"/>
                  <w:sz w:val="18"/>
                  <w:szCs w:val="18"/>
                  <w:lang w:val="en-US" w:eastAsia="zh-CN"/>
                </w:rPr>
                <w:delText>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71" w:author="srabhi" w:date="2015-07-20T17:12:00Z"/>
                <w:rFonts w:ascii="Arial" w:hAnsi="Arial" w:cs="Arial"/>
                <w:sz w:val="18"/>
                <w:szCs w:val="18"/>
                <w:lang w:val="en-US" w:eastAsia="zh-CN"/>
              </w:rPr>
            </w:pPr>
            <w:del w:id="5672" w:author="srabhi" w:date="2015-07-20T17:12:00Z">
              <w:r w:rsidRPr="00B942DB" w:rsidDel="007F6D69">
                <w:rPr>
                  <w:rFonts w:ascii="Arial" w:hAnsi="Arial" w:cs="Arial"/>
                  <w:sz w:val="18"/>
                  <w:szCs w:val="18"/>
                  <w:lang w:val="en-US" w:eastAsia="zh-CN"/>
                </w:rPr>
                <w:delText>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73" w:author="srabhi" w:date="2015-07-20T17:12:00Z"/>
                <w:rFonts w:ascii="Arial" w:hAnsi="Arial" w:cs="Arial"/>
                <w:sz w:val="18"/>
                <w:szCs w:val="18"/>
                <w:lang w:val="en-US" w:eastAsia="zh-CN"/>
              </w:rPr>
            </w:pPr>
            <w:del w:id="5674" w:author="srabhi" w:date="2015-07-20T17:12:00Z">
              <w:r w:rsidRPr="00B942DB" w:rsidDel="007F6D69">
                <w:rPr>
                  <w:rFonts w:ascii="Arial" w:hAnsi="Arial" w:cs="Arial"/>
                  <w:sz w:val="18"/>
                  <w:szCs w:val="18"/>
                  <w:lang w:val="en-US" w:eastAsia="zh-CN"/>
                </w:rPr>
                <w:delText>1.02</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75" w:author="srabhi" w:date="2015-07-20T17:12:00Z"/>
                <w:rFonts w:ascii="Arial" w:hAnsi="Arial" w:cs="Arial"/>
                <w:sz w:val="18"/>
                <w:szCs w:val="18"/>
                <w:lang w:val="en-US" w:eastAsia="zh-CN"/>
              </w:rPr>
            </w:pPr>
            <w:del w:id="5676" w:author="srabhi" w:date="2015-07-20T17:12:00Z">
              <w:r w:rsidRPr="00B942DB" w:rsidDel="007F6D69">
                <w:rPr>
                  <w:rFonts w:ascii="Arial" w:hAnsi="Arial" w:cs="Arial"/>
                  <w:sz w:val="18"/>
                  <w:szCs w:val="18"/>
                  <w:lang w:val="en-US" w:eastAsia="zh-CN"/>
                </w:rPr>
                <w:delText>NA</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77" w:author="srabhi" w:date="2015-07-20T17:12:00Z"/>
                <w:rFonts w:ascii="Arial" w:hAnsi="Arial" w:cs="Arial"/>
                <w:sz w:val="18"/>
                <w:szCs w:val="18"/>
                <w:lang w:val="en-US" w:eastAsia="zh-CN"/>
              </w:rPr>
            </w:pPr>
            <w:del w:id="5678" w:author="srabhi" w:date="2015-07-20T17:12:00Z">
              <w:r w:rsidRPr="00B942DB" w:rsidDel="007F6D69">
                <w:rPr>
                  <w:rFonts w:ascii="Arial" w:hAnsi="Arial" w:cs="Arial"/>
                  <w:sz w:val="18"/>
                  <w:szCs w:val="18"/>
                  <w:lang w:val="en-US" w:eastAsia="zh-CN"/>
                </w:rPr>
                <w:delText>1.73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79" w:author="srabhi" w:date="2015-07-20T17:12:00Z"/>
                <w:rFonts w:ascii="Arial" w:hAnsi="Arial" w:cs="Arial"/>
                <w:sz w:val="18"/>
                <w:szCs w:val="18"/>
                <w:lang w:val="en-US" w:eastAsia="zh-CN"/>
              </w:rPr>
            </w:pPr>
            <w:del w:id="5680" w:author="srabhi" w:date="2015-07-20T17:12:00Z">
              <w:r w:rsidRPr="00B942DB" w:rsidDel="007F6D69">
                <w:rPr>
                  <w:rFonts w:ascii="Arial" w:hAnsi="Arial" w:cs="Arial"/>
                  <w:sz w:val="18"/>
                  <w:szCs w:val="18"/>
                  <w:lang w:val="en-US" w:eastAsia="zh-CN"/>
                </w:rPr>
                <w:delText>-0.71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81" w:author="srabhi" w:date="2015-07-20T17:12:00Z"/>
                <w:rFonts w:ascii="Arial" w:hAnsi="Arial" w:cs="Arial"/>
                <w:sz w:val="18"/>
                <w:szCs w:val="18"/>
                <w:lang w:val="en-US" w:eastAsia="zh-CN"/>
              </w:rPr>
            </w:pPr>
            <w:del w:id="5682" w:author="srabhi" w:date="2015-07-20T17:12:00Z">
              <w:r w:rsidRPr="00B942DB" w:rsidDel="007F6D69">
                <w:rPr>
                  <w:rFonts w:ascii="Arial" w:hAnsi="Arial" w:cs="Arial"/>
                  <w:sz w:val="18"/>
                  <w:szCs w:val="18"/>
                  <w:lang w:val="en-US" w:eastAsia="zh-CN"/>
                </w:rPr>
                <w:delText>1.61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83" w:author="srabhi" w:date="2015-07-20T17:12:00Z"/>
                <w:rFonts w:ascii="Arial" w:hAnsi="Arial" w:cs="Arial"/>
                <w:sz w:val="18"/>
                <w:szCs w:val="18"/>
                <w:lang w:val="en-US" w:eastAsia="zh-CN"/>
              </w:rPr>
            </w:pPr>
            <w:del w:id="5684" w:author="srabhi" w:date="2015-07-20T17:12:00Z">
              <w:r w:rsidRPr="00B942DB" w:rsidDel="007F6D69">
                <w:rPr>
                  <w:rFonts w:ascii="Arial" w:hAnsi="Arial" w:cs="Arial"/>
                  <w:sz w:val="18"/>
                  <w:szCs w:val="18"/>
                  <w:lang w:val="en-US" w:eastAsia="zh-CN"/>
                </w:rPr>
                <w:delText>-0.59</w:delText>
              </w:r>
            </w:del>
          </w:p>
        </w:tc>
      </w:tr>
      <w:tr w:rsidR="00882650" w:rsidRPr="00240276" w:rsidDel="007F6D69" w:rsidTr="00882650">
        <w:trPr>
          <w:trHeight w:val="300"/>
          <w:del w:id="5685" w:author="srabhi" w:date="2015-07-20T17:12:00Z"/>
        </w:trPr>
        <w:tc>
          <w:tcPr>
            <w:tcW w:w="1844" w:type="dxa"/>
            <w:tcBorders>
              <w:top w:val="nil"/>
              <w:left w:val="single" w:sz="8" w:space="0" w:color="auto"/>
              <w:bottom w:val="single" w:sz="4" w:space="0" w:color="auto"/>
              <w:right w:val="single" w:sz="8" w:space="0" w:color="auto"/>
            </w:tcBorders>
            <w:shd w:val="clear" w:color="auto" w:fill="auto"/>
            <w:noWrap/>
            <w:hideMark/>
          </w:tcPr>
          <w:p w:rsidR="00013EA7" w:rsidRPr="00B942DB" w:rsidDel="007F6D69" w:rsidRDefault="00013EA7" w:rsidP="00A62F41">
            <w:pPr>
              <w:spacing w:line="240" w:lineRule="auto"/>
              <w:rPr>
                <w:del w:id="5686" w:author="srabhi" w:date="2015-07-20T17:12:00Z"/>
                <w:rFonts w:ascii="Arial" w:hAnsi="Arial" w:cs="Arial"/>
                <w:b/>
                <w:bCs/>
                <w:sz w:val="20"/>
                <w:szCs w:val="20"/>
                <w:lang w:val="en-US" w:eastAsia="zh-CN"/>
              </w:rPr>
            </w:pPr>
            <w:del w:id="5687" w:author="srabhi" w:date="2015-07-20T17:12:00Z">
              <w:r w:rsidRPr="00B942DB" w:rsidDel="007F6D69">
                <w:rPr>
                  <w:rFonts w:ascii="Arial" w:hAnsi="Arial" w:cs="Arial"/>
                  <w:b/>
                  <w:bCs/>
                  <w:sz w:val="20"/>
                  <w:szCs w:val="20"/>
                  <w:lang w:eastAsia="zh-CN"/>
                </w:rPr>
                <w:delText>Tobacco use (including disorder)</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88" w:author="srabhi" w:date="2015-07-20T17:12:00Z"/>
                <w:rFonts w:ascii="Arial" w:hAnsi="Arial" w:cs="Arial"/>
                <w:sz w:val="18"/>
                <w:szCs w:val="18"/>
                <w:lang w:val="en-US" w:eastAsia="zh-CN"/>
              </w:rPr>
            </w:pPr>
            <w:del w:id="5689" w:author="srabhi" w:date="2015-07-20T17:12:00Z">
              <w:r w:rsidRPr="00B942DB" w:rsidDel="007F6D69">
                <w:rPr>
                  <w:rFonts w:ascii="Arial" w:hAnsi="Arial" w:cs="Arial"/>
                  <w:sz w:val="18"/>
                  <w:szCs w:val="18"/>
                  <w:lang w:val="en-US" w:eastAsia="zh-CN"/>
                </w:rPr>
                <w:delText>3</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90" w:author="srabhi" w:date="2015-07-20T17:12:00Z"/>
                <w:rFonts w:ascii="Arial" w:hAnsi="Arial" w:cs="Arial"/>
                <w:sz w:val="18"/>
                <w:szCs w:val="18"/>
                <w:lang w:val="en-US" w:eastAsia="zh-CN"/>
              </w:rPr>
            </w:pPr>
            <w:del w:id="5691" w:author="srabhi" w:date="2015-07-20T17:12:00Z">
              <w:r w:rsidRPr="00B942DB" w:rsidDel="007F6D69">
                <w:rPr>
                  <w:rFonts w:ascii="Arial" w:hAnsi="Arial" w:cs="Arial"/>
                  <w:sz w:val="18"/>
                  <w:szCs w:val="18"/>
                  <w:lang w:val="en-US" w:eastAsia="zh-CN"/>
                </w:rPr>
                <w:delText>1.14</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92" w:author="srabhi" w:date="2015-07-20T17:12:00Z"/>
                <w:rFonts w:ascii="Arial" w:hAnsi="Arial" w:cs="Arial"/>
                <w:sz w:val="18"/>
                <w:szCs w:val="18"/>
                <w:lang w:val="en-US" w:eastAsia="zh-CN"/>
              </w:rPr>
            </w:pPr>
            <w:del w:id="5693" w:author="srabhi" w:date="2015-07-20T17:12:00Z">
              <w:r w:rsidRPr="00B942DB" w:rsidDel="007F6D69">
                <w:rPr>
                  <w:rFonts w:ascii="Arial" w:hAnsi="Arial" w:cs="Arial"/>
                  <w:sz w:val="18"/>
                  <w:szCs w:val="18"/>
                  <w:lang w:val="en-US" w:eastAsia="zh-CN"/>
                </w:rPr>
                <w:delText>0.23</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94" w:author="srabhi" w:date="2015-07-20T17:12:00Z"/>
                <w:rFonts w:ascii="Arial" w:hAnsi="Arial" w:cs="Arial"/>
                <w:sz w:val="18"/>
                <w:szCs w:val="18"/>
                <w:lang w:val="en-US" w:eastAsia="zh-CN"/>
              </w:rPr>
            </w:pPr>
            <w:del w:id="5695" w:author="srabhi" w:date="2015-07-20T17:12:00Z">
              <w:r w:rsidRPr="00B942DB" w:rsidDel="007F6D69">
                <w:rPr>
                  <w:rFonts w:ascii="Arial" w:hAnsi="Arial" w:cs="Arial"/>
                  <w:sz w:val="18"/>
                  <w:szCs w:val="18"/>
                  <w:lang w:val="en-US" w:eastAsia="zh-CN"/>
                </w:rPr>
                <w:delText>17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96" w:author="srabhi" w:date="2015-07-20T17:12:00Z"/>
                <w:rFonts w:ascii="Arial" w:hAnsi="Arial" w:cs="Arial"/>
                <w:sz w:val="18"/>
                <w:szCs w:val="18"/>
                <w:lang w:val="en-US" w:eastAsia="zh-CN"/>
              </w:rPr>
            </w:pPr>
            <w:del w:id="5697" w:author="srabhi" w:date="2015-07-20T17:12:00Z">
              <w:r w:rsidRPr="00B942DB" w:rsidDel="007F6D69">
                <w:rPr>
                  <w:rFonts w:ascii="Arial" w:hAnsi="Arial" w:cs="Arial"/>
                  <w:sz w:val="18"/>
                  <w:szCs w:val="18"/>
                  <w:lang w:val="en-US" w:eastAsia="zh-CN"/>
                </w:rPr>
                <w:delText>9</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698" w:author="srabhi" w:date="2015-07-20T17:12:00Z"/>
                <w:rFonts w:ascii="Arial" w:hAnsi="Arial" w:cs="Arial"/>
                <w:sz w:val="18"/>
                <w:szCs w:val="18"/>
                <w:lang w:val="en-US" w:eastAsia="zh-CN"/>
              </w:rPr>
            </w:pPr>
            <w:del w:id="5699" w:author="srabhi" w:date="2015-07-20T17:12:00Z">
              <w:r w:rsidRPr="00B942DB" w:rsidDel="007F6D69">
                <w:rPr>
                  <w:rFonts w:ascii="Arial" w:hAnsi="Arial" w:cs="Arial"/>
                  <w:sz w:val="18"/>
                  <w:szCs w:val="18"/>
                  <w:lang w:val="en-US" w:eastAsia="zh-CN"/>
                </w:rPr>
                <w:delText>1.60</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00" w:author="srabhi" w:date="2015-07-20T17:12:00Z"/>
                <w:rFonts w:ascii="Arial" w:hAnsi="Arial" w:cs="Arial"/>
                <w:sz w:val="18"/>
                <w:szCs w:val="18"/>
                <w:lang w:val="en-US" w:eastAsia="zh-CN"/>
              </w:rPr>
            </w:pPr>
            <w:del w:id="5701" w:author="srabhi" w:date="2015-07-20T17:12:00Z">
              <w:r w:rsidRPr="00B942DB" w:rsidDel="007F6D69">
                <w:rPr>
                  <w:rFonts w:ascii="Arial" w:hAnsi="Arial" w:cs="Arial"/>
                  <w:sz w:val="18"/>
                  <w:szCs w:val="18"/>
                  <w:lang w:val="en-US" w:eastAsia="zh-CN"/>
                </w:rPr>
                <w:delText>0.10</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02" w:author="srabhi" w:date="2015-07-20T17:12:00Z"/>
                <w:rFonts w:ascii="Arial" w:hAnsi="Arial" w:cs="Arial"/>
                <w:sz w:val="18"/>
                <w:szCs w:val="18"/>
                <w:lang w:val="en-US" w:eastAsia="zh-CN"/>
              </w:rPr>
            </w:pPr>
            <w:del w:id="5703" w:author="srabhi" w:date="2015-07-20T17:12:00Z">
              <w:r w:rsidRPr="00B942DB" w:rsidDel="007F6D69">
                <w:rPr>
                  <w:rFonts w:ascii="Arial" w:hAnsi="Arial" w:cs="Arial"/>
                  <w:sz w:val="18"/>
                  <w:szCs w:val="18"/>
                  <w:lang w:val="en-US" w:eastAsia="zh-CN"/>
                </w:rPr>
                <w:delText>15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04" w:author="srabhi" w:date="2015-07-20T17:12:00Z"/>
                <w:rFonts w:ascii="Arial" w:hAnsi="Arial" w:cs="Arial"/>
                <w:sz w:val="18"/>
                <w:szCs w:val="18"/>
                <w:lang w:val="en-US" w:eastAsia="zh-CN"/>
              </w:rPr>
            </w:pPr>
            <w:del w:id="5705" w:author="srabhi" w:date="2015-07-20T17:12:00Z">
              <w:r w:rsidRPr="00B942DB" w:rsidDel="007F6D69">
                <w:rPr>
                  <w:rFonts w:ascii="Arial" w:hAnsi="Arial" w:cs="Arial"/>
                  <w:sz w:val="18"/>
                  <w:szCs w:val="18"/>
                  <w:lang w:val="en-US" w:eastAsia="zh-CN"/>
                </w:rPr>
                <w:delText>6</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06" w:author="srabhi" w:date="2015-07-20T17:12:00Z"/>
                <w:rFonts w:ascii="Arial" w:hAnsi="Arial" w:cs="Arial"/>
                <w:sz w:val="18"/>
                <w:szCs w:val="18"/>
                <w:lang w:val="en-US" w:eastAsia="zh-CN"/>
              </w:rPr>
            </w:pPr>
            <w:del w:id="5707" w:author="srabhi" w:date="2015-07-20T17:12:00Z">
              <w:r w:rsidRPr="00B942DB" w:rsidDel="007F6D69">
                <w:rPr>
                  <w:rFonts w:ascii="Arial" w:hAnsi="Arial" w:cs="Arial"/>
                  <w:sz w:val="18"/>
                  <w:szCs w:val="18"/>
                  <w:lang w:val="en-US" w:eastAsia="zh-CN"/>
                </w:rPr>
                <w:delText>1.15</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08" w:author="srabhi" w:date="2015-07-20T17:12:00Z"/>
                <w:rFonts w:ascii="Arial" w:hAnsi="Arial" w:cs="Arial"/>
                <w:sz w:val="18"/>
                <w:szCs w:val="18"/>
                <w:lang w:val="en-US" w:eastAsia="zh-CN"/>
              </w:rPr>
            </w:pPr>
            <w:del w:id="5709" w:author="srabhi" w:date="2015-07-20T17:12:00Z">
              <w:r w:rsidRPr="00B942DB" w:rsidDel="007F6D69">
                <w:rPr>
                  <w:rFonts w:ascii="Arial" w:hAnsi="Arial" w:cs="Arial"/>
                  <w:sz w:val="18"/>
                  <w:szCs w:val="18"/>
                  <w:lang w:val="en-US" w:eastAsia="zh-CN"/>
                </w:rPr>
                <w:delText>0.13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10" w:author="srabhi" w:date="2015-07-20T17:12:00Z"/>
                <w:rFonts w:ascii="Arial" w:hAnsi="Arial" w:cs="Arial"/>
                <w:sz w:val="18"/>
                <w:szCs w:val="18"/>
                <w:lang w:val="en-US" w:eastAsia="zh-CN"/>
              </w:rPr>
            </w:pPr>
            <w:del w:id="5711" w:author="srabhi" w:date="2015-07-20T17:12:00Z">
              <w:r w:rsidRPr="00B942DB" w:rsidDel="007F6D69">
                <w:rPr>
                  <w:rFonts w:ascii="Arial" w:hAnsi="Arial" w:cs="Arial"/>
                  <w:sz w:val="18"/>
                  <w:szCs w:val="18"/>
                  <w:lang w:val="en-US" w:eastAsia="zh-CN"/>
                </w:rPr>
                <w:delText>1.42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12" w:author="srabhi" w:date="2015-07-20T17:12:00Z"/>
                <w:rFonts w:ascii="Arial" w:hAnsi="Arial" w:cs="Arial"/>
                <w:sz w:val="18"/>
                <w:szCs w:val="18"/>
                <w:lang w:val="en-US" w:eastAsia="zh-CN"/>
              </w:rPr>
            </w:pPr>
            <w:del w:id="5713" w:author="srabhi" w:date="2015-07-20T17:12:00Z">
              <w:r w:rsidRPr="00B942DB" w:rsidDel="007F6D69">
                <w:rPr>
                  <w:rFonts w:ascii="Arial" w:hAnsi="Arial" w:cs="Arial"/>
                  <w:sz w:val="18"/>
                  <w:szCs w:val="18"/>
                  <w:lang w:val="en-US" w:eastAsia="zh-CN"/>
                </w:rPr>
                <w:delText>-0.27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14" w:author="srabhi" w:date="2015-07-20T17:12:00Z"/>
                <w:rFonts w:ascii="Arial" w:hAnsi="Arial" w:cs="Arial"/>
                <w:sz w:val="18"/>
                <w:szCs w:val="18"/>
                <w:lang w:val="en-US" w:eastAsia="zh-CN"/>
              </w:rPr>
            </w:pPr>
            <w:del w:id="5715" w:author="srabhi" w:date="2015-07-20T17:12:00Z">
              <w:r w:rsidRPr="00B942DB" w:rsidDel="007F6D69">
                <w:rPr>
                  <w:rFonts w:ascii="Arial" w:hAnsi="Arial" w:cs="Arial"/>
                  <w:sz w:val="18"/>
                  <w:szCs w:val="18"/>
                  <w:lang w:val="en-US" w:eastAsia="zh-CN"/>
                </w:rPr>
                <w:delText>1.63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16" w:author="srabhi" w:date="2015-07-20T17:12:00Z"/>
                <w:rFonts w:ascii="Arial" w:hAnsi="Arial" w:cs="Arial"/>
                <w:sz w:val="18"/>
                <w:szCs w:val="18"/>
                <w:lang w:val="en-US" w:eastAsia="zh-CN"/>
              </w:rPr>
            </w:pPr>
            <w:del w:id="5717" w:author="srabhi" w:date="2015-07-20T17:12:00Z">
              <w:r w:rsidRPr="00B942DB" w:rsidDel="007F6D69">
                <w:rPr>
                  <w:rFonts w:ascii="Arial" w:hAnsi="Arial" w:cs="Arial"/>
                  <w:sz w:val="18"/>
                  <w:szCs w:val="18"/>
                  <w:lang w:val="en-US" w:eastAsia="zh-CN"/>
                </w:rPr>
                <w:delText>-0.48</w:delText>
              </w:r>
            </w:del>
          </w:p>
        </w:tc>
      </w:tr>
      <w:tr w:rsidR="00882650" w:rsidRPr="00240276" w:rsidDel="007F6D69" w:rsidTr="00882650">
        <w:trPr>
          <w:trHeight w:val="300"/>
          <w:del w:id="5718" w:author="srabhi" w:date="2015-07-20T17:12:00Z"/>
        </w:trPr>
        <w:tc>
          <w:tcPr>
            <w:tcW w:w="1844" w:type="dxa"/>
            <w:tcBorders>
              <w:top w:val="single" w:sz="4" w:space="0" w:color="auto"/>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719" w:author="srabhi" w:date="2015-07-20T17:12:00Z"/>
                <w:rFonts w:ascii="Arial" w:hAnsi="Arial" w:cs="Arial"/>
                <w:b/>
                <w:bCs/>
                <w:sz w:val="20"/>
                <w:szCs w:val="20"/>
                <w:lang w:val="en-US" w:eastAsia="zh-CN"/>
              </w:rPr>
            </w:pPr>
            <w:del w:id="5720" w:author="srabhi" w:date="2015-07-20T17:12:00Z">
              <w:r w:rsidRPr="00B942DB" w:rsidDel="007F6D69">
                <w:rPr>
                  <w:rFonts w:ascii="Arial" w:hAnsi="Arial" w:cs="Arial"/>
                  <w:b/>
                  <w:bCs/>
                  <w:sz w:val="20"/>
                  <w:szCs w:val="20"/>
                  <w:lang w:eastAsia="zh-CN"/>
                </w:rPr>
                <w:delText>Charlson Co-morbidity Index = 1</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21" w:author="srabhi" w:date="2015-07-20T17:12:00Z"/>
                <w:rFonts w:ascii="Arial" w:hAnsi="Arial" w:cs="Arial"/>
                <w:sz w:val="18"/>
                <w:szCs w:val="18"/>
                <w:lang w:val="en-US" w:eastAsia="zh-CN"/>
              </w:rPr>
            </w:pPr>
            <w:del w:id="5722" w:author="srabhi" w:date="2015-07-20T17:12:00Z">
              <w:r w:rsidRPr="00B942DB" w:rsidDel="007F6D69">
                <w:rPr>
                  <w:rFonts w:ascii="Arial" w:hAnsi="Arial" w:cs="Arial"/>
                  <w:sz w:val="18"/>
                  <w:szCs w:val="18"/>
                  <w:lang w:val="en-US" w:eastAsia="zh-CN"/>
                </w:rPr>
                <w:delText>27</w:delText>
              </w:r>
            </w:del>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23" w:author="srabhi" w:date="2015-07-20T17:12:00Z"/>
                <w:rFonts w:ascii="Arial" w:hAnsi="Arial" w:cs="Arial"/>
                <w:sz w:val="18"/>
                <w:szCs w:val="18"/>
                <w:lang w:val="en-US" w:eastAsia="zh-CN"/>
              </w:rPr>
            </w:pPr>
            <w:del w:id="5724" w:author="srabhi" w:date="2015-07-20T17:12:00Z">
              <w:r w:rsidRPr="00B942DB" w:rsidDel="007F6D69">
                <w:rPr>
                  <w:rFonts w:ascii="Arial" w:hAnsi="Arial" w:cs="Arial"/>
                  <w:sz w:val="18"/>
                  <w:szCs w:val="18"/>
                  <w:lang w:val="en-US" w:eastAsia="zh-CN"/>
                </w:rPr>
                <w:delText>1.41</w:delText>
              </w:r>
            </w:del>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25" w:author="srabhi" w:date="2015-07-20T17:12:00Z"/>
                <w:rFonts w:ascii="Arial" w:hAnsi="Arial" w:cs="Arial"/>
                <w:sz w:val="18"/>
                <w:szCs w:val="18"/>
                <w:lang w:val="en-US" w:eastAsia="zh-CN"/>
              </w:rPr>
            </w:pPr>
            <w:del w:id="5726" w:author="srabhi" w:date="2015-07-20T17:12:00Z">
              <w:r w:rsidRPr="00B942DB" w:rsidDel="007F6D69">
                <w:rPr>
                  <w:rFonts w:ascii="Arial" w:hAnsi="Arial" w:cs="Arial"/>
                  <w:sz w:val="18"/>
                  <w:szCs w:val="18"/>
                  <w:lang w:val="en-US" w:eastAsia="zh-CN"/>
                </w:rPr>
                <w:delText>0.23</w:delText>
              </w:r>
            </w:del>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27" w:author="srabhi" w:date="2015-07-20T17:12:00Z"/>
                <w:rFonts w:ascii="Arial" w:hAnsi="Arial" w:cs="Arial"/>
                <w:sz w:val="18"/>
                <w:szCs w:val="18"/>
                <w:lang w:val="en-US" w:eastAsia="zh-CN"/>
              </w:rPr>
            </w:pPr>
            <w:del w:id="5728" w:author="srabhi" w:date="2015-07-20T17:12:00Z">
              <w:r w:rsidRPr="00B942DB" w:rsidDel="007F6D69">
                <w:rPr>
                  <w:rFonts w:ascii="Arial" w:hAnsi="Arial" w:cs="Arial"/>
                  <w:sz w:val="18"/>
                  <w:szCs w:val="18"/>
                  <w:lang w:val="en-US" w:eastAsia="zh-CN"/>
                </w:rPr>
                <w:delText>43</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29" w:author="srabhi" w:date="2015-07-20T17:12:00Z"/>
                <w:rFonts w:ascii="Arial" w:hAnsi="Arial" w:cs="Arial"/>
                <w:sz w:val="18"/>
                <w:szCs w:val="18"/>
                <w:lang w:val="en-US" w:eastAsia="zh-CN"/>
              </w:rPr>
            </w:pPr>
            <w:del w:id="5730" w:author="srabhi" w:date="2015-07-20T17:12:00Z">
              <w:r w:rsidRPr="00B942DB" w:rsidDel="007F6D69">
                <w:rPr>
                  <w:rFonts w:ascii="Arial" w:hAnsi="Arial" w:cs="Arial"/>
                  <w:sz w:val="18"/>
                  <w:szCs w:val="18"/>
                  <w:lang w:val="en-US" w:eastAsia="zh-CN"/>
                </w:rPr>
                <w:delText>26</w:delText>
              </w:r>
            </w:del>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31" w:author="srabhi" w:date="2015-07-20T17:12:00Z"/>
                <w:rFonts w:ascii="Arial" w:hAnsi="Arial" w:cs="Arial"/>
                <w:sz w:val="18"/>
                <w:szCs w:val="18"/>
                <w:lang w:val="en-US" w:eastAsia="zh-CN"/>
              </w:rPr>
            </w:pPr>
            <w:del w:id="5732" w:author="srabhi" w:date="2015-07-20T17:12:00Z">
              <w:r w:rsidRPr="00B942DB" w:rsidDel="007F6D69">
                <w:rPr>
                  <w:rFonts w:ascii="Arial" w:hAnsi="Arial" w:cs="Arial"/>
                  <w:sz w:val="18"/>
                  <w:szCs w:val="18"/>
                  <w:lang w:val="en-US" w:eastAsia="zh-CN"/>
                </w:rPr>
                <w:delText>1.55</w:delText>
              </w:r>
            </w:del>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33" w:author="srabhi" w:date="2015-07-20T17:12:00Z"/>
                <w:rFonts w:ascii="Arial" w:hAnsi="Arial" w:cs="Arial"/>
                <w:sz w:val="18"/>
                <w:szCs w:val="18"/>
                <w:lang w:val="en-US" w:eastAsia="zh-CN"/>
              </w:rPr>
            </w:pPr>
            <w:del w:id="5734" w:author="srabhi" w:date="2015-07-20T17:12:00Z">
              <w:r w:rsidRPr="00B942DB" w:rsidDel="007F6D69">
                <w:rPr>
                  <w:rFonts w:ascii="Arial" w:hAnsi="Arial" w:cs="Arial"/>
                  <w:sz w:val="18"/>
                  <w:szCs w:val="18"/>
                  <w:lang w:val="en-US" w:eastAsia="zh-CN"/>
                </w:rPr>
                <w:delText>0.17</w:delText>
              </w:r>
            </w:del>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35" w:author="srabhi" w:date="2015-07-20T17:12:00Z"/>
                <w:rFonts w:ascii="Arial" w:hAnsi="Arial" w:cs="Arial"/>
                <w:sz w:val="18"/>
                <w:szCs w:val="18"/>
                <w:lang w:val="en-US" w:eastAsia="zh-CN"/>
              </w:rPr>
            </w:pPr>
            <w:del w:id="5736" w:author="srabhi" w:date="2015-07-20T17:12:00Z">
              <w:r w:rsidRPr="00B942DB" w:rsidDel="007F6D69">
                <w:rPr>
                  <w:rFonts w:ascii="Arial" w:hAnsi="Arial" w:cs="Arial"/>
                  <w:sz w:val="18"/>
                  <w:szCs w:val="18"/>
                  <w:lang w:val="en-US" w:eastAsia="zh-CN"/>
                </w:rPr>
                <w:delText>18</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37" w:author="srabhi" w:date="2015-07-20T17:12:00Z"/>
                <w:rFonts w:ascii="Arial" w:hAnsi="Arial" w:cs="Arial"/>
                <w:sz w:val="18"/>
                <w:szCs w:val="18"/>
                <w:lang w:val="en-US" w:eastAsia="zh-CN"/>
              </w:rPr>
            </w:pPr>
            <w:del w:id="5738" w:author="srabhi" w:date="2015-07-20T17:12:00Z">
              <w:r w:rsidRPr="00B942DB" w:rsidDel="007F6D69">
                <w:rPr>
                  <w:rFonts w:ascii="Arial" w:hAnsi="Arial" w:cs="Arial"/>
                  <w:sz w:val="18"/>
                  <w:szCs w:val="18"/>
                  <w:lang w:val="en-US" w:eastAsia="zh-CN"/>
                </w:rPr>
                <w:delText>8</w:delText>
              </w:r>
            </w:del>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39" w:author="srabhi" w:date="2015-07-20T17:12:00Z"/>
                <w:rFonts w:ascii="Arial" w:hAnsi="Arial" w:cs="Arial"/>
                <w:sz w:val="18"/>
                <w:szCs w:val="18"/>
                <w:lang w:val="en-US" w:eastAsia="zh-CN"/>
              </w:rPr>
            </w:pPr>
            <w:del w:id="5740" w:author="srabhi" w:date="2015-07-20T17:12:00Z">
              <w:r w:rsidRPr="00B942DB" w:rsidDel="007F6D69">
                <w:rPr>
                  <w:rFonts w:ascii="Arial" w:hAnsi="Arial" w:cs="Arial"/>
                  <w:sz w:val="18"/>
                  <w:szCs w:val="18"/>
                  <w:lang w:val="en-US" w:eastAsia="zh-CN"/>
                </w:rPr>
                <w:delText>1.17</w:delText>
              </w:r>
            </w:del>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41" w:author="srabhi" w:date="2015-07-20T17:12:00Z"/>
                <w:rFonts w:ascii="Arial" w:hAnsi="Arial" w:cs="Arial"/>
                <w:sz w:val="18"/>
                <w:szCs w:val="18"/>
                <w:lang w:val="en-US" w:eastAsia="zh-CN"/>
              </w:rPr>
            </w:pPr>
            <w:del w:id="5742" w:author="srabhi" w:date="2015-07-20T17:12:00Z">
              <w:r w:rsidRPr="00B942DB" w:rsidDel="007F6D69">
                <w:rPr>
                  <w:rFonts w:ascii="Arial" w:hAnsi="Arial" w:cs="Arial"/>
                  <w:sz w:val="18"/>
                  <w:szCs w:val="18"/>
                  <w:lang w:val="en-US" w:eastAsia="zh-CN"/>
                </w:rPr>
                <w:delText>0.17</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43" w:author="srabhi" w:date="2015-07-20T17:12:00Z"/>
                <w:rFonts w:ascii="Arial" w:hAnsi="Arial" w:cs="Arial"/>
                <w:sz w:val="18"/>
                <w:szCs w:val="18"/>
                <w:lang w:val="en-US" w:eastAsia="zh-CN"/>
              </w:rPr>
            </w:pPr>
            <w:del w:id="5744" w:author="srabhi" w:date="2015-07-20T17:12:00Z">
              <w:r w:rsidRPr="00B942DB" w:rsidDel="007F6D69">
                <w:rPr>
                  <w:rFonts w:ascii="Arial" w:hAnsi="Arial" w:cs="Arial"/>
                  <w:sz w:val="18"/>
                  <w:szCs w:val="18"/>
                  <w:lang w:val="en-US" w:eastAsia="zh-CN"/>
                </w:rPr>
                <w:delText>1.69</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45" w:author="srabhi" w:date="2015-07-20T17:12:00Z"/>
                <w:rFonts w:ascii="Arial" w:hAnsi="Arial" w:cs="Arial"/>
                <w:sz w:val="18"/>
                <w:szCs w:val="18"/>
                <w:lang w:val="en-US" w:eastAsia="zh-CN"/>
              </w:rPr>
            </w:pPr>
            <w:del w:id="5746" w:author="srabhi" w:date="2015-07-20T17:12:00Z">
              <w:r w:rsidRPr="00B942DB" w:rsidDel="007F6D69">
                <w:rPr>
                  <w:rFonts w:ascii="Arial" w:hAnsi="Arial" w:cs="Arial"/>
                  <w:sz w:val="18"/>
                  <w:szCs w:val="18"/>
                  <w:lang w:val="en-US" w:eastAsia="zh-CN"/>
                </w:rPr>
                <w:delText>-0.52</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47" w:author="srabhi" w:date="2015-07-20T17:12:00Z"/>
                <w:rFonts w:ascii="Arial" w:hAnsi="Arial" w:cs="Arial"/>
                <w:sz w:val="18"/>
                <w:szCs w:val="18"/>
                <w:lang w:val="en-US" w:eastAsia="zh-CN"/>
              </w:rPr>
            </w:pPr>
            <w:del w:id="5748" w:author="srabhi" w:date="2015-07-20T17:12:00Z">
              <w:r w:rsidRPr="00B942DB" w:rsidDel="007F6D69">
                <w:rPr>
                  <w:rFonts w:ascii="Arial" w:hAnsi="Arial" w:cs="Arial"/>
                  <w:sz w:val="18"/>
                  <w:szCs w:val="18"/>
                  <w:lang w:val="en-US" w:eastAsia="zh-CN"/>
                </w:rPr>
                <w:delText>1.68</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49" w:author="srabhi" w:date="2015-07-20T17:12:00Z"/>
                <w:rFonts w:ascii="Arial" w:hAnsi="Arial" w:cs="Arial"/>
                <w:sz w:val="18"/>
                <w:szCs w:val="18"/>
                <w:lang w:val="en-US" w:eastAsia="zh-CN"/>
              </w:rPr>
            </w:pPr>
            <w:del w:id="5750" w:author="srabhi" w:date="2015-07-20T17:12:00Z">
              <w:r w:rsidRPr="00B942DB" w:rsidDel="007F6D69">
                <w:rPr>
                  <w:rFonts w:ascii="Arial" w:hAnsi="Arial" w:cs="Arial"/>
                  <w:sz w:val="18"/>
                  <w:szCs w:val="18"/>
                  <w:lang w:val="en-US" w:eastAsia="zh-CN"/>
                </w:rPr>
                <w:delText>-0.51</w:delText>
              </w:r>
            </w:del>
          </w:p>
        </w:tc>
      </w:tr>
      <w:tr w:rsidR="00882650" w:rsidRPr="00240276" w:rsidDel="007F6D69" w:rsidTr="00882650">
        <w:trPr>
          <w:trHeight w:val="300"/>
          <w:del w:id="5751"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752" w:author="srabhi" w:date="2015-07-20T17:12:00Z"/>
                <w:rFonts w:ascii="Arial" w:hAnsi="Arial" w:cs="Arial"/>
                <w:b/>
                <w:bCs/>
                <w:sz w:val="20"/>
                <w:szCs w:val="20"/>
                <w:lang w:val="en-US" w:eastAsia="zh-CN"/>
              </w:rPr>
            </w:pPr>
            <w:del w:id="5753" w:author="srabhi" w:date="2015-07-20T17:12:00Z">
              <w:r w:rsidRPr="00B942DB" w:rsidDel="007F6D69">
                <w:rPr>
                  <w:rFonts w:ascii="Arial" w:hAnsi="Arial" w:cs="Arial"/>
                  <w:b/>
                  <w:bCs/>
                  <w:sz w:val="20"/>
                  <w:szCs w:val="20"/>
                  <w:lang w:eastAsia="zh-CN"/>
                </w:rPr>
                <w:delText>Charlson Co-mo</w:delText>
              </w:r>
              <w:r w:rsidR="004178C5" w:rsidRPr="00B942DB" w:rsidDel="007F6D69">
                <w:rPr>
                  <w:rFonts w:ascii="Arial" w:hAnsi="Arial" w:cs="Arial"/>
                  <w:b/>
                  <w:bCs/>
                  <w:sz w:val="20"/>
                  <w:szCs w:val="20"/>
                  <w:lang w:eastAsia="zh-CN"/>
                </w:rPr>
                <w:delText>r</w:delText>
              </w:r>
              <w:r w:rsidRPr="00B942DB" w:rsidDel="007F6D69">
                <w:rPr>
                  <w:rFonts w:ascii="Arial" w:hAnsi="Arial" w:cs="Arial"/>
                  <w:b/>
                  <w:bCs/>
                  <w:sz w:val="20"/>
                  <w:szCs w:val="20"/>
                  <w:lang w:eastAsia="zh-CN"/>
                </w:rPr>
                <w:delText xml:space="preserve">bidity </w:delText>
              </w:r>
              <w:r w:rsidR="004178C5" w:rsidRPr="00B942DB" w:rsidDel="007F6D69">
                <w:rPr>
                  <w:rFonts w:ascii="Arial" w:hAnsi="Arial" w:cs="Arial"/>
                  <w:b/>
                  <w:bCs/>
                  <w:sz w:val="20"/>
                  <w:szCs w:val="20"/>
                  <w:lang w:eastAsia="zh-CN"/>
                </w:rPr>
                <w:delText>Index</w:delText>
              </w:r>
              <w:r w:rsidRPr="00B942DB" w:rsidDel="007F6D69">
                <w:rPr>
                  <w:rFonts w:ascii="Arial" w:hAnsi="Arial" w:cs="Arial"/>
                  <w:b/>
                  <w:bCs/>
                  <w:sz w:val="20"/>
                  <w:szCs w:val="20"/>
                  <w:lang w:eastAsia="zh-CN"/>
                </w:rPr>
                <w:delText xml:space="preserve"> = 2+</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54" w:author="srabhi" w:date="2015-07-20T17:12:00Z"/>
                <w:rFonts w:ascii="Arial" w:hAnsi="Arial" w:cs="Arial"/>
                <w:sz w:val="18"/>
                <w:szCs w:val="18"/>
                <w:lang w:val="en-US" w:eastAsia="zh-CN"/>
              </w:rPr>
            </w:pPr>
            <w:del w:id="5755" w:author="srabhi" w:date="2015-07-20T17:12:00Z">
              <w:r w:rsidRPr="00B942DB" w:rsidDel="007F6D69">
                <w:rPr>
                  <w:rFonts w:ascii="Arial" w:hAnsi="Arial" w:cs="Arial"/>
                  <w:sz w:val="18"/>
                  <w:szCs w:val="18"/>
                  <w:lang w:val="en-US" w:eastAsia="zh-CN"/>
                </w:rPr>
                <w:delText>16</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56" w:author="srabhi" w:date="2015-07-20T17:12:00Z"/>
                <w:rFonts w:ascii="Arial" w:hAnsi="Arial" w:cs="Arial"/>
                <w:sz w:val="18"/>
                <w:szCs w:val="18"/>
                <w:lang w:val="en-US" w:eastAsia="zh-CN"/>
              </w:rPr>
            </w:pPr>
            <w:del w:id="5757" w:author="srabhi" w:date="2015-07-20T17:12:00Z">
              <w:r w:rsidRPr="00B942DB" w:rsidDel="007F6D69">
                <w:rPr>
                  <w:rFonts w:ascii="Arial" w:hAnsi="Arial" w:cs="Arial"/>
                  <w:sz w:val="18"/>
                  <w:szCs w:val="18"/>
                  <w:lang w:val="en-US" w:eastAsia="zh-CN"/>
                </w:rPr>
                <w:delText>1.37</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58" w:author="srabhi" w:date="2015-07-20T17:12:00Z"/>
                <w:rFonts w:ascii="Arial" w:hAnsi="Arial" w:cs="Arial"/>
                <w:sz w:val="18"/>
                <w:szCs w:val="18"/>
                <w:lang w:val="en-US" w:eastAsia="zh-CN"/>
              </w:rPr>
            </w:pPr>
            <w:del w:id="5759" w:author="srabhi" w:date="2015-07-20T17:12:00Z">
              <w:r w:rsidRPr="00B942DB" w:rsidDel="007F6D69">
                <w:rPr>
                  <w:rFonts w:ascii="Arial" w:hAnsi="Arial" w:cs="Arial"/>
                  <w:sz w:val="18"/>
                  <w:szCs w:val="18"/>
                  <w:lang w:val="en-US" w:eastAsia="zh-CN"/>
                </w:rPr>
                <w:delText>0.27</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60" w:author="srabhi" w:date="2015-07-20T17:12:00Z"/>
                <w:rFonts w:ascii="Arial" w:hAnsi="Arial" w:cs="Arial"/>
                <w:sz w:val="18"/>
                <w:szCs w:val="18"/>
                <w:lang w:val="en-US" w:eastAsia="zh-CN"/>
              </w:rPr>
            </w:pPr>
            <w:del w:id="5761" w:author="srabhi" w:date="2015-07-20T17:12:00Z">
              <w:r w:rsidRPr="00B942DB" w:rsidDel="007F6D69">
                <w:rPr>
                  <w:rFonts w:ascii="Arial" w:hAnsi="Arial" w:cs="Arial"/>
                  <w:sz w:val="18"/>
                  <w:szCs w:val="18"/>
                  <w:lang w:val="en-US" w:eastAsia="zh-CN"/>
                </w:rPr>
                <w:delText>30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62" w:author="srabhi" w:date="2015-07-20T17:12:00Z"/>
                <w:rFonts w:ascii="Arial" w:hAnsi="Arial" w:cs="Arial"/>
                <w:sz w:val="18"/>
                <w:szCs w:val="18"/>
                <w:lang w:val="en-US" w:eastAsia="zh-CN"/>
              </w:rPr>
            </w:pPr>
            <w:del w:id="5763" w:author="srabhi" w:date="2015-07-20T17:12:00Z">
              <w:r w:rsidRPr="00B942DB" w:rsidDel="007F6D69">
                <w:rPr>
                  <w:rFonts w:ascii="Arial" w:hAnsi="Arial" w:cs="Arial"/>
                  <w:sz w:val="18"/>
                  <w:szCs w:val="18"/>
                  <w:lang w:val="en-US" w:eastAsia="zh-CN"/>
                </w:rPr>
                <w:delText>19</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64" w:author="srabhi" w:date="2015-07-20T17:12:00Z"/>
                <w:rFonts w:ascii="Arial" w:hAnsi="Arial" w:cs="Arial"/>
                <w:sz w:val="18"/>
                <w:szCs w:val="18"/>
                <w:lang w:val="en-US" w:eastAsia="zh-CN"/>
              </w:rPr>
            </w:pPr>
            <w:del w:id="5765" w:author="srabhi" w:date="2015-07-20T17:12:00Z">
              <w:r w:rsidRPr="00B942DB" w:rsidDel="007F6D69">
                <w:rPr>
                  <w:rFonts w:ascii="Arial" w:hAnsi="Arial" w:cs="Arial"/>
                  <w:sz w:val="18"/>
                  <w:szCs w:val="18"/>
                  <w:lang w:val="en-US" w:eastAsia="zh-CN"/>
                </w:rPr>
                <w:delText>1.67</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66" w:author="srabhi" w:date="2015-07-20T17:12:00Z"/>
                <w:rFonts w:ascii="Arial" w:hAnsi="Arial" w:cs="Arial"/>
                <w:sz w:val="18"/>
                <w:szCs w:val="18"/>
                <w:lang w:val="en-US" w:eastAsia="zh-CN"/>
              </w:rPr>
            </w:pPr>
            <w:del w:id="5767" w:author="srabhi" w:date="2015-07-20T17:12:00Z">
              <w:r w:rsidRPr="00B942DB" w:rsidDel="007F6D69">
                <w:rPr>
                  <w:rFonts w:ascii="Arial" w:hAnsi="Arial" w:cs="Arial"/>
                  <w:sz w:val="18"/>
                  <w:szCs w:val="18"/>
                  <w:lang w:val="en-US" w:eastAsia="zh-CN"/>
                </w:rPr>
                <w:delText>0.23</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68" w:author="srabhi" w:date="2015-07-20T17:12:00Z"/>
                <w:rFonts w:ascii="Arial" w:hAnsi="Arial" w:cs="Arial"/>
                <w:sz w:val="18"/>
                <w:szCs w:val="18"/>
                <w:lang w:val="en-US" w:eastAsia="zh-CN"/>
              </w:rPr>
            </w:pPr>
            <w:del w:id="5769" w:author="srabhi" w:date="2015-07-20T17:12:00Z">
              <w:r w:rsidRPr="00B942DB" w:rsidDel="007F6D69">
                <w:rPr>
                  <w:rFonts w:ascii="Arial" w:hAnsi="Arial" w:cs="Arial"/>
                  <w:sz w:val="18"/>
                  <w:szCs w:val="18"/>
                  <w:lang w:val="en-US" w:eastAsia="zh-CN"/>
                </w:rPr>
                <w:delText>14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70" w:author="srabhi" w:date="2015-07-20T17:12:00Z"/>
                <w:rFonts w:ascii="Arial" w:hAnsi="Arial" w:cs="Arial"/>
                <w:sz w:val="18"/>
                <w:szCs w:val="18"/>
                <w:lang w:val="en-US" w:eastAsia="zh-CN"/>
              </w:rPr>
            </w:pPr>
            <w:del w:id="5771" w:author="srabhi" w:date="2015-07-20T17:12:00Z">
              <w:r w:rsidRPr="00B942DB" w:rsidDel="007F6D69">
                <w:rPr>
                  <w:rFonts w:ascii="Arial" w:hAnsi="Arial" w:cs="Arial"/>
                  <w:sz w:val="18"/>
                  <w:szCs w:val="18"/>
                  <w:lang w:val="en-US" w:eastAsia="zh-CN"/>
                </w:rPr>
                <w:delText>4</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72" w:author="srabhi" w:date="2015-07-20T17:12:00Z"/>
                <w:rFonts w:ascii="Arial" w:hAnsi="Arial" w:cs="Arial"/>
                <w:sz w:val="18"/>
                <w:szCs w:val="18"/>
                <w:lang w:val="en-US" w:eastAsia="zh-CN"/>
              </w:rPr>
            </w:pPr>
            <w:del w:id="5773" w:author="srabhi" w:date="2015-07-20T17:12:00Z">
              <w:r w:rsidRPr="00B942DB" w:rsidDel="007F6D69">
                <w:rPr>
                  <w:rFonts w:ascii="Arial" w:hAnsi="Arial" w:cs="Arial"/>
                  <w:sz w:val="18"/>
                  <w:szCs w:val="18"/>
                  <w:lang w:val="en-US" w:eastAsia="zh-CN"/>
                </w:rPr>
                <w:delText>1.17</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74" w:author="srabhi" w:date="2015-07-20T17:12:00Z"/>
                <w:rFonts w:ascii="Arial" w:hAnsi="Arial" w:cs="Arial"/>
                <w:sz w:val="18"/>
                <w:szCs w:val="18"/>
                <w:lang w:val="en-US" w:eastAsia="zh-CN"/>
              </w:rPr>
            </w:pPr>
            <w:del w:id="5775" w:author="srabhi" w:date="2015-07-20T17:12:00Z">
              <w:r w:rsidRPr="00B942DB" w:rsidDel="007F6D69">
                <w:rPr>
                  <w:rFonts w:ascii="Arial" w:hAnsi="Arial" w:cs="Arial"/>
                  <w:sz w:val="18"/>
                  <w:szCs w:val="18"/>
                  <w:lang w:val="en-US" w:eastAsia="zh-CN"/>
                </w:rPr>
                <w:delText>0.15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76" w:author="srabhi" w:date="2015-07-20T17:12:00Z"/>
                <w:rFonts w:ascii="Arial" w:hAnsi="Arial" w:cs="Arial"/>
                <w:sz w:val="18"/>
                <w:szCs w:val="18"/>
                <w:lang w:val="en-US" w:eastAsia="zh-CN"/>
              </w:rPr>
            </w:pPr>
            <w:del w:id="5777" w:author="srabhi" w:date="2015-07-20T17:12:00Z">
              <w:r w:rsidRPr="00B942DB" w:rsidDel="007F6D69">
                <w:rPr>
                  <w:rFonts w:ascii="Arial" w:hAnsi="Arial" w:cs="Arial"/>
                  <w:sz w:val="18"/>
                  <w:szCs w:val="18"/>
                  <w:lang w:val="en-US" w:eastAsia="zh-CN"/>
                </w:rPr>
                <w:delText>1.77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78" w:author="srabhi" w:date="2015-07-20T17:12:00Z"/>
                <w:rFonts w:ascii="Arial" w:hAnsi="Arial" w:cs="Arial"/>
                <w:sz w:val="18"/>
                <w:szCs w:val="18"/>
                <w:lang w:val="en-US" w:eastAsia="zh-CN"/>
              </w:rPr>
            </w:pPr>
            <w:del w:id="5779" w:author="srabhi" w:date="2015-07-20T17:12:00Z">
              <w:r w:rsidRPr="00B942DB" w:rsidDel="007F6D69">
                <w:rPr>
                  <w:rFonts w:ascii="Arial" w:hAnsi="Arial" w:cs="Arial"/>
                  <w:sz w:val="18"/>
                  <w:szCs w:val="18"/>
                  <w:lang w:val="en-US" w:eastAsia="zh-CN"/>
                </w:rPr>
                <w:delText>-0.60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80" w:author="srabhi" w:date="2015-07-20T17:12:00Z"/>
                <w:rFonts w:ascii="Arial" w:hAnsi="Arial" w:cs="Arial"/>
                <w:sz w:val="18"/>
                <w:szCs w:val="18"/>
                <w:lang w:val="en-US" w:eastAsia="zh-CN"/>
              </w:rPr>
            </w:pPr>
            <w:del w:id="5781" w:author="srabhi" w:date="2015-07-20T17:12:00Z">
              <w:r w:rsidRPr="00B942DB" w:rsidDel="007F6D69">
                <w:rPr>
                  <w:rFonts w:ascii="Arial" w:hAnsi="Arial" w:cs="Arial"/>
                  <w:sz w:val="18"/>
                  <w:szCs w:val="18"/>
                  <w:lang w:val="en-US" w:eastAsia="zh-CN"/>
                </w:rPr>
                <w:delText>1.84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82" w:author="srabhi" w:date="2015-07-20T17:12:00Z"/>
                <w:rFonts w:ascii="Arial" w:hAnsi="Arial" w:cs="Arial"/>
                <w:sz w:val="18"/>
                <w:szCs w:val="18"/>
                <w:lang w:val="en-US" w:eastAsia="zh-CN"/>
              </w:rPr>
            </w:pPr>
            <w:del w:id="5783" w:author="srabhi" w:date="2015-07-20T17:12:00Z">
              <w:r w:rsidRPr="00B942DB" w:rsidDel="007F6D69">
                <w:rPr>
                  <w:rFonts w:ascii="Arial" w:hAnsi="Arial" w:cs="Arial"/>
                  <w:sz w:val="18"/>
                  <w:szCs w:val="18"/>
                  <w:lang w:val="en-US" w:eastAsia="zh-CN"/>
                </w:rPr>
                <w:delText>-0.67</w:delText>
              </w:r>
            </w:del>
          </w:p>
        </w:tc>
      </w:tr>
      <w:tr w:rsidR="00882650" w:rsidRPr="00240276" w:rsidDel="007F6D69" w:rsidTr="00882650">
        <w:trPr>
          <w:trHeight w:val="300"/>
          <w:del w:id="5784"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785" w:author="srabhi" w:date="2015-07-20T17:12:00Z"/>
                <w:rFonts w:ascii="Arial" w:hAnsi="Arial" w:cs="Arial"/>
                <w:b/>
                <w:bCs/>
                <w:sz w:val="20"/>
                <w:szCs w:val="20"/>
                <w:lang w:val="en-US" w:eastAsia="zh-CN"/>
              </w:rPr>
            </w:pPr>
            <w:del w:id="5786" w:author="srabhi" w:date="2015-07-20T17:12:00Z">
              <w:r w:rsidRPr="00B942DB" w:rsidDel="007F6D69">
                <w:rPr>
                  <w:rFonts w:ascii="Arial" w:hAnsi="Arial" w:cs="Arial"/>
                  <w:b/>
                  <w:bCs/>
                  <w:sz w:val="20"/>
                  <w:szCs w:val="20"/>
                  <w:lang w:eastAsia="zh-CN"/>
                </w:rPr>
                <w:delText>No. of unique pre-index medications</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87" w:author="srabhi" w:date="2015-07-20T17:12:00Z"/>
                <w:rFonts w:ascii="Arial" w:hAnsi="Arial" w:cs="Arial"/>
                <w:sz w:val="18"/>
                <w:szCs w:val="18"/>
                <w:lang w:val="en-US" w:eastAsia="zh-CN"/>
              </w:rPr>
            </w:pPr>
            <w:del w:id="5788" w:author="srabhi" w:date="2015-07-20T17:12:00Z">
              <w:r w:rsidRPr="00B942DB" w:rsidDel="007F6D69">
                <w:rPr>
                  <w:rFonts w:ascii="Arial" w:hAnsi="Arial" w:cs="Arial"/>
                  <w:sz w:val="18"/>
                  <w:szCs w:val="18"/>
                  <w:lang w:val="en-US" w:eastAsia="zh-CN"/>
                </w:rPr>
                <w:delText>77</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89" w:author="srabhi" w:date="2015-07-20T17:12:00Z"/>
                <w:rFonts w:ascii="Arial" w:hAnsi="Arial" w:cs="Arial"/>
                <w:sz w:val="18"/>
                <w:szCs w:val="18"/>
                <w:lang w:val="en-US" w:eastAsia="zh-CN"/>
              </w:rPr>
            </w:pPr>
            <w:del w:id="5790" w:author="srabhi" w:date="2015-07-20T17:12:00Z">
              <w:r w:rsidRPr="00B942DB" w:rsidDel="007F6D69">
                <w:rPr>
                  <w:rFonts w:ascii="Arial" w:hAnsi="Arial" w:cs="Arial"/>
                  <w:sz w:val="18"/>
                  <w:szCs w:val="18"/>
                  <w:lang w:val="en-US" w:eastAsia="zh-CN"/>
                </w:rPr>
                <w:delText>1.66</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91" w:author="srabhi" w:date="2015-07-20T17:12:00Z"/>
                <w:rFonts w:ascii="Arial" w:hAnsi="Arial" w:cs="Arial"/>
                <w:sz w:val="18"/>
                <w:szCs w:val="18"/>
                <w:lang w:val="en-US" w:eastAsia="zh-CN"/>
              </w:rPr>
            </w:pPr>
            <w:del w:id="5792" w:author="srabhi" w:date="2015-07-20T17:12:00Z">
              <w:r w:rsidRPr="00B942DB" w:rsidDel="007F6D69">
                <w:rPr>
                  <w:rFonts w:ascii="Arial" w:hAnsi="Arial" w:cs="Arial"/>
                  <w:sz w:val="18"/>
                  <w:szCs w:val="18"/>
                  <w:lang w:val="en-US" w:eastAsia="zh-CN"/>
                </w:rPr>
                <w:delText>0.23</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93" w:author="srabhi" w:date="2015-07-20T17:12:00Z"/>
                <w:rFonts w:ascii="Arial" w:hAnsi="Arial" w:cs="Arial"/>
                <w:sz w:val="18"/>
                <w:szCs w:val="18"/>
                <w:lang w:val="en-US" w:eastAsia="zh-CN"/>
              </w:rPr>
            </w:pPr>
            <w:del w:id="5794" w:author="srabhi" w:date="2015-07-20T17:12:00Z">
              <w:r w:rsidRPr="00B942DB" w:rsidDel="007F6D69">
                <w:rPr>
                  <w:rFonts w:ascii="Arial" w:hAnsi="Arial" w:cs="Arial"/>
                  <w:sz w:val="18"/>
                  <w:szCs w:val="18"/>
                  <w:lang w:val="en-US" w:eastAsia="zh-CN"/>
                </w:rPr>
                <w:delText>100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95" w:author="srabhi" w:date="2015-07-20T17:12:00Z"/>
                <w:rFonts w:ascii="Arial" w:hAnsi="Arial" w:cs="Arial"/>
                <w:sz w:val="18"/>
                <w:szCs w:val="18"/>
                <w:lang w:val="en-US" w:eastAsia="zh-CN"/>
              </w:rPr>
            </w:pPr>
            <w:del w:id="5796" w:author="srabhi" w:date="2015-07-20T17:12:00Z">
              <w:r w:rsidRPr="00B942DB" w:rsidDel="007F6D69">
                <w:rPr>
                  <w:rFonts w:ascii="Arial" w:hAnsi="Arial" w:cs="Arial"/>
                  <w:sz w:val="18"/>
                  <w:szCs w:val="18"/>
                  <w:lang w:val="en-US" w:eastAsia="zh-CN"/>
                </w:rPr>
                <w:delText>96</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97" w:author="srabhi" w:date="2015-07-20T17:12:00Z"/>
                <w:rFonts w:ascii="Arial" w:hAnsi="Arial" w:cs="Arial"/>
                <w:sz w:val="18"/>
                <w:szCs w:val="18"/>
                <w:lang w:val="en-US" w:eastAsia="zh-CN"/>
              </w:rPr>
            </w:pPr>
            <w:del w:id="5798" w:author="srabhi" w:date="2015-07-20T17:12:00Z">
              <w:r w:rsidRPr="00B942DB" w:rsidDel="007F6D69">
                <w:rPr>
                  <w:rFonts w:ascii="Arial" w:hAnsi="Arial" w:cs="Arial"/>
                  <w:sz w:val="18"/>
                  <w:szCs w:val="18"/>
                  <w:lang w:val="en-US" w:eastAsia="zh-CN"/>
                </w:rPr>
                <w:delText>1.80</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799" w:author="srabhi" w:date="2015-07-20T17:12:00Z"/>
                <w:rFonts w:ascii="Arial" w:hAnsi="Arial" w:cs="Arial"/>
                <w:sz w:val="18"/>
                <w:szCs w:val="18"/>
                <w:lang w:val="en-US" w:eastAsia="zh-CN"/>
              </w:rPr>
            </w:pPr>
            <w:del w:id="5800" w:author="srabhi" w:date="2015-07-20T17:12:00Z">
              <w:r w:rsidRPr="00B942DB" w:rsidDel="007F6D69">
                <w:rPr>
                  <w:rFonts w:ascii="Arial" w:hAnsi="Arial" w:cs="Arial"/>
                  <w:sz w:val="18"/>
                  <w:szCs w:val="18"/>
                  <w:lang w:val="en-US" w:eastAsia="zh-CN"/>
                </w:rPr>
                <w:delText>0.26</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01" w:author="srabhi" w:date="2015-07-20T17:12:00Z"/>
                <w:rFonts w:ascii="Arial" w:hAnsi="Arial" w:cs="Arial"/>
                <w:sz w:val="18"/>
                <w:szCs w:val="18"/>
                <w:lang w:val="en-US" w:eastAsia="zh-CN"/>
              </w:rPr>
            </w:pPr>
            <w:del w:id="5802" w:author="srabhi" w:date="2015-07-20T17:12:00Z">
              <w:r w:rsidRPr="00B942DB" w:rsidDel="007F6D69">
                <w:rPr>
                  <w:rFonts w:ascii="Arial" w:hAnsi="Arial" w:cs="Arial"/>
                  <w:sz w:val="18"/>
                  <w:szCs w:val="18"/>
                  <w:lang w:val="en-US" w:eastAsia="zh-CN"/>
                </w:rPr>
                <w:delText>100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03" w:author="srabhi" w:date="2015-07-20T17:12:00Z"/>
                <w:rFonts w:ascii="Arial" w:hAnsi="Arial" w:cs="Arial"/>
                <w:sz w:val="18"/>
                <w:szCs w:val="18"/>
                <w:lang w:val="en-US" w:eastAsia="zh-CN"/>
              </w:rPr>
            </w:pPr>
            <w:del w:id="5804" w:author="srabhi" w:date="2015-07-20T17:12:00Z">
              <w:r w:rsidRPr="00B942DB" w:rsidDel="007F6D69">
                <w:rPr>
                  <w:rFonts w:ascii="Arial" w:hAnsi="Arial" w:cs="Arial"/>
                  <w:sz w:val="18"/>
                  <w:szCs w:val="18"/>
                  <w:lang w:val="en-US" w:eastAsia="zh-CN"/>
                </w:rPr>
                <w:delText>90</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05" w:author="srabhi" w:date="2015-07-20T17:12:00Z"/>
                <w:rFonts w:ascii="Arial" w:hAnsi="Arial" w:cs="Arial"/>
                <w:sz w:val="18"/>
                <w:szCs w:val="18"/>
                <w:lang w:val="en-US" w:eastAsia="zh-CN"/>
              </w:rPr>
            </w:pPr>
            <w:del w:id="5806" w:author="srabhi" w:date="2015-07-20T17:12:00Z">
              <w:r w:rsidRPr="00B942DB" w:rsidDel="007F6D69">
                <w:rPr>
                  <w:rFonts w:ascii="Arial" w:hAnsi="Arial" w:cs="Arial"/>
                  <w:sz w:val="18"/>
                  <w:szCs w:val="18"/>
                  <w:lang w:val="en-US" w:eastAsia="zh-CN"/>
                </w:rPr>
                <w:delText>1.55</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07" w:author="srabhi" w:date="2015-07-20T17:12:00Z"/>
                <w:rFonts w:ascii="Arial" w:hAnsi="Arial" w:cs="Arial"/>
                <w:sz w:val="18"/>
                <w:szCs w:val="18"/>
                <w:lang w:val="en-US" w:eastAsia="zh-CN"/>
              </w:rPr>
            </w:pPr>
            <w:del w:id="5808" w:author="srabhi" w:date="2015-07-20T17:12:00Z">
              <w:r w:rsidRPr="00B942DB" w:rsidDel="007F6D69">
                <w:rPr>
                  <w:rFonts w:ascii="Arial" w:hAnsi="Arial" w:cs="Arial"/>
                  <w:sz w:val="18"/>
                  <w:szCs w:val="18"/>
                  <w:lang w:val="en-US" w:eastAsia="zh-CN"/>
                </w:rPr>
                <w:delText>0.18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09" w:author="srabhi" w:date="2015-07-20T17:12:00Z"/>
                <w:rFonts w:ascii="Arial" w:hAnsi="Arial" w:cs="Arial"/>
                <w:sz w:val="18"/>
                <w:szCs w:val="18"/>
                <w:lang w:val="en-US" w:eastAsia="zh-CN"/>
              </w:rPr>
            </w:pPr>
            <w:del w:id="5810" w:author="srabhi" w:date="2015-07-20T17:12:00Z">
              <w:r w:rsidRPr="00B942DB" w:rsidDel="007F6D69">
                <w:rPr>
                  <w:rFonts w:ascii="Arial" w:hAnsi="Arial" w:cs="Arial"/>
                  <w:sz w:val="18"/>
                  <w:szCs w:val="18"/>
                  <w:lang w:val="en-US" w:eastAsia="zh-CN"/>
                </w:rPr>
                <w:delText>1.66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11" w:author="srabhi" w:date="2015-07-20T17:12:00Z"/>
                <w:rFonts w:ascii="Arial" w:hAnsi="Arial" w:cs="Arial"/>
                <w:sz w:val="18"/>
                <w:szCs w:val="18"/>
                <w:lang w:val="en-US" w:eastAsia="zh-CN"/>
              </w:rPr>
            </w:pPr>
            <w:del w:id="5812" w:author="srabhi" w:date="2015-07-20T17:12:00Z">
              <w:r w:rsidRPr="00B942DB" w:rsidDel="007F6D69">
                <w:rPr>
                  <w:rFonts w:ascii="Arial" w:hAnsi="Arial" w:cs="Arial"/>
                  <w:sz w:val="18"/>
                  <w:szCs w:val="18"/>
                  <w:lang w:val="en-US" w:eastAsia="zh-CN"/>
                </w:rPr>
                <w:delText>-0.11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13" w:author="srabhi" w:date="2015-07-20T17:12:00Z"/>
                <w:rFonts w:ascii="Arial" w:hAnsi="Arial" w:cs="Arial"/>
                <w:sz w:val="18"/>
                <w:szCs w:val="18"/>
                <w:lang w:val="en-US" w:eastAsia="zh-CN"/>
              </w:rPr>
            </w:pPr>
            <w:del w:id="5814" w:author="srabhi" w:date="2015-07-20T17:12:00Z">
              <w:r w:rsidRPr="00B942DB" w:rsidDel="007F6D69">
                <w:rPr>
                  <w:rFonts w:ascii="Arial" w:hAnsi="Arial" w:cs="Arial"/>
                  <w:sz w:val="18"/>
                  <w:szCs w:val="18"/>
                  <w:lang w:val="en-US" w:eastAsia="zh-CN"/>
                </w:rPr>
                <w:delText>1.80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15" w:author="srabhi" w:date="2015-07-20T17:12:00Z"/>
                <w:rFonts w:ascii="Arial" w:hAnsi="Arial" w:cs="Arial"/>
                <w:sz w:val="18"/>
                <w:szCs w:val="18"/>
                <w:lang w:val="en-US" w:eastAsia="zh-CN"/>
              </w:rPr>
            </w:pPr>
            <w:del w:id="5816" w:author="srabhi" w:date="2015-07-20T17:12:00Z">
              <w:r w:rsidRPr="00B942DB" w:rsidDel="007F6D69">
                <w:rPr>
                  <w:rFonts w:ascii="Arial" w:hAnsi="Arial" w:cs="Arial"/>
                  <w:sz w:val="18"/>
                  <w:szCs w:val="18"/>
                  <w:lang w:val="en-US" w:eastAsia="zh-CN"/>
                </w:rPr>
                <w:delText>-0.26</w:delText>
              </w:r>
            </w:del>
          </w:p>
        </w:tc>
      </w:tr>
      <w:tr w:rsidR="00882650" w:rsidRPr="00240276" w:rsidDel="007F6D69" w:rsidTr="00882650">
        <w:trPr>
          <w:trHeight w:val="300"/>
          <w:del w:id="5817"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818" w:author="srabhi" w:date="2015-07-20T17:12:00Z"/>
                <w:rFonts w:ascii="Arial" w:hAnsi="Arial" w:cs="Arial"/>
                <w:b/>
                <w:bCs/>
                <w:sz w:val="20"/>
                <w:szCs w:val="20"/>
                <w:lang w:val="en-US" w:eastAsia="zh-CN"/>
              </w:rPr>
            </w:pPr>
            <w:del w:id="5819" w:author="srabhi" w:date="2015-07-20T17:12:00Z">
              <w:r w:rsidRPr="00B942DB" w:rsidDel="007F6D69">
                <w:rPr>
                  <w:rFonts w:ascii="Arial" w:hAnsi="Arial" w:cs="Arial"/>
                  <w:b/>
                  <w:bCs/>
                  <w:sz w:val="20"/>
                  <w:szCs w:val="20"/>
                  <w:lang w:eastAsia="zh-CN"/>
                </w:rPr>
                <w:delText>No. of pre-index OP visits for MS diagnosis</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20" w:author="srabhi" w:date="2015-07-20T17:12:00Z"/>
                <w:rFonts w:ascii="Arial" w:hAnsi="Arial" w:cs="Arial"/>
                <w:sz w:val="18"/>
                <w:szCs w:val="18"/>
                <w:lang w:val="en-US" w:eastAsia="zh-CN"/>
              </w:rPr>
            </w:pPr>
            <w:del w:id="5821" w:author="srabhi" w:date="2015-07-20T17:12:00Z">
              <w:r w:rsidRPr="00B942DB" w:rsidDel="007F6D69">
                <w:rPr>
                  <w:rFonts w:ascii="Arial" w:hAnsi="Arial" w:cs="Arial"/>
                  <w:sz w:val="18"/>
                  <w:szCs w:val="18"/>
                  <w:lang w:val="en-US" w:eastAsia="zh-CN"/>
                </w:rPr>
                <w:delText>53</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22" w:author="srabhi" w:date="2015-07-20T17:12:00Z"/>
                <w:rFonts w:ascii="Arial" w:hAnsi="Arial" w:cs="Arial"/>
                <w:sz w:val="18"/>
                <w:szCs w:val="18"/>
                <w:lang w:val="en-US" w:eastAsia="zh-CN"/>
              </w:rPr>
            </w:pPr>
            <w:del w:id="5823" w:author="srabhi" w:date="2015-07-20T17:12:00Z">
              <w:r w:rsidRPr="00B942DB" w:rsidDel="007F6D69">
                <w:rPr>
                  <w:rFonts w:ascii="Arial" w:hAnsi="Arial" w:cs="Arial"/>
                  <w:sz w:val="18"/>
                  <w:szCs w:val="18"/>
                  <w:lang w:val="en-US" w:eastAsia="zh-CN"/>
                </w:rPr>
                <w:delText>1.50</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24" w:author="srabhi" w:date="2015-07-20T17:12:00Z"/>
                <w:rFonts w:ascii="Arial" w:hAnsi="Arial" w:cs="Arial"/>
                <w:sz w:val="18"/>
                <w:szCs w:val="18"/>
                <w:lang w:val="en-US" w:eastAsia="zh-CN"/>
              </w:rPr>
            </w:pPr>
            <w:del w:id="5825" w:author="srabhi" w:date="2015-07-20T17:12:00Z">
              <w:r w:rsidRPr="00B942DB" w:rsidDel="007F6D69">
                <w:rPr>
                  <w:rFonts w:ascii="Arial" w:hAnsi="Arial" w:cs="Arial"/>
                  <w:sz w:val="18"/>
                  <w:szCs w:val="18"/>
                  <w:lang w:val="en-US" w:eastAsia="zh-CN"/>
                </w:rPr>
                <w:delText>0.23</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26" w:author="srabhi" w:date="2015-07-20T17:12:00Z"/>
                <w:rFonts w:ascii="Arial" w:hAnsi="Arial" w:cs="Arial"/>
                <w:sz w:val="18"/>
                <w:szCs w:val="18"/>
                <w:lang w:val="en-US" w:eastAsia="zh-CN"/>
              </w:rPr>
            </w:pPr>
            <w:del w:id="5827" w:author="srabhi" w:date="2015-07-20T17:12:00Z">
              <w:r w:rsidRPr="00B942DB" w:rsidDel="007F6D69">
                <w:rPr>
                  <w:rFonts w:ascii="Arial" w:hAnsi="Arial" w:cs="Arial"/>
                  <w:sz w:val="18"/>
                  <w:szCs w:val="18"/>
                  <w:lang w:val="en-US" w:eastAsia="zh-CN"/>
                </w:rPr>
                <w:delText>84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28" w:author="srabhi" w:date="2015-07-20T17:12:00Z"/>
                <w:rFonts w:ascii="Arial" w:hAnsi="Arial" w:cs="Arial"/>
                <w:sz w:val="18"/>
                <w:szCs w:val="18"/>
                <w:lang w:val="en-US" w:eastAsia="zh-CN"/>
              </w:rPr>
            </w:pPr>
            <w:del w:id="5829" w:author="srabhi" w:date="2015-07-20T17:12:00Z">
              <w:r w:rsidRPr="00B942DB" w:rsidDel="007F6D69">
                <w:rPr>
                  <w:rFonts w:ascii="Arial" w:hAnsi="Arial" w:cs="Arial"/>
                  <w:sz w:val="18"/>
                  <w:szCs w:val="18"/>
                  <w:lang w:val="en-US" w:eastAsia="zh-CN"/>
                </w:rPr>
                <w:delText>70</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30" w:author="srabhi" w:date="2015-07-20T17:12:00Z"/>
                <w:rFonts w:ascii="Arial" w:hAnsi="Arial" w:cs="Arial"/>
                <w:sz w:val="18"/>
                <w:szCs w:val="18"/>
                <w:lang w:val="en-US" w:eastAsia="zh-CN"/>
              </w:rPr>
            </w:pPr>
            <w:del w:id="5831" w:author="srabhi" w:date="2015-07-20T17:12:00Z">
              <w:r w:rsidRPr="00B942DB" w:rsidDel="007F6D69">
                <w:rPr>
                  <w:rFonts w:ascii="Arial" w:hAnsi="Arial" w:cs="Arial"/>
                  <w:sz w:val="18"/>
                  <w:szCs w:val="18"/>
                  <w:lang w:val="en-US" w:eastAsia="zh-CN"/>
                </w:rPr>
                <w:delText>1.62</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32" w:author="srabhi" w:date="2015-07-20T17:12:00Z"/>
                <w:rFonts w:ascii="Arial" w:hAnsi="Arial" w:cs="Arial"/>
                <w:sz w:val="18"/>
                <w:szCs w:val="18"/>
                <w:lang w:val="en-US" w:eastAsia="zh-CN"/>
              </w:rPr>
            </w:pPr>
            <w:del w:id="5833" w:author="srabhi" w:date="2015-07-20T17:12:00Z">
              <w:r w:rsidRPr="00B942DB" w:rsidDel="007F6D69">
                <w:rPr>
                  <w:rFonts w:ascii="Arial" w:hAnsi="Arial" w:cs="Arial"/>
                  <w:sz w:val="18"/>
                  <w:szCs w:val="18"/>
                  <w:lang w:val="en-US" w:eastAsia="zh-CN"/>
                </w:rPr>
                <w:delText>0.20</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34" w:author="srabhi" w:date="2015-07-20T17:12:00Z"/>
                <w:rFonts w:ascii="Arial" w:hAnsi="Arial" w:cs="Arial"/>
                <w:sz w:val="18"/>
                <w:szCs w:val="18"/>
                <w:lang w:val="en-US" w:eastAsia="zh-CN"/>
              </w:rPr>
            </w:pPr>
            <w:del w:id="5835" w:author="srabhi" w:date="2015-07-20T17:12:00Z">
              <w:r w:rsidRPr="00B942DB" w:rsidDel="007F6D69">
                <w:rPr>
                  <w:rFonts w:ascii="Arial" w:hAnsi="Arial" w:cs="Arial"/>
                  <w:sz w:val="18"/>
                  <w:szCs w:val="18"/>
                  <w:lang w:val="en-US" w:eastAsia="zh-CN"/>
                </w:rPr>
                <w:delText>94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36" w:author="srabhi" w:date="2015-07-20T17:12:00Z"/>
                <w:rFonts w:ascii="Arial" w:hAnsi="Arial" w:cs="Arial"/>
                <w:sz w:val="18"/>
                <w:szCs w:val="18"/>
                <w:lang w:val="en-US" w:eastAsia="zh-CN"/>
              </w:rPr>
            </w:pPr>
            <w:del w:id="5837" w:author="srabhi" w:date="2015-07-20T17:12:00Z">
              <w:r w:rsidRPr="00B942DB" w:rsidDel="007F6D69">
                <w:rPr>
                  <w:rFonts w:ascii="Arial" w:hAnsi="Arial" w:cs="Arial"/>
                  <w:sz w:val="18"/>
                  <w:szCs w:val="18"/>
                  <w:lang w:val="en-US" w:eastAsia="zh-CN"/>
                </w:rPr>
                <w:delText>63</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38" w:author="srabhi" w:date="2015-07-20T17:12:00Z"/>
                <w:rFonts w:ascii="Arial" w:hAnsi="Arial" w:cs="Arial"/>
                <w:sz w:val="18"/>
                <w:szCs w:val="18"/>
                <w:lang w:val="en-US" w:eastAsia="zh-CN"/>
              </w:rPr>
            </w:pPr>
            <w:del w:id="5839" w:author="srabhi" w:date="2015-07-20T17:12:00Z">
              <w:r w:rsidRPr="00B942DB" w:rsidDel="007F6D69">
                <w:rPr>
                  <w:rFonts w:ascii="Arial" w:hAnsi="Arial" w:cs="Arial"/>
                  <w:sz w:val="18"/>
                  <w:szCs w:val="18"/>
                  <w:lang w:val="en-US" w:eastAsia="zh-CN"/>
                </w:rPr>
                <w:delText>1.33</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40" w:author="srabhi" w:date="2015-07-20T17:12:00Z"/>
                <w:rFonts w:ascii="Arial" w:hAnsi="Arial" w:cs="Arial"/>
                <w:sz w:val="18"/>
                <w:szCs w:val="18"/>
                <w:lang w:val="en-US" w:eastAsia="zh-CN"/>
              </w:rPr>
            </w:pPr>
            <w:del w:id="5841" w:author="srabhi" w:date="2015-07-20T17:12:00Z">
              <w:r w:rsidRPr="00B942DB" w:rsidDel="007F6D69">
                <w:rPr>
                  <w:rFonts w:ascii="Arial" w:hAnsi="Arial" w:cs="Arial"/>
                  <w:sz w:val="18"/>
                  <w:szCs w:val="18"/>
                  <w:lang w:val="en-US" w:eastAsia="zh-CN"/>
                </w:rPr>
                <w:delText>0.17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42" w:author="srabhi" w:date="2015-07-20T17:12:00Z"/>
                <w:rFonts w:ascii="Arial" w:hAnsi="Arial" w:cs="Arial"/>
                <w:sz w:val="18"/>
                <w:szCs w:val="18"/>
                <w:lang w:val="en-US" w:eastAsia="zh-CN"/>
              </w:rPr>
            </w:pPr>
            <w:del w:id="5843" w:author="srabhi" w:date="2015-07-20T17:12:00Z">
              <w:r w:rsidRPr="00B942DB" w:rsidDel="007F6D69">
                <w:rPr>
                  <w:rFonts w:ascii="Arial" w:hAnsi="Arial" w:cs="Arial"/>
                  <w:sz w:val="18"/>
                  <w:szCs w:val="18"/>
                  <w:lang w:val="en-US" w:eastAsia="zh-CN"/>
                </w:rPr>
                <w:delText>1.52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44" w:author="srabhi" w:date="2015-07-20T17:12:00Z"/>
                <w:rFonts w:ascii="Arial" w:hAnsi="Arial" w:cs="Arial"/>
                <w:sz w:val="18"/>
                <w:szCs w:val="18"/>
                <w:lang w:val="en-US" w:eastAsia="zh-CN"/>
              </w:rPr>
            </w:pPr>
            <w:del w:id="5845" w:author="srabhi" w:date="2015-07-20T17:12:00Z">
              <w:r w:rsidRPr="00B942DB" w:rsidDel="007F6D69">
                <w:rPr>
                  <w:rFonts w:ascii="Arial" w:hAnsi="Arial" w:cs="Arial"/>
                  <w:sz w:val="18"/>
                  <w:szCs w:val="18"/>
                  <w:lang w:val="en-US" w:eastAsia="zh-CN"/>
                </w:rPr>
                <w:delText>-0.19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46" w:author="srabhi" w:date="2015-07-20T17:12:00Z"/>
                <w:rFonts w:ascii="Arial" w:hAnsi="Arial" w:cs="Arial"/>
                <w:sz w:val="18"/>
                <w:szCs w:val="18"/>
                <w:lang w:val="en-US" w:eastAsia="zh-CN"/>
              </w:rPr>
            </w:pPr>
            <w:del w:id="5847" w:author="srabhi" w:date="2015-07-20T17:12:00Z">
              <w:r w:rsidRPr="00B942DB" w:rsidDel="007F6D69">
                <w:rPr>
                  <w:rFonts w:ascii="Arial" w:hAnsi="Arial" w:cs="Arial"/>
                  <w:sz w:val="18"/>
                  <w:szCs w:val="18"/>
                  <w:lang w:val="en-US" w:eastAsia="zh-CN"/>
                </w:rPr>
                <w:delText>1.63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5848" w:author="srabhi" w:date="2015-07-20T17:12:00Z"/>
                <w:rFonts w:ascii="Arial" w:hAnsi="Arial" w:cs="Arial"/>
                <w:sz w:val="18"/>
                <w:szCs w:val="18"/>
                <w:lang w:val="en-US" w:eastAsia="zh-CN"/>
              </w:rPr>
            </w:pPr>
            <w:del w:id="5849" w:author="srabhi" w:date="2015-07-20T17:12:00Z">
              <w:r w:rsidRPr="00B942DB" w:rsidDel="007F6D69">
                <w:rPr>
                  <w:rFonts w:ascii="Arial" w:hAnsi="Arial" w:cs="Arial"/>
                  <w:sz w:val="18"/>
                  <w:szCs w:val="18"/>
                  <w:lang w:val="en-US" w:eastAsia="zh-CN"/>
                </w:rPr>
                <w:delText>-0.29</w:delText>
              </w:r>
            </w:del>
          </w:p>
        </w:tc>
      </w:tr>
      <w:tr w:rsidR="00882650" w:rsidRPr="00240276" w:rsidDel="007F6D69" w:rsidTr="00415B83">
        <w:trPr>
          <w:trHeight w:val="288"/>
          <w:del w:id="5850" w:author="srabhi" w:date="2015-07-20T17:12:00Z"/>
        </w:trPr>
        <w:tc>
          <w:tcPr>
            <w:tcW w:w="1844" w:type="dxa"/>
            <w:tcBorders>
              <w:top w:val="single" w:sz="8" w:space="0" w:color="auto"/>
              <w:left w:val="single" w:sz="8" w:space="0" w:color="auto"/>
              <w:bottom w:val="single" w:sz="8" w:space="0" w:color="auto"/>
              <w:right w:val="single" w:sz="8" w:space="0" w:color="auto"/>
            </w:tcBorders>
            <w:shd w:val="clear" w:color="auto" w:fill="auto"/>
            <w:hideMark/>
          </w:tcPr>
          <w:p w:rsidR="00882650" w:rsidRPr="00240276" w:rsidDel="007F6D69" w:rsidRDefault="00882650" w:rsidP="00415B83">
            <w:pPr>
              <w:spacing w:line="240" w:lineRule="auto"/>
              <w:jc w:val="center"/>
              <w:rPr>
                <w:del w:id="5851" w:author="srabhi" w:date="2015-07-20T17:12:00Z"/>
                <w:rFonts w:ascii="Arial" w:hAnsi="Arial" w:cs="Arial"/>
                <w:b/>
                <w:bCs/>
                <w:sz w:val="21"/>
                <w:szCs w:val="21"/>
                <w:lang w:val="en-US" w:eastAsia="zh-CN"/>
              </w:rPr>
            </w:pPr>
            <w:del w:id="5852" w:author="srabhi" w:date="2015-07-20T17:12:00Z">
              <w:r w:rsidRPr="00240276" w:rsidDel="007F6D69">
                <w:rPr>
                  <w:rFonts w:ascii="Arial" w:hAnsi="Arial" w:cs="Arial"/>
                  <w:b/>
                  <w:bCs/>
                  <w:sz w:val="21"/>
                  <w:szCs w:val="21"/>
                  <w:lang w:eastAsia="zh-CN"/>
                </w:rPr>
                <w:delText>Variable Description</w:delText>
              </w:r>
            </w:del>
          </w:p>
        </w:tc>
        <w:tc>
          <w:tcPr>
            <w:tcW w:w="2551" w:type="dxa"/>
            <w:gridSpan w:val="3"/>
            <w:tcBorders>
              <w:top w:val="single" w:sz="8" w:space="0" w:color="auto"/>
              <w:left w:val="nil"/>
              <w:bottom w:val="single" w:sz="8" w:space="0" w:color="auto"/>
              <w:right w:val="single" w:sz="8" w:space="0" w:color="000000"/>
            </w:tcBorders>
            <w:shd w:val="clear" w:color="auto" w:fill="auto"/>
            <w:hideMark/>
          </w:tcPr>
          <w:p w:rsidR="00882650" w:rsidRPr="00240276" w:rsidDel="007F6D69" w:rsidRDefault="00882650" w:rsidP="00415B83">
            <w:pPr>
              <w:spacing w:line="240" w:lineRule="auto"/>
              <w:jc w:val="center"/>
              <w:rPr>
                <w:del w:id="5853" w:author="srabhi" w:date="2015-07-20T17:12:00Z"/>
                <w:rFonts w:ascii="Arial" w:hAnsi="Arial" w:cs="Arial"/>
                <w:b/>
                <w:bCs/>
                <w:sz w:val="21"/>
                <w:szCs w:val="21"/>
                <w:lang w:val="en-US" w:eastAsia="zh-CN"/>
              </w:rPr>
            </w:pPr>
            <w:del w:id="5854" w:author="srabhi" w:date="2015-07-20T17:12:00Z">
              <w:r w:rsidRPr="00240276" w:rsidDel="007F6D69">
                <w:rPr>
                  <w:rFonts w:ascii="Arial" w:hAnsi="Arial" w:cs="Arial"/>
                  <w:b/>
                  <w:bCs/>
                  <w:sz w:val="21"/>
                  <w:szCs w:val="21"/>
                  <w:lang w:eastAsia="zh-CN"/>
                </w:rPr>
                <w:delText>Standard logistic</w:delText>
              </w:r>
            </w:del>
          </w:p>
        </w:tc>
        <w:tc>
          <w:tcPr>
            <w:tcW w:w="3544" w:type="dxa"/>
            <w:gridSpan w:val="4"/>
            <w:tcBorders>
              <w:top w:val="single" w:sz="8" w:space="0" w:color="auto"/>
              <w:left w:val="nil"/>
              <w:bottom w:val="single" w:sz="8" w:space="0" w:color="auto"/>
              <w:right w:val="single" w:sz="8" w:space="0" w:color="000000"/>
            </w:tcBorders>
            <w:shd w:val="clear" w:color="auto" w:fill="auto"/>
            <w:hideMark/>
          </w:tcPr>
          <w:p w:rsidR="00882650" w:rsidRPr="00240276" w:rsidDel="007F6D69" w:rsidRDefault="00882650" w:rsidP="00415B83">
            <w:pPr>
              <w:spacing w:line="240" w:lineRule="auto"/>
              <w:jc w:val="center"/>
              <w:rPr>
                <w:del w:id="5855" w:author="srabhi" w:date="2015-07-20T17:12:00Z"/>
                <w:rFonts w:ascii="Arial" w:hAnsi="Arial" w:cs="Arial"/>
                <w:b/>
                <w:bCs/>
                <w:sz w:val="21"/>
                <w:szCs w:val="21"/>
                <w:lang w:val="en-US" w:eastAsia="zh-CN"/>
              </w:rPr>
            </w:pPr>
            <w:del w:id="5856" w:author="srabhi" w:date="2015-07-20T17:12:00Z">
              <w:r w:rsidRPr="00240276" w:rsidDel="007F6D69">
                <w:rPr>
                  <w:rFonts w:ascii="Arial" w:hAnsi="Arial" w:cs="Arial"/>
                  <w:b/>
                  <w:bCs/>
                  <w:sz w:val="21"/>
                  <w:szCs w:val="21"/>
                  <w:lang w:eastAsia="zh-CN"/>
                </w:rPr>
                <w:delText>Stepwise</w:delText>
              </w:r>
            </w:del>
          </w:p>
        </w:tc>
        <w:tc>
          <w:tcPr>
            <w:tcW w:w="3544" w:type="dxa"/>
            <w:gridSpan w:val="4"/>
            <w:tcBorders>
              <w:top w:val="single" w:sz="8" w:space="0" w:color="auto"/>
              <w:left w:val="nil"/>
              <w:bottom w:val="single" w:sz="8" w:space="0" w:color="auto"/>
              <w:right w:val="single" w:sz="8" w:space="0" w:color="000000"/>
            </w:tcBorders>
            <w:shd w:val="clear" w:color="auto" w:fill="auto"/>
            <w:hideMark/>
          </w:tcPr>
          <w:p w:rsidR="00882650" w:rsidRPr="00240276" w:rsidDel="007F6D69" w:rsidRDefault="00882650" w:rsidP="00415B83">
            <w:pPr>
              <w:spacing w:line="240" w:lineRule="auto"/>
              <w:jc w:val="center"/>
              <w:rPr>
                <w:del w:id="5857" w:author="srabhi" w:date="2015-07-20T17:12:00Z"/>
                <w:rFonts w:ascii="Arial" w:hAnsi="Arial" w:cs="Arial"/>
                <w:b/>
                <w:bCs/>
                <w:sz w:val="21"/>
                <w:szCs w:val="21"/>
                <w:lang w:val="en-US" w:eastAsia="zh-CN"/>
              </w:rPr>
            </w:pPr>
            <w:del w:id="5858" w:author="srabhi" w:date="2015-07-20T17:12:00Z">
              <w:r w:rsidRPr="00240276" w:rsidDel="007F6D69">
                <w:rPr>
                  <w:rFonts w:ascii="Arial" w:hAnsi="Arial" w:cs="Arial"/>
                  <w:b/>
                  <w:bCs/>
                  <w:sz w:val="21"/>
                  <w:szCs w:val="21"/>
                  <w:lang w:eastAsia="zh-CN"/>
                </w:rPr>
                <w:delText>Lasso</w:delText>
              </w:r>
            </w:del>
          </w:p>
        </w:tc>
        <w:tc>
          <w:tcPr>
            <w:tcW w:w="4536" w:type="dxa"/>
            <w:gridSpan w:val="4"/>
            <w:tcBorders>
              <w:top w:val="single" w:sz="8" w:space="0" w:color="auto"/>
              <w:left w:val="nil"/>
              <w:bottom w:val="single" w:sz="8" w:space="0" w:color="auto"/>
              <w:right w:val="single" w:sz="8" w:space="0" w:color="000000"/>
            </w:tcBorders>
            <w:shd w:val="clear" w:color="auto" w:fill="auto"/>
            <w:hideMark/>
          </w:tcPr>
          <w:p w:rsidR="00882650" w:rsidRPr="00240276" w:rsidDel="007F6D69" w:rsidRDefault="00882650" w:rsidP="00415B83">
            <w:pPr>
              <w:spacing w:line="240" w:lineRule="auto"/>
              <w:ind w:right="34"/>
              <w:jc w:val="center"/>
              <w:rPr>
                <w:del w:id="5859" w:author="srabhi" w:date="2015-07-20T17:12:00Z"/>
                <w:rFonts w:ascii="Arial" w:hAnsi="Arial" w:cs="Arial"/>
                <w:b/>
                <w:bCs/>
                <w:sz w:val="21"/>
                <w:szCs w:val="21"/>
                <w:lang w:val="en-US" w:eastAsia="zh-CN"/>
              </w:rPr>
            </w:pPr>
            <w:del w:id="5860" w:author="srabhi" w:date="2015-07-20T17:12:00Z">
              <w:r w:rsidRPr="00240276" w:rsidDel="007F6D69">
                <w:rPr>
                  <w:rFonts w:ascii="Arial" w:hAnsi="Arial" w:cs="Arial"/>
                  <w:b/>
                  <w:bCs/>
                  <w:sz w:val="21"/>
                  <w:szCs w:val="21"/>
                  <w:lang w:eastAsia="zh-CN"/>
                </w:rPr>
                <w:delText>Model comparison</w:delText>
              </w:r>
            </w:del>
          </w:p>
        </w:tc>
      </w:tr>
      <w:tr w:rsidR="00882650" w:rsidRPr="00240276" w:rsidDel="007F6D69" w:rsidTr="00415B83">
        <w:trPr>
          <w:trHeight w:val="276"/>
          <w:del w:id="5861" w:author="srabhi" w:date="2015-07-20T17:12:00Z"/>
        </w:trPr>
        <w:tc>
          <w:tcPr>
            <w:tcW w:w="1844" w:type="dxa"/>
            <w:vMerge w:val="restart"/>
            <w:tcBorders>
              <w:top w:val="nil"/>
              <w:left w:val="single" w:sz="8" w:space="0" w:color="auto"/>
              <w:bottom w:val="single" w:sz="8" w:space="0" w:color="000000"/>
              <w:right w:val="single" w:sz="8" w:space="0" w:color="auto"/>
            </w:tcBorders>
            <w:shd w:val="clear" w:color="auto" w:fill="auto"/>
            <w:hideMark/>
          </w:tcPr>
          <w:p w:rsidR="00882650" w:rsidRPr="00240276" w:rsidDel="007F6D69" w:rsidRDefault="00882650" w:rsidP="00415B83">
            <w:pPr>
              <w:spacing w:line="240" w:lineRule="auto"/>
              <w:jc w:val="center"/>
              <w:rPr>
                <w:del w:id="5862" w:author="srabhi" w:date="2015-07-20T17:12:00Z"/>
                <w:rFonts w:ascii="Arial" w:hAnsi="Arial" w:cs="Arial"/>
                <w:b/>
                <w:bCs/>
                <w:sz w:val="21"/>
                <w:szCs w:val="21"/>
                <w:lang w:val="en-US" w:eastAsia="zh-CN"/>
              </w:rPr>
            </w:pPr>
            <w:del w:id="5863" w:author="srabhi" w:date="2015-07-20T17:12:00Z">
              <w:r w:rsidRPr="00240276" w:rsidDel="007F6D69">
                <w:rPr>
                  <w:rFonts w:ascii="Arial" w:hAnsi="Arial" w:cs="Arial"/>
                  <w:b/>
                  <w:bCs/>
                  <w:sz w:val="21"/>
                  <w:szCs w:val="21"/>
                  <w:lang w:eastAsia="zh-CN"/>
                </w:rPr>
                <w:delText> </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864" w:author="srabhi" w:date="2015-07-20T17:12:00Z"/>
                <w:rFonts w:ascii="Arial" w:hAnsi="Arial" w:cs="Arial"/>
                <w:b/>
                <w:bCs/>
                <w:sz w:val="18"/>
                <w:szCs w:val="18"/>
                <w:lang w:val="en-US" w:eastAsia="zh-CN"/>
              </w:rPr>
            </w:pPr>
            <w:del w:id="5865" w:author="srabhi" w:date="2015-07-20T17:12:00Z">
              <w:r w:rsidRPr="00B942DB" w:rsidDel="007F6D69">
                <w:rPr>
                  <w:rFonts w:ascii="Arial" w:hAnsi="Arial" w:cs="Arial"/>
                  <w:b/>
                  <w:bCs/>
                  <w:sz w:val="18"/>
                  <w:szCs w:val="18"/>
                  <w:lang w:eastAsia="zh-CN"/>
                </w:rPr>
                <w:delText>No. of times significant</w:delText>
              </w:r>
            </w:del>
          </w:p>
        </w:tc>
        <w:tc>
          <w:tcPr>
            <w:tcW w:w="709"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866" w:author="srabhi" w:date="2015-07-20T17:12:00Z"/>
                <w:rFonts w:ascii="Arial" w:hAnsi="Arial" w:cs="Arial"/>
                <w:b/>
                <w:bCs/>
                <w:sz w:val="18"/>
                <w:szCs w:val="18"/>
                <w:lang w:val="en-US" w:eastAsia="zh-CN"/>
              </w:rPr>
            </w:pPr>
            <w:del w:id="5867" w:author="srabhi" w:date="2015-07-20T17:12:00Z">
              <w:r w:rsidRPr="00B942DB" w:rsidDel="007F6D69">
                <w:rPr>
                  <w:rFonts w:ascii="Arial" w:hAnsi="Arial" w:cs="Arial"/>
                  <w:b/>
                  <w:bCs/>
                  <w:sz w:val="18"/>
                  <w:szCs w:val="18"/>
                  <w:lang w:eastAsia="zh-CN"/>
                </w:rPr>
                <w:delText>Mean OR</w:delText>
              </w:r>
            </w:del>
          </w:p>
        </w:tc>
        <w:tc>
          <w:tcPr>
            <w:tcW w:w="708"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868" w:author="srabhi" w:date="2015-07-20T17:12:00Z"/>
                <w:rFonts w:ascii="Arial" w:hAnsi="Arial" w:cs="Arial"/>
                <w:b/>
                <w:bCs/>
                <w:sz w:val="18"/>
                <w:szCs w:val="18"/>
                <w:lang w:val="en-US" w:eastAsia="zh-CN"/>
              </w:rPr>
            </w:pPr>
            <w:del w:id="5869" w:author="srabhi" w:date="2015-07-20T17:12:00Z">
              <w:r w:rsidRPr="00B942DB" w:rsidDel="007F6D69">
                <w:rPr>
                  <w:rFonts w:ascii="Arial" w:hAnsi="Arial" w:cs="Arial"/>
                  <w:b/>
                  <w:bCs/>
                  <w:sz w:val="18"/>
                  <w:szCs w:val="18"/>
                  <w:lang w:eastAsia="zh-CN"/>
                </w:rPr>
                <w:delText>SD OR</w:delText>
              </w:r>
            </w:del>
          </w:p>
        </w:tc>
        <w:tc>
          <w:tcPr>
            <w:tcW w:w="993"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870" w:author="srabhi" w:date="2015-07-20T17:12:00Z"/>
                <w:rFonts w:ascii="Arial" w:hAnsi="Arial" w:cs="Arial"/>
                <w:b/>
                <w:bCs/>
                <w:sz w:val="18"/>
                <w:szCs w:val="18"/>
                <w:lang w:val="en-US" w:eastAsia="zh-CN"/>
              </w:rPr>
            </w:pPr>
            <w:del w:id="5871" w:author="srabhi" w:date="2015-07-20T17:12:00Z">
              <w:r w:rsidRPr="00B942DB" w:rsidDel="007F6D69">
                <w:rPr>
                  <w:rFonts w:ascii="Arial" w:hAnsi="Arial" w:cs="Arial"/>
                  <w:b/>
                  <w:bCs/>
                  <w:sz w:val="18"/>
                  <w:szCs w:val="18"/>
                  <w:lang w:eastAsia="zh-CN"/>
                </w:rPr>
                <w:delText>Number of times retained</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872" w:author="srabhi" w:date="2015-07-20T17:12:00Z"/>
                <w:rFonts w:ascii="Arial" w:hAnsi="Arial" w:cs="Arial"/>
                <w:b/>
                <w:bCs/>
                <w:sz w:val="18"/>
                <w:szCs w:val="18"/>
                <w:lang w:val="en-US" w:eastAsia="zh-CN"/>
              </w:rPr>
            </w:pPr>
            <w:del w:id="5873" w:author="srabhi" w:date="2015-07-20T17:12:00Z">
              <w:r w:rsidRPr="00B942DB" w:rsidDel="007F6D69">
                <w:rPr>
                  <w:rFonts w:ascii="Arial" w:hAnsi="Arial" w:cs="Arial"/>
                  <w:b/>
                  <w:bCs/>
                  <w:sz w:val="18"/>
                  <w:szCs w:val="18"/>
                  <w:lang w:eastAsia="zh-CN"/>
                </w:rPr>
                <w:delText>Number of times significant</w:delText>
              </w:r>
            </w:del>
          </w:p>
        </w:tc>
        <w:tc>
          <w:tcPr>
            <w:tcW w:w="850"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874" w:author="srabhi" w:date="2015-07-20T17:12:00Z"/>
                <w:rFonts w:ascii="Arial" w:hAnsi="Arial" w:cs="Arial"/>
                <w:b/>
                <w:bCs/>
                <w:sz w:val="18"/>
                <w:szCs w:val="18"/>
                <w:lang w:val="en-US" w:eastAsia="zh-CN"/>
              </w:rPr>
            </w:pPr>
            <w:del w:id="5875" w:author="srabhi" w:date="2015-07-20T17:12:00Z">
              <w:r w:rsidRPr="00B942DB" w:rsidDel="007F6D69">
                <w:rPr>
                  <w:rFonts w:ascii="Arial" w:hAnsi="Arial" w:cs="Arial"/>
                  <w:b/>
                  <w:bCs/>
                  <w:sz w:val="18"/>
                  <w:szCs w:val="18"/>
                  <w:lang w:eastAsia="zh-CN"/>
                </w:rPr>
                <w:delText>Mean OR</w:delText>
              </w:r>
            </w:del>
          </w:p>
        </w:tc>
        <w:tc>
          <w:tcPr>
            <w:tcW w:w="567"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876" w:author="srabhi" w:date="2015-07-20T17:12:00Z"/>
                <w:rFonts w:ascii="Arial" w:hAnsi="Arial" w:cs="Arial"/>
                <w:b/>
                <w:bCs/>
                <w:sz w:val="18"/>
                <w:szCs w:val="18"/>
                <w:lang w:val="en-US" w:eastAsia="zh-CN"/>
              </w:rPr>
            </w:pPr>
            <w:del w:id="5877" w:author="srabhi" w:date="2015-07-20T17:12:00Z">
              <w:r w:rsidRPr="00B942DB" w:rsidDel="007F6D69">
                <w:rPr>
                  <w:rFonts w:ascii="Arial" w:hAnsi="Arial" w:cs="Arial"/>
                  <w:b/>
                  <w:bCs/>
                  <w:sz w:val="18"/>
                  <w:szCs w:val="18"/>
                  <w:lang w:eastAsia="zh-CN"/>
                </w:rPr>
                <w:delText>SD OR</w:delText>
              </w:r>
            </w:del>
          </w:p>
        </w:tc>
        <w:tc>
          <w:tcPr>
            <w:tcW w:w="992"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878" w:author="srabhi" w:date="2015-07-20T17:12:00Z"/>
                <w:rFonts w:ascii="Arial" w:hAnsi="Arial" w:cs="Arial"/>
                <w:b/>
                <w:bCs/>
                <w:sz w:val="18"/>
                <w:szCs w:val="18"/>
                <w:lang w:val="en-US" w:eastAsia="zh-CN"/>
              </w:rPr>
            </w:pPr>
            <w:del w:id="5879" w:author="srabhi" w:date="2015-07-20T17:12:00Z">
              <w:r w:rsidRPr="00B942DB" w:rsidDel="007F6D69">
                <w:rPr>
                  <w:rFonts w:ascii="Arial" w:hAnsi="Arial" w:cs="Arial"/>
                  <w:b/>
                  <w:bCs/>
                  <w:sz w:val="18"/>
                  <w:szCs w:val="18"/>
                  <w:lang w:eastAsia="zh-CN"/>
                </w:rPr>
                <w:delText>Number of times retained</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880" w:author="srabhi" w:date="2015-07-20T17:12:00Z"/>
                <w:rFonts w:ascii="Arial" w:hAnsi="Arial" w:cs="Arial"/>
                <w:b/>
                <w:bCs/>
                <w:sz w:val="18"/>
                <w:szCs w:val="18"/>
                <w:lang w:val="en-US" w:eastAsia="zh-CN"/>
              </w:rPr>
            </w:pPr>
            <w:del w:id="5881" w:author="srabhi" w:date="2015-07-20T17:12:00Z">
              <w:r w:rsidRPr="00B942DB" w:rsidDel="007F6D69">
                <w:rPr>
                  <w:rFonts w:ascii="Arial" w:hAnsi="Arial" w:cs="Arial"/>
                  <w:b/>
                  <w:bCs/>
                  <w:sz w:val="18"/>
                  <w:szCs w:val="18"/>
                  <w:lang w:eastAsia="zh-CN"/>
                </w:rPr>
                <w:delText>Number of times significant</w:delText>
              </w:r>
            </w:del>
          </w:p>
        </w:tc>
        <w:tc>
          <w:tcPr>
            <w:tcW w:w="709"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882" w:author="srabhi" w:date="2015-07-20T17:12:00Z"/>
                <w:rFonts w:ascii="Arial" w:hAnsi="Arial" w:cs="Arial"/>
                <w:b/>
                <w:bCs/>
                <w:sz w:val="18"/>
                <w:szCs w:val="18"/>
                <w:lang w:val="en-US" w:eastAsia="zh-CN"/>
              </w:rPr>
            </w:pPr>
            <w:del w:id="5883" w:author="srabhi" w:date="2015-07-20T17:12:00Z">
              <w:r w:rsidRPr="00B942DB" w:rsidDel="007F6D69">
                <w:rPr>
                  <w:rFonts w:ascii="Arial" w:hAnsi="Arial" w:cs="Arial"/>
                  <w:b/>
                  <w:bCs/>
                  <w:sz w:val="18"/>
                  <w:szCs w:val="18"/>
                  <w:lang w:eastAsia="zh-CN"/>
                </w:rPr>
                <w:delText>Mean OR (A)</w:delText>
              </w:r>
            </w:del>
          </w:p>
        </w:tc>
        <w:tc>
          <w:tcPr>
            <w:tcW w:w="709"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884" w:author="srabhi" w:date="2015-07-20T17:12:00Z"/>
                <w:rFonts w:ascii="Arial" w:hAnsi="Arial" w:cs="Arial"/>
                <w:b/>
                <w:bCs/>
                <w:sz w:val="18"/>
                <w:szCs w:val="18"/>
                <w:lang w:val="en-US" w:eastAsia="zh-CN"/>
              </w:rPr>
            </w:pPr>
            <w:del w:id="5885" w:author="srabhi" w:date="2015-07-20T17:12:00Z">
              <w:r w:rsidRPr="00B942DB" w:rsidDel="007F6D69">
                <w:rPr>
                  <w:rFonts w:ascii="Arial" w:hAnsi="Arial" w:cs="Arial"/>
                  <w:b/>
                  <w:bCs/>
                  <w:sz w:val="18"/>
                  <w:szCs w:val="18"/>
                  <w:lang w:eastAsia="zh-CN"/>
                </w:rPr>
                <w:delText>SD OR</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886" w:author="srabhi" w:date="2015-07-20T17:12:00Z"/>
                <w:rFonts w:ascii="Arial" w:hAnsi="Arial" w:cs="Arial"/>
                <w:b/>
                <w:bCs/>
                <w:sz w:val="18"/>
                <w:szCs w:val="18"/>
                <w:lang w:val="en-US" w:eastAsia="zh-CN"/>
              </w:rPr>
            </w:pPr>
            <w:del w:id="5887" w:author="srabhi" w:date="2015-07-20T17:12:00Z">
              <w:r w:rsidRPr="00B942DB" w:rsidDel="007F6D69">
                <w:rPr>
                  <w:rFonts w:ascii="Arial" w:hAnsi="Arial" w:cs="Arial"/>
                  <w:b/>
                  <w:bCs/>
                  <w:sz w:val="18"/>
                  <w:szCs w:val="18"/>
                  <w:lang w:eastAsia="zh-CN"/>
                </w:rPr>
                <w:delText>Mean OR in standard LR when retained by Lasso LR (B)</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888" w:author="srabhi" w:date="2015-07-20T17:12:00Z"/>
                <w:rFonts w:ascii="Arial" w:hAnsi="Arial" w:cs="Arial"/>
                <w:b/>
                <w:bCs/>
                <w:sz w:val="18"/>
                <w:szCs w:val="18"/>
                <w:lang w:val="en-US" w:eastAsia="zh-CN"/>
              </w:rPr>
            </w:pPr>
            <w:del w:id="5889" w:author="srabhi" w:date="2015-07-20T17:12:00Z">
              <w:r w:rsidRPr="00B942DB" w:rsidDel="007F6D69">
                <w:rPr>
                  <w:rFonts w:ascii="Arial" w:hAnsi="Arial" w:cs="Arial"/>
                  <w:b/>
                  <w:bCs/>
                  <w:sz w:val="18"/>
                  <w:szCs w:val="18"/>
                  <w:lang w:eastAsia="zh-CN"/>
                </w:rPr>
                <w:delText>Difference in mean OR (A-B)</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890" w:author="srabhi" w:date="2015-07-20T17:12:00Z"/>
                <w:rFonts w:ascii="Arial" w:hAnsi="Arial" w:cs="Arial"/>
                <w:b/>
                <w:bCs/>
                <w:sz w:val="18"/>
                <w:szCs w:val="18"/>
                <w:lang w:val="en-US" w:eastAsia="zh-CN"/>
              </w:rPr>
            </w:pPr>
            <w:del w:id="5891" w:author="srabhi" w:date="2015-07-20T17:12:00Z">
              <w:r w:rsidRPr="00B942DB" w:rsidDel="007F6D69">
                <w:rPr>
                  <w:rFonts w:ascii="Arial" w:hAnsi="Arial" w:cs="Arial"/>
                  <w:b/>
                  <w:bCs/>
                  <w:sz w:val="18"/>
                  <w:szCs w:val="18"/>
                  <w:lang w:eastAsia="zh-CN"/>
                </w:rPr>
                <w:delText>Mean OR in stepwise LR when retained by stepwise &amp; Lasso (C)</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882650" w:rsidRPr="00B942DB" w:rsidDel="007F6D69" w:rsidRDefault="00882650" w:rsidP="00415B83">
            <w:pPr>
              <w:spacing w:line="240" w:lineRule="auto"/>
              <w:rPr>
                <w:del w:id="5892" w:author="srabhi" w:date="2015-07-20T17:12:00Z"/>
                <w:rFonts w:ascii="Arial" w:hAnsi="Arial" w:cs="Arial"/>
                <w:b/>
                <w:bCs/>
                <w:sz w:val="18"/>
                <w:szCs w:val="18"/>
                <w:lang w:val="en-US" w:eastAsia="zh-CN"/>
              </w:rPr>
            </w:pPr>
            <w:del w:id="5893" w:author="srabhi" w:date="2015-07-20T17:12:00Z">
              <w:r w:rsidRPr="00B942DB" w:rsidDel="007F6D69">
                <w:rPr>
                  <w:rFonts w:ascii="Arial" w:hAnsi="Arial" w:cs="Arial"/>
                  <w:b/>
                  <w:bCs/>
                  <w:sz w:val="18"/>
                  <w:szCs w:val="18"/>
                  <w:lang w:eastAsia="zh-CN"/>
                </w:rPr>
                <w:delText>Difference in mean OR (A-C)</w:delText>
              </w:r>
            </w:del>
          </w:p>
        </w:tc>
      </w:tr>
      <w:tr w:rsidR="00882650" w:rsidRPr="00240276" w:rsidDel="007F6D69" w:rsidTr="00415B83">
        <w:trPr>
          <w:trHeight w:val="276"/>
          <w:del w:id="5894"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89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896"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897"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898"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89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00"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01"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02"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0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04"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05"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0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0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0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0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10" w:author="srabhi" w:date="2015-07-20T17:12:00Z"/>
                <w:rFonts w:ascii="Arial" w:hAnsi="Arial" w:cs="Arial"/>
                <w:b/>
                <w:bCs/>
                <w:sz w:val="21"/>
                <w:szCs w:val="21"/>
                <w:lang w:val="en-US" w:eastAsia="zh-CN"/>
              </w:rPr>
            </w:pPr>
          </w:p>
        </w:tc>
      </w:tr>
      <w:tr w:rsidR="00882650" w:rsidRPr="00240276" w:rsidDel="007F6D69" w:rsidTr="00415B83">
        <w:trPr>
          <w:trHeight w:val="276"/>
          <w:del w:id="5911"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1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13"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14"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15"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1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17"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18"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19"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2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21"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22"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2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2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2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2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27" w:author="srabhi" w:date="2015-07-20T17:12:00Z"/>
                <w:rFonts w:ascii="Arial" w:hAnsi="Arial" w:cs="Arial"/>
                <w:b/>
                <w:bCs/>
                <w:sz w:val="21"/>
                <w:szCs w:val="21"/>
                <w:lang w:val="en-US" w:eastAsia="zh-CN"/>
              </w:rPr>
            </w:pPr>
          </w:p>
        </w:tc>
      </w:tr>
      <w:tr w:rsidR="00882650" w:rsidRPr="00240276" w:rsidDel="007F6D69" w:rsidTr="00415B83">
        <w:trPr>
          <w:trHeight w:val="276"/>
          <w:del w:id="5928"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2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30"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31"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32"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3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34"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35"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36"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3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38"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39"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4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4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4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4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44" w:author="srabhi" w:date="2015-07-20T17:12:00Z"/>
                <w:rFonts w:ascii="Arial" w:hAnsi="Arial" w:cs="Arial"/>
                <w:b/>
                <w:bCs/>
                <w:sz w:val="21"/>
                <w:szCs w:val="21"/>
                <w:lang w:val="en-US" w:eastAsia="zh-CN"/>
              </w:rPr>
            </w:pPr>
          </w:p>
        </w:tc>
      </w:tr>
      <w:tr w:rsidR="00882650" w:rsidRPr="00240276" w:rsidDel="007F6D69" w:rsidTr="00415B83">
        <w:trPr>
          <w:trHeight w:val="276"/>
          <w:del w:id="5945"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4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47"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48"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49"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5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51"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52"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53"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5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55"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56"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5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5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5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6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61" w:author="srabhi" w:date="2015-07-20T17:12:00Z"/>
                <w:rFonts w:ascii="Arial" w:hAnsi="Arial" w:cs="Arial"/>
                <w:b/>
                <w:bCs/>
                <w:sz w:val="21"/>
                <w:szCs w:val="21"/>
                <w:lang w:val="en-US" w:eastAsia="zh-CN"/>
              </w:rPr>
            </w:pPr>
          </w:p>
        </w:tc>
      </w:tr>
      <w:tr w:rsidR="00882650" w:rsidRPr="00240276" w:rsidDel="007F6D69" w:rsidTr="00415B83">
        <w:trPr>
          <w:trHeight w:val="276"/>
          <w:del w:id="5962"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6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64"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65"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66"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6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68"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69"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70"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7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72"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73"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7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7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7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7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78" w:author="srabhi" w:date="2015-07-20T17:12:00Z"/>
                <w:rFonts w:ascii="Arial" w:hAnsi="Arial" w:cs="Arial"/>
                <w:b/>
                <w:bCs/>
                <w:sz w:val="21"/>
                <w:szCs w:val="21"/>
                <w:lang w:val="en-US" w:eastAsia="zh-CN"/>
              </w:rPr>
            </w:pPr>
          </w:p>
        </w:tc>
      </w:tr>
      <w:tr w:rsidR="00882650" w:rsidRPr="00240276" w:rsidDel="007F6D69" w:rsidTr="00415B83">
        <w:trPr>
          <w:trHeight w:val="288"/>
          <w:del w:id="5979"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8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81"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82" w:author="srabhi" w:date="2015-07-20T17:12:00Z"/>
                <w:rFonts w:ascii="Arial" w:hAnsi="Arial" w:cs="Arial"/>
                <w:b/>
                <w:bCs/>
                <w:sz w:val="21"/>
                <w:szCs w:val="21"/>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83" w:author="srabhi" w:date="2015-07-20T17:12:00Z"/>
                <w:rFonts w:ascii="Arial" w:hAnsi="Arial" w:cs="Arial"/>
                <w:b/>
                <w:bCs/>
                <w:sz w:val="21"/>
                <w:szCs w:val="21"/>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8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85" w:author="srabhi" w:date="2015-07-20T17:12:00Z"/>
                <w:rFonts w:ascii="Arial" w:hAnsi="Arial" w:cs="Arial"/>
                <w:b/>
                <w:bCs/>
                <w:sz w:val="21"/>
                <w:szCs w:val="21"/>
                <w:lang w:val="en-US" w:eastAsia="zh-CN"/>
              </w:rPr>
            </w:pPr>
          </w:p>
        </w:tc>
        <w:tc>
          <w:tcPr>
            <w:tcW w:w="850"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86" w:author="srabhi" w:date="2015-07-20T17:12:00Z"/>
                <w:rFonts w:ascii="Arial" w:hAnsi="Arial" w:cs="Arial"/>
                <w:b/>
                <w:bCs/>
                <w:sz w:val="21"/>
                <w:szCs w:val="21"/>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87" w:author="srabhi" w:date="2015-07-20T17:12:00Z"/>
                <w:rFonts w:ascii="Arial" w:hAnsi="Arial" w:cs="Arial"/>
                <w:b/>
                <w:bCs/>
                <w:sz w:val="21"/>
                <w:szCs w:val="21"/>
                <w:lang w:val="en-US" w:eastAsia="zh-CN"/>
              </w:rPr>
            </w:pPr>
          </w:p>
        </w:tc>
        <w:tc>
          <w:tcPr>
            <w:tcW w:w="992"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8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89"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90" w:author="srabhi" w:date="2015-07-20T17:12:00Z"/>
                <w:rFonts w:ascii="Arial" w:hAnsi="Arial" w:cs="Arial"/>
                <w:b/>
                <w:bCs/>
                <w:sz w:val="21"/>
                <w:szCs w:val="21"/>
                <w:lang w:val="en-US" w:eastAsia="zh-CN"/>
              </w:rPr>
            </w:pPr>
          </w:p>
        </w:tc>
        <w:tc>
          <w:tcPr>
            <w:tcW w:w="709"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9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9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9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9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882650" w:rsidRPr="00240276" w:rsidDel="007F6D69" w:rsidRDefault="00882650" w:rsidP="00415B83">
            <w:pPr>
              <w:spacing w:line="240" w:lineRule="auto"/>
              <w:rPr>
                <w:del w:id="5995" w:author="srabhi" w:date="2015-07-20T17:12:00Z"/>
                <w:rFonts w:ascii="Arial" w:hAnsi="Arial" w:cs="Arial"/>
                <w:b/>
                <w:bCs/>
                <w:sz w:val="21"/>
                <w:szCs w:val="21"/>
                <w:lang w:val="en-US" w:eastAsia="zh-CN"/>
              </w:rPr>
            </w:pPr>
          </w:p>
        </w:tc>
      </w:tr>
      <w:tr w:rsidR="00882650" w:rsidRPr="00240276" w:rsidDel="007F6D69" w:rsidTr="00882650">
        <w:trPr>
          <w:trHeight w:val="300"/>
          <w:del w:id="5996"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5997" w:author="srabhi" w:date="2015-07-20T17:12:00Z"/>
                <w:rFonts w:ascii="Arial" w:hAnsi="Arial" w:cs="Arial"/>
                <w:b/>
                <w:bCs/>
                <w:sz w:val="20"/>
                <w:szCs w:val="20"/>
                <w:lang w:val="en-US" w:eastAsia="zh-CN"/>
              </w:rPr>
            </w:pPr>
            <w:del w:id="5998" w:author="srabhi" w:date="2015-07-20T17:12:00Z">
              <w:r w:rsidRPr="00B942DB" w:rsidDel="007F6D69">
                <w:rPr>
                  <w:rFonts w:ascii="Arial" w:hAnsi="Arial" w:cs="Arial"/>
                  <w:b/>
                  <w:bCs/>
                  <w:sz w:val="20"/>
                  <w:szCs w:val="20"/>
                  <w:lang w:eastAsia="zh-CN"/>
                </w:rPr>
                <w:delText>Total non-</w:delText>
              </w:r>
            </w:del>
            <w:del w:id="5999" w:author="srabhi" w:date="2015-07-20T16:26:00Z">
              <w:r w:rsidRPr="00B942DB" w:rsidDel="009F78E2">
                <w:rPr>
                  <w:rFonts w:ascii="Arial" w:hAnsi="Arial" w:cs="Arial"/>
                  <w:b/>
                  <w:bCs/>
                  <w:sz w:val="20"/>
                  <w:szCs w:val="20"/>
                  <w:lang w:eastAsia="zh-CN"/>
                </w:rPr>
                <w:delText>m</w:delText>
              </w:r>
            </w:del>
            <w:del w:id="6000" w:author="srabhi" w:date="2015-07-20T16:25:00Z">
              <w:r w:rsidRPr="00B942DB" w:rsidDel="009F78E2">
                <w:rPr>
                  <w:rFonts w:ascii="Arial" w:hAnsi="Arial" w:cs="Arial"/>
                  <w:b/>
                  <w:bCs/>
                  <w:sz w:val="20"/>
                  <w:szCs w:val="20"/>
                  <w:lang w:eastAsia="zh-CN"/>
                </w:rPr>
                <w:delText>s</w:delText>
              </w:r>
            </w:del>
            <w:del w:id="6001" w:author="srabhi" w:date="2015-07-20T17:12:00Z">
              <w:r w:rsidRPr="00B942DB" w:rsidDel="007F6D69">
                <w:rPr>
                  <w:rFonts w:ascii="Arial" w:hAnsi="Arial" w:cs="Arial"/>
                  <w:b/>
                  <w:bCs/>
                  <w:sz w:val="20"/>
                  <w:szCs w:val="20"/>
                  <w:lang w:eastAsia="zh-CN"/>
                </w:rPr>
                <w:delText xml:space="preserve"> pre-index costs</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02" w:author="srabhi" w:date="2015-07-20T17:12:00Z"/>
                <w:rFonts w:ascii="Arial" w:hAnsi="Arial" w:cs="Arial"/>
                <w:sz w:val="18"/>
                <w:szCs w:val="18"/>
                <w:lang w:val="en-US" w:eastAsia="zh-CN"/>
              </w:rPr>
            </w:pPr>
            <w:del w:id="6003" w:author="srabhi" w:date="2015-07-20T17:12:00Z">
              <w:r w:rsidRPr="00B942DB" w:rsidDel="007F6D69">
                <w:rPr>
                  <w:rFonts w:ascii="Arial" w:hAnsi="Arial" w:cs="Arial"/>
                  <w:sz w:val="18"/>
                  <w:szCs w:val="18"/>
                  <w:lang w:val="en-US" w:eastAsia="zh-CN"/>
                </w:rPr>
                <w:delText>6</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04" w:author="srabhi" w:date="2015-07-20T17:12:00Z"/>
                <w:rFonts w:ascii="Arial" w:hAnsi="Arial" w:cs="Arial"/>
                <w:sz w:val="18"/>
                <w:szCs w:val="18"/>
                <w:lang w:val="en-US" w:eastAsia="zh-CN"/>
              </w:rPr>
            </w:pPr>
            <w:del w:id="6005" w:author="srabhi" w:date="2015-07-20T17:12:00Z">
              <w:r w:rsidRPr="00B942DB" w:rsidDel="007F6D69">
                <w:rPr>
                  <w:rFonts w:ascii="Arial" w:hAnsi="Arial" w:cs="Arial"/>
                  <w:sz w:val="18"/>
                  <w:szCs w:val="18"/>
                  <w:lang w:val="en-US" w:eastAsia="zh-CN"/>
                </w:rPr>
                <w:delText>1.19</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06" w:author="srabhi" w:date="2015-07-20T17:12:00Z"/>
                <w:rFonts w:ascii="Arial" w:hAnsi="Arial" w:cs="Arial"/>
                <w:sz w:val="18"/>
                <w:szCs w:val="18"/>
                <w:lang w:val="en-US" w:eastAsia="zh-CN"/>
              </w:rPr>
            </w:pPr>
            <w:del w:id="6007" w:author="srabhi" w:date="2015-07-20T17:12:00Z">
              <w:r w:rsidRPr="00B942DB" w:rsidDel="007F6D69">
                <w:rPr>
                  <w:rFonts w:ascii="Arial" w:hAnsi="Arial" w:cs="Arial"/>
                  <w:sz w:val="18"/>
                  <w:szCs w:val="18"/>
                  <w:lang w:val="en-US" w:eastAsia="zh-CN"/>
                </w:rPr>
                <w:delText>0.17</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08" w:author="srabhi" w:date="2015-07-20T17:12:00Z"/>
                <w:rFonts w:ascii="Arial" w:hAnsi="Arial" w:cs="Arial"/>
                <w:sz w:val="18"/>
                <w:szCs w:val="18"/>
                <w:lang w:val="en-US" w:eastAsia="zh-CN"/>
              </w:rPr>
            </w:pPr>
            <w:del w:id="6009" w:author="srabhi" w:date="2015-07-20T17:12:00Z">
              <w:r w:rsidRPr="00B942DB" w:rsidDel="007F6D69">
                <w:rPr>
                  <w:rFonts w:ascii="Arial" w:hAnsi="Arial" w:cs="Arial"/>
                  <w:sz w:val="18"/>
                  <w:szCs w:val="18"/>
                  <w:lang w:val="en-US" w:eastAsia="zh-CN"/>
                </w:rPr>
                <w:delText>33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10" w:author="srabhi" w:date="2015-07-20T17:12:00Z"/>
                <w:rFonts w:ascii="Arial" w:hAnsi="Arial" w:cs="Arial"/>
                <w:sz w:val="18"/>
                <w:szCs w:val="18"/>
                <w:lang w:val="en-US" w:eastAsia="zh-CN"/>
              </w:rPr>
            </w:pPr>
            <w:del w:id="6011" w:author="srabhi" w:date="2015-07-20T17:12:00Z">
              <w:r w:rsidRPr="00B942DB" w:rsidDel="007F6D69">
                <w:rPr>
                  <w:rFonts w:ascii="Arial" w:hAnsi="Arial" w:cs="Arial"/>
                  <w:sz w:val="18"/>
                  <w:szCs w:val="18"/>
                  <w:lang w:val="en-US" w:eastAsia="zh-CN"/>
                </w:rPr>
                <w:delText>15</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12" w:author="srabhi" w:date="2015-07-20T17:12:00Z"/>
                <w:rFonts w:ascii="Arial" w:hAnsi="Arial" w:cs="Arial"/>
                <w:sz w:val="18"/>
                <w:szCs w:val="18"/>
                <w:lang w:val="en-US" w:eastAsia="zh-CN"/>
              </w:rPr>
            </w:pPr>
            <w:del w:id="6013" w:author="srabhi" w:date="2015-07-20T17:12:00Z">
              <w:r w:rsidRPr="00B942DB" w:rsidDel="007F6D69">
                <w:rPr>
                  <w:rFonts w:ascii="Arial" w:hAnsi="Arial" w:cs="Arial"/>
                  <w:sz w:val="18"/>
                  <w:szCs w:val="18"/>
                  <w:lang w:val="en-US" w:eastAsia="zh-CN"/>
                </w:rPr>
                <w:delText>1.41</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14" w:author="srabhi" w:date="2015-07-20T17:12:00Z"/>
                <w:rFonts w:ascii="Arial" w:hAnsi="Arial" w:cs="Arial"/>
                <w:sz w:val="18"/>
                <w:szCs w:val="18"/>
                <w:lang w:val="en-US" w:eastAsia="zh-CN"/>
              </w:rPr>
            </w:pPr>
            <w:del w:id="6015" w:author="srabhi" w:date="2015-07-20T17:12:00Z">
              <w:r w:rsidRPr="00B942DB" w:rsidDel="007F6D69">
                <w:rPr>
                  <w:rFonts w:ascii="Arial" w:hAnsi="Arial" w:cs="Arial"/>
                  <w:sz w:val="18"/>
                  <w:szCs w:val="18"/>
                  <w:lang w:val="en-US" w:eastAsia="zh-CN"/>
                </w:rPr>
                <w:delText>0.10</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16" w:author="srabhi" w:date="2015-07-20T17:12:00Z"/>
                <w:rFonts w:ascii="Arial" w:hAnsi="Arial" w:cs="Arial"/>
                <w:sz w:val="18"/>
                <w:szCs w:val="18"/>
                <w:lang w:val="en-US" w:eastAsia="zh-CN"/>
              </w:rPr>
            </w:pPr>
            <w:del w:id="6017" w:author="srabhi" w:date="2015-07-20T17:12:00Z">
              <w:r w:rsidRPr="00B942DB" w:rsidDel="007F6D69">
                <w:rPr>
                  <w:rFonts w:ascii="Arial" w:hAnsi="Arial" w:cs="Arial"/>
                  <w:sz w:val="18"/>
                  <w:szCs w:val="18"/>
                  <w:lang w:val="en-US" w:eastAsia="zh-CN"/>
                </w:rPr>
                <w:delText>74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18" w:author="srabhi" w:date="2015-07-20T17:12:00Z"/>
                <w:rFonts w:ascii="Arial" w:hAnsi="Arial" w:cs="Arial"/>
                <w:sz w:val="18"/>
                <w:szCs w:val="18"/>
                <w:lang w:val="en-US" w:eastAsia="zh-CN"/>
              </w:rPr>
            </w:pPr>
            <w:del w:id="6019" w:author="srabhi" w:date="2015-07-20T17:12:00Z">
              <w:r w:rsidRPr="00B942DB" w:rsidDel="007F6D69">
                <w:rPr>
                  <w:rFonts w:ascii="Arial" w:hAnsi="Arial" w:cs="Arial"/>
                  <w:sz w:val="18"/>
                  <w:szCs w:val="18"/>
                  <w:lang w:val="en-US" w:eastAsia="zh-CN"/>
                </w:rPr>
                <w:delText>13</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20" w:author="srabhi" w:date="2015-07-20T17:12:00Z"/>
                <w:rFonts w:ascii="Arial" w:hAnsi="Arial" w:cs="Arial"/>
                <w:sz w:val="18"/>
                <w:szCs w:val="18"/>
                <w:lang w:val="en-US" w:eastAsia="zh-CN"/>
              </w:rPr>
            </w:pPr>
            <w:del w:id="6021" w:author="srabhi" w:date="2015-07-20T17:12:00Z">
              <w:r w:rsidRPr="00B942DB" w:rsidDel="007F6D69">
                <w:rPr>
                  <w:rFonts w:ascii="Arial" w:hAnsi="Arial" w:cs="Arial"/>
                  <w:sz w:val="18"/>
                  <w:szCs w:val="18"/>
                  <w:lang w:val="en-US" w:eastAsia="zh-CN"/>
                </w:rPr>
                <w:delText>1.16</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22" w:author="srabhi" w:date="2015-07-20T17:12:00Z"/>
                <w:rFonts w:ascii="Arial" w:hAnsi="Arial" w:cs="Arial"/>
                <w:sz w:val="18"/>
                <w:szCs w:val="18"/>
                <w:lang w:val="en-US" w:eastAsia="zh-CN"/>
              </w:rPr>
            </w:pPr>
            <w:del w:id="6023" w:author="srabhi" w:date="2015-07-20T17:12:00Z">
              <w:r w:rsidRPr="00B942DB" w:rsidDel="007F6D69">
                <w:rPr>
                  <w:rFonts w:ascii="Arial" w:hAnsi="Arial" w:cs="Arial"/>
                  <w:sz w:val="18"/>
                  <w:szCs w:val="18"/>
                  <w:lang w:val="en-US" w:eastAsia="zh-CN"/>
                </w:rPr>
                <w:delText>0.12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24" w:author="srabhi" w:date="2015-07-20T17:12:00Z"/>
                <w:rFonts w:ascii="Arial" w:hAnsi="Arial" w:cs="Arial"/>
                <w:sz w:val="18"/>
                <w:szCs w:val="18"/>
                <w:lang w:val="en-US" w:eastAsia="zh-CN"/>
              </w:rPr>
            </w:pPr>
            <w:del w:id="6025" w:author="srabhi" w:date="2015-07-20T17:12:00Z">
              <w:r w:rsidRPr="00B942DB" w:rsidDel="007F6D69">
                <w:rPr>
                  <w:rFonts w:ascii="Arial" w:hAnsi="Arial" w:cs="Arial"/>
                  <w:sz w:val="18"/>
                  <w:szCs w:val="18"/>
                  <w:lang w:val="en-US" w:eastAsia="zh-CN"/>
                </w:rPr>
                <w:delText>1.24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26" w:author="srabhi" w:date="2015-07-20T17:12:00Z"/>
                <w:rFonts w:ascii="Arial" w:hAnsi="Arial" w:cs="Arial"/>
                <w:sz w:val="18"/>
                <w:szCs w:val="18"/>
                <w:lang w:val="en-US" w:eastAsia="zh-CN"/>
              </w:rPr>
            </w:pPr>
            <w:del w:id="6027" w:author="srabhi" w:date="2015-07-20T17:12:00Z">
              <w:r w:rsidRPr="00B942DB" w:rsidDel="007F6D69">
                <w:rPr>
                  <w:rFonts w:ascii="Arial" w:hAnsi="Arial" w:cs="Arial"/>
                  <w:sz w:val="18"/>
                  <w:szCs w:val="18"/>
                  <w:lang w:val="en-US" w:eastAsia="zh-CN"/>
                </w:rPr>
                <w:delText>-0.08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28" w:author="srabhi" w:date="2015-07-20T17:12:00Z"/>
                <w:rFonts w:ascii="Arial" w:hAnsi="Arial" w:cs="Arial"/>
                <w:sz w:val="18"/>
                <w:szCs w:val="18"/>
                <w:lang w:val="en-US" w:eastAsia="zh-CN"/>
              </w:rPr>
            </w:pPr>
            <w:del w:id="6029" w:author="srabhi" w:date="2015-07-20T17:12:00Z">
              <w:r w:rsidRPr="00B942DB" w:rsidDel="007F6D69">
                <w:rPr>
                  <w:rFonts w:ascii="Arial" w:hAnsi="Arial" w:cs="Arial"/>
                  <w:sz w:val="18"/>
                  <w:szCs w:val="18"/>
                  <w:lang w:val="en-US" w:eastAsia="zh-CN"/>
                </w:rPr>
                <w:delText>1.41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30" w:author="srabhi" w:date="2015-07-20T17:12:00Z"/>
                <w:rFonts w:ascii="Arial" w:hAnsi="Arial" w:cs="Arial"/>
                <w:sz w:val="18"/>
                <w:szCs w:val="18"/>
                <w:lang w:val="en-US" w:eastAsia="zh-CN"/>
              </w:rPr>
            </w:pPr>
            <w:del w:id="6031" w:author="srabhi" w:date="2015-07-20T17:12:00Z">
              <w:r w:rsidRPr="00B942DB" w:rsidDel="007F6D69">
                <w:rPr>
                  <w:rFonts w:ascii="Arial" w:hAnsi="Arial" w:cs="Arial"/>
                  <w:sz w:val="18"/>
                  <w:szCs w:val="18"/>
                  <w:lang w:val="en-US" w:eastAsia="zh-CN"/>
                </w:rPr>
                <w:delText>-0.25</w:delText>
              </w:r>
            </w:del>
          </w:p>
        </w:tc>
      </w:tr>
      <w:tr w:rsidR="00882650" w:rsidRPr="00240276" w:rsidDel="007F6D69" w:rsidTr="00882650">
        <w:trPr>
          <w:trHeight w:val="300"/>
          <w:del w:id="6032"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013EA7" w:rsidRPr="00B942DB" w:rsidDel="007F6D69" w:rsidRDefault="00013EA7" w:rsidP="00A62F41">
            <w:pPr>
              <w:spacing w:line="240" w:lineRule="auto"/>
              <w:rPr>
                <w:del w:id="6033" w:author="srabhi" w:date="2015-07-20T17:12:00Z"/>
                <w:rFonts w:ascii="Arial" w:hAnsi="Arial" w:cs="Arial"/>
                <w:b/>
                <w:bCs/>
                <w:sz w:val="20"/>
                <w:szCs w:val="20"/>
                <w:lang w:val="en-US" w:eastAsia="zh-CN"/>
              </w:rPr>
            </w:pPr>
            <w:del w:id="6034" w:author="srabhi" w:date="2015-07-20T17:12:00Z">
              <w:r w:rsidRPr="00B942DB" w:rsidDel="007F6D69">
                <w:rPr>
                  <w:rFonts w:ascii="Arial" w:hAnsi="Arial" w:cs="Arial"/>
                  <w:b/>
                  <w:bCs/>
                  <w:sz w:val="20"/>
                  <w:szCs w:val="20"/>
                  <w:lang w:eastAsia="zh-CN"/>
                </w:rPr>
                <w:delText>MS-related total pre-index costs</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35" w:author="srabhi" w:date="2015-07-20T17:12:00Z"/>
                <w:rFonts w:ascii="Arial" w:hAnsi="Arial" w:cs="Arial"/>
                <w:sz w:val="18"/>
                <w:szCs w:val="18"/>
                <w:lang w:val="en-US" w:eastAsia="zh-CN"/>
              </w:rPr>
            </w:pPr>
            <w:del w:id="6036" w:author="srabhi" w:date="2015-07-20T17:12:00Z">
              <w:r w:rsidRPr="00B942DB" w:rsidDel="007F6D69">
                <w:rPr>
                  <w:rFonts w:ascii="Arial" w:hAnsi="Arial" w:cs="Arial"/>
                  <w:sz w:val="18"/>
                  <w:szCs w:val="18"/>
                  <w:lang w:val="en-US" w:eastAsia="zh-CN"/>
                </w:rPr>
                <w:delText>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37" w:author="srabhi" w:date="2015-07-20T17:12:00Z"/>
                <w:rFonts w:ascii="Arial" w:hAnsi="Arial" w:cs="Arial"/>
                <w:sz w:val="18"/>
                <w:szCs w:val="18"/>
                <w:lang w:val="en-US" w:eastAsia="zh-CN"/>
              </w:rPr>
            </w:pPr>
            <w:del w:id="6038" w:author="srabhi" w:date="2015-07-20T17:12:00Z">
              <w:r w:rsidRPr="00B942DB" w:rsidDel="007F6D69">
                <w:rPr>
                  <w:rFonts w:ascii="Arial" w:hAnsi="Arial" w:cs="Arial"/>
                  <w:sz w:val="18"/>
                  <w:szCs w:val="18"/>
                  <w:lang w:val="en-US" w:eastAsia="zh-CN"/>
                </w:rPr>
                <w:delText>1.13</w:delText>
              </w:r>
            </w:del>
          </w:p>
        </w:tc>
        <w:tc>
          <w:tcPr>
            <w:tcW w:w="708"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39" w:author="srabhi" w:date="2015-07-20T17:12:00Z"/>
                <w:rFonts w:ascii="Arial" w:hAnsi="Arial" w:cs="Arial"/>
                <w:sz w:val="18"/>
                <w:szCs w:val="18"/>
                <w:lang w:val="en-US" w:eastAsia="zh-CN"/>
              </w:rPr>
            </w:pPr>
            <w:del w:id="6040" w:author="srabhi" w:date="2015-07-20T17:12:00Z">
              <w:r w:rsidRPr="00B942DB" w:rsidDel="007F6D69">
                <w:rPr>
                  <w:rFonts w:ascii="Arial" w:hAnsi="Arial" w:cs="Arial"/>
                  <w:sz w:val="18"/>
                  <w:szCs w:val="18"/>
                  <w:lang w:val="en-US" w:eastAsia="zh-CN"/>
                </w:rPr>
                <w:delText>0.15</w:delText>
              </w:r>
            </w:del>
          </w:p>
        </w:tc>
        <w:tc>
          <w:tcPr>
            <w:tcW w:w="993"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41" w:author="srabhi" w:date="2015-07-20T17:12:00Z"/>
                <w:rFonts w:ascii="Arial" w:hAnsi="Arial" w:cs="Arial"/>
                <w:sz w:val="18"/>
                <w:szCs w:val="18"/>
                <w:lang w:val="en-US" w:eastAsia="zh-CN"/>
              </w:rPr>
            </w:pPr>
            <w:del w:id="6042" w:author="srabhi" w:date="2015-07-20T17:12:00Z">
              <w:r w:rsidRPr="00B942DB" w:rsidDel="007F6D69">
                <w:rPr>
                  <w:rFonts w:ascii="Arial" w:hAnsi="Arial" w:cs="Arial"/>
                  <w:sz w:val="18"/>
                  <w:szCs w:val="18"/>
                  <w:lang w:val="en-US" w:eastAsia="zh-CN"/>
                </w:rPr>
                <w:delText>20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43" w:author="srabhi" w:date="2015-07-20T17:12:00Z"/>
                <w:rFonts w:ascii="Arial" w:hAnsi="Arial" w:cs="Arial"/>
                <w:sz w:val="18"/>
                <w:szCs w:val="18"/>
                <w:lang w:val="en-US" w:eastAsia="zh-CN"/>
              </w:rPr>
            </w:pPr>
            <w:del w:id="6044" w:author="srabhi" w:date="2015-07-20T17:12:00Z">
              <w:r w:rsidRPr="00B942DB" w:rsidDel="007F6D69">
                <w:rPr>
                  <w:rFonts w:ascii="Arial" w:hAnsi="Arial" w:cs="Arial"/>
                  <w:sz w:val="18"/>
                  <w:szCs w:val="18"/>
                  <w:lang w:val="en-US" w:eastAsia="zh-CN"/>
                </w:rPr>
                <w:delText>9</w:delText>
              </w:r>
            </w:del>
          </w:p>
        </w:tc>
        <w:tc>
          <w:tcPr>
            <w:tcW w:w="850"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45" w:author="srabhi" w:date="2015-07-20T17:12:00Z"/>
                <w:rFonts w:ascii="Arial" w:hAnsi="Arial" w:cs="Arial"/>
                <w:sz w:val="18"/>
                <w:szCs w:val="18"/>
                <w:lang w:val="en-US" w:eastAsia="zh-CN"/>
              </w:rPr>
            </w:pPr>
            <w:del w:id="6046" w:author="srabhi" w:date="2015-07-20T17:12:00Z">
              <w:r w:rsidRPr="00B942DB" w:rsidDel="007F6D69">
                <w:rPr>
                  <w:rFonts w:ascii="Arial" w:hAnsi="Arial" w:cs="Arial"/>
                  <w:sz w:val="18"/>
                  <w:szCs w:val="18"/>
                  <w:lang w:val="en-US" w:eastAsia="zh-CN"/>
                </w:rPr>
                <w:delText>1.36</w:delText>
              </w:r>
            </w:del>
          </w:p>
        </w:tc>
        <w:tc>
          <w:tcPr>
            <w:tcW w:w="567"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47" w:author="srabhi" w:date="2015-07-20T17:12:00Z"/>
                <w:rFonts w:ascii="Arial" w:hAnsi="Arial" w:cs="Arial"/>
                <w:sz w:val="18"/>
                <w:szCs w:val="18"/>
                <w:lang w:val="en-US" w:eastAsia="zh-CN"/>
              </w:rPr>
            </w:pPr>
            <w:del w:id="6048" w:author="srabhi" w:date="2015-07-20T17:12:00Z">
              <w:r w:rsidRPr="00B942DB" w:rsidDel="007F6D69">
                <w:rPr>
                  <w:rFonts w:ascii="Arial" w:hAnsi="Arial" w:cs="Arial"/>
                  <w:sz w:val="18"/>
                  <w:szCs w:val="18"/>
                  <w:lang w:val="en-US" w:eastAsia="zh-CN"/>
                </w:rPr>
                <w:delText>0.08</w:delText>
              </w:r>
            </w:del>
          </w:p>
        </w:tc>
        <w:tc>
          <w:tcPr>
            <w:tcW w:w="992"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49" w:author="srabhi" w:date="2015-07-20T17:12:00Z"/>
                <w:rFonts w:ascii="Arial" w:hAnsi="Arial" w:cs="Arial"/>
                <w:sz w:val="18"/>
                <w:szCs w:val="18"/>
                <w:lang w:val="en-US" w:eastAsia="zh-CN"/>
              </w:rPr>
            </w:pPr>
            <w:del w:id="6050" w:author="srabhi" w:date="2015-07-20T17:12:00Z">
              <w:r w:rsidRPr="00B942DB" w:rsidDel="007F6D69">
                <w:rPr>
                  <w:rFonts w:ascii="Arial" w:hAnsi="Arial" w:cs="Arial"/>
                  <w:sz w:val="18"/>
                  <w:szCs w:val="18"/>
                  <w:lang w:val="en-US" w:eastAsia="zh-CN"/>
                </w:rPr>
                <w:delText>23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51" w:author="srabhi" w:date="2015-07-20T17:12:00Z"/>
                <w:rFonts w:ascii="Arial" w:hAnsi="Arial" w:cs="Arial"/>
                <w:sz w:val="18"/>
                <w:szCs w:val="18"/>
                <w:lang w:val="en-US" w:eastAsia="zh-CN"/>
              </w:rPr>
            </w:pPr>
            <w:del w:id="6052" w:author="srabhi" w:date="2015-07-20T17:12:00Z">
              <w:r w:rsidRPr="00B942DB" w:rsidDel="007F6D69">
                <w:rPr>
                  <w:rFonts w:ascii="Arial" w:hAnsi="Arial" w:cs="Arial"/>
                  <w:sz w:val="18"/>
                  <w:szCs w:val="18"/>
                  <w:lang w:val="en-US" w:eastAsia="zh-CN"/>
                </w:rPr>
                <w:delText>6</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53" w:author="srabhi" w:date="2015-07-20T17:12:00Z"/>
                <w:rFonts w:ascii="Arial" w:hAnsi="Arial" w:cs="Arial"/>
                <w:sz w:val="18"/>
                <w:szCs w:val="18"/>
                <w:lang w:val="en-US" w:eastAsia="zh-CN"/>
              </w:rPr>
            </w:pPr>
            <w:del w:id="6054" w:author="srabhi" w:date="2015-07-20T17:12:00Z">
              <w:r w:rsidRPr="00B942DB" w:rsidDel="007F6D69">
                <w:rPr>
                  <w:rFonts w:ascii="Arial" w:hAnsi="Arial" w:cs="Arial"/>
                  <w:sz w:val="18"/>
                  <w:szCs w:val="18"/>
                  <w:lang w:val="en-US" w:eastAsia="zh-CN"/>
                </w:rPr>
                <w:delText>1.11</w:delText>
              </w:r>
            </w:del>
          </w:p>
        </w:tc>
        <w:tc>
          <w:tcPr>
            <w:tcW w:w="709"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55" w:author="srabhi" w:date="2015-07-20T17:12:00Z"/>
                <w:rFonts w:ascii="Arial" w:hAnsi="Arial" w:cs="Arial"/>
                <w:sz w:val="18"/>
                <w:szCs w:val="18"/>
                <w:lang w:val="en-US" w:eastAsia="zh-CN"/>
              </w:rPr>
            </w:pPr>
            <w:del w:id="6056" w:author="srabhi" w:date="2015-07-20T17:12:00Z">
              <w:r w:rsidRPr="00B942DB" w:rsidDel="007F6D69">
                <w:rPr>
                  <w:rFonts w:ascii="Arial" w:hAnsi="Arial" w:cs="Arial"/>
                  <w:sz w:val="18"/>
                  <w:szCs w:val="18"/>
                  <w:lang w:val="en-US" w:eastAsia="zh-CN"/>
                </w:rPr>
                <w:delText>0.07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57" w:author="srabhi" w:date="2015-07-20T17:12:00Z"/>
                <w:rFonts w:ascii="Arial" w:hAnsi="Arial" w:cs="Arial"/>
                <w:sz w:val="18"/>
                <w:szCs w:val="18"/>
                <w:lang w:val="en-US" w:eastAsia="zh-CN"/>
              </w:rPr>
            </w:pPr>
            <w:del w:id="6058" w:author="srabhi" w:date="2015-07-20T17:12:00Z">
              <w:r w:rsidRPr="00B942DB" w:rsidDel="007F6D69">
                <w:rPr>
                  <w:rFonts w:ascii="Arial" w:hAnsi="Arial" w:cs="Arial"/>
                  <w:sz w:val="18"/>
                  <w:szCs w:val="18"/>
                  <w:lang w:val="en-US" w:eastAsia="zh-CN"/>
                </w:rPr>
                <w:delText>1.25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59" w:author="srabhi" w:date="2015-07-20T17:12:00Z"/>
                <w:rFonts w:ascii="Arial" w:hAnsi="Arial" w:cs="Arial"/>
                <w:sz w:val="18"/>
                <w:szCs w:val="18"/>
                <w:lang w:val="en-US" w:eastAsia="zh-CN"/>
              </w:rPr>
            </w:pPr>
            <w:del w:id="6060" w:author="srabhi" w:date="2015-07-20T17:12:00Z">
              <w:r w:rsidRPr="00B942DB" w:rsidDel="007F6D69">
                <w:rPr>
                  <w:rFonts w:ascii="Arial" w:hAnsi="Arial" w:cs="Arial"/>
                  <w:sz w:val="18"/>
                  <w:szCs w:val="18"/>
                  <w:lang w:val="en-US" w:eastAsia="zh-CN"/>
                </w:rPr>
                <w:delText>-0.14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61" w:author="srabhi" w:date="2015-07-20T17:12:00Z"/>
                <w:rFonts w:ascii="Arial" w:hAnsi="Arial" w:cs="Arial"/>
                <w:sz w:val="18"/>
                <w:szCs w:val="18"/>
                <w:lang w:val="en-US" w:eastAsia="zh-CN"/>
              </w:rPr>
            </w:pPr>
            <w:del w:id="6062" w:author="srabhi" w:date="2015-07-20T17:12:00Z">
              <w:r w:rsidRPr="00B942DB" w:rsidDel="007F6D69">
                <w:rPr>
                  <w:rFonts w:ascii="Arial" w:hAnsi="Arial" w:cs="Arial"/>
                  <w:sz w:val="18"/>
                  <w:szCs w:val="18"/>
                  <w:lang w:val="en-US" w:eastAsia="zh-CN"/>
                </w:rPr>
                <w:delText>1.40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013EA7" w:rsidRPr="00B942DB" w:rsidDel="007F6D69" w:rsidRDefault="00013EA7" w:rsidP="00A62F41">
            <w:pPr>
              <w:spacing w:line="240" w:lineRule="auto"/>
              <w:jc w:val="right"/>
              <w:rPr>
                <w:del w:id="6063" w:author="srabhi" w:date="2015-07-20T17:12:00Z"/>
                <w:rFonts w:ascii="Arial" w:hAnsi="Arial" w:cs="Arial"/>
                <w:sz w:val="18"/>
                <w:szCs w:val="18"/>
                <w:lang w:val="en-US" w:eastAsia="zh-CN"/>
              </w:rPr>
            </w:pPr>
            <w:del w:id="6064" w:author="srabhi" w:date="2015-07-20T17:12:00Z">
              <w:r w:rsidRPr="00B942DB" w:rsidDel="007F6D69">
                <w:rPr>
                  <w:rFonts w:ascii="Arial" w:hAnsi="Arial" w:cs="Arial"/>
                  <w:sz w:val="18"/>
                  <w:szCs w:val="18"/>
                  <w:lang w:val="en-US" w:eastAsia="zh-CN"/>
                </w:rPr>
                <w:delText>-0.29</w:delText>
              </w:r>
            </w:del>
          </w:p>
        </w:tc>
      </w:tr>
    </w:tbl>
    <w:p w:rsidR="00013EA7" w:rsidRPr="00240276" w:rsidDel="00053196" w:rsidRDefault="00013EA7" w:rsidP="00053196">
      <w:pPr>
        <w:spacing w:line="240" w:lineRule="auto"/>
        <w:rPr>
          <w:del w:id="6065" w:author="srabhi" w:date="2015-07-20T16:31:00Z"/>
          <w:rFonts w:ascii="Arial" w:hAnsi="Arial" w:cs="Arial"/>
          <w:sz w:val="21"/>
          <w:szCs w:val="21"/>
        </w:rPr>
      </w:pPr>
    </w:p>
    <w:p w:rsidR="006E3168" w:rsidRPr="00240276" w:rsidDel="007F6D69" w:rsidRDefault="006E3168">
      <w:pPr>
        <w:spacing w:line="240" w:lineRule="auto"/>
        <w:rPr>
          <w:del w:id="6066" w:author="srabhi" w:date="2015-07-20T17:12:00Z"/>
          <w:rFonts w:ascii="Arial" w:hAnsi="Arial" w:cs="Arial"/>
          <w:b/>
          <w:sz w:val="21"/>
          <w:szCs w:val="21"/>
        </w:rPr>
      </w:pPr>
      <w:del w:id="6067" w:author="srabhi" w:date="2015-07-20T16:20:00Z">
        <w:r w:rsidRPr="00240276" w:rsidDel="004C51BC">
          <w:rPr>
            <w:rFonts w:ascii="Arial" w:hAnsi="Arial" w:cs="Arial"/>
            <w:b/>
            <w:sz w:val="21"/>
            <w:szCs w:val="21"/>
          </w:rPr>
          <w:br w:type="page"/>
        </w:r>
      </w:del>
    </w:p>
    <w:p w:rsidR="00D63045" w:rsidRPr="00240276" w:rsidDel="004C51BC" w:rsidRDefault="00D63045">
      <w:pPr>
        <w:spacing w:line="240" w:lineRule="auto"/>
        <w:rPr>
          <w:del w:id="6068" w:author="srabhi" w:date="2015-07-20T16:20:00Z"/>
          <w:rFonts w:ascii="Arial" w:hAnsi="Arial" w:cs="Arial"/>
          <w:b/>
          <w:sz w:val="21"/>
          <w:szCs w:val="21"/>
        </w:rPr>
      </w:pPr>
      <w:del w:id="6069" w:author="srabhi" w:date="2015-07-20T14:57:00Z">
        <w:r w:rsidRPr="00240276" w:rsidDel="00034CDA">
          <w:rPr>
            <w:rFonts w:ascii="Arial" w:hAnsi="Arial" w:cs="Arial"/>
            <w:b/>
            <w:sz w:val="21"/>
            <w:szCs w:val="21"/>
          </w:rPr>
          <w:delText xml:space="preserve">Appendix </w:delText>
        </w:r>
      </w:del>
      <w:del w:id="6070" w:author="srabhi" w:date="2015-07-20T17:12:00Z">
        <w:r w:rsidRPr="00240276" w:rsidDel="007F6D69">
          <w:rPr>
            <w:rFonts w:ascii="Arial" w:hAnsi="Arial" w:cs="Arial"/>
            <w:b/>
            <w:sz w:val="21"/>
            <w:szCs w:val="21"/>
          </w:rPr>
          <w:delText>Table</w:delText>
        </w:r>
      </w:del>
      <w:del w:id="6071" w:author="srabhi" w:date="2015-07-20T14:57:00Z">
        <w:r w:rsidRPr="00240276" w:rsidDel="00034CDA">
          <w:rPr>
            <w:rFonts w:ascii="Arial" w:hAnsi="Arial" w:cs="Arial"/>
            <w:b/>
            <w:sz w:val="21"/>
            <w:szCs w:val="21"/>
          </w:rPr>
          <w:delText xml:space="preserve"> A2 -</w:delText>
        </w:r>
      </w:del>
      <w:del w:id="6072" w:author="srabhi" w:date="2015-07-20T17:12:00Z">
        <w:r w:rsidRPr="00240276" w:rsidDel="007F6D69">
          <w:rPr>
            <w:rFonts w:ascii="Arial" w:hAnsi="Arial" w:cs="Arial"/>
            <w:b/>
            <w:sz w:val="21"/>
            <w:szCs w:val="21"/>
          </w:rPr>
          <w:delText xml:space="preserve"> Odds ratios for 400 training/test samples (relapse) full results</w:delText>
        </w:r>
      </w:del>
    </w:p>
    <w:p w:rsidR="00FA7783" w:rsidRPr="00240276" w:rsidDel="007F6D69" w:rsidRDefault="00FA7783">
      <w:pPr>
        <w:spacing w:line="240" w:lineRule="auto"/>
        <w:rPr>
          <w:del w:id="6073" w:author="srabhi" w:date="2015-07-20T17:12:00Z"/>
          <w:rFonts w:ascii="Arial" w:hAnsi="Arial" w:cs="Arial"/>
          <w:b/>
          <w:sz w:val="21"/>
          <w:szCs w:val="21"/>
        </w:rPr>
      </w:pPr>
    </w:p>
    <w:tbl>
      <w:tblPr>
        <w:tblpPr w:leftFromText="180" w:rightFromText="180" w:horzAnchor="page" w:tblpX="876" w:tblpY="648"/>
        <w:tblW w:w="15937" w:type="dxa"/>
        <w:tblLayout w:type="fixed"/>
        <w:tblLook w:val="04A0"/>
      </w:tblPr>
      <w:tblGrid>
        <w:gridCol w:w="2235"/>
        <w:gridCol w:w="1134"/>
        <w:gridCol w:w="708"/>
        <w:gridCol w:w="567"/>
        <w:gridCol w:w="993"/>
        <w:gridCol w:w="1134"/>
        <w:gridCol w:w="708"/>
        <w:gridCol w:w="567"/>
        <w:gridCol w:w="993"/>
        <w:gridCol w:w="1134"/>
        <w:gridCol w:w="708"/>
        <w:gridCol w:w="567"/>
        <w:gridCol w:w="993"/>
        <w:gridCol w:w="1134"/>
        <w:gridCol w:w="1032"/>
        <w:gridCol w:w="1330"/>
      </w:tblGrid>
      <w:tr w:rsidR="00BD7304" w:rsidRPr="00240276" w:rsidDel="007F6D69" w:rsidTr="00415B83">
        <w:trPr>
          <w:trHeight w:val="420"/>
          <w:del w:id="6074" w:author="srabhi" w:date="2015-07-20T17:12:00Z"/>
        </w:trPr>
        <w:tc>
          <w:tcPr>
            <w:tcW w:w="2235" w:type="dxa"/>
            <w:tcBorders>
              <w:top w:val="single" w:sz="8" w:space="0" w:color="auto"/>
              <w:left w:val="single" w:sz="8" w:space="0" w:color="auto"/>
              <w:bottom w:val="single" w:sz="8" w:space="0" w:color="auto"/>
              <w:right w:val="single" w:sz="8" w:space="0" w:color="auto"/>
            </w:tcBorders>
            <w:shd w:val="clear" w:color="auto" w:fill="auto"/>
            <w:hideMark/>
          </w:tcPr>
          <w:p w:rsidR="00BD7304" w:rsidRPr="00240276" w:rsidDel="007F6D69" w:rsidRDefault="00BD7304" w:rsidP="00882650">
            <w:pPr>
              <w:spacing w:line="240" w:lineRule="auto"/>
              <w:jc w:val="center"/>
              <w:rPr>
                <w:del w:id="6075" w:author="srabhi" w:date="2015-07-20T17:12:00Z"/>
                <w:rFonts w:ascii="Arial" w:hAnsi="Arial" w:cs="Arial"/>
                <w:b/>
                <w:bCs/>
                <w:sz w:val="21"/>
                <w:szCs w:val="21"/>
                <w:lang w:val="en-US" w:eastAsia="zh-CN"/>
              </w:rPr>
            </w:pPr>
            <w:del w:id="6076" w:author="srabhi" w:date="2015-07-20T17:12:00Z">
              <w:r w:rsidRPr="00240276" w:rsidDel="007F6D69">
                <w:rPr>
                  <w:rFonts w:ascii="Arial" w:hAnsi="Arial" w:cs="Arial"/>
                  <w:b/>
                  <w:bCs/>
                  <w:sz w:val="21"/>
                  <w:szCs w:val="21"/>
                  <w:lang w:eastAsia="zh-CN"/>
                </w:rPr>
                <w:delText>Variable Description</w:delText>
              </w:r>
            </w:del>
          </w:p>
        </w:tc>
        <w:tc>
          <w:tcPr>
            <w:tcW w:w="2409" w:type="dxa"/>
            <w:gridSpan w:val="3"/>
            <w:tcBorders>
              <w:top w:val="single" w:sz="8" w:space="0" w:color="auto"/>
              <w:left w:val="nil"/>
              <w:bottom w:val="single" w:sz="8" w:space="0" w:color="auto"/>
              <w:right w:val="single" w:sz="8" w:space="0" w:color="000000"/>
            </w:tcBorders>
            <w:shd w:val="clear" w:color="auto" w:fill="auto"/>
            <w:hideMark/>
          </w:tcPr>
          <w:p w:rsidR="00BD7304" w:rsidRPr="00240276" w:rsidDel="007F6D69" w:rsidRDefault="00BD7304" w:rsidP="00882650">
            <w:pPr>
              <w:spacing w:line="240" w:lineRule="auto"/>
              <w:jc w:val="center"/>
              <w:rPr>
                <w:del w:id="6077" w:author="srabhi" w:date="2015-07-20T17:12:00Z"/>
                <w:rFonts w:ascii="Arial" w:hAnsi="Arial" w:cs="Arial"/>
                <w:b/>
                <w:bCs/>
                <w:sz w:val="21"/>
                <w:szCs w:val="21"/>
                <w:lang w:val="en-US" w:eastAsia="zh-CN"/>
              </w:rPr>
            </w:pPr>
            <w:del w:id="6078" w:author="srabhi" w:date="2015-07-20T17:12:00Z">
              <w:r w:rsidRPr="00240276" w:rsidDel="007F6D69">
                <w:rPr>
                  <w:rFonts w:ascii="Arial" w:hAnsi="Arial" w:cs="Arial"/>
                  <w:b/>
                  <w:bCs/>
                  <w:sz w:val="21"/>
                  <w:szCs w:val="21"/>
                  <w:lang w:eastAsia="zh-CN"/>
                </w:rPr>
                <w:delText>Standard logistic</w:delText>
              </w:r>
            </w:del>
          </w:p>
        </w:tc>
        <w:tc>
          <w:tcPr>
            <w:tcW w:w="3402" w:type="dxa"/>
            <w:gridSpan w:val="4"/>
            <w:tcBorders>
              <w:top w:val="single" w:sz="8" w:space="0" w:color="auto"/>
              <w:left w:val="nil"/>
              <w:bottom w:val="single" w:sz="8" w:space="0" w:color="auto"/>
              <w:right w:val="single" w:sz="8" w:space="0" w:color="000000"/>
            </w:tcBorders>
            <w:shd w:val="clear" w:color="auto" w:fill="auto"/>
            <w:hideMark/>
          </w:tcPr>
          <w:p w:rsidR="00BD7304" w:rsidRPr="00240276" w:rsidDel="007F6D69" w:rsidRDefault="00BD7304" w:rsidP="00882650">
            <w:pPr>
              <w:spacing w:line="240" w:lineRule="auto"/>
              <w:jc w:val="center"/>
              <w:rPr>
                <w:del w:id="6079" w:author="srabhi" w:date="2015-07-20T17:12:00Z"/>
                <w:rFonts w:ascii="Arial" w:hAnsi="Arial" w:cs="Arial"/>
                <w:b/>
                <w:bCs/>
                <w:sz w:val="21"/>
                <w:szCs w:val="21"/>
                <w:lang w:val="en-US" w:eastAsia="zh-CN"/>
              </w:rPr>
            </w:pPr>
            <w:del w:id="6080" w:author="srabhi" w:date="2015-07-20T17:12:00Z">
              <w:r w:rsidRPr="00240276" w:rsidDel="007F6D69">
                <w:rPr>
                  <w:rFonts w:ascii="Arial" w:hAnsi="Arial" w:cs="Arial"/>
                  <w:b/>
                  <w:bCs/>
                  <w:sz w:val="21"/>
                  <w:szCs w:val="21"/>
                  <w:lang w:eastAsia="zh-CN"/>
                </w:rPr>
                <w:delText>Stepwise</w:delText>
              </w:r>
            </w:del>
          </w:p>
        </w:tc>
        <w:tc>
          <w:tcPr>
            <w:tcW w:w="3402" w:type="dxa"/>
            <w:gridSpan w:val="4"/>
            <w:tcBorders>
              <w:top w:val="single" w:sz="8" w:space="0" w:color="auto"/>
              <w:left w:val="nil"/>
              <w:bottom w:val="single" w:sz="8" w:space="0" w:color="auto"/>
              <w:right w:val="single" w:sz="8" w:space="0" w:color="000000"/>
            </w:tcBorders>
            <w:shd w:val="clear" w:color="auto" w:fill="auto"/>
            <w:hideMark/>
          </w:tcPr>
          <w:p w:rsidR="00BD7304" w:rsidRPr="00240276" w:rsidDel="007F6D69" w:rsidRDefault="00BD7304" w:rsidP="00882650">
            <w:pPr>
              <w:spacing w:line="240" w:lineRule="auto"/>
              <w:jc w:val="center"/>
              <w:rPr>
                <w:del w:id="6081" w:author="srabhi" w:date="2015-07-20T17:12:00Z"/>
                <w:rFonts w:ascii="Arial" w:hAnsi="Arial" w:cs="Arial"/>
                <w:b/>
                <w:bCs/>
                <w:sz w:val="21"/>
                <w:szCs w:val="21"/>
                <w:lang w:val="en-US" w:eastAsia="zh-CN"/>
              </w:rPr>
            </w:pPr>
            <w:del w:id="6082" w:author="srabhi" w:date="2015-07-20T17:12:00Z">
              <w:r w:rsidRPr="00240276" w:rsidDel="007F6D69">
                <w:rPr>
                  <w:rFonts w:ascii="Arial" w:hAnsi="Arial" w:cs="Arial"/>
                  <w:b/>
                  <w:bCs/>
                  <w:sz w:val="21"/>
                  <w:szCs w:val="21"/>
                  <w:lang w:eastAsia="zh-CN"/>
                </w:rPr>
                <w:delText>Lasso</w:delText>
              </w:r>
            </w:del>
          </w:p>
        </w:tc>
        <w:tc>
          <w:tcPr>
            <w:tcW w:w="4489" w:type="dxa"/>
            <w:gridSpan w:val="4"/>
            <w:tcBorders>
              <w:top w:val="single" w:sz="8" w:space="0" w:color="auto"/>
              <w:left w:val="nil"/>
              <w:bottom w:val="single" w:sz="8" w:space="0" w:color="auto"/>
              <w:right w:val="single" w:sz="4" w:space="0" w:color="auto"/>
            </w:tcBorders>
            <w:shd w:val="clear" w:color="auto" w:fill="auto"/>
            <w:hideMark/>
          </w:tcPr>
          <w:p w:rsidR="00BD7304" w:rsidRPr="00240276" w:rsidDel="007F6D69" w:rsidRDefault="0040201B" w:rsidP="00882650">
            <w:pPr>
              <w:spacing w:line="240" w:lineRule="auto"/>
              <w:rPr>
                <w:del w:id="6083" w:author="srabhi" w:date="2015-07-20T17:12:00Z"/>
                <w:rFonts w:ascii="Arial" w:hAnsi="Arial" w:cs="Arial"/>
                <w:b/>
                <w:bCs/>
                <w:sz w:val="21"/>
                <w:szCs w:val="21"/>
                <w:lang w:val="en-US" w:eastAsia="zh-CN"/>
              </w:rPr>
            </w:pPr>
            <w:del w:id="6084" w:author="srabhi" w:date="2015-07-20T17:12:00Z">
              <w:r w:rsidRPr="00240276" w:rsidDel="007F6D69">
                <w:rPr>
                  <w:rFonts w:ascii="Arial" w:hAnsi="Arial" w:cs="Arial"/>
                  <w:b/>
                  <w:bCs/>
                  <w:sz w:val="21"/>
                  <w:szCs w:val="21"/>
                  <w:lang w:eastAsia="zh-CN"/>
                </w:rPr>
                <w:delText>M</w:delText>
              </w:r>
              <w:r w:rsidR="00BD7304" w:rsidRPr="00240276" w:rsidDel="007F6D69">
                <w:rPr>
                  <w:rFonts w:ascii="Arial" w:hAnsi="Arial" w:cs="Arial"/>
                  <w:b/>
                  <w:bCs/>
                  <w:sz w:val="21"/>
                  <w:szCs w:val="21"/>
                  <w:lang w:eastAsia="zh-CN"/>
                </w:rPr>
                <w:delText>odel comparison</w:delText>
              </w:r>
            </w:del>
          </w:p>
        </w:tc>
      </w:tr>
      <w:tr w:rsidR="00415B83" w:rsidRPr="00240276" w:rsidDel="007F6D69" w:rsidTr="00415B83">
        <w:trPr>
          <w:trHeight w:val="276"/>
          <w:del w:id="6085" w:author="srabhi" w:date="2015-07-20T17:12:00Z"/>
        </w:trPr>
        <w:tc>
          <w:tcPr>
            <w:tcW w:w="2235" w:type="dxa"/>
            <w:tcBorders>
              <w:top w:val="nil"/>
              <w:left w:val="single" w:sz="8" w:space="0" w:color="auto"/>
              <w:bottom w:val="single" w:sz="8" w:space="0" w:color="000000"/>
              <w:right w:val="single" w:sz="8" w:space="0" w:color="auto"/>
            </w:tcBorders>
            <w:shd w:val="clear" w:color="auto" w:fill="auto"/>
            <w:hideMark/>
          </w:tcPr>
          <w:p w:rsidR="00415B83" w:rsidRPr="00240276" w:rsidDel="007F6D69" w:rsidRDefault="00415B83" w:rsidP="00415B83">
            <w:pPr>
              <w:spacing w:line="240" w:lineRule="auto"/>
              <w:jc w:val="center"/>
              <w:rPr>
                <w:del w:id="6086" w:author="srabhi" w:date="2015-07-20T17:12:00Z"/>
                <w:rFonts w:ascii="Arial" w:hAnsi="Arial" w:cs="Arial"/>
                <w:b/>
                <w:bCs/>
                <w:sz w:val="21"/>
                <w:szCs w:val="21"/>
                <w:lang w:eastAsia="zh-CN"/>
              </w:rPr>
            </w:pPr>
          </w:p>
        </w:tc>
        <w:tc>
          <w:tcPr>
            <w:tcW w:w="1134"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087" w:author="srabhi" w:date="2015-07-20T17:12:00Z"/>
                <w:rFonts w:ascii="Arial" w:hAnsi="Arial" w:cs="Arial"/>
                <w:b/>
                <w:bCs/>
                <w:sz w:val="18"/>
                <w:szCs w:val="18"/>
                <w:lang w:val="en-US" w:eastAsia="zh-CN"/>
              </w:rPr>
            </w:pPr>
            <w:del w:id="6088" w:author="srabhi" w:date="2015-07-20T17:12:00Z">
              <w:r w:rsidRPr="00882650" w:rsidDel="007F6D69">
                <w:rPr>
                  <w:rFonts w:ascii="Arial" w:hAnsi="Arial" w:cs="Arial"/>
                  <w:b/>
                  <w:bCs/>
                  <w:sz w:val="18"/>
                  <w:szCs w:val="18"/>
                  <w:lang w:eastAsia="zh-CN"/>
                </w:rPr>
                <w:delText>No. of times significant</w:delText>
              </w:r>
            </w:del>
          </w:p>
        </w:tc>
        <w:tc>
          <w:tcPr>
            <w:tcW w:w="708"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089" w:author="srabhi" w:date="2015-07-20T17:12:00Z"/>
                <w:rFonts w:ascii="Arial" w:hAnsi="Arial" w:cs="Arial"/>
                <w:b/>
                <w:bCs/>
                <w:sz w:val="18"/>
                <w:szCs w:val="18"/>
                <w:lang w:val="en-US" w:eastAsia="zh-CN"/>
              </w:rPr>
            </w:pPr>
            <w:del w:id="6090" w:author="srabhi" w:date="2015-07-20T17:12:00Z">
              <w:r w:rsidRPr="00882650" w:rsidDel="007F6D69">
                <w:rPr>
                  <w:rFonts w:ascii="Arial" w:hAnsi="Arial" w:cs="Arial"/>
                  <w:b/>
                  <w:bCs/>
                  <w:sz w:val="18"/>
                  <w:szCs w:val="18"/>
                  <w:lang w:eastAsia="zh-CN"/>
                </w:rPr>
                <w:delText>Mean OR</w:delText>
              </w:r>
            </w:del>
          </w:p>
        </w:tc>
        <w:tc>
          <w:tcPr>
            <w:tcW w:w="567"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091" w:author="srabhi" w:date="2015-07-20T17:12:00Z"/>
                <w:rFonts w:ascii="Arial" w:hAnsi="Arial" w:cs="Arial"/>
                <w:b/>
                <w:bCs/>
                <w:sz w:val="18"/>
                <w:szCs w:val="18"/>
                <w:lang w:val="en-US" w:eastAsia="zh-CN"/>
              </w:rPr>
            </w:pPr>
            <w:del w:id="6092" w:author="srabhi" w:date="2015-07-20T17:12:00Z">
              <w:r w:rsidRPr="00882650" w:rsidDel="007F6D69">
                <w:rPr>
                  <w:rFonts w:ascii="Arial" w:hAnsi="Arial" w:cs="Arial"/>
                  <w:b/>
                  <w:bCs/>
                  <w:sz w:val="18"/>
                  <w:szCs w:val="18"/>
                  <w:lang w:eastAsia="zh-CN"/>
                </w:rPr>
                <w:delText>SD OR</w:delText>
              </w:r>
            </w:del>
          </w:p>
        </w:tc>
        <w:tc>
          <w:tcPr>
            <w:tcW w:w="993"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093" w:author="srabhi" w:date="2015-07-20T17:12:00Z"/>
                <w:rFonts w:ascii="Arial" w:hAnsi="Arial" w:cs="Arial"/>
                <w:b/>
                <w:bCs/>
                <w:sz w:val="18"/>
                <w:szCs w:val="18"/>
                <w:lang w:val="en-US" w:eastAsia="zh-CN"/>
              </w:rPr>
            </w:pPr>
            <w:del w:id="6094" w:author="srabhi" w:date="2015-07-20T17:12:00Z">
              <w:r w:rsidRPr="00882650" w:rsidDel="007F6D69">
                <w:rPr>
                  <w:rFonts w:ascii="Arial" w:hAnsi="Arial" w:cs="Arial"/>
                  <w:b/>
                  <w:bCs/>
                  <w:sz w:val="18"/>
                  <w:szCs w:val="18"/>
                  <w:lang w:eastAsia="zh-CN"/>
                </w:rPr>
                <w:delText>Number of times retained</w:delText>
              </w:r>
            </w:del>
          </w:p>
        </w:tc>
        <w:tc>
          <w:tcPr>
            <w:tcW w:w="1134"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095" w:author="srabhi" w:date="2015-07-20T17:12:00Z"/>
                <w:rFonts w:ascii="Arial" w:hAnsi="Arial" w:cs="Arial"/>
                <w:b/>
                <w:bCs/>
                <w:sz w:val="18"/>
                <w:szCs w:val="18"/>
                <w:lang w:val="en-US" w:eastAsia="zh-CN"/>
              </w:rPr>
            </w:pPr>
            <w:del w:id="6096" w:author="srabhi" w:date="2015-07-20T17:12:00Z">
              <w:r w:rsidRPr="00882650" w:rsidDel="007F6D69">
                <w:rPr>
                  <w:rFonts w:ascii="Arial" w:hAnsi="Arial" w:cs="Arial"/>
                  <w:b/>
                  <w:bCs/>
                  <w:sz w:val="18"/>
                  <w:szCs w:val="18"/>
                  <w:lang w:eastAsia="zh-CN"/>
                </w:rPr>
                <w:delText>Number of times significant</w:delText>
              </w:r>
            </w:del>
          </w:p>
        </w:tc>
        <w:tc>
          <w:tcPr>
            <w:tcW w:w="708"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097" w:author="srabhi" w:date="2015-07-20T17:12:00Z"/>
                <w:rFonts w:ascii="Arial" w:hAnsi="Arial" w:cs="Arial"/>
                <w:b/>
                <w:bCs/>
                <w:sz w:val="18"/>
                <w:szCs w:val="18"/>
                <w:lang w:val="en-US" w:eastAsia="zh-CN"/>
              </w:rPr>
            </w:pPr>
            <w:del w:id="6098" w:author="srabhi" w:date="2015-07-20T17:12:00Z">
              <w:r w:rsidRPr="00882650" w:rsidDel="007F6D69">
                <w:rPr>
                  <w:rFonts w:ascii="Arial" w:hAnsi="Arial" w:cs="Arial"/>
                  <w:b/>
                  <w:bCs/>
                  <w:sz w:val="18"/>
                  <w:szCs w:val="18"/>
                  <w:lang w:eastAsia="zh-CN"/>
                </w:rPr>
                <w:delText>Mean OR</w:delText>
              </w:r>
            </w:del>
          </w:p>
        </w:tc>
        <w:tc>
          <w:tcPr>
            <w:tcW w:w="567"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099" w:author="srabhi" w:date="2015-07-20T17:12:00Z"/>
                <w:rFonts w:ascii="Arial" w:hAnsi="Arial" w:cs="Arial"/>
                <w:b/>
                <w:bCs/>
                <w:sz w:val="18"/>
                <w:szCs w:val="18"/>
                <w:lang w:val="en-US" w:eastAsia="zh-CN"/>
              </w:rPr>
            </w:pPr>
            <w:del w:id="6100" w:author="srabhi" w:date="2015-07-20T17:12:00Z">
              <w:r w:rsidRPr="00882650" w:rsidDel="007F6D69">
                <w:rPr>
                  <w:rFonts w:ascii="Arial" w:hAnsi="Arial" w:cs="Arial"/>
                  <w:b/>
                  <w:bCs/>
                  <w:sz w:val="18"/>
                  <w:szCs w:val="18"/>
                  <w:lang w:eastAsia="zh-CN"/>
                </w:rPr>
                <w:delText>SD OR</w:delText>
              </w:r>
            </w:del>
          </w:p>
        </w:tc>
        <w:tc>
          <w:tcPr>
            <w:tcW w:w="993"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101" w:author="srabhi" w:date="2015-07-20T17:12:00Z"/>
                <w:rFonts w:ascii="Arial" w:hAnsi="Arial" w:cs="Arial"/>
                <w:b/>
                <w:bCs/>
                <w:sz w:val="18"/>
                <w:szCs w:val="18"/>
                <w:lang w:val="en-US" w:eastAsia="zh-CN"/>
              </w:rPr>
            </w:pPr>
            <w:del w:id="6102" w:author="srabhi" w:date="2015-07-20T17:12:00Z">
              <w:r w:rsidRPr="00882650" w:rsidDel="007F6D69">
                <w:rPr>
                  <w:rFonts w:ascii="Arial" w:hAnsi="Arial" w:cs="Arial"/>
                  <w:b/>
                  <w:bCs/>
                  <w:sz w:val="18"/>
                  <w:szCs w:val="18"/>
                  <w:lang w:eastAsia="zh-CN"/>
                </w:rPr>
                <w:delText>Number of times retained</w:delText>
              </w:r>
            </w:del>
          </w:p>
        </w:tc>
        <w:tc>
          <w:tcPr>
            <w:tcW w:w="1134"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103" w:author="srabhi" w:date="2015-07-20T17:12:00Z"/>
                <w:rFonts w:ascii="Arial" w:hAnsi="Arial" w:cs="Arial"/>
                <w:b/>
                <w:bCs/>
                <w:sz w:val="18"/>
                <w:szCs w:val="18"/>
                <w:lang w:val="en-US" w:eastAsia="zh-CN"/>
              </w:rPr>
            </w:pPr>
            <w:del w:id="6104" w:author="srabhi" w:date="2015-07-20T17:12:00Z">
              <w:r w:rsidRPr="00882650" w:rsidDel="007F6D69">
                <w:rPr>
                  <w:rFonts w:ascii="Arial" w:hAnsi="Arial" w:cs="Arial"/>
                  <w:b/>
                  <w:bCs/>
                  <w:sz w:val="18"/>
                  <w:szCs w:val="18"/>
                  <w:lang w:eastAsia="zh-CN"/>
                </w:rPr>
                <w:delText>Number of times significant</w:delText>
              </w:r>
            </w:del>
          </w:p>
        </w:tc>
        <w:tc>
          <w:tcPr>
            <w:tcW w:w="708"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105" w:author="srabhi" w:date="2015-07-20T17:12:00Z"/>
                <w:rFonts w:ascii="Arial" w:hAnsi="Arial" w:cs="Arial"/>
                <w:b/>
                <w:bCs/>
                <w:sz w:val="18"/>
                <w:szCs w:val="18"/>
                <w:lang w:val="en-US" w:eastAsia="zh-CN"/>
              </w:rPr>
            </w:pPr>
            <w:del w:id="6106" w:author="srabhi" w:date="2015-07-20T17:12:00Z">
              <w:r w:rsidRPr="00882650" w:rsidDel="007F6D69">
                <w:rPr>
                  <w:rFonts w:ascii="Arial" w:hAnsi="Arial" w:cs="Arial"/>
                  <w:b/>
                  <w:bCs/>
                  <w:sz w:val="18"/>
                  <w:szCs w:val="18"/>
                  <w:lang w:eastAsia="zh-CN"/>
                </w:rPr>
                <w:delText>Mean OR (A)</w:delText>
              </w:r>
            </w:del>
          </w:p>
        </w:tc>
        <w:tc>
          <w:tcPr>
            <w:tcW w:w="567"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107" w:author="srabhi" w:date="2015-07-20T17:12:00Z"/>
                <w:rFonts w:ascii="Arial" w:hAnsi="Arial" w:cs="Arial"/>
                <w:b/>
                <w:bCs/>
                <w:sz w:val="18"/>
                <w:szCs w:val="18"/>
                <w:lang w:val="en-US" w:eastAsia="zh-CN"/>
              </w:rPr>
            </w:pPr>
            <w:del w:id="6108" w:author="srabhi" w:date="2015-07-20T17:12:00Z">
              <w:r w:rsidRPr="00882650" w:rsidDel="007F6D69">
                <w:rPr>
                  <w:rFonts w:ascii="Arial" w:hAnsi="Arial" w:cs="Arial"/>
                  <w:b/>
                  <w:bCs/>
                  <w:sz w:val="18"/>
                  <w:szCs w:val="18"/>
                  <w:lang w:eastAsia="zh-CN"/>
                </w:rPr>
                <w:delText>SD OR</w:delText>
              </w:r>
            </w:del>
          </w:p>
        </w:tc>
        <w:tc>
          <w:tcPr>
            <w:tcW w:w="993"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109" w:author="srabhi" w:date="2015-07-20T17:12:00Z"/>
                <w:rFonts w:ascii="Arial" w:hAnsi="Arial" w:cs="Arial"/>
                <w:b/>
                <w:bCs/>
                <w:sz w:val="18"/>
                <w:szCs w:val="18"/>
                <w:lang w:val="en-US" w:eastAsia="zh-CN"/>
              </w:rPr>
            </w:pPr>
            <w:del w:id="6110" w:author="srabhi" w:date="2015-07-20T17:12:00Z">
              <w:r w:rsidRPr="00882650" w:rsidDel="007F6D69">
                <w:rPr>
                  <w:rFonts w:ascii="Arial" w:hAnsi="Arial" w:cs="Arial"/>
                  <w:b/>
                  <w:bCs/>
                  <w:sz w:val="18"/>
                  <w:szCs w:val="18"/>
                  <w:lang w:eastAsia="zh-CN"/>
                </w:rPr>
                <w:delText>Mean OR in standard LR when retained by Lasso LR (B)</w:delText>
              </w:r>
            </w:del>
          </w:p>
        </w:tc>
        <w:tc>
          <w:tcPr>
            <w:tcW w:w="1134"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111" w:author="srabhi" w:date="2015-07-20T17:12:00Z"/>
                <w:rFonts w:ascii="Arial" w:hAnsi="Arial" w:cs="Arial"/>
                <w:b/>
                <w:bCs/>
                <w:sz w:val="18"/>
                <w:szCs w:val="18"/>
                <w:lang w:val="en-US" w:eastAsia="zh-CN"/>
              </w:rPr>
            </w:pPr>
            <w:del w:id="6112" w:author="srabhi" w:date="2015-07-20T17:12:00Z">
              <w:r w:rsidRPr="00882650" w:rsidDel="007F6D69">
                <w:rPr>
                  <w:rFonts w:ascii="Arial" w:hAnsi="Arial" w:cs="Arial"/>
                  <w:b/>
                  <w:bCs/>
                  <w:sz w:val="18"/>
                  <w:szCs w:val="18"/>
                  <w:lang w:eastAsia="zh-CN"/>
                </w:rPr>
                <w:delText>Difference in mean OR (A-B)</w:delText>
              </w:r>
            </w:del>
          </w:p>
        </w:tc>
        <w:tc>
          <w:tcPr>
            <w:tcW w:w="1032"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113" w:author="srabhi" w:date="2015-07-20T17:12:00Z"/>
                <w:rFonts w:ascii="Arial" w:hAnsi="Arial" w:cs="Arial"/>
                <w:b/>
                <w:bCs/>
                <w:sz w:val="18"/>
                <w:szCs w:val="18"/>
                <w:lang w:val="en-US" w:eastAsia="zh-CN"/>
              </w:rPr>
            </w:pPr>
            <w:del w:id="6114" w:author="srabhi" w:date="2015-07-20T17:12:00Z">
              <w:r w:rsidRPr="00882650" w:rsidDel="007F6D69">
                <w:rPr>
                  <w:rFonts w:ascii="Arial" w:hAnsi="Arial" w:cs="Arial"/>
                  <w:b/>
                  <w:bCs/>
                  <w:sz w:val="18"/>
                  <w:szCs w:val="18"/>
                  <w:lang w:eastAsia="zh-CN"/>
                </w:rPr>
                <w:delText>Mean OR in stepwise LR when retained by stepwise &amp; Lasso (C)</w:delText>
              </w:r>
            </w:del>
          </w:p>
        </w:tc>
        <w:tc>
          <w:tcPr>
            <w:tcW w:w="1330" w:type="dxa"/>
            <w:tcBorders>
              <w:top w:val="nil"/>
              <w:left w:val="single" w:sz="8" w:space="0" w:color="auto"/>
              <w:bottom w:val="single" w:sz="8" w:space="0" w:color="000000"/>
              <w:right w:val="single" w:sz="4" w:space="0" w:color="auto"/>
            </w:tcBorders>
            <w:shd w:val="clear" w:color="auto" w:fill="auto"/>
            <w:hideMark/>
          </w:tcPr>
          <w:p w:rsidR="00415B83" w:rsidRPr="00882650" w:rsidDel="007F6D69" w:rsidRDefault="00415B83" w:rsidP="00415B83">
            <w:pPr>
              <w:spacing w:line="240" w:lineRule="auto"/>
              <w:rPr>
                <w:del w:id="6115" w:author="srabhi" w:date="2015-07-20T17:12:00Z"/>
                <w:rFonts w:ascii="Arial" w:hAnsi="Arial" w:cs="Arial"/>
                <w:b/>
                <w:bCs/>
                <w:sz w:val="18"/>
                <w:szCs w:val="18"/>
                <w:lang w:val="en-US" w:eastAsia="zh-CN"/>
              </w:rPr>
            </w:pPr>
            <w:del w:id="6116" w:author="srabhi" w:date="2015-07-20T17:12:00Z">
              <w:r w:rsidRPr="00882650" w:rsidDel="007F6D69">
                <w:rPr>
                  <w:rFonts w:ascii="Arial" w:hAnsi="Arial" w:cs="Arial"/>
                  <w:b/>
                  <w:bCs/>
                  <w:sz w:val="18"/>
                  <w:szCs w:val="18"/>
                  <w:lang w:eastAsia="zh-CN"/>
                </w:rPr>
                <w:delText>Difference in mean OR (A-C)</w:delText>
              </w:r>
            </w:del>
          </w:p>
        </w:tc>
      </w:tr>
      <w:tr w:rsidR="00415B83" w:rsidRPr="00240276" w:rsidDel="007F6D69" w:rsidTr="009A5197">
        <w:trPr>
          <w:trHeight w:val="300"/>
          <w:del w:id="6117"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118" w:author="srabhi" w:date="2015-07-20T17:12:00Z"/>
                <w:rFonts w:ascii="Arial" w:hAnsi="Arial" w:cs="Arial"/>
                <w:b/>
                <w:bCs/>
                <w:sz w:val="20"/>
                <w:szCs w:val="20"/>
                <w:lang w:val="en-US" w:eastAsia="zh-CN"/>
              </w:rPr>
            </w:pPr>
            <w:del w:id="6119" w:author="srabhi" w:date="2015-07-20T17:12:00Z">
              <w:r w:rsidRPr="00882650" w:rsidDel="007F6D69">
                <w:rPr>
                  <w:rFonts w:ascii="Arial" w:hAnsi="Arial" w:cs="Arial"/>
                  <w:b/>
                  <w:bCs/>
                  <w:sz w:val="20"/>
                  <w:szCs w:val="20"/>
                  <w:lang w:eastAsia="zh-CN"/>
                </w:rPr>
                <w:delText>Treatment</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20" w:author="srabhi" w:date="2015-07-20T17:12:00Z"/>
                <w:rFonts w:ascii="Arial" w:hAnsi="Arial" w:cs="Arial"/>
                <w:sz w:val="18"/>
                <w:szCs w:val="18"/>
                <w:lang w:val="en-US" w:eastAsia="zh-CN"/>
              </w:rPr>
            </w:pPr>
            <w:del w:id="6121" w:author="srabhi" w:date="2015-07-20T17:12:00Z">
              <w:r w:rsidRPr="00882650" w:rsidDel="007F6D69">
                <w:rPr>
                  <w:rFonts w:ascii="Arial" w:hAnsi="Arial" w:cs="Arial"/>
                  <w:sz w:val="18"/>
                  <w:szCs w:val="18"/>
                  <w:lang w:val="en-US" w:eastAsia="zh-CN"/>
                </w:rPr>
                <w:delText>11</w:delText>
              </w:r>
            </w:del>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22" w:author="srabhi" w:date="2015-07-20T17:12:00Z"/>
                <w:rFonts w:ascii="Arial" w:hAnsi="Arial" w:cs="Arial"/>
                <w:sz w:val="18"/>
                <w:szCs w:val="18"/>
                <w:lang w:val="en-US" w:eastAsia="zh-CN"/>
              </w:rPr>
            </w:pPr>
            <w:del w:id="6123" w:author="srabhi" w:date="2015-07-20T17:12:00Z">
              <w:r w:rsidRPr="00882650" w:rsidDel="007F6D69">
                <w:rPr>
                  <w:rFonts w:ascii="Arial" w:hAnsi="Arial" w:cs="Arial"/>
                  <w:sz w:val="18"/>
                  <w:szCs w:val="18"/>
                  <w:lang w:val="en-US" w:eastAsia="zh-CN"/>
                </w:rPr>
                <w:delText>0.84</w:delText>
              </w:r>
            </w:del>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24" w:author="srabhi" w:date="2015-07-20T17:12:00Z"/>
                <w:rFonts w:ascii="Arial" w:hAnsi="Arial" w:cs="Arial"/>
                <w:sz w:val="18"/>
                <w:szCs w:val="18"/>
                <w:lang w:val="en-US" w:eastAsia="zh-CN"/>
              </w:rPr>
            </w:pPr>
            <w:del w:id="6125" w:author="srabhi" w:date="2015-07-20T17:12:00Z">
              <w:r w:rsidRPr="00882650" w:rsidDel="007F6D69">
                <w:rPr>
                  <w:rFonts w:ascii="Arial" w:hAnsi="Arial" w:cs="Arial"/>
                  <w:sz w:val="18"/>
                  <w:szCs w:val="18"/>
                  <w:lang w:val="en-US" w:eastAsia="zh-CN"/>
                </w:rPr>
                <w:delText>0.39</w:delText>
              </w:r>
            </w:del>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26" w:author="srabhi" w:date="2015-07-20T17:12:00Z"/>
                <w:rFonts w:ascii="Arial" w:hAnsi="Arial" w:cs="Arial"/>
                <w:sz w:val="18"/>
                <w:szCs w:val="18"/>
                <w:lang w:val="en-US" w:eastAsia="zh-CN"/>
              </w:rPr>
            </w:pPr>
            <w:del w:id="6127" w:author="srabhi" w:date="2015-07-20T17:12:00Z">
              <w:r w:rsidRPr="00882650" w:rsidDel="007F6D69">
                <w:rPr>
                  <w:rFonts w:ascii="Arial" w:hAnsi="Arial" w:cs="Arial"/>
                  <w:sz w:val="18"/>
                  <w:szCs w:val="18"/>
                  <w:lang w:val="en-US" w:eastAsia="zh-CN"/>
                </w:rPr>
                <w:delText>23</w:delText>
              </w:r>
            </w:del>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28" w:author="srabhi" w:date="2015-07-20T17:12:00Z"/>
                <w:rFonts w:ascii="Arial" w:hAnsi="Arial" w:cs="Arial"/>
                <w:sz w:val="18"/>
                <w:szCs w:val="18"/>
                <w:lang w:val="en-US" w:eastAsia="zh-CN"/>
              </w:rPr>
            </w:pPr>
            <w:del w:id="6129" w:author="srabhi" w:date="2015-07-20T17:12:00Z">
              <w:r w:rsidRPr="00882650" w:rsidDel="007F6D69">
                <w:rPr>
                  <w:rFonts w:ascii="Arial" w:hAnsi="Arial" w:cs="Arial"/>
                  <w:sz w:val="18"/>
                  <w:szCs w:val="18"/>
                  <w:lang w:val="en-US" w:eastAsia="zh-CN"/>
                </w:rPr>
                <w:delText>11</w:delText>
              </w:r>
            </w:del>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30" w:author="srabhi" w:date="2015-07-20T17:12:00Z"/>
                <w:rFonts w:ascii="Arial" w:hAnsi="Arial" w:cs="Arial"/>
                <w:sz w:val="18"/>
                <w:szCs w:val="18"/>
                <w:lang w:val="en-US" w:eastAsia="zh-CN"/>
              </w:rPr>
            </w:pPr>
            <w:del w:id="6131" w:author="srabhi" w:date="2015-07-20T17:12:00Z">
              <w:r w:rsidRPr="00882650" w:rsidDel="007F6D69">
                <w:rPr>
                  <w:rFonts w:ascii="Arial" w:hAnsi="Arial" w:cs="Arial"/>
                  <w:sz w:val="18"/>
                  <w:szCs w:val="18"/>
                  <w:lang w:val="en-US" w:eastAsia="zh-CN"/>
                </w:rPr>
                <w:delText>0.65</w:delText>
              </w:r>
            </w:del>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32" w:author="srabhi" w:date="2015-07-20T17:12:00Z"/>
                <w:rFonts w:ascii="Arial" w:hAnsi="Arial" w:cs="Arial"/>
                <w:sz w:val="18"/>
                <w:szCs w:val="18"/>
                <w:lang w:val="en-US" w:eastAsia="zh-CN"/>
              </w:rPr>
            </w:pPr>
            <w:del w:id="6133" w:author="srabhi" w:date="2015-07-20T17:12:00Z">
              <w:r w:rsidRPr="00882650" w:rsidDel="007F6D69">
                <w:rPr>
                  <w:rFonts w:ascii="Arial" w:hAnsi="Arial" w:cs="Arial"/>
                  <w:sz w:val="18"/>
                  <w:szCs w:val="18"/>
                  <w:lang w:val="en-US" w:eastAsia="zh-CN"/>
                </w:rPr>
                <w:delText>0.53</w:delText>
              </w:r>
            </w:del>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34" w:author="srabhi" w:date="2015-07-20T17:12:00Z"/>
                <w:rFonts w:ascii="Arial" w:hAnsi="Arial" w:cs="Arial"/>
                <w:sz w:val="18"/>
                <w:szCs w:val="18"/>
                <w:lang w:val="en-US" w:eastAsia="zh-CN"/>
              </w:rPr>
            </w:pPr>
            <w:del w:id="6135" w:author="srabhi" w:date="2015-07-20T17:12:00Z">
              <w:r w:rsidRPr="00882650" w:rsidDel="007F6D69">
                <w:rPr>
                  <w:rFonts w:ascii="Arial" w:hAnsi="Arial" w:cs="Arial"/>
                  <w:sz w:val="18"/>
                  <w:szCs w:val="18"/>
                  <w:lang w:val="en-US" w:eastAsia="zh-CN"/>
                </w:rPr>
                <w:delText>34</w:delText>
              </w:r>
            </w:del>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36" w:author="srabhi" w:date="2015-07-20T17:12:00Z"/>
                <w:rFonts w:ascii="Arial" w:hAnsi="Arial" w:cs="Arial"/>
                <w:sz w:val="18"/>
                <w:szCs w:val="18"/>
                <w:lang w:val="en-US" w:eastAsia="zh-CN"/>
              </w:rPr>
            </w:pPr>
            <w:del w:id="6137" w:author="srabhi" w:date="2015-07-20T17:12:00Z">
              <w:r w:rsidRPr="00882650" w:rsidDel="007F6D69">
                <w:rPr>
                  <w:rFonts w:ascii="Arial" w:hAnsi="Arial" w:cs="Arial"/>
                  <w:sz w:val="18"/>
                  <w:szCs w:val="18"/>
                  <w:lang w:val="en-US" w:eastAsia="zh-CN"/>
                </w:rPr>
                <w:delText>9</w:delText>
              </w:r>
            </w:del>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38" w:author="srabhi" w:date="2015-07-20T17:12:00Z"/>
                <w:rFonts w:ascii="Arial" w:hAnsi="Arial" w:cs="Arial"/>
                <w:sz w:val="18"/>
                <w:szCs w:val="18"/>
                <w:lang w:val="en-US" w:eastAsia="zh-CN"/>
              </w:rPr>
            </w:pPr>
            <w:del w:id="6139" w:author="srabhi" w:date="2015-07-20T17:12:00Z">
              <w:r w:rsidRPr="00882650" w:rsidDel="007F6D69">
                <w:rPr>
                  <w:rFonts w:ascii="Arial" w:hAnsi="Arial" w:cs="Arial"/>
                  <w:sz w:val="18"/>
                  <w:szCs w:val="18"/>
                  <w:lang w:val="en-US" w:eastAsia="zh-CN"/>
                </w:rPr>
                <w:delText>0.84</w:delText>
              </w:r>
            </w:del>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40" w:author="srabhi" w:date="2015-07-20T17:12:00Z"/>
                <w:rFonts w:ascii="Arial" w:hAnsi="Arial" w:cs="Arial"/>
                <w:sz w:val="18"/>
                <w:szCs w:val="18"/>
                <w:lang w:val="en-US" w:eastAsia="zh-CN"/>
              </w:rPr>
            </w:pPr>
            <w:del w:id="6141" w:author="srabhi" w:date="2015-07-20T17:12:00Z">
              <w:r w:rsidRPr="00882650" w:rsidDel="007F6D69">
                <w:rPr>
                  <w:rFonts w:ascii="Arial" w:hAnsi="Arial" w:cs="Arial"/>
                  <w:sz w:val="18"/>
                  <w:szCs w:val="18"/>
                  <w:lang w:val="en-US" w:eastAsia="zh-CN"/>
                </w:rPr>
                <w:delText>0.20</w:delText>
              </w:r>
            </w:del>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42" w:author="srabhi" w:date="2015-07-20T17:12:00Z"/>
                <w:rFonts w:ascii="Arial" w:hAnsi="Arial" w:cs="Arial"/>
                <w:sz w:val="18"/>
                <w:szCs w:val="18"/>
                <w:lang w:val="en-US" w:eastAsia="zh-CN"/>
              </w:rPr>
            </w:pPr>
            <w:del w:id="6143" w:author="srabhi" w:date="2015-07-20T17:12:00Z">
              <w:r w:rsidRPr="00882650" w:rsidDel="007F6D69">
                <w:rPr>
                  <w:rFonts w:ascii="Arial" w:hAnsi="Arial" w:cs="Arial"/>
                  <w:sz w:val="18"/>
                  <w:szCs w:val="18"/>
                  <w:lang w:val="en-US" w:eastAsia="zh-CN"/>
                </w:rPr>
                <w:delText>0.70</w:delText>
              </w:r>
            </w:del>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44" w:author="srabhi" w:date="2015-07-20T17:12:00Z"/>
                <w:rFonts w:ascii="Arial" w:hAnsi="Arial" w:cs="Arial"/>
                <w:sz w:val="18"/>
                <w:szCs w:val="18"/>
                <w:lang w:val="en-US" w:eastAsia="zh-CN"/>
              </w:rPr>
            </w:pPr>
            <w:del w:id="6145" w:author="srabhi" w:date="2015-07-20T17:12:00Z">
              <w:r w:rsidRPr="00882650" w:rsidDel="007F6D69">
                <w:rPr>
                  <w:rFonts w:ascii="Arial" w:hAnsi="Arial" w:cs="Arial"/>
                  <w:sz w:val="18"/>
                  <w:szCs w:val="18"/>
                  <w:lang w:val="en-US" w:eastAsia="zh-CN"/>
                </w:rPr>
                <w:delText>0.14</w:delText>
              </w:r>
            </w:del>
          </w:p>
        </w:tc>
        <w:tc>
          <w:tcPr>
            <w:tcW w:w="1032"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46" w:author="srabhi" w:date="2015-07-20T17:12:00Z"/>
                <w:rFonts w:ascii="Arial" w:hAnsi="Arial" w:cs="Arial"/>
                <w:sz w:val="18"/>
                <w:szCs w:val="18"/>
                <w:lang w:val="en-US" w:eastAsia="zh-CN"/>
              </w:rPr>
            </w:pPr>
            <w:del w:id="6147" w:author="srabhi" w:date="2015-07-20T17:12:00Z">
              <w:r w:rsidRPr="00882650" w:rsidDel="007F6D69">
                <w:rPr>
                  <w:rFonts w:ascii="Arial" w:hAnsi="Arial" w:cs="Arial"/>
                  <w:sz w:val="18"/>
                  <w:szCs w:val="18"/>
                  <w:lang w:val="en-US" w:eastAsia="zh-CN"/>
                </w:rPr>
                <w:delText>0.66</w:delText>
              </w:r>
            </w:del>
          </w:p>
        </w:tc>
        <w:tc>
          <w:tcPr>
            <w:tcW w:w="1330"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48" w:author="srabhi" w:date="2015-07-20T17:12:00Z"/>
                <w:rFonts w:ascii="Arial" w:hAnsi="Arial" w:cs="Arial"/>
                <w:sz w:val="18"/>
                <w:szCs w:val="18"/>
                <w:lang w:val="en-US" w:eastAsia="zh-CN"/>
              </w:rPr>
            </w:pPr>
            <w:del w:id="6149" w:author="srabhi" w:date="2015-07-20T17:12:00Z">
              <w:r w:rsidRPr="00882650" w:rsidDel="007F6D69">
                <w:rPr>
                  <w:rFonts w:ascii="Arial" w:hAnsi="Arial" w:cs="Arial"/>
                  <w:sz w:val="18"/>
                  <w:szCs w:val="18"/>
                  <w:lang w:val="en-US" w:eastAsia="zh-CN"/>
                </w:rPr>
                <w:delText>0.18</w:delText>
              </w:r>
            </w:del>
          </w:p>
        </w:tc>
      </w:tr>
      <w:tr w:rsidR="00415B83" w:rsidRPr="00240276" w:rsidDel="007F6D69" w:rsidTr="009A5197">
        <w:trPr>
          <w:trHeight w:val="300"/>
          <w:del w:id="6150"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151" w:author="srabhi" w:date="2015-07-20T17:12:00Z"/>
                <w:rFonts w:ascii="Arial" w:hAnsi="Arial" w:cs="Arial"/>
                <w:b/>
                <w:bCs/>
                <w:sz w:val="20"/>
                <w:szCs w:val="20"/>
                <w:lang w:val="en-US" w:eastAsia="zh-CN"/>
              </w:rPr>
            </w:pPr>
            <w:del w:id="6152" w:author="srabhi" w:date="2015-07-20T17:12:00Z">
              <w:r w:rsidRPr="00882650" w:rsidDel="007F6D69">
                <w:rPr>
                  <w:rFonts w:ascii="Arial" w:hAnsi="Arial" w:cs="Arial"/>
                  <w:b/>
                  <w:bCs/>
                  <w:sz w:val="20"/>
                  <w:szCs w:val="20"/>
                  <w:lang w:eastAsia="zh-CN"/>
                </w:rPr>
                <w:delText>Index age</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53" w:author="srabhi" w:date="2015-07-20T17:12:00Z"/>
                <w:rFonts w:ascii="Arial" w:hAnsi="Arial" w:cs="Arial"/>
                <w:sz w:val="18"/>
                <w:szCs w:val="18"/>
                <w:lang w:val="en-US" w:eastAsia="zh-CN"/>
              </w:rPr>
            </w:pPr>
            <w:del w:id="6154" w:author="srabhi" w:date="2015-07-20T17:12:00Z">
              <w:r w:rsidRPr="00882650" w:rsidDel="007F6D69">
                <w:rPr>
                  <w:rFonts w:ascii="Arial" w:hAnsi="Arial" w:cs="Arial"/>
                  <w:sz w:val="18"/>
                  <w:szCs w:val="18"/>
                  <w:lang w:val="en-US" w:eastAsia="zh-CN"/>
                </w:rPr>
                <w:delText>13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55" w:author="srabhi" w:date="2015-07-20T17:12:00Z"/>
                <w:rFonts w:ascii="Arial" w:hAnsi="Arial" w:cs="Arial"/>
                <w:sz w:val="18"/>
                <w:szCs w:val="18"/>
                <w:lang w:val="en-US" w:eastAsia="zh-CN"/>
              </w:rPr>
            </w:pPr>
            <w:del w:id="6156" w:author="srabhi" w:date="2015-07-20T17:12:00Z">
              <w:r w:rsidRPr="00882650" w:rsidDel="007F6D69">
                <w:rPr>
                  <w:rFonts w:ascii="Arial" w:hAnsi="Arial" w:cs="Arial"/>
                  <w:sz w:val="18"/>
                  <w:szCs w:val="18"/>
                  <w:lang w:val="en-US" w:eastAsia="zh-CN"/>
                </w:rPr>
                <w:delText>0.99</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57" w:author="srabhi" w:date="2015-07-20T17:12:00Z"/>
                <w:rFonts w:ascii="Arial" w:hAnsi="Arial" w:cs="Arial"/>
                <w:sz w:val="18"/>
                <w:szCs w:val="18"/>
                <w:lang w:val="en-US" w:eastAsia="zh-CN"/>
              </w:rPr>
            </w:pPr>
            <w:del w:id="6158" w:author="srabhi" w:date="2015-07-20T17:12:00Z">
              <w:r w:rsidRPr="00882650" w:rsidDel="007F6D69">
                <w:rPr>
                  <w:rFonts w:ascii="Arial" w:hAnsi="Arial" w:cs="Arial"/>
                  <w:sz w:val="18"/>
                  <w:szCs w:val="18"/>
                  <w:lang w:val="en-US" w:eastAsia="zh-CN"/>
                </w:rPr>
                <w:delText>0.02</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59" w:author="srabhi" w:date="2015-07-20T17:12:00Z"/>
                <w:rFonts w:ascii="Arial" w:hAnsi="Arial" w:cs="Arial"/>
                <w:sz w:val="18"/>
                <w:szCs w:val="18"/>
                <w:lang w:val="en-US" w:eastAsia="zh-CN"/>
              </w:rPr>
            </w:pPr>
            <w:del w:id="6160" w:author="srabhi" w:date="2015-07-20T17:12:00Z">
              <w:r w:rsidRPr="00882650" w:rsidDel="007F6D69">
                <w:rPr>
                  <w:rFonts w:ascii="Arial" w:hAnsi="Arial" w:cs="Arial"/>
                  <w:sz w:val="18"/>
                  <w:szCs w:val="18"/>
                  <w:lang w:val="en-US" w:eastAsia="zh-CN"/>
                </w:rPr>
                <w:delText>27</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61" w:author="srabhi" w:date="2015-07-20T17:12:00Z"/>
                <w:rFonts w:ascii="Arial" w:hAnsi="Arial" w:cs="Arial"/>
                <w:sz w:val="18"/>
                <w:szCs w:val="18"/>
                <w:lang w:val="en-US" w:eastAsia="zh-CN"/>
              </w:rPr>
            </w:pPr>
            <w:del w:id="6162" w:author="srabhi" w:date="2015-07-20T17:12:00Z">
              <w:r w:rsidRPr="00882650" w:rsidDel="007F6D69">
                <w:rPr>
                  <w:rFonts w:ascii="Arial" w:hAnsi="Arial" w:cs="Arial"/>
                  <w:sz w:val="18"/>
                  <w:szCs w:val="18"/>
                  <w:lang w:val="en-US" w:eastAsia="zh-CN"/>
                </w:rPr>
                <w:delText>13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63" w:author="srabhi" w:date="2015-07-20T17:12:00Z"/>
                <w:rFonts w:ascii="Arial" w:hAnsi="Arial" w:cs="Arial"/>
                <w:sz w:val="18"/>
                <w:szCs w:val="18"/>
                <w:lang w:val="en-US" w:eastAsia="zh-CN"/>
              </w:rPr>
            </w:pPr>
            <w:del w:id="6164" w:author="srabhi" w:date="2015-07-20T17:12:00Z">
              <w:r w:rsidRPr="00882650" w:rsidDel="007F6D69">
                <w:rPr>
                  <w:rFonts w:ascii="Arial" w:hAnsi="Arial" w:cs="Arial"/>
                  <w:sz w:val="18"/>
                  <w:szCs w:val="18"/>
                  <w:lang w:val="en-US" w:eastAsia="zh-CN"/>
                </w:rPr>
                <w:delText>0.98</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65" w:author="srabhi" w:date="2015-07-20T17:12:00Z"/>
                <w:rFonts w:ascii="Arial" w:hAnsi="Arial" w:cs="Arial"/>
                <w:sz w:val="18"/>
                <w:szCs w:val="18"/>
                <w:lang w:val="en-US" w:eastAsia="zh-CN"/>
              </w:rPr>
            </w:pPr>
            <w:del w:id="6166" w:author="srabhi" w:date="2015-07-20T17:12:00Z">
              <w:r w:rsidRPr="00882650" w:rsidDel="007F6D69">
                <w:rPr>
                  <w:rFonts w:ascii="Arial" w:hAnsi="Arial" w:cs="Arial"/>
                  <w:sz w:val="18"/>
                  <w:szCs w:val="18"/>
                  <w:lang w:val="en-US" w:eastAsia="zh-CN"/>
                </w:rPr>
                <w:delText>0.03</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67" w:author="srabhi" w:date="2015-07-20T17:12:00Z"/>
                <w:rFonts w:ascii="Arial" w:hAnsi="Arial" w:cs="Arial"/>
                <w:sz w:val="18"/>
                <w:szCs w:val="18"/>
                <w:lang w:val="en-US" w:eastAsia="zh-CN"/>
              </w:rPr>
            </w:pPr>
            <w:del w:id="6168" w:author="srabhi" w:date="2015-07-20T17:12:00Z">
              <w:r w:rsidRPr="00882650" w:rsidDel="007F6D69">
                <w:rPr>
                  <w:rFonts w:ascii="Arial" w:hAnsi="Arial" w:cs="Arial"/>
                  <w:sz w:val="18"/>
                  <w:szCs w:val="18"/>
                  <w:lang w:val="en-US" w:eastAsia="zh-CN"/>
                </w:rPr>
                <w:delText>91</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69" w:author="srabhi" w:date="2015-07-20T17:12:00Z"/>
                <w:rFonts w:ascii="Arial" w:hAnsi="Arial" w:cs="Arial"/>
                <w:sz w:val="18"/>
                <w:szCs w:val="18"/>
                <w:lang w:val="en-US" w:eastAsia="zh-CN"/>
              </w:rPr>
            </w:pPr>
            <w:del w:id="6170" w:author="srabhi" w:date="2015-07-20T17:12:00Z">
              <w:r w:rsidRPr="00882650" w:rsidDel="007F6D69">
                <w:rPr>
                  <w:rFonts w:ascii="Arial" w:hAnsi="Arial" w:cs="Arial"/>
                  <w:sz w:val="18"/>
                  <w:szCs w:val="18"/>
                  <w:lang w:val="en-US" w:eastAsia="zh-CN"/>
                </w:rPr>
                <w:delText>10</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71" w:author="srabhi" w:date="2015-07-20T17:12:00Z"/>
                <w:rFonts w:ascii="Arial" w:hAnsi="Arial" w:cs="Arial"/>
                <w:sz w:val="18"/>
                <w:szCs w:val="18"/>
                <w:lang w:val="en-US" w:eastAsia="zh-CN"/>
              </w:rPr>
            </w:pPr>
            <w:del w:id="6172" w:author="srabhi" w:date="2015-07-20T17:12:00Z">
              <w:r w:rsidRPr="00882650" w:rsidDel="007F6D69">
                <w:rPr>
                  <w:rFonts w:ascii="Arial" w:hAnsi="Arial" w:cs="Arial"/>
                  <w:sz w:val="18"/>
                  <w:szCs w:val="18"/>
                  <w:lang w:val="en-US" w:eastAsia="zh-CN"/>
                </w:rPr>
                <w:delText>0.99</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73" w:author="srabhi" w:date="2015-07-20T17:12:00Z"/>
                <w:rFonts w:ascii="Arial" w:hAnsi="Arial" w:cs="Arial"/>
                <w:sz w:val="18"/>
                <w:szCs w:val="18"/>
                <w:lang w:val="en-US" w:eastAsia="zh-CN"/>
              </w:rPr>
            </w:pPr>
            <w:del w:id="6174" w:author="srabhi" w:date="2015-07-20T17:12:00Z">
              <w:r w:rsidRPr="00882650" w:rsidDel="007F6D69">
                <w:rPr>
                  <w:rFonts w:ascii="Arial" w:hAnsi="Arial" w:cs="Arial"/>
                  <w:sz w:val="18"/>
                  <w:szCs w:val="18"/>
                  <w:lang w:val="en-US" w:eastAsia="zh-CN"/>
                </w:rPr>
                <w:delText>0.02</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75" w:author="srabhi" w:date="2015-07-20T17:12:00Z"/>
                <w:rFonts w:ascii="Arial" w:hAnsi="Arial" w:cs="Arial"/>
                <w:sz w:val="18"/>
                <w:szCs w:val="18"/>
                <w:lang w:val="en-US" w:eastAsia="zh-CN"/>
              </w:rPr>
            </w:pPr>
            <w:del w:id="6176" w:author="srabhi" w:date="2015-07-20T17:12:00Z">
              <w:r w:rsidRPr="00882650" w:rsidDel="007F6D69">
                <w:rPr>
                  <w:rFonts w:ascii="Arial" w:hAnsi="Arial" w:cs="Arial"/>
                  <w:sz w:val="18"/>
                  <w:szCs w:val="18"/>
                  <w:lang w:val="en-US" w:eastAsia="zh-CN"/>
                </w:rPr>
                <w:delText>0.99</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77" w:author="srabhi" w:date="2015-07-20T17:12:00Z"/>
                <w:rFonts w:ascii="Arial" w:hAnsi="Arial" w:cs="Arial"/>
                <w:sz w:val="18"/>
                <w:szCs w:val="18"/>
                <w:lang w:val="en-US" w:eastAsia="zh-CN"/>
              </w:rPr>
            </w:pPr>
            <w:del w:id="6178" w:author="srabhi" w:date="2015-07-20T17:12:00Z">
              <w:r w:rsidRPr="00882650" w:rsidDel="007F6D69">
                <w:rPr>
                  <w:rFonts w:ascii="Arial" w:hAnsi="Arial" w:cs="Arial"/>
                  <w:sz w:val="18"/>
                  <w:szCs w:val="18"/>
                  <w:lang w:val="en-US" w:eastAsia="zh-CN"/>
                </w:rPr>
                <w:delText>0.01</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79" w:author="srabhi" w:date="2015-07-20T17:12:00Z"/>
                <w:rFonts w:ascii="Arial" w:hAnsi="Arial" w:cs="Arial"/>
                <w:sz w:val="18"/>
                <w:szCs w:val="18"/>
                <w:lang w:val="en-US" w:eastAsia="zh-CN"/>
              </w:rPr>
            </w:pPr>
            <w:del w:id="6180" w:author="srabhi" w:date="2015-07-20T17:12:00Z">
              <w:r w:rsidRPr="00882650" w:rsidDel="007F6D69">
                <w:rPr>
                  <w:rFonts w:ascii="Arial" w:hAnsi="Arial" w:cs="Arial"/>
                  <w:sz w:val="18"/>
                  <w:szCs w:val="18"/>
                  <w:lang w:val="en-US" w:eastAsia="zh-CN"/>
                </w:rPr>
                <w:delText>0.98</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81" w:author="srabhi" w:date="2015-07-20T17:12:00Z"/>
                <w:rFonts w:ascii="Arial" w:hAnsi="Arial" w:cs="Arial"/>
                <w:sz w:val="18"/>
                <w:szCs w:val="18"/>
                <w:lang w:val="en-US" w:eastAsia="zh-CN"/>
              </w:rPr>
            </w:pPr>
            <w:del w:id="6182" w:author="srabhi" w:date="2015-07-20T17:12:00Z">
              <w:r w:rsidRPr="00882650" w:rsidDel="007F6D69">
                <w:rPr>
                  <w:rFonts w:ascii="Arial" w:hAnsi="Arial" w:cs="Arial"/>
                  <w:sz w:val="18"/>
                  <w:szCs w:val="18"/>
                  <w:lang w:val="en-US" w:eastAsia="zh-CN"/>
                </w:rPr>
                <w:delText>0.01</w:delText>
              </w:r>
            </w:del>
          </w:p>
        </w:tc>
      </w:tr>
      <w:tr w:rsidR="00415B83" w:rsidRPr="00240276" w:rsidDel="007F6D69" w:rsidTr="009A5197">
        <w:trPr>
          <w:trHeight w:val="300"/>
          <w:del w:id="6183"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184" w:author="srabhi" w:date="2015-07-20T17:12:00Z"/>
                <w:rFonts w:ascii="Arial" w:hAnsi="Arial" w:cs="Arial"/>
                <w:b/>
                <w:bCs/>
                <w:sz w:val="20"/>
                <w:szCs w:val="20"/>
                <w:lang w:val="en-US" w:eastAsia="zh-CN"/>
              </w:rPr>
            </w:pPr>
            <w:del w:id="6185" w:author="srabhi" w:date="2015-07-20T17:12:00Z">
              <w:r w:rsidRPr="00882650" w:rsidDel="007F6D69">
                <w:rPr>
                  <w:rFonts w:ascii="Arial" w:hAnsi="Arial" w:cs="Arial"/>
                  <w:b/>
                  <w:bCs/>
                  <w:sz w:val="20"/>
                  <w:szCs w:val="20"/>
                  <w:lang w:eastAsia="zh-CN"/>
                </w:rPr>
                <w:delText>Sex (Female)</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86" w:author="srabhi" w:date="2015-07-20T17:12:00Z"/>
                <w:rFonts w:ascii="Arial" w:hAnsi="Arial" w:cs="Arial"/>
                <w:sz w:val="18"/>
                <w:szCs w:val="18"/>
                <w:lang w:val="en-US" w:eastAsia="zh-CN"/>
              </w:rPr>
            </w:pPr>
            <w:del w:id="6187" w:author="srabhi" w:date="2015-07-20T17:12:00Z">
              <w:r w:rsidRPr="00882650"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88" w:author="srabhi" w:date="2015-07-20T17:12:00Z"/>
                <w:rFonts w:ascii="Arial" w:hAnsi="Arial" w:cs="Arial"/>
                <w:sz w:val="18"/>
                <w:szCs w:val="18"/>
                <w:lang w:val="en-US" w:eastAsia="zh-CN"/>
              </w:rPr>
            </w:pPr>
            <w:del w:id="6189" w:author="srabhi" w:date="2015-07-20T17:12:00Z">
              <w:r w:rsidRPr="00882650" w:rsidDel="007F6D69">
                <w:rPr>
                  <w:rFonts w:ascii="Arial" w:hAnsi="Arial" w:cs="Arial"/>
                  <w:sz w:val="18"/>
                  <w:szCs w:val="18"/>
                  <w:lang w:val="en-US" w:eastAsia="zh-CN"/>
                </w:rPr>
                <w:delText>1.24</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90" w:author="srabhi" w:date="2015-07-20T17:12:00Z"/>
                <w:rFonts w:ascii="Arial" w:hAnsi="Arial" w:cs="Arial"/>
                <w:sz w:val="18"/>
                <w:szCs w:val="18"/>
                <w:lang w:val="en-US" w:eastAsia="zh-CN"/>
              </w:rPr>
            </w:pPr>
            <w:del w:id="6191" w:author="srabhi" w:date="2015-07-20T17:12:00Z">
              <w:r w:rsidRPr="00882650" w:rsidDel="007F6D69">
                <w:rPr>
                  <w:rFonts w:ascii="Arial" w:hAnsi="Arial" w:cs="Arial"/>
                  <w:sz w:val="18"/>
                  <w:szCs w:val="18"/>
                  <w:lang w:val="en-US" w:eastAsia="zh-CN"/>
                </w:rPr>
                <w:delText>0.64</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92" w:author="srabhi" w:date="2015-07-20T17:12:00Z"/>
                <w:rFonts w:ascii="Arial" w:hAnsi="Arial" w:cs="Arial"/>
                <w:sz w:val="18"/>
                <w:szCs w:val="18"/>
                <w:lang w:val="en-US" w:eastAsia="zh-CN"/>
              </w:rPr>
            </w:pPr>
            <w:del w:id="6193" w:author="srabhi" w:date="2015-07-20T17:12:00Z">
              <w:r w:rsidRPr="00882650" w:rsidDel="007F6D69">
                <w:rPr>
                  <w:rFonts w:ascii="Arial" w:hAnsi="Arial" w:cs="Arial"/>
                  <w:sz w:val="18"/>
                  <w:szCs w:val="18"/>
                  <w:lang w:val="en-US" w:eastAsia="zh-CN"/>
                </w:rPr>
                <w:delText>15</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94" w:author="srabhi" w:date="2015-07-20T17:12:00Z"/>
                <w:rFonts w:ascii="Arial" w:hAnsi="Arial" w:cs="Arial"/>
                <w:sz w:val="18"/>
                <w:szCs w:val="18"/>
                <w:lang w:val="en-US" w:eastAsia="zh-CN"/>
              </w:rPr>
            </w:pPr>
            <w:del w:id="6195" w:author="srabhi" w:date="2015-07-20T17:12:00Z">
              <w:r w:rsidRPr="00882650"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96" w:author="srabhi" w:date="2015-07-20T17:12:00Z"/>
                <w:rFonts w:ascii="Arial" w:hAnsi="Arial" w:cs="Arial"/>
                <w:sz w:val="18"/>
                <w:szCs w:val="18"/>
                <w:lang w:val="en-US" w:eastAsia="zh-CN"/>
              </w:rPr>
            </w:pPr>
            <w:del w:id="6197" w:author="srabhi" w:date="2015-07-20T17:12:00Z">
              <w:r w:rsidRPr="00882650" w:rsidDel="007F6D69">
                <w:rPr>
                  <w:rFonts w:ascii="Arial" w:hAnsi="Arial" w:cs="Arial"/>
                  <w:sz w:val="18"/>
                  <w:szCs w:val="18"/>
                  <w:lang w:val="en-US" w:eastAsia="zh-CN"/>
                </w:rPr>
                <w:delText>2.02</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198" w:author="srabhi" w:date="2015-07-20T17:12:00Z"/>
                <w:rFonts w:ascii="Arial" w:hAnsi="Arial" w:cs="Arial"/>
                <w:sz w:val="18"/>
                <w:szCs w:val="18"/>
                <w:lang w:val="en-US" w:eastAsia="zh-CN"/>
              </w:rPr>
            </w:pPr>
            <w:del w:id="6199" w:author="srabhi" w:date="2015-07-20T17:12:00Z">
              <w:r w:rsidRPr="00882650" w:rsidDel="007F6D69">
                <w:rPr>
                  <w:rFonts w:ascii="Arial" w:hAnsi="Arial" w:cs="Arial"/>
                  <w:sz w:val="18"/>
                  <w:szCs w:val="18"/>
                  <w:lang w:val="en-US" w:eastAsia="zh-CN"/>
                </w:rPr>
                <w:delText>1.16</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00" w:author="srabhi" w:date="2015-07-20T17:12:00Z"/>
                <w:rFonts w:ascii="Arial" w:hAnsi="Arial" w:cs="Arial"/>
                <w:sz w:val="18"/>
                <w:szCs w:val="18"/>
                <w:lang w:val="en-US" w:eastAsia="zh-CN"/>
              </w:rPr>
            </w:pPr>
            <w:del w:id="6201" w:author="srabhi" w:date="2015-07-20T17:12:00Z">
              <w:r w:rsidRPr="00882650" w:rsidDel="007F6D69">
                <w:rPr>
                  <w:rFonts w:ascii="Arial" w:hAnsi="Arial" w:cs="Arial"/>
                  <w:sz w:val="18"/>
                  <w:szCs w:val="18"/>
                  <w:lang w:val="en-US" w:eastAsia="zh-CN"/>
                </w:rPr>
                <w:delText>17</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02" w:author="srabhi" w:date="2015-07-20T17:12:00Z"/>
                <w:rFonts w:ascii="Arial" w:hAnsi="Arial" w:cs="Arial"/>
                <w:sz w:val="18"/>
                <w:szCs w:val="18"/>
                <w:lang w:val="en-US" w:eastAsia="zh-CN"/>
              </w:rPr>
            </w:pPr>
            <w:del w:id="6203" w:author="srabhi" w:date="2015-07-20T17:12:00Z">
              <w:r w:rsidRPr="00882650"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04" w:author="srabhi" w:date="2015-07-20T17:12:00Z"/>
                <w:rFonts w:ascii="Arial" w:hAnsi="Arial" w:cs="Arial"/>
                <w:sz w:val="18"/>
                <w:szCs w:val="18"/>
                <w:lang w:val="en-US" w:eastAsia="zh-CN"/>
              </w:rPr>
            </w:pPr>
            <w:del w:id="6205" w:author="srabhi" w:date="2015-07-20T17:12:00Z">
              <w:r w:rsidRPr="00882650" w:rsidDel="007F6D69">
                <w:rPr>
                  <w:rFonts w:ascii="Arial" w:hAnsi="Arial" w:cs="Arial"/>
                  <w:sz w:val="18"/>
                  <w:szCs w:val="18"/>
                  <w:lang w:val="en-US" w:eastAsia="zh-CN"/>
                </w:rPr>
                <w:delText>1.14</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06" w:author="srabhi" w:date="2015-07-20T17:12:00Z"/>
                <w:rFonts w:ascii="Arial" w:hAnsi="Arial" w:cs="Arial"/>
                <w:sz w:val="18"/>
                <w:szCs w:val="18"/>
                <w:lang w:val="en-US" w:eastAsia="zh-CN"/>
              </w:rPr>
            </w:pPr>
            <w:del w:id="6207" w:author="srabhi" w:date="2015-07-20T17:12:00Z">
              <w:r w:rsidRPr="00882650" w:rsidDel="007F6D69">
                <w:rPr>
                  <w:rFonts w:ascii="Arial" w:hAnsi="Arial" w:cs="Arial"/>
                  <w:sz w:val="18"/>
                  <w:szCs w:val="18"/>
                  <w:lang w:val="en-US" w:eastAsia="zh-CN"/>
                </w:rPr>
                <w:delText>0.25</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08" w:author="srabhi" w:date="2015-07-20T17:12:00Z"/>
                <w:rFonts w:ascii="Arial" w:hAnsi="Arial" w:cs="Arial"/>
                <w:sz w:val="18"/>
                <w:szCs w:val="18"/>
                <w:lang w:val="en-US" w:eastAsia="zh-CN"/>
              </w:rPr>
            </w:pPr>
            <w:del w:id="6209" w:author="srabhi" w:date="2015-07-20T17:12:00Z">
              <w:r w:rsidRPr="00882650" w:rsidDel="007F6D69">
                <w:rPr>
                  <w:rFonts w:ascii="Arial" w:hAnsi="Arial" w:cs="Arial"/>
                  <w:sz w:val="18"/>
                  <w:szCs w:val="18"/>
                  <w:lang w:val="en-US" w:eastAsia="zh-CN"/>
                </w:rPr>
                <w:delText>1.73</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10" w:author="srabhi" w:date="2015-07-20T17:12:00Z"/>
                <w:rFonts w:ascii="Arial" w:hAnsi="Arial" w:cs="Arial"/>
                <w:sz w:val="18"/>
                <w:szCs w:val="18"/>
                <w:lang w:val="en-US" w:eastAsia="zh-CN"/>
              </w:rPr>
            </w:pPr>
            <w:del w:id="6211" w:author="srabhi" w:date="2015-07-20T17:12:00Z">
              <w:r w:rsidRPr="00882650" w:rsidDel="007F6D69">
                <w:rPr>
                  <w:rFonts w:ascii="Arial" w:hAnsi="Arial" w:cs="Arial"/>
                  <w:sz w:val="18"/>
                  <w:szCs w:val="18"/>
                  <w:lang w:val="en-US" w:eastAsia="zh-CN"/>
                </w:rPr>
                <w:delText>-0.58</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12" w:author="srabhi" w:date="2015-07-20T17:12:00Z"/>
                <w:rFonts w:ascii="Arial" w:hAnsi="Arial" w:cs="Arial"/>
                <w:sz w:val="18"/>
                <w:szCs w:val="18"/>
                <w:lang w:val="en-US" w:eastAsia="zh-CN"/>
              </w:rPr>
            </w:pPr>
            <w:del w:id="6213" w:author="srabhi" w:date="2015-07-20T17:12:00Z">
              <w:r w:rsidRPr="00882650" w:rsidDel="007F6D69">
                <w:rPr>
                  <w:rFonts w:ascii="Arial" w:hAnsi="Arial" w:cs="Arial"/>
                  <w:sz w:val="18"/>
                  <w:szCs w:val="18"/>
                  <w:lang w:val="en-US" w:eastAsia="zh-CN"/>
                </w:rPr>
                <w:delText>1.95</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14" w:author="srabhi" w:date="2015-07-20T17:12:00Z"/>
                <w:rFonts w:ascii="Arial" w:hAnsi="Arial" w:cs="Arial"/>
                <w:sz w:val="18"/>
                <w:szCs w:val="18"/>
                <w:lang w:val="en-US" w:eastAsia="zh-CN"/>
              </w:rPr>
            </w:pPr>
            <w:del w:id="6215" w:author="srabhi" w:date="2015-07-20T17:12:00Z">
              <w:r w:rsidRPr="00882650" w:rsidDel="007F6D69">
                <w:rPr>
                  <w:rFonts w:ascii="Arial" w:hAnsi="Arial" w:cs="Arial"/>
                  <w:sz w:val="18"/>
                  <w:szCs w:val="18"/>
                  <w:lang w:val="en-US" w:eastAsia="zh-CN"/>
                </w:rPr>
                <w:delText>-0.81</w:delText>
              </w:r>
            </w:del>
          </w:p>
        </w:tc>
      </w:tr>
      <w:tr w:rsidR="00415B83" w:rsidRPr="00240276" w:rsidDel="007F6D69" w:rsidTr="009A5197">
        <w:trPr>
          <w:trHeight w:val="300"/>
          <w:del w:id="6216"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217" w:author="srabhi" w:date="2015-07-20T17:12:00Z"/>
                <w:rFonts w:ascii="Arial" w:hAnsi="Arial" w:cs="Arial"/>
                <w:b/>
                <w:bCs/>
                <w:sz w:val="20"/>
                <w:szCs w:val="20"/>
                <w:lang w:val="en-US" w:eastAsia="zh-CN"/>
              </w:rPr>
            </w:pPr>
            <w:del w:id="6218" w:author="srabhi" w:date="2015-07-20T17:12:00Z">
              <w:r w:rsidRPr="00882650" w:rsidDel="007F6D69">
                <w:rPr>
                  <w:rFonts w:ascii="Arial" w:hAnsi="Arial" w:cs="Arial"/>
                  <w:b/>
                  <w:bCs/>
                  <w:sz w:val="20"/>
                  <w:szCs w:val="20"/>
                  <w:lang w:eastAsia="zh-CN"/>
                </w:rPr>
                <w:delText xml:space="preserve">Pre-index DMT use </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19" w:author="srabhi" w:date="2015-07-20T17:12:00Z"/>
                <w:rFonts w:ascii="Arial" w:hAnsi="Arial" w:cs="Arial"/>
                <w:sz w:val="18"/>
                <w:szCs w:val="18"/>
                <w:lang w:val="en-US" w:eastAsia="zh-CN"/>
              </w:rPr>
            </w:pPr>
            <w:del w:id="6220" w:author="srabhi" w:date="2015-07-20T17:12:00Z">
              <w:r w:rsidRPr="00882650" w:rsidDel="007F6D69">
                <w:rPr>
                  <w:rFonts w:ascii="Arial" w:hAnsi="Arial" w:cs="Arial"/>
                  <w:sz w:val="18"/>
                  <w:szCs w:val="18"/>
                  <w:lang w:val="en-US" w:eastAsia="zh-CN"/>
                </w:rPr>
                <w:delText>11</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21" w:author="srabhi" w:date="2015-07-20T17:12:00Z"/>
                <w:rFonts w:ascii="Arial" w:hAnsi="Arial" w:cs="Arial"/>
                <w:sz w:val="18"/>
                <w:szCs w:val="18"/>
                <w:lang w:val="en-US" w:eastAsia="zh-CN"/>
              </w:rPr>
            </w:pPr>
            <w:del w:id="6222" w:author="srabhi" w:date="2015-07-20T17:12:00Z">
              <w:r w:rsidRPr="00882650" w:rsidDel="007F6D69">
                <w:rPr>
                  <w:rFonts w:ascii="Arial" w:hAnsi="Arial" w:cs="Arial"/>
                  <w:sz w:val="18"/>
                  <w:szCs w:val="18"/>
                  <w:lang w:val="en-US" w:eastAsia="zh-CN"/>
                </w:rPr>
                <w:delText>1.48</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23" w:author="srabhi" w:date="2015-07-20T17:12:00Z"/>
                <w:rFonts w:ascii="Arial" w:hAnsi="Arial" w:cs="Arial"/>
                <w:sz w:val="18"/>
                <w:szCs w:val="18"/>
                <w:lang w:val="en-US" w:eastAsia="zh-CN"/>
              </w:rPr>
            </w:pPr>
            <w:del w:id="6224" w:author="srabhi" w:date="2015-07-20T17:12:00Z">
              <w:r w:rsidRPr="00882650" w:rsidDel="007F6D69">
                <w:rPr>
                  <w:rFonts w:ascii="Arial" w:hAnsi="Arial" w:cs="Arial"/>
                  <w:sz w:val="18"/>
                  <w:szCs w:val="18"/>
                  <w:lang w:val="en-US" w:eastAsia="zh-CN"/>
                </w:rPr>
                <w:delText>1.03</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25" w:author="srabhi" w:date="2015-07-20T17:12:00Z"/>
                <w:rFonts w:ascii="Arial" w:hAnsi="Arial" w:cs="Arial"/>
                <w:sz w:val="18"/>
                <w:szCs w:val="18"/>
                <w:lang w:val="en-US" w:eastAsia="zh-CN"/>
              </w:rPr>
            </w:pPr>
            <w:del w:id="6226" w:author="srabhi" w:date="2015-07-20T17:12:00Z">
              <w:r w:rsidRPr="00882650" w:rsidDel="007F6D69">
                <w:rPr>
                  <w:rFonts w:ascii="Arial" w:hAnsi="Arial" w:cs="Arial"/>
                  <w:sz w:val="18"/>
                  <w:szCs w:val="18"/>
                  <w:lang w:val="en-US" w:eastAsia="zh-CN"/>
                </w:rPr>
                <w:delText>25</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27" w:author="srabhi" w:date="2015-07-20T17:12:00Z"/>
                <w:rFonts w:ascii="Arial" w:hAnsi="Arial" w:cs="Arial"/>
                <w:sz w:val="18"/>
                <w:szCs w:val="18"/>
                <w:lang w:val="en-US" w:eastAsia="zh-CN"/>
              </w:rPr>
            </w:pPr>
            <w:del w:id="6228" w:author="srabhi" w:date="2015-07-20T17:12:00Z">
              <w:r w:rsidRPr="00882650" w:rsidDel="007F6D69">
                <w:rPr>
                  <w:rFonts w:ascii="Arial" w:hAnsi="Arial" w:cs="Arial"/>
                  <w:sz w:val="18"/>
                  <w:szCs w:val="18"/>
                  <w:lang w:val="en-US" w:eastAsia="zh-CN"/>
                </w:rPr>
                <w:delText>14</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29" w:author="srabhi" w:date="2015-07-20T17:12:00Z"/>
                <w:rFonts w:ascii="Arial" w:hAnsi="Arial" w:cs="Arial"/>
                <w:sz w:val="18"/>
                <w:szCs w:val="18"/>
                <w:lang w:val="en-US" w:eastAsia="zh-CN"/>
              </w:rPr>
            </w:pPr>
            <w:del w:id="6230" w:author="srabhi" w:date="2015-07-20T17:12:00Z">
              <w:r w:rsidRPr="00882650" w:rsidDel="007F6D69">
                <w:rPr>
                  <w:rFonts w:ascii="Arial" w:hAnsi="Arial" w:cs="Arial"/>
                  <w:sz w:val="18"/>
                  <w:szCs w:val="18"/>
                  <w:lang w:val="en-US" w:eastAsia="zh-CN"/>
                </w:rPr>
                <w:delText>2.13</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31" w:author="srabhi" w:date="2015-07-20T17:12:00Z"/>
                <w:rFonts w:ascii="Arial" w:hAnsi="Arial" w:cs="Arial"/>
                <w:sz w:val="18"/>
                <w:szCs w:val="18"/>
                <w:lang w:val="en-US" w:eastAsia="zh-CN"/>
              </w:rPr>
            </w:pPr>
            <w:del w:id="6232" w:author="srabhi" w:date="2015-07-20T17:12:00Z">
              <w:r w:rsidRPr="00882650" w:rsidDel="007F6D69">
                <w:rPr>
                  <w:rFonts w:ascii="Arial" w:hAnsi="Arial" w:cs="Arial"/>
                  <w:sz w:val="18"/>
                  <w:szCs w:val="18"/>
                  <w:lang w:val="en-US" w:eastAsia="zh-CN"/>
                </w:rPr>
                <w:delText>1.03</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33" w:author="srabhi" w:date="2015-07-20T17:12:00Z"/>
                <w:rFonts w:ascii="Arial" w:hAnsi="Arial" w:cs="Arial"/>
                <w:sz w:val="18"/>
                <w:szCs w:val="18"/>
                <w:lang w:val="en-US" w:eastAsia="zh-CN"/>
              </w:rPr>
            </w:pPr>
            <w:del w:id="6234" w:author="srabhi" w:date="2015-07-20T17:12:00Z">
              <w:r w:rsidRPr="00882650" w:rsidDel="007F6D69">
                <w:rPr>
                  <w:rFonts w:ascii="Arial" w:hAnsi="Arial" w:cs="Arial"/>
                  <w:sz w:val="18"/>
                  <w:szCs w:val="18"/>
                  <w:lang w:val="en-US" w:eastAsia="zh-CN"/>
                </w:rPr>
                <w:delText>20</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35" w:author="srabhi" w:date="2015-07-20T17:12:00Z"/>
                <w:rFonts w:ascii="Arial" w:hAnsi="Arial" w:cs="Arial"/>
                <w:sz w:val="18"/>
                <w:szCs w:val="18"/>
                <w:lang w:val="en-US" w:eastAsia="zh-CN"/>
              </w:rPr>
            </w:pPr>
            <w:del w:id="6236" w:author="srabhi" w:date="2015-07-20T17:12:00Z">
              <w:r w:rsidRPr="00882650" w:rsidDel="007F6D69">
                <w:rPr>
                  <w:rFonts w:ascii="Arial" w:hAnsi="Arial" w:cs="Arial"/>
                  <w:sz w:val="18"/>
                  <w:szCs w:val="18"/>
                  <w:lang w:val="en-US" w:eastAsia="zh-CN"/>
                </w:rPr>
                <w:delText>8</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37" w:author="srabhi" w:date="2015-07-20T17:12:00Z"/>
                <w:rFonts w:ascii="Arial" w:hAnsi="Arial" w:cs="Arial"/>
                <w:sz w:val="18"/>
                <w:szCs w:val="18"/>
                <w:lang w:val="en-US" w:eastAsia="zh-CN"/>
              </w:rPr>
            </w:pPr>
            <w:del w:id="6238" w:author="srabhi" w:date="2015-07-20T17:12:00Z">
              <w:r w:rsidRPr="00882650" w:rsidDel="007F6D69">
                <w:rPr>
                  <w:rFonts w:ascii="Arial" w:hAnsi="Arial" w:cs="Arial"/>
                  <w:sz w:val="18"/>
                  <w:szCs w:val="18"/>
                  <w:lang w:val="en-US" w:eastAsia="zh-CN"/>
                </w:rPr>
                <w:delText>1.16</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39" w:author="srabhi" w:date="2015-07-20T17:12:00Z"/>
                <w:rFonts w:ascii="Arial" w:hAnsi="Arial" w:cs="Arial"/>
                <w:sz w:val="18"/>
                <w:szCs w:val="18"/>
                <w:lang w:val="en-US" w:eastAsia="zh-CN"/>
              </w:rPr>
            </w:pPr>
            <w:del w:id="6240" w:author="srabhi" w:date="2015-07-20T17:12:00Z">
              <w:r w:rsidRPr="00882650" w:rsidDel="007F6D69">
                <w:rPr>
                  <w:rFonts w:ascii="Arial" w:hAnsi="Arial" w:cs="Arial"/>
                  <w:sz w:val="18"/>
                  <w:szCs w:val="18"/>
                  <w:lang w:val="en-US" w:eastAsia="zh-CN"/>
                </w:rPr>
                <w:delText>0.40</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41" w:author="srabhi" w:date="2015-07-20T17:12:00Z"/>
                <w:rFonts w:ascii="Arial" w:hAnsi="Arial" w:cs="Arial"/>
                <w:sz w:val="18"/>
                <w:szCs w:val="18"/>
                <w:lang w:val="en-US" w:eastAsia="zh-CN"/>
              </w:rPr>
            </w:pPr>
            <w:del w:id="6242" w:author="srabhi" w:date="2015-07-20T17:12:00Z">
              <w:r w:rsidRPr="00882650" w:rsidDel="007F6D69">
                <w:rPr>
                  <w:rFonts w:ascii="Arial" w:hAnsi="Arial" w:cs="Arial"/>
                  <w:sz w:val="18"/>
                  <w:szCs w:val="18"/>
                  <w:lang w:val="en-US" w:eastAsia="zh-CN"/>
                </w:rPr>
                <w:delText>2.38</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43" w:author="srabhi" w:date="2015-07-20T17:12:00Z"/>
                <w:rFonts w:ascii="Arial" w:hAnsi="Arial" w:cs="Arial"/>
                <w:sz w:val="18"/>
                <w:szCs w:val="18"/>
                <w:lang w:val="en-US" w:eastAsia="zh-CN"/>
              </w:rPr>
            </w:pPr>
            <w:del w:id="6244" w:author="srabhi" w:date="2015-07-20T17:12:00Z">
              <w:r w:rsidRPr="00882650" w:rsidDel="007F6D69">
                <w:rPr>
                  <w:rFonts w:ascii="Arial" w:hAnsi="Arial" w:cs="Arial"/>
                  <w:sz w:val="18"/>
                  <w:szCs w:val="18"/>
                  <w:lang w:val="en-US" w:eastAsia="zh-CN"/>
                </w:rPr>
                <w:delText>-1.23</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45" w:author="srabhi" w:date="2015-07-20T17:12:00Z"/>
                <w:rFonts w:ascii="Arial" w:hAnsi="Arial" w:cs="Arial"/>
                <w:sz w:val="18"/>
                <w:szCs w:val="18"/>
                <w:lang w:val="en-US" w:eastAsia="zh-CN"/>
              </w:rPr>
            </w:pPr>
            <w:del w:id="6246" w:author="srabhi" w:date="2015-07-20T17:12:00Z">
              <w:r w:rsidRPr="00882650" w:rsidDel="007F6D69">
                <w:rPr>
                  <w:rFonts w:ascii="Arial" w:hAnsi="Arial" w:cs="Arial"/>
                  <w:sz w:val="18"/>
                  <w:szCs w:val="18"/>
                  <w:lang w:val="en-US" w:eastAsia="zh-CN"/>
                </w:rPr>
                <w:delText>2.28</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47" w:author="srabhi" w:date="2015-07-20T17:12:00Z"/>
                <w:rFonts w:ascii="Arial" w:hAnsi="Arial" w:cs="Arial"/>
                <w:sz w:val="18"/>
                <w:szCs w:val="18"/>
                <w:lang w:val="en-US" w:eastAsia="zh-CN"/>
              </w:rPr>
            </w:pPr>
            <w:del w:id="6248" w:author="srabhi" w:date="2015-07-20T17:12:00Z">
              <w:r w:rsidRPr="00882650" w:rsidDel="007F6D69">
                <w:rPr>
                  <w:rFonts w:ascii="Arial" w:hAnsi="Arial" w:cs="Arial"/>
                  <w:sz w:val="18"/>
                  <w:szCs w:val="18"/>
                  <w:lang w:val="en-US" w:eastAsia="zh-CN"/>
                </w:rPr>
                <w:delText>-1.12</w:delText>
              </w:r>
            </w:del>
          </w:p>
        </w:tc>
      </w:tr>
      <w:tr w:rsidR="00415B83" w:rsidRPr="00240276" w:rsidDel="007F6D69" w:rsidTr="009A5197">
        <w:trPr>
          <w:trHeight w:val="300"/>
          <w:del w:id="6249"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250" w:author="srabhi" w:date="2015-07-20T17:12:00Z"/>
                <w:rFonts w:ascii="Arial" w:hAnsi="Arial" w:cs="Arial"/>
                <w:b/>
                <w:bCs/>
                <w:sz w:val="20"/>
                <w:szCs w:val="20"/>
                <w:lang w:val="en-US" w:eastAsia="zh-CN"/>
              </w:rPr>
            </w:pPr>
            <w:del w:id="6251" w:author="srabhi" w:date="2015-07-20T17:12:00Z">
              <w:r w:rsidRPr="00882650" w:rsidDel="007F6D69">
                <w:rPr>
                  <w:rFonts w:ascii="Arial" w:hAnsi="Arial" w:cs="Arial"/>
                  <w:b/>
                  <w:bCs/>
                  <w:sz w:val="20"/>
                  <w:szCs w:val="20"/>
                  <w:lang w:eastAsia="zh-CN"/>
                </w:rPr>
                <w:delText>Ampyra use</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52" w:author="srabhi" w:date="2015-07-20T17:12:00Z"/>
                <w:rFonts w:ascii="Arial" w:hAnsi="Arial" w:cs="Arial"/>
                <w:sz w:val="18"/>
                <w:szCs w:val="18"/>
                <w:lang w:val="en-US" w:eastAsia="zh-CN"/>
              </w:rPr>
            </w:pPr>
            <w:del w:id="6253" w:author="srabhi" w:date="2015-07-20T17:12:00Z">
              <w:r w:rsidRPr="00882650"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54" w:author="srabhi" w:date="2015-07-20T17:12:00Z"/>
                <w:rFonts w:ascii="Arial" w:hAnsi="Arial" w:cs="Arial"/>
                <w:sz w:val="18"/>
                <w:szCs w:val="18"/>
                <w:lang w:val="en-US" w:eastAsia="zh-CN"/>
              </w:rPr>
            </w:pPr>
            <w:del w:id="6255" w:author="srabhi" w:date="2015-07-20T17:12:00Z">
              <w:r w:rsidRPr="00882650" w:rsidDel="007F6D69">
                <w:rPr>
                  <w:rFonts w:ascii="Arial" w:hAnsi="Arial" w:cs="Arial"/>
                  <w:sz w:val="18"/>
                  <w:szCs w:val="18"/>
                  <w:lang w:val="en-US" w:eastAsia="zh-CN"/>
                </w:rPr>
                <w:delText>0.96</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56" w:author="srabhi" w:date="2015-07-20T17:12:00Z"/>
                <w:rFonts w:ascii="Arial" w:hAnsi="Arial" w:cs="Arial"/>
                <w:sz w:val="18"/>
                <w:szCs w:val="18"/>
                <w:lang w:val="en-US" w:eastAsia="zh-CN"/>
              </w:rPr>
            </w:pPr>
            <w:del w:id="6257" w:author="srabhi" w:date="2015-07-20T17:12:00Z">
              <w:r w:rsidRPr="00882650" w:rsidDel="007F6D69">
                <w:rPr>
                  <w:rFonts w:ascii="Arial" w:hAnsi="Arial" w:cs="Arial"/>
                  <w:sz w:val="18"/>
                  <w:szCs w:val="18"/>
                  <w:lang w:val="en-US" w:eastAsia="zh-CN"/>
                </w:rPr>
                <w:delText>0.72</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58" w:author="srabhi" w:date="2015-07-20T17:12:00Z"/>
                <w:rFonts w:ascii="Arial" w:hAnsi="Arial" w:cs="Arial"/>
                <w:sz w:val="18"/>
                <w:szCs w:val="18"/>
                <w:lang w:val="en-US" w:eastAsia="zh-CN"/>
              </w:rPr>
            </w:pPr>
            <w:del w:id="6259" w:author="srabhi" w:date="2015-07-20T17:12:00Z">
              <w:r w:rsidRPr="00882650" w:rsidDel="007F6D69">
                <w:rPr>
                  <w:rFonts w:ascii="Arial" w:hAnsi="Arial" w:cs="Arial"/>
                  <w:sz w:val="18"/>
                  <w:szCs w:val="18"/>
                  <w:lang w:val="en-US" w:eastAsia="zh-CN"/>
                </w:rPr>
                <w:delText>25</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60" w:author="srabhi" w:date="2015-07-20T17:12:00Z"/>
                <w:rFonts w:ascii="Arial" w:hAnsi="Arial" w:cs="Arial"/>
                <w:sz w:val="18"/>
                <w:szCs w:val="18"/>
                <w:lang w:val="en-US" w:eastAsia="zh-CN"/>
              </w:rPr>
            </w:pPr>
            <w:del w:id="6261" w:author="srabhi" w:date="2015-07-20T17:12:00Z">
              <w:r w:rsidRPr="00882650"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62" w:author="srabhi" w:date="2015-07-20T17:12:00Z"/>
                <w:rFonts w:ascii="Arial" w:hAnsi="Arial" w:cs="Arial"/>
                <w:sz w:val="18"/>
                <w:szCs w:val="18"/>
                <w:lang w:val="en-US" w:eastAsia="zh-CN"/>
              </w:rPr>
            </w:pPr>
            <w:del w:id="6263" w:author="srabhi" w:date="2015-07-20T17:12:00Z">
              <w:r w:rsidRPr="00882650" w:rsidDel="007F6D69">
                <w:rPr>
                  <w:rFonts w:ascii="Arial" w:hAnsi="Arial" w:cs="Arial"/>
                  <w:sz w:val="18"/>
                  <w:szCs w:val="18"/>
                  <w:lang w:val="en-US" w:eastAsia="zh-CN"/>
                </w:rPr>
                <w:delText>0.90</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64" w:author="srabhi" w:date="2015-07-20T17:12:00Z"/>
                <w:rFonts w:ascii="Arial" w:hAnsi="Arial" w:cs="Arial"/>
                <w:sz w:val="18"/>
                <w:szCs w:val="18"/>
                <w:lang w:val="en-US" w:eastAsia="zh-CN"/>
              </w:rPr>
            </w:pPr>
            <w:del w:id="6265" w:author="srabhi" w:date="2015-07-20T17:12:00Z">
              <w:r w:rsidRPr="00882650" w:rsidDel="007F6D69">
                <w:rPr>
                  <w:rFonts w:ascii="Arial" w:hAnsi="Arial" w:cs="Arial"/>
                  <w:sz w:val="18"/>
                  <w:szCs w:val="18"/>
                  <w:lang w:val="en-US" w:eastAsia="zh-CN"/>
                </w:rPr>
                <w:delText>1.09</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66" w:author="srabhi" w:date="2015-07-20T17:12:00Z"/>
                <w:rFonts w:ascii="Arial" w:hAnsi="Arial" w:cs="Arial"/>
                <w:sz w:val="18"/>
                <w:szCs w:val="18"/>
                <w:lang w:val="en-US" w:eastAsia="zh-CN"/>
              </w:rPr>
            </w:pPr>
            <w:del w:id="6267" w:author="srabhi" w:date="2015-07-20T17:12:00Z">
              <w:r w:rsidRPr="00882650" w:rsidDel="007F6D69">
                <w:rPr>
                  <w:rFonts w:ascii="Arial" w:hAnsi="Arial" w:cs="Arial"/>
                  <w:sz w:val="18"/>
                  <w:szCs w:val="18"/>
                  <w:lang w:val="en-US" w:eastAsia="zh-CN"/>
                </w:rPr>
                <w:delText>9</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68" w:author="srabhi" w:date="2015-07-20T17:12:00Z"/>
                <w:rFonts w:ascii="Arial" w:hAnsi="Arial" w:cs="Arial"/>
                <w:sz w:val="18"/>
                <w:szCs w:val="18"/>
                <w:lang w:val="en-US" w:eastAsia="zh-CN"/>
              </w:rPr>
            </w:pPr>
            <w:del w:id="6269" w:author="srabhi" w:date="2015-07-20T17:12:00Z">
              <w:r w:rsidRPr="00882650" w:rsidDel="007F6D69">
                <w:rPr>
                  <w:rFonts w:ascii="Arial" w:hAnsi="Arial" w:cs="Arial"/>
                  <w:sz w:val="18"/>
                  <w:szCs w:val="18"/>
                  <w:lang w:val="en-US" w:eastAsia="zh-CN"/>
                </w:rPr>
                <w:delText>1</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70" w:author="srabhi" w:date="2015-07-20T17:12:00Z"/>
                <w:rFonts w:ascii="Arial" w:hAnsi="Arial" w:cs="Arial"/>
                <w:sz w:val="18"/>
                <w:szCs w:val="18"/>
                <w:lang w:val="en-US" w:eastAsia="zh-CN"/>
              </w:rPr>
            </w:pPr>
            <w:del w:id="6271" w:author="srabhi" w:date="2015-07-20T17:12:00Z">
              <w:r w:rsidRPr="00882650" w:rsidDel="007F6D69">
                <w:rPr>
                  <w:rFonts w:ascii="Arial" w:hAnsi="Arial" w:cs="Arial"/>
                  <w:sz w:val="18"/>
                  <w:szCs w:val="18"/>
                  <w:lang w:val="en-US" w:eastAsia="zh-CN"/>
                </w:rPr>
                <w:delText>0.77</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72" w:author="srabhi" w:date="2015-07-20T17:12:00Z"/>
                <w:rFonts w:ascii="Arial" w:hAnsi="Arial" w:cs="Arial"/>
                <w:sz w:val="18"/>
                <w:szCs w:val="18"/>
                <w:lang w:val="en-US" w:eastAsia="zh-CN"/>
              </w:rPr>
            </w:pPr>
            <w:del w:id="6273" w:author="srabhi" w:date="2015-07-20T17:12:00Z">
              <w:r w:rsidRPr="00882650" w:rsidDel="007F6D69">
                <w:rPr>
                  <w:rFonts w:ascii="Arial" w:hAnsi="Arial" w:cs="Arial"/>
                  <w:sz w:val="18"/>
                  <w:szCs w:val="18"/>
                  <w:lang w:val="en-US" w:eastAsia="zh-CN"/>
                </w:rPr>
                <w:delText>0.43</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74" w:author="srabhi" w:date="2015-07-20T17:12:00Z"/>
                <w:rFonts w:ascii="Arial" w:hAnsi="Arial" w:cs="Arial"/>
                <w:sz w:val="18"/>
                <w:szCs w:val="18"/>
                <w:lang w:val="en-US" w:eastAsia="zh-CN"/>
              </w:rPr>
            </w:pPr>
            <w:del w:id="6275" w:author="srabhi" w:date="2015-07-20T17:12:00Z">
              <w:r w:rsidRPr="00882650" w:rsidDel="007F6D69">
                <w:rPr>
                  <w:rFonts w:ascii="Arial" w:hAnsi="Arial" w:cs="Arial"/>
                  <w:sz w:val="18"/>
                  <w:szCs w:val="18"/>
                  <w:lang w:val="en-US" w:eastAsia="zh-CN"/>
                </w:rPr>
                <w:delText>0.95</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76" w:author="srabhi" w:date="2015-07-20T17:12:00Z"/>
                <w:rFonts w:ascii="Arial" w:hAnsi="Arial" w:cs="Arial"/>
                <w:sz w:val="18"/>
                <w:szCs w:val="18"/>
                <w:lang w:val="en-US" w:eastAsia="zh-CN"/>
              </w:rPr>
            </w:pPr>
            <w:del w:id="6277" w:author="srabhi" w:date="2015-07-20T17:12:00Z">
              <w:r w:rsidRPr="00882650" w:rsidDel="007F6D69">
                <w:rPr>
                  <w:rFonts w:ascii="Arial" w:hAnsi="Arial" w:cs="Arial"/>
                  <w:sz w:val="18"/>
                  <w:szCs w:val="18"/>
                  <w:lang w:val="en-US" w:eastAsia="zh-CN"/>
                </w:rPr>
                <w:delText>-0.18</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78" w:author="srabhi" w:date="2015-07-20T17:12:00Z"/>
                <w:rFonts w:ascii="Arial" w:hAnsi="Arial" w:cs="Arial"/>
                <w:sz w:val="18"/>
                <w:szCs w:val="18"/>
                <w:lang w:val="en-US" w:eastAsia="zh-CN"/>
              </w:rPr>
            </w:pPr>
            <w:del w:id="6279" w:author="srabhi" w:date="2015-07-20T17:12:00Z">
              <w:r w:rsidRPr="00882650" w:rsidDel="007F6D69">
                <w:rPr>
                  <w:rFonts w:ascii="Arial" w:hAnsi="Arial" w:cs="Arial"/>
                  <w:sz w:val="18"/>
                  <w:szCs w:val="18"/>
                  <w:lang w:val="en-US" w:eastAsia="zh-CN"/>
                </w:rPr>
                <w:delText>1.13</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80" w:author="srabhi" w:date="2015-07-20T17:12:00Z"/>
                <w:rFonts w:ascii="Arial" w:hAnsi="Arial" w:cs="Arial"/>
                <w:sz w:val="18"/>
                <w:szCs w:val="18"/>
                <w:lang w:val="en-US" w:eastAsia="zh-CN"/>
              </w:rPr>
            </w:pPr>
            <w:del w:id="6281" w:author="srabhi" w:date="2015-07-20T17:12:00Z">
              <w:r w:rsidRPr="00882650" w:rsidDel="007F6D69">
                <w:rPr>
                  <w:rFonts w:ascii="Arial" w:hAnsi="Arial" w:cs="Arial"/>
                  <w:sz w:val="18"/>
                  <w:szCs w:val="18"/>
                  <w:lang w:val="en-US" w:eastAsia="zh-CN"/>
                </w:rPr>
                <w:delText>-0.36</w:delText>
              </w:r>
            </w:del>
          </w:p>
        </w:tc>
      </w:tr>
      <w:tr w:rsidR="00415B83" w:rsidRPr="00240276" w:rsidDel="007F6D69" w:rsidTr="009A5197">
        <w:trPr>
          <w:trHeight w:val="300"/>
          <w:del w:id="6282"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283" w:author="srabhi" w:date="2015-07-20T17:12:00Z"/>
                <w:rFonts w:ascii="Arial" w:hAnsi="Arial" w:cs="Arial"/>
                <w:b/>
                <w:bCs/>
                <w:sz w:val="20"/>
                <w:szCs w:val="20"/>
                <w:lang w:val="en-US" w:eastAsia="zh-CN"/>
              </w:rPr>
            </w:pPr>
            <w:del w:id="6284" w:author="srabhi" w:date="2015-07-20T17:12:00Z">
              <w:r w:rsidRPr="00882650" w:rsidDel="007F6D69">
                <w:rPr>
                  <w:rFonts w:ascii="Arial" w:hAnsi="Arial" w:cs="Arial"/>
                  <w:b/>
                  <w:bCs/>
                  <w:sz w:val="20"/>
                  <w:szCs w:val="20"/>
                  <w:lang w:eastAsia="zh-CN"/>
                </w:rPr>
                <w:delText>MRI use</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85" w:author="srabhi" w:date="2015-07-20T17:12:00Z"/>
                <w:rFonts w:ascii="Arial" w:hAnsi="Arial" w:cs="Arial"/>
                <w:sz w:val="18"/>
                <w:szCs w:val="18"/>
                <w:lang w:val="en-US" w:eastAsia="zh-CN"/>
              </w:rPr>
            </w:pPr>
            <w:del w:id="6286" w:author="srabhi" w:date="2015-07-20T17:12:00Z">
              <w:r w:rsidRPr="00882650"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87" w:author="srabhi" w:date="2015-07-20T17:12:00Z"/>
                <w:rFonts w:ascii="Arial" w:hAnsi="Arial" w:cs="Arial"/>
                <w:sz w:val="18"/>
                <w:szCs w:val="18"/>
                <w:lang w:val="en-US" w:eastAsia="zh-CN"/>
              </w:rPr>
            </w:pPr>
            <w:del w:id="6288" w:author="srabhi" w:date="2015-07-20T17:12:00Z">
              <w:r w:rsidRPr="00882650" w:rsidDel="007F6D69">
                <w:rPr>
                  <w:rFonts w:ascii="Arial" w:hAnsi="Arial" w:cs="Arial"/>
                  <w:sz w:val="18"/>
                  <w:szCs w:val="18"/>
                  <w:lang w:val="en-US" w:eastAsia="zh-CN"/>
                </w:rPr>
                <w:delText>1.19</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89" w:author="srabhi" w:date="2015-07-20T17:12:00Z"/>
                <w:rFonts w:ascii="Arial" w:hAnsi="Arial" w:cs="Arial"/>
                <w:sz w:val="18"/>
                <w:szCs w:val="18"/>
                <w:lang w:val="en-US" w:eastAsia="zh-CN"/>
              </w:rPr>
            </w:pPr>
            <w:del w:id="6290" w:author="srabhi" w:date="2015-07-20T17:12:00Z">
              <w:r w:rsidRPr="00882650" w:rsidDel="007F6D69">
                <w:rPr>
                  <w:rFonts w:ascii="Arial" w:hAnsi="Arial" w:cs="Arial"/>
                  <w:sz w:val="18"/>
                  <w:szCs w:val="18"/>
                  <w:lang w:val="en-US" w:eastAsia="zh-CN"/>
                </w:rPr>
                <w:delText>0.74</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91" w:author="srabhi" w:date="2015-07-20T17:12:00Z"/>
                <w:rFonts w:ascii="Arial" w:hAnsi="Arial" w:cs="Arial"/>
                <w:sz w:val="18"/>
                <w:szCs w:val="18"/>
                <w:lang w:val="en-US" w:eastAsia="zh-CN"/>
              </w:rPr>
            </w:pPr>
            <w:del w:id="6292" w:author="srabhi" w:date="2015-07-20T17:12:00Z">
              <w:r w:rsidRPr="00882650" w:rsidDel="007F6D69">
                <w:rPr>
                  <w:rFonts w:ascii="Arial" w:hAnsi="Arial" w:cs="Arial"/>
                  <w:sz w:val="18"/>
                  <w:szCs w:val="18"/>
                  <w:lang w:val="en-US" w:eastAsia="zh-CN"/>
                </w:rPr>
                <w:delText>14</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93" w:author="srabhi" w:date="2015-07-20T17:12:00Z"/>
                <w:rFonts w:ascii="Arial" w:hAnsi="Arial" w:cs="Arial"/>
                <w:sz w:val="18"/>
                <w:szCs w:val="18"/>
                <w:lang w:val="en-US" w:eastAsia="zh-CN"/>
              </w:rPr>
            </w:pPr>
            <w:del w:id="6294" w:author="srabhi" w:date="2015-07-20T17:12:00Z">
              <w:r w:rsidRPr="00882650"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95" w:author="srabhi" w:date="2015-07-20T17:12:00Z"/>
                <w:rFonts w:ascii="Arial" w:hAnsi="Arial" w:cs="Arial"/>
                <w:sz w:val="18"/>
                <w:szCs w:val="18"/>
                <w:lang w:val="en-US" w:eastAsia="zh-CN"/>
              </w:rPr>
            </w:pPr>
            <w:del w:id="6296" w:author="srabhi" w:date="2015-07-20T17:12:00Z">
              <w:r w:rsidRPr="00882650" w:rsidDel="007F6D69">
                <w:rPr>
                  <w:rFonts w:ascii="Arial" w:hAnsi="Arial" w:cs="Arial"/>
                  <w:sz w:val="18"/>
                  <w:szCs w:val="18"/>
                  <w:lang w:val="en-US" w:eastAsia="zh-CN"/>
                </w:rPr>
                <w:delText>1.85</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97" w:author="srabhi" w:date="2015-07-20T17:12:00Z"/>
                <w:rFonts w:ascii="Arial" w:hAnsi="Arial" w:cs="Arial"/>
                <w:sz w:val="18"/>
                <w:szCs w:val="18"/>
                <w:lang w:val="en-US" w:eastAsia="zh-CN"/>
              </w:rPr>
            </w:pPr>
            <w:del w:id="6298" w:author="srabhi" w:date="2015-07-20T17:12:00Z">
              <w:r w:rsidRPr="00882650" w:rsidDel="007F6D69">
                <w:rPr>
                  <w:rFonts w:ascii="Arial" w:hAnsi="Arial" w:cs="Arial"/>
                  <w:sz w:val="18"/>
                  <w:szCs w:val="18"/>
                  <w:lang w:val="en-US" w:eastAsia="zh-CN"/>
                </w:rPr>
                <w:delText>1.23</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299" w:author="srabhi" w:date="2015-07-20T17:12:00Z"/>
                <w:rFonts w:ascii="Arial" w:hAnsi="Arial" w:cs="Arial"/>
                <w:sz w:val="18"/>
                <w:szCs w:val="18"/>
                <w:lang w:val="en-US" w:eastAsia="zh-CN"/>
              </w:rPr>
            </w:pPr>
            <w:del w:id="6300" w:author="srabhi" w:date="2015-07-20T17:12:00Z">
              <w:r w:rsidRPr="00882650" w:rsidDel="007F6D69">
                <w:rPr>
                  <w:rFonts w:ascii="Arial" w:hAnsi="Arial" w:cs="Arial"/>
                  <w:sz w:val="18"/>
                  <w:szCs w:val="18"/>
                  <w:lang w:val="en-US" w:eastAsia="zh-CN"/>
                </w:rPr>
                <w:delText>16</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01" w:author="srabhi" w:date="2015-07-20T17:12:00Z"/>
                <w:rFonts w:ascii="Arial" w:hAnsi="Arial" w:cs="Arial"/>
                <w:sz w:val="18"/>
                <w:szCs w:val="18"/>
                <w:lang w:val="en-US" w:eastAsia="zh-CN"/>
              </w:rPr>
            </w:pPr>
            <w:del w:id="6302" w:author="srabhi" w:date="2015-07-20T17:12:00Z">
              <w:r w:rsidRPr="00882650"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03" w:author="srabhi" w:date="2015-07-20T17:12:00Z"/>
                <w:rFonts w:ascii="Arial" w:hAnsi="Arial" w:cs="Arial"/>
                <w:sz w:val="18"/>
                <w:szCs w:val="18"/>
                <w:lang w:val="en-US" w:eastAsia="zh-CN"/>
              </w:rPr>
            </w:pPr>
            <w:del w:id="6304" w:author="srabhi" w:date="2015-07-20T17:12:00Z">
              <w:r w:rsidRPr="00882650" w:rsidDel="007F6D69">
                <w:rPr>
                  <w:rFonts w:ascii="Arial" w:hAnsi="Arial" w:cs="Arial"/>
                  <w:sz w:val="18"/>
                  <w:szCs w:val="18"/>
                  <w:lang w:val="en-US" w:eastAsia="zh-CN"/>
                </w:rPr>
                <w:delText>1.06</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05" w:author="srabhi" w:date="2015-07-20T17:12:00Z"/>
                <w:rFonts w:ascii="Arial" w:hAnsi="Arial" w:cs="Arial"/>
                <w:sz w:val="18"/>
                <w:szCs w:val="18"/>
                <w:lang w:val="en-US" w:eastAsia="zh-CN"/>
              </w:rPr>
            </w:pPr>
            <w:del w:id="6306" w:author="srabhi" w:date="2015-07-20T17:12:00Z">
              <w:r w:rsidRPr="00882650" w:rsidDel="007F6D69">
                <w:rPr>
                  <w:rFonts w:ascii="Arial" w:hAnsi="Arial" w:cs="Arial"/>
                  <w:sz w:val="18"/>
                  <w:szCs w:val="18"/>
                  <w:lang w:val="en-US" w:eastAsia="zh-CN"/>
                </w:rPr>
                <w:delText>0.32</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07" w:author="srabhi" w:date="2015-07-20T17:12:00Z"/>
                <w:rFonts w:ascii="Arial" w:hAnsi="Arial" w:cs="Arial"/>
                <w:sz w:val="18"/>
                <w:szCs w:val="18"/>
                <w:lang w:val="en-US" w:eastAsia="zh-CN"/>
              </w:rPr>
            </w:pPr>
            <w:del w:id="6308" w:author="srabhi" w:date="2015-07-20T17:12:00Z">
              <w:r w:rsidRPr="00882650" w:rsidDel="007F6D69">
                <w:rPr>
                  <w:rFonts w:ascii="Arial" w:hAnsi="Arial" w:cs="Arial"/>
                  <w:sz w:val="18"/>
                  <w:szCs w:val="18"/>
                  <w:lang w:val="en-US" w:eastAsia="zh-CN"/>
                </w:rPr>
                <w:delText>1.79</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09" w:author="srabhi" w:date="2015-07-20T17:12:00Z"/>
                <w:rFonts w:ascii="Arial" w:hAnsi="Arial" w:cs="Arial"/>
                <w:sz w:val="18"/>
                <w:szCs w:val="18"/>
                <w:lang w:val="en-US" w:eastAsia="zh-CN"/>
              </w:rPr>
            </w:pPr>
            <w:del w:id="6310" w:author="srabhi" w:date="2015-07-20T17:12:00Z">
              <w:r w:rsidRPr="00882650" w:rsidDel="007F6D69">
                <w:rPr>
                  <w:rFonts w:ascii="Arial" w:hAnsi="Arial" w:cs="Arial"/>
                  <w:sz w:val="18"/>
                  <w:szCs w:val="18"/>
                  <w:lang w:val="en-US" w:eastAsia="zh-CN"/>
                </w:rPr>
                <w:delText>-0.73</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11" w:author="srabhi" w:date="2015-07-20T17:12:00Z"/>
                <w:rFonts w:ascii="Arial" w:hAnsi="Arial" w:cs="Arial"/>
                <w:sz w:val="18"/>
                <w:szCs w:val="18"/>
                <w:lang w:val="en-US" w:eastAsia="zh-CN"/>
              </w:rPr>
            </w:pPr>
            <w:del w:id="6312" w:author="srabhi" w:date="2015-07-20T17:12:00Z">
              <w:r w:rsidRPr="00882650" w:rsidDel="007F6D69">
                <w:rPr>
                  <w:rFonts w:ascii="Arial" w:hAnsi="Arial" w:cs="Arial"/>
                  <w:sz w:val="18"/>
                  <w:szCs w:val="18"/>
                  <w:lang w:val="en-US" w:eastAsia="zh-CN"/>
                </w:rPr>
                <w:delText>2.41</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13" w:author="srabhi" w:date="2015-07-20T17:12:00Z"/>
                <w:rFonts w:ascii="Arial" w:hAnsi="Arial" w:cs="Arial"/>
                <w:sz w:val="18"/>
                <w:szCs w:val="18"/>
                <w:lang w:val="en-US" w:eastAsia="zh-CN"/>
              </w:rPr>
            </w:pPr>
            <w:del w:id="6314" w:author="srabhi" w:date="2015-07-20T17:12:00Z">
              <w:r w:rsidRPr="00882650" w:rsidDel="007F6D69">
                <w:rPr>
                  <w:rFonts w:ascii="Arial" w:hAnsi="Arial" w:cs="Arial"/>
                  <w:sz w:val="18"/>
                  <w:szCs w:val="18"/>
                  <w:lang w:val="en-US" w:eastAsia="zh-CN"/>
                </w:rPr>
                <w:delText>-1.35</w:delText>
              </w:r>
            </w:del>
          </w:p>
        </w:tc>
      </w:tr>
      <w:tr w:rsidR="00415B83" w:rsidRPr="00240276" w:rsidDel="007F6D69" w:rsidTr="009A5197">
        <w:trPr>
          <w:trHeight w:val="300"/>
          <w:del w:id="6315"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316" w:author="srabhi" w:date="2015-07-20T17:12:00Z"/>
                <w:rFonts w:ascii="Arial" w:hAnsi="Arial" w:cs="Arial"/>
                <w:b/>
                <w:bCs/>
                <w:sz w:val="20"/>
                <w:szCs w:val="20"/>
                <w:lang w:val="en-US" w:eastAsia="zh-CN"/>
              </w:rPr>
            </w:pPr>
            <w:del w:id="6317" w:author="srabhi" w:date="2015-07-20T17:12:00Z">
              <w:r w:rsidRPr="00882650" w:rsidDel="007F6D69">
                <w:rPr>
                  <w:rFonts w:ascii="Arial" w:hAnsi="Arial" w:cs="Arial"/>
                  <w:b/>
                  <w:bCs/>
                  <w:sz w:val="20"/>
                  <w:szCs w:val="20"/>
                  <w:lang w:eastAsia="zh-CN"/>
                </w:rPr>
                <w:delText>Corticosteroid use within 90 days pre-index</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18" w:author="srabhi" w:date="2015-07-20T17:12:00Z"/>
                <w:rFonts w:ascii="Arial" w:hAnsi="Arial" w:cs="Arial"/>
                <w:sz w:val="18"/>
                <w:szCs w:val="18"/>
                <w:lang w:val="en-US" w:eastAsia="zh-CN"/>
              </w:rPr>
            </w:pPr>
            <w:del w:id="6319" w:author="srabhi" w:date="2015-07-20T17:12:00Z">
              <w:r w:rsidRPr="00882650" w:rsidDel="007F6D69">
                <w:rPr>
                  <w:rFonts w:ascii="Arial" w:hAnsi="Arial" w:cs="Arial"/>
                  <w:sz w:val="18"/>
                  <w:szCs w:val="18"/>
                  <w:lang w:val="en-US" w:eastAsia="zh-CN"/>
                </w:rPr>
                <w:delText>24</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20" w:author="srabhi" w:date="2015-07-20T17:12:00Z"/>
                <w:rFonts w:ascii="Arial" w:hAnsi="Arial" w:cs="Arial"/>
                <w:sz w:val="18"/>
                <w:szCs w:val="18"/>
                <w:lang w:val="en-US" w:eastAsia="zh-CN"/>
              </w:rPr>
            </w:pPr>
            <w:del w:id="6321" w:author="srabhi" w:date="2015-07-20T17:12:00Z">
              <w:r w:rsidRPr="00882650" w:rsidDel="007F6D69">
                <w:rPr>
                  <w:rFonts w:ascii="Arial" w:hAnsi="Arial" w:cs="Arial"/>
                  <w:sz w:val="18"/>
                  <w:szCs w:val="18"/>
                  <w:lang w:val="en-US" w:eastAsia="zh-CN"/>
                </w:rPr>
                <w:delText>1.90</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22" w:author="srabhi" w:date="2015-07-20T17:12:00Z"/>
                <w:rFonts w:ascii="Arial" w:hAnsi="Arial" w:cs="Arial"/>
                <w:sz w:val="18"/>
                <w:szCs w:val="18"/>
                <w:lang w:val="en-US" w:eastAsia="zh-CN"/>
              </w:rPr>
            </w:pPr>
            <w:del w:id="6323" w:author="srabhi" w:date="2015-07-20T17:12:00Z">
              <w:r w:rsidRPr="00882650" w:rsidDel="007F6D69">
                <w:rPr>
                  <w:rFonts w:ascii="Arial" w:hAnsi="Arial" w:cs="Arial"/>
                  <w:sz w:val="18"/>
                  <w:szCs w:val="18"/>
                  <w:lang w:val="en-US" w:eastAsia="zh-CN"/>
                </w:rPr>
                <w:delText>0.96</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24" w:author="srabhi" w:date="2015-07-20T17:12:00Z"/>
                <w:rFonts w:ascii="Arial" w:hAnsi="Arial" w:cs="Arial"/>
                <w:sz w:val="18"/>
                <w:szCs w:val="18"/>
                <w:lang w:val="en-US" w:eastAsia="zh-CN"/>
              </w:rPr>
            </w:pPr>
            <w:del w:id="6325" w:author="srabhi" w:date="2015-07-20T17:12:00Z">
              <w:r w:rsidRPr="00882650" w:rsidDel="007F6D69">
                <w:rPr>
                  <w:rFonts w:ascii="Arial" w:hAnsi="Arial" w:cs="Arial"/>
                  <w:sz w:val="18"/>
                  <w:szCs w:val="18"/>
                  <w:lang w:val="en-US" w:eastAsia="zh-CN"/>
                </w:rPr>
                <w:delText>51</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26" w:author="srabhi" w:date="2015-07-20T17:12:00Z"/>
                <w:rFonts w:ascii="Arial" w:hAnsi="Arial" w:cs="Arial"/>
                <w:sz w:val="18"/>
                <w:szCs w:val="18"/>
                <w:lang w:val="en-US" w:eastAsia="zh-CN"/>
              </w:rPr>
            </w:pPr>
            <w:del w:id="6327" w:author="srabhi" w:date="2015-07-20T17:12:00Z">
              <w:r w:rsidRPr="00882650" w:rsidDel="007F6D69">
                <w:rPr>
                  <w:rFonts w:ascii="Arial" w:hAnsi="Arial" w:cs="Arial"/>
                  <w:sz w:val="18"/>
                  <w:szCs w:val="18"/>
                  <w:lang w:val="en-US" w:eastAsia="zh-CN"/>
                </w:rPr>
                <w:delText>39</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28" w:author="srabhi" w:date="2015-07-20T17:12:00Z"/>
                <w:rFonts w:ascii="Arial" w:hAnsi="Arial" w:cs="Arial"/>
                <w:sz w:val="18"/>
                <w:szCs w:val="18"/>
                <w:lang w:val="en-US" w:eastAsia="zh-CN"/>
              </w:rPr>
            </w:pPr>
            <w:del w:id="6329" w:author="srabhi" w:date="2015-07-20T17:12:00Z">
              <w:r w:rsidRPr="00882650" w:rsidDel="007F6D69">
                <w:rPr>
                  <w:rFonts w:ascii="Arial" w:hAnsi="Arial" w:cs="Arial"/>
                  <w:sz w:val="18"/>
                  <w:szCs w:val="18"/>
                  <w:lang w:val="en-US" w:eastAsia="zh-CN"/>
                </w:rPr>
                <w:delText>2.60</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30" w:author="srabhi" w:date="2015-07-20T17:12:00Z"/>
                <w:rFonts w:ascii="Arial" w:hAnsi="Arial" w:cs="Arial"/>
                <w:sz w:val="18"/>
                <w:szCs w:val="18"/>
                <w:lang w:val="en-US" w:eastAsia="zh-CN"/>
              </w:rPr>
            </w:pPr>
            <w:del w:id="6331" w:author="srabhi" w:date="2015-07-20T17:12:00Z">
              <w:r w:rsidRPr="00882650" w:rsidDel="007F6D69">
                <w:rPr>
                  <w:rFonts w:ascii="Arial" w:hAnsi="Arial" w:cs="Arial"/>
                  <w:sz w:val="18"/>
                  <w:szCs w:val="18"/>
                  <w:lang w:val="en-US" w:eastAsia="zh-CN"/>
                </w:rPr>
                <w:delText>0.74</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32" w:author="srabhi" w:date="2015-07-20T17:12:00Z"/>
                <w:rFonts w:ascii="Arial" w:hAnsi="Arial" w:cs="Arial"/>
                <w:sz w:val="18"/>
                <w:szCs w:val="18"/>
                <w:lang w:val="en-US" w:eastAsia="zh-CN"/>
              </w:rPr>
            </w:pPr>
            <w:del w:id="6333" w:author="srabhi" w:date="2015-07-20T17:12:00Z">
              <w:r w:rsidRPr="00882650" w:rsidDel="007F6D69">
                <w:rPr>
                  <w:rFonts w:ascii="Arial" w:hAnsi="Arial" w:cs="Arial"/>
                  <w:sz w:val="18"/>
                  <w:szCs w:val="18"/>
                  <w:lang w:val="en-US" w:eastAsia="zh-CN"/>
                </w:rPr>
                <w:delText>64</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34" w:author="srabhi" w:date="2015-07-20T17:12:00Z"/>
                <w:rFonts w:ascii="Arial" w:hAnsi="Arial" w:cs="Arial"/>
                <w:sz w:val="18"/>
                <w:szCs w:val="18"/>
                <w:lang w:val="en-US" w:eastAsia="zh-CN"/>
              </w:rPr>
            </w:pPr>
            <w:del w:id="6335" w:author="srabhi" w:date="2015-07-20T17:12:00Z">
              <w:r w:rsidRPr="00882650" w:rsidDel="007F6D69">
                <w:rPr>
                  <w:rFonts w:ascii="Arial" w:hAnsi="Arial" w:cs="Arial"/>
                  <w:sz w:val="18"/>
                  <w:szCs w:val="18"/>
                  <w:lang w:val="en-US" w:eastAsia="zh-CN"/>
                </w:rPr>
                <w:delText>21</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36" w:author="srabhi" w:date="2015-07-20T17:12:00Z"/>
                <w:rFonts w:ascii="Arial" w:hAnsi="Arial" w:cs="Arial"/>
                <w:sz w:val="18"/>
                <w:szCs w:val="18"/>
                <w:lang w:val="en-US" w:eastAsia="zh-CN"/>
              </w:rPr>
            </w:pPr>
            <w:del w:id="6337" w:author="srabhi" w:date="2015-07-20T17:12:00Z">
              <w:r w:rsidRPr="00882650" w:rsidDel="007F6D69">
                <w:rPr>
                  <w:rFonts w:ascii="Arial" w:hAnsi="Arial" w:cs="Arial"/>
                  <w:sz w:val="18"/>
                  <w:szCs w:val="18"/>
                  <w:lang w:val="en-US" w:eastAsia="zh-CN"/>
                </w:rPr>
                <w:delText>1.60</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38" w:author="srabhi" w:date="2015-07-20T17:12:00Z"/>
                <w:rFonts w:ascii="Arial" w:hAnsi="Arial" w:cs="Arial"/>
                <w:sz w:val="18"/>
                <w:szCs w:val="18"/>
                <w:lang w:val="en-US" w:eastAsia="zh-CN"/>
              </w:rPr>
            </w:pPr>
            <w:del w:id="6339" w:author="srabhi" w:date="2015-07-20T17:12:00Z">
              <w:r w:rsidRPr="00882650" w:rsidDel="007F6D69">
                <w:rPr>
                  <w:rFonts w:ascii="Arial" w:hAnsi="Arial" w:cs="Arial"/>
                  <w:sz w:val="18"/>
                  <w:szCs w:val="18"/>
                  <w:lang w:val="en-US" w:eastAsia="zh-CN"/>
                </w:rPr>
                <w:delText>0.44</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40" w:author="srabhi" w:date="2015-07-20T17:12:00Z"/>
                <w:rFonts w:ascii="Arial" w:hAnsi="Arial" w:cs="Arial"/>
                <w:sz w:val="18"/>
                <w:szCs w:val="18"/>
                <w:lang w:val="en-US" w:eastAsia="zh-CN"/>
              </w:rPr>
            </w:pPr>
            <w:del w:id="6341" w:author="srabhi" w:date="2015-07-20T17:12:00Z">
              <w:r w:rsidRPr="00882650" w:rsidDel="007F6D69">
                <w:rPr>
                  <w:rFonts w:ascii="Arial" w:hAnsi="Arial" w:cs="Arial"/>
                  <w:sz w:val="18"/>
                  <w:szCs w:val="18"/>
                  <w:lang w:val="en-US" w:eastAsia="zh-CN"/>
                </w:rPr>
                <w:delText>2.34</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42" w:author="srabhi" w:date="2015-07-20T17:12:00Z"/>
                <w:rFonts w:ascii="Arial" w:hAnsi="Arial" w:cs="Arial"/>
                <w:sz w:val="18"/>
                <w:szCs w:val="18"/>
                <w:lang w:val="en-US" w:eastAsia="zh-CN"/>
              </w:rPr>
            </w:pPr>
            <w:del w:id="6343" w:author="srabhi" w:date="2015-07-20T17:12:00Z">
              <w:r w:rsidRPr="00882650" w:rsidDel="007F6D69">
                <w:rPr>
                  <w:rFonts w:ascii="Arial" w:hAnsi="Arial" w:cs="Arial"/>
                  <w:sz w:val="18"/>
                  <w:szCs w:val="18"/>
                  <w:lang w:val="en-US" w:eastAsia="zh-CN"/>
                </w:rPr>
                <w:delText>-0.74</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44" w:author="srabhi" w:date="2015-07-20T17:12:00Z"/>
                <w:rFonts w:ascii="Arial" w:hAnsi="Arial" w:cs="Arial"/>
                <w:sz w:val="18"/>
                <w:szCs w:val="18"/>
                <w:lang w:val="en-US" w:eastAsia="zh-CN"/>
              </w:rPr>
            </w:pPr>
            <w:del w:id="6345" w:author="srabhi" w:date="2015-07-20T17:12:00Z">
              <w:r w:rsidRPr="00882650" w:rsidDel="007F6D69">
                <w:rPr>
                  <w:rFonts w:ascii="Arial" w:hAnsi="Arial" w:cs="Arial"/>
                  <w:sz w:val="18"/>
                  <w:szCs w:val="18"/>
                  <w:lang w:val="en-US" w:eastAsia="zh-CN"/>
                </w:rPr>
                <w:delText>2.63</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46" w:author="srabhi" w:date="2015-07-20T17:12:00Z"/>
                <w:rFonts w:ascii="Arial" w:hAnsi="Arial" w:cs="Arial"/>
                <w:sz w:val="18"/>
                <w:szCs w:val="18"/>
                <w:lang w:val="en-US" w:eastAsia="zh-CN"/>
              </w:rPr>
            </w:pPr>
            <w:del w:id="6347" w:author="srabhi" w:date="2015-07-20T17:12:00Z">
              <w:r w:rsidRPr="00882650" w:rsidDel="007F6D69">
                <w:rPr>
                  <w:rFonts w:ascii="Arial" w:hAnsi="Arial" w:cs="Arial"/>
                  <w:sz w:val="18"/>
                  <w:szCs w:val="18"/>
                  <w:lang w:val="en-US" w:eastAsia="zh-CN"/>
                </w:rPr>
                <w:delText>-1.03</w:delText>
              </w:r>
            </w:del>
          </w:p>
        </w:tc>
      </w:tr>
      <w:tr w:rsidR="00415B83" w:rsidRPr="00240276" w:rsidDel="007F6D69" w:rsidTr="009A5197">
        <w:trPr>
          <w:trHeight w:val="300"/>
          <w:del w:id="6348"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349" w:author="srabhi" w:date="2015-07-20T17:12:00Z"/>
                <w:rFonts w:ascii="Arial" w:hAnsi="Arial" w:cs="Arial"/>
                <w:b/>
                <w:bCs/>
                <w:sz w:val="20"/>
                <w:szCs w:val="20"/>
                <w:lang w:val="en-US" w:eastAsia="zh-CN"/>
              </w:rPr>
            </w:pPr>
            <w:del w:id="6350" w:author="srabhi" w:date="2015-07-20T17:12:00Z">
              <w:r w:rsidRPr="00882650" w:rsidDel="007F6D69">
                <w:rPr>
                  <w:rFonts w:ascii="Arial" w:hAnsi="Arial" w:cs="Arial"/>
                  <w:b/>
                  <w:bCs/>
                  <w:sz w:val="20"/>
                  <w:szCs w:val="20"/>
                  <w:lang w:eastAsia="zh-CN"/>
                </w:rPr>
                <w:delText>Oral corticosteroid use</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51" w:author="srabhi" w:date="2015-07-20T17:12:00Z"/>
                <w:rFonts w:ascii="Arial" w:hAnsi="Arial" w:cs="Arial"/>
                <w:sz w:val="18"/>
                <w:szCs w:val="18"/>
                <w:lang w:val="en-US" w:eastAsia="zh-CN"/>
              </w:rPr>
            </w:pPr>
            <w:del w:id="6352" w:author="srabhi" w:date="2015-07-20T17:12:00Z">
              <w:r w:rsidRPr="00882650" w:rsidDel="007F6D69">
                <w:rPr>
                  <w:rFonts w:ascii="Arial" w:hAnsi="Arial" w:cs="Arial"/>
                  <w:sz w:val="18"/>
                  <w:szCs w:val="18"/>
                  <w:lang w:val="en-US" w:eastAsia="zh-CN"/>
                </w:rPr>
                <w:delText>15</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53" w:author="srabhi" w:date="2015-07-20T17:12:00Z"/>
                <w:rFonts w:ascii="Arial" w:hAnsi="Arial" w:cs="Arial"/>
                <w:sz w:val="18"/>
                <w:szCs w:val="18"/>
                <w:lang w:val="en-US" w:eastAsia="zh-CN"/>
              </w:rPr>
            </w:pPr>
            <w:del w:id="6354" w:author="srabhi" w:date="2015-07-20T17:12:00Z">
              <w:r w:rsidRPr="00882650" w:rsidDel="007F6D69">
                <w:rPr>
                  <w:rFonts w:ascii="Arial" w:hAnsi="Arial" w:cs="Arial"/>
                  <w:sz w:val="18"/>
                  <w:szCs w:val="18"/>
                  <w:lang w:val="en-US" w:eastAsia="zh-CN"/>
                </w:rPr>
                <w:delText>1.43</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55" w:author="srabhi" w:date="2015-07-20T17:12:00Z"/>
                <w:rFonts w:ascii="Arial" w:hAnsi="Arial" w:cs="Arial"/>
                <w:sz w:val="18"/>
                <w:szCs w:val="18"/>
                <w:lang w:val="en-US" w:eastAsia="zh-CN"/>
              </w:rPr>
            </w:pPr>
            <w:del w:id="6356" w:author="srabhi" w:date="2015-07-20T17:12:00Z">
              <w:r w:rsidRPr="00882650" w:rsidDel="007F6D69">
                <w:rPr>
                  <w:rFonts w:ascii="Arial" w:hAnsi="Arial" w:cs="Arial"/>
                  <w:sz w:val="18"/>
                  <w:szCs w:val="18"/>
                  <w:lang w:val="en-US" w:eastAsia="zh-CN"/>
                </w:rPr>
                <w:delText>0.85</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57" w:author="srabhi" w:date="2015-07-20T17:12:00Z"/>
                <w:rFonts w:ascii="Arial" w:hAnsi="Arial" w:cs="Arial"/>
                <w:sz w:val="18"/>
                <w:szCs w:val="18"/>
                <w:lang w:val="en-US" w:eastAsia="zh-CN"/>
              </w:rPr>
            </w:pPr>
            <w:del w:id="6358" w:author="srabhi" w:date="2015-07-20T17:12:00Z">
              <w:r w:rsidRPr="00882650" w:rsidDel="007F6D69">
                <w:rPr>
                  <w:rFonts w:ascii="Arial" w:hAnsi="Arial" w:cs="Arial"/>
                  <w:sz w:val="18"/>
                  <w:szCs w:val="18"/>
                  <w:lang w:val="en-US" w:eastAsia="zh-CN"/>
                </w:rPr>
                <w:delText>25</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59" w:author="srabhi" w:date="2015-07-20T17:12:00Z"/>
                <w:rFonts w:ascii="Arial" w:hAnsi="Arial" w:cs="Arial"/>
                <w:sz w:val="18"/>
                <w:szCs w:val="18"/>
                <w:lang w:val="en-US" w:eastAsia="zh-CN"/>
              </w:rPr>
            </w:pPr>
            <w:del w:id="6360" w:author="srabhi" w:date="2015-07-20T17:12:00Z">
              <w:r w:rsidRPr="00882650" w:rsidDel="007F6D69">
                <w:rPr>
                  <w:rFonts w:ascii="Arial" w:hAnsi="Arial" w:cs="Arial"/>
                  <w:sz w:val="18"/>
                  <w:szCs w:val="18"/>
                  <w:lang w:val="en-US" w:eastAsia="zh-CN"/>
                </w:rPr>
                <w:delText>22</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61" w:author="srabhi" w:date="2015-07-20T17:12:00Z"/>
                <w:rFonts w:ascii="Arial" w:hAnsi="Arial" w:cs="Arial"/>
                <w:sz w:val="18"/>
                <w:szCs w:val="18"/>
                <w:lang w:val="en-US" w:eastAsia="zh-CN"/>
              </w:rPr>
            </w:pPr>
            <w:del w:id="6362" w:author="srabhi" w:date="2015-07-20T17:12:00Z">
              <w:r w:rsidRPr="00882650" w:rsidDel="007F6D69">
                <w:rPr>
                  <w:rFonts w:ascii="Arial" w:hAnsi="Arial" w:cs="Arial"/>
                  <w:sz w:val="18"/>
                  <w:szCs w:val="18"/>
                  <w:lang w:val="en-US" w:eastAsia="zh-CN"/>
                </w:rPr>
                <w:delText>2.38</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63" w:author="srabhi" w:date="2015-07-20T17:12:00Z"/>
                <w:rFonts w:ascii="Arial" w:hAnsi="Arial" w:cs="Arial"/>
                <w:sz w:val="18"/>
                <w:szCs w:val="18"/>
                <w:lang w:val="en-US" w:eastAsia="zh-CN"/>
              </w:rPr>
            </w:pPr>
            <w:del w:id="6364" w:author="srabhi" w:date="2015-07-20T17:12:00Z">
              <w:r w:rsidRPr="00882650" w:rsidDel="007F6D69">
                <w:rPr>
                  <w:rFonts w:ascii="Arial" w:hAnsi="Arial" w:cs="Arial"/>
                  <w:sz w:val="18"/>
                  <w:szCs w:val="18"/>
                  <w:lang w:val="en-US" w:eastAsia="zh-CN"/>
                </w:rPr>
                <w:delText>0.86</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65" w:author="srabhi" w:date="2015-07-20T17:12:00Z"/>
                <w:rFonts w:ascii="Arial" w:hAnsi="Arial" w:cs="Arial"/>
                <w:sz w:val="18"/>
                <w:szCs w:val="18"/>
                <w:lang w:val="en-US" w:eastAsia="zh-CN"/>
              </w:rPr>
            </w:pPr>
            <w:del w:id="6366" w:author="srabhi" w:date="2015-07-20T17:12:00Z">
              <w:r w:rsidRPr="00882650" w:rsidDel="007F6D69">
                <w:rPr>
                  <w:rFonts w:ascii="Arial" w:hAnsi="Arial" w:cs="Arial"/>
                  <w:sz w:val="18"/>
                  <w:szCs w:val="18"/>
                  <w:lang w:val="en-US" w:eastAsia="zh-CN"/>
                </w:rPr>
                <w:delText>42</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67" w:author="srabhi" w:date="2015-07-20T17:12:00Z"/>
                <w:rFonts w:ascii="Arial" w:hAnsi="Arial" w:cs="Arial"/>
                <w:sz w:val="18"/>
                <w:szCs w:val="18"/>
                <w:lang w:val="en-US" w:eastAsia="zh-CN"/>
              </w:rPr>
            </w:pPr>
            <w:del w:id="6368" w:author="srabhi" w:date="2015-07-20T17:12:00Z">
              <w:r w:rsidRPr="00882650" w:rsidDel="007F6D69">
                <w:rPr>
                  <w:rFonts w:ascii="Arial" w:hAnsi="Arial" w:cs="Arial"/>
                  <w:sz w:val="18"/>
                  <w:szCs w:val="18"/>
                  <w:lang w:val="en-US" w:eastAsia="zh-CN"/>
                </w:rPr>
                <w:delText>13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69" w:author="srabhi" w:date="2015-07-20T17:12:00Z"/>
                <w:rFonts w:ascii="Arial" w:hAnsi="Arial" w:cs="Arial"/>
                <w:sz w:val="18"/>
                <w:szCs w:val="18"/>
                <w:lang w:val="en-US" w:eastAsia="zh-CN"/>
              </w:rPr>
            </w:pPr>
            <w:del w:id="6370" w:author="srabhi" w:date="2015-07-20T17:12:00Z">
              <w:r w:rsidRPr="00882650" w:rsidDel="007F6D69">
                <w:rPr>
                  <w:rFonts w:ascii="Arial" w:hAnsi="Arial" w:cs="Arial"/>
                  <w:sz w:val="18"/>
                  <w:szCs w:val="18"/>
                  <w:lang w:val="en-US" w:eastAsia="zh-CN"/>
                </w:rPr>
                <w:delText>1.46</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71" w:author="srabhi" w:date="2015-07-20T17:12:00Z"/>
                <w:rFonts w:ascii="Arial" w:hAnsi="Arial" w:cs="Arial"/>
                <w:sz w:val="18"/>
                <w:szCs w:val="18"/>
                <w:lang w:val="en-US" w:eastAsia="zh-CN"/>
              </w:rPr>
            </w:pPr>
            <w:del w:id="6372" w:author="srabhi" w:date="2015-07-20T17:12:00Z">
              <w:r w:rsidRPr="00882650" w:rsidDel="007F6D69">
                <w:rPr>
                  <w:rFonts w:ascii="Arial" w:hAnsi="Arial" w:cs="Arial"/>
                  <w:sz w:val="18"/>
                  <w:szCs w:val="18"/>
                  <w:lang w:val="en-US" w:eastAsia="zh-CN"/>
                </w:rPr>
                <w:delText>0.47</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73" w:author="srabhi" w:date="2015-07-20T17:12:00Z"/>
                <w:rFonts w:ascii="Arial" w:hAnsi="Arial" w:cs="Arial"/>
                <w:sz w:val="18"/>
                <w:szCs w:val="18"/>
                <w:lang w:val="en-US" w:eastAsia="zh-CN"/>
              </w:rPr>
            </w:pPr>
            <w:del w:id="6374" w:author="srabhi" w:date="2015-07-20T17:12:00Z">
              <w:r w:rsidRPr="00882650" w:rsidDel="007F6D69">
                <w:rPr>
                  <w:rFonts w:ascii="Arial" w:hAnsi="Arial" w:cs="Arial"/>
                  <w:sz w:val="18"/>
                  <w:szCs w:val="18"/>
                  <w:lang w:val="en-US" w:eastAsia="zh-CN"/>
                </w:rPr>
                <w:delText>2.06</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75" w:author="srabhi" w:date="2015-07-20T17:12:00Z"/>
                <w:rFonts w:ascii="Arial" w:hAnsi="Arial" w:cs="Arial"/>
                <w:sz w:val="18"/>
                <w:szCs w:val="18"/>
                <w:lang w:val="en-US" w:eastAsia="zh-CN"/>
              </w:rPr>
            </w:pPr>
            <w:del w:id="6376" w:author="srabhi" w:date="2015-07-20T17:12:00Z">
              <w:r w:rsidRPr="00882650" w:rsidDel="007F6D69">
                <w:rPr>
                  <w:rFonts w:ascii="Arial" w:hAnsi="Arial" w:cs="Arial"/>
                  <w:sz w:val="18"/>
                  <w:szCs w:val="18"/>
                  <w:lang w:val="en-US" w:eastAsia="zh-CN"/>
                </w:rPr>
                <w:delText>-0.60</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77" w:author="srabhi" w:date="2015-07-20T17:12:00Z"/>
                <w:rFonts w:ascii="Arial" w:hAnsi="Arial" w:cs="Arial"/>
                <w:sz w:val="18"/>
                <w:szCs w:val="18"/>
                <w:lang w:val="en-US" w:eastAsia="zh-CN"/>
              </w:rPr>
            </w:pPr>
            <w:del w:id="6378" w:author="srabhi" w:date="2015-07-20T17:12:00Z">
              <w:r w:rsidRPr="00882650" w:rsidDel="007F6D69">
                <w:rPr>
                  <w:rFonts w:ascii="Arial" w:hAnsi="Arial" w:cs="Arial"/>
                  <w:sz w:val="18"/>
                  <w:szCs w:val="18"/>
                  <w:lang w:val="en-US" w:eastAsia="zh-CN"/>
                </w:rPr>
                <w:delText>2.59</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79" w:author="srabhi" w:date="2015-07-20T17:12:00Z"/>
                <w:rFonts w:ascii="Arial" w:hAnsi="Arial" w:cs="Arial"/>
                <w:sz w:val="18"/>
                <w:szCs w:val="18"/>
                <w:lang w:val="en-US" w:eastAsia="zh-CN"/>
              </w:rPr>
            </w:pPr>
            <w:del w:id="6380" w:author="srabhi" w:date="2015-07-20T17:12:00Z">
              <w:r w:rsidRPr="00882650" w:rsidDel="007F6D69">
                <w:rPr>
                  <w:rFonts w:ascii="Arial" w:hAnsi="Arial" w:cs="Arial"/>
                  <w:sz w:val="18"/>
                  <w:szCs w:val="18"/>
                  <w:lang w:val="en-US" w:eastAsia="zh-CN"/>
                </w:rPr>
                <w:delText>-1.13</w:delText>
              </w:r>
            </w:del>
          </w:p>
        </w:tc>
      </w:tr>
      <w:tr w:rsidR="00415B83" w:rsidRPr="00240276" w:rsidDel="007F6D69" w:rsidTr="009A5197">
        <w:trPr>
          <w:trHeight w:val="300"/>
          <w:del w:id="6381"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382" w:author="srabhi" w:date="2015-07-20T17:12:00Z"/>
                <w:rFonts w:ascii="Arial" w:hAnsi="Arial" w:cs="Arial"/>
                <w:b/>
                <w:bCs/>
                <w:sz w:val="20"/>
                <w:szCs w:val="20"/>
                <w:lang w:val="en-US" w:eastAsia="zh-CN"/>
              </w:rPr>
            </w:pPr>
            <w:del w:id="6383" w:author="srabhi" w:date="2015-07-20T17:12:00Z">
              <w:r w:rsidRPr="00882650" w:rsidDel="007F6D69">
                <w:rPr>
                  <w:rFonts w:ascii="Arial" w:hAnsi="Arial" w:cs="Arial"/>
                  <w:b/>
                  <w:bCs/>
                  <w:sz w:val="20"/>
                  <w:szCs w:val="20"/>
                  <w:lang w:eastAsia="zh-CN"/>
                </w:rPr>
                <w:delText>Iv corticosteroid use</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84" w:author="srabhi" w:date="2015-07-20T17:12:00Z"/>
                <w:rFonts w:ascii="Arial" w:hAnsi="Arial" w:cs="Arial"/>
                <w:sz w:val="18"/>
                <w:szCs w:val="18"/>
                <w:lang w:val="en-US" w:eastAsia="zh-CN"/>
              </w:rPr>
            </w:pPr>
            <w:del w:id="6385" w:author="srabhi" w:date="2015-07-20T17:12:00Z">
              <w:r w:rsidRPr="00882650" w:rsidDel="007F6D69">
                <w:rPr>
                  <w:rFonts w:ascii="Arial" w:hAnsi="Arial" w:cs="Arial"/>
                  <w:sz w:val="18"/>
                  <w:szCs w:val="18"/>
                  <w:lang w:val="en-US" w:eastAsia="zh-CN"/>
                </w:rPr>
                <w:delText>11</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86" w:author="srabhi" w:date="2015-07-20T17:12:00Z"/>
                <w:rFonts w:ascii="Arial" w:hAnsi="Arial" w:cs="Arial"/>
                <w:sz w:val="18"/>
                <w:szCs w:val="18"/>
                <w:lang w:val="en-US" w:eastAsia="zh-CN"/>
              </w:rPr>
            </w:pPr>
            <w:del w:id="6387" w:author="srabhi" w:date="2015-07-20T17:12:00Z">
              <w:r w:rsidRPr="00882650" w:rsidDel="007F6D69">
                <w:rPr>
                  <w:rFonts w:ascii="Arial" w:hAnsi="Arial" w:cs="Arial"/>
                  <w:sz w:val="18"/>
                  <w:szCs w:val="18"/>
                  <w:lang w:val="en-US" w:eastAsia="zh-CN"/>
                </w:rPr>
                <w:delText>1.65</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88" w:author="srabhi" w:date="2015-07-20T17:12:00Z"/>
                <w:rFonts w:ascii="Arial" w:hAnsi="Arial" w:cs="Arial"/>
                <w:sz w:val="18"/>
                <w:szCs w:val="18"/>
                <w:lang w:val="en-US" w:eastAsia="zh-CN"/>
              </w:rPr>
            </w:pPr>
            <w:del w:id="6389" w:author="srabhi" w:date="2015-07-20T17:12:00Z">
              <w:r w:rsidRPr="00882650" w:rsidDel="007F6D69">
                <w:rPr>
                  <w:rFonts w:ascii="Arial" w:hAnsi="Arial" w:cs="Arial"/>
                  <w:sz w:val="18"/>
                  <w:szCs w:val="18"/>
                  <w:lang w:val="en-US" w:eastAsia="zh-CN"/>
                </w:rPr>
                <w:delText>0.96</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90" w:author="srabhi" w:date="2015-07-20T17:12:00Z"/>
                <w:rFonts w:ascii="Arial" w:hAnsi="Arial" w:cs="Arial"/>
                <w:sz w:val="18"/>
                <w:szCs w:val="18"/>
                <w:lang w:val="en-US" w:eastAsia="zh-CN"/>
              </w:rPr>
            </w:pPr>
            <w:del w:id="6391" w:author="srabhi" w:date="2015-07-20T17:12:00Z">
              <w:r w:rsidRPr="00882650" w:rsidDel="007F6D69">
                <w:rPr>
                  <w:rFonts w:ascii="Arial" w:hAnsi="Arial" w:cs="Arial"/>
                  <w:sz w:val="18"/>
                  <w:szCs w:val="18"/>
                  <w:lang w:val="en-US" w:eastAsia="zh-CN"/>
                </w:rPr>
                <w:delText>45</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92" w:author="srabhi" w:date="2015-07-20T17:12:00Z"/>
                <w:rFonts w:ascii="Arial" w:hAnsi="Arial" w:cs="Arial"/>
                <w:sz w:val="18"/>
                <w:szCs w:val="18"/>
                <w:lang w:val="en-US" w:eastAsia="zh-CN"/>
              </w:rPr>
            </w:pPr>
            <w:del w:id="6393" w:author="srabhi" w:date="2015-07-20T17:12:00Z">
              <w:r w:rsidRPr="00882650" w:rsidDel="007F6D69">
                <w:rPr>
                  <w:rFonts w:ascii="Arial" w:hAnsi="Arial" w:cs="Arial"/>
                  <w:sz w:val="18"/>
                  <w:szCs w:val="18"/>
                  <w:lang w:val="en-US" w:eastAsia="zh-CN"/>
                </w:rPr>
                <w:delText>31</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94" w:author="srabhi" w:date="2015-07-20T17:12:00Z"/>
                <w:rFonts w:ascii="Arial" w:hAnsi="Arial" w:cs="Arial"/>
                <w:sz w:val="18"/>
                <w:szCs w:val="18"/>
                <w:lang w:val="en-US" w:eastAsia="zh-CN"/>
              </w:rPr>
            </w:pPr>
            <w:del w:id="6395" w:author="srabhi" w:date="2015-07-20T17:12:00Z">
              <w:r w:rsidRPr="00882650" w:rsidDel="007F6D69">
                <w:rPr>
                  <w:rFonts w:ascii="Arial" w:hAnsi="Arial" w:cs="Arial"/>
                  <w:sz w:val="18"/>
                  <w:szCs w:val="18"/>
                  <w:lang w:val="en-US" w:eastAsia="zh-CN"/>
                </w:rPr>
                <w:delText>2.44</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96" w:author="srabhi" w:date="2015-07-20T17:12:00Z"/>
                <w:rFonts w:ascii="Arial" w:hAnsi="Arial" w:cs="Arial"/>
                <w:sz w:val="18"/>
                <w:szCs w:val="18"/>
                <w:lang w:val="en-US" w:eastAsia="zh-CN"/>
              </w:rPr>
            </w:pPr>
            <w:del w:id="6397" w:author="srabhi" w:date="2015-07-20T17:12:00Z">
              <w:r w:rsidRPr="00882650" w:rsidDel="007F6D69">
                <w:rPr>
                  <w:rFonts w:ascii="Arial" w:hAnsi="Arial" w:cs="Arial"/>
                  <w:sz w:val="18"/>
                  <w:szCs w:val="18"/>
                  <w:lang w:val="en-US" w:eastAsia="zh-CN"/>
                </w:rPr>
                <w:delText>0.87</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398" w:author="srabhi" w:date="2015-07-20T17:12:00Z"/>
                <w:rFonts w:ascii="Arial" w:hAnsi="Arial" w:cs="Arial"/>
                <w:sz w:val="18"/>
                <w:szCs w:val="18"/>
                <w:lang w:val="en-US" w:eastAsia="zh-CN"/>
              </w:rPr>
            </w:pPr>
            <w:del w:id="6399" w:author="srabhi" w:date="2015-07-20T17:12:00Z">
              <w:r w:rsidRPr="00882650" w:rsidDel="007F6D69">
                <w:rPr>
                  <w:rFonts w:ascii="Arial" w:hAnsi="Arial" w:cs="Arial"/>
                  <w:sz w:val="18"/>
                  <w:szCs w:val="18"/>
                  <w:lang w:val="en-US" w:eastAsia="zh-CN"/>
                </w:rPr>
                <w:delText>70</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00" w:author="srabhi" w:date="2015-07-20T17:12:00Z"/>
                <w:rFonts w:ascii="Arial" w:hAnsi="Arial" w:cs="Arial"/>
                <w:sz w:val="18"/>
                <w:szCs w:val="18"/>
                <w:lang w:val="en-US" w:eastAsia="zh-CN"/>
              </w:rPr>
            </w:pPr>
            <w:del w:id="6401" w:author="srabhi" w:date="2015-07-20T17:12:00Z">
              <w:r w:rsidRPr="00882650" w:rsidDel="007F6D69">
                <w:rPr>
                  <w:rFonts w:ascii="Arial" w:hAnsi="Arial" w:cs="Arial"/>
                  <w:sz w:val="18"/>
                  <w:szCs w:val="18"/>
                  <w:lang w:val="en-US" w:eastAsia="zh-CN"/>
                </w:rPr>
                <w:delText>16</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02" w:author="srabhi" w:date="2015-07-20T17:12:00Z"/>
                <w:rFonts w:ascii="Arial" w:hAnsi="Arial" w:cs="Arial"/>
                <w:sz w:val="18"/>
                <w:szCs w:val="18"/>
                <w:lang w:val="en-US" w:eastAsia="zh-CN"/>
              </w:rPr>
            </w:pPr>
            <w:del w:id="6403" w:author="srabhi" w:date="2015-07-20T17:12:00Z">
              <w:r w:rsidRPr="00882650" w:rsidDel="007F6D69">
                <w:rPr>
                  <w:rFonts w:ascii="Arial" w:hAnsi="Arial" w:cs="Arial"/>
                  <w:sz w:val="18"/>
                  <w:szCs w:val="18"/>
                  <w:lang w:val="en-US" w:eastAsia="zh-CN"/>
                </w:rPr>
                <w:delText>1.45</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04" w:author="srabhi" w:date="2015-07-20T17:12:00Z"/>
                <w:rFonts w:ascii="Arial" w:hAnsi="Arial" w:cs="Arial"/>
                <w:sz w:val="18"/>
                <w:szCs w:val="18"/>
                <w:lang w:val="en-US" w:eastAsia="zh-CN"/>
              </w:rPr>
            </w:pPr>
            <w:del w:id="6405" w:author="srabhi" w:date="2015-07-20T17:12:00Z">
              <w:r w:rsidRPr="00882650" w:rsidDel="007F6D69">
                <w:rPr>
                  <w:rFonts w:ascii="Arial" w:hAnsi="Arial" w:cs="Arial"/>
                  <w:sz w:val="18"/>
                  <w:szCs w:val="18"/>
                  <w:lang w:val="en-US" w:eastAsia="zh-CN"/>
                </w:rPr>
                <w:delText>0.44</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06" w:author="srabhi" w:date="2015-07-20T17:12:00Z"/>
                <w:rFonts w:ascii="Arial" w:hAnsi="Arial" w:cs="Arial"/>
                <w:sz w:val="18"/>
                <w:szCs w:val="18"/>
                <w:lang w:val="en-US" w:eastAsia="zh-CN"/>
              </w:rPr>
            </w:pPr>
            <w:del w:id="6407" w:author="srabhi" w:date="2015-07-20T17:12:00Z">
              <w:r w:rsidRPr="00882650" w:rsidDel="007F6D69">
                <w:rPr>
                  <w:rFonts w:ascii="Arial" w:hAnsi="Arial" w:cs="Arial"/>
                  <w:sz w:val="18"/>
                  <w:szCs w:val="18"/>
                  <w:lang w:val="en-US" w:eastAsia="zh-CN"/>
                </w:rPr>
                <w:delText>1.96</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08" w:author="srabhi" w:date="2015-07-20T17:12:00Z"/>
                <w:rFonts w:ascii="Arial" w:hAnsi="Arial" w:cs="Arial"/>
                <w:sz w:val="18"/>
                <w:szCs w:val="18"/>
                <w:lang w:val="en-US" w:eastAsia="zh-CN"/>
              </w:rPr>
            </w:pPr>
            <w:del w:id="6409" w:author="srabhi" w:date="2015-07-20T17:12:00Z">
              <w:r w:rsidRPr="00882650" w:rsidDel="007F6D69">
                <w:rPr>
                  <w:rFonts w:ascii="Arial" w:hAnsi="Arial" w:cs="Arial"/>
                  <w:sz w:val="18"/>
                  <w:szCs w:val="18"/>
                  <w:lang w:val="en-US" w:eastAsia="zh-CN"/>
                </w:rPr>
                <w:delText>-0.51</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10" w:author="srabhi" w:date="2015-07-20T17:12:00Z"/>
                <w:rFonts w:ascii="Arial" w:hAnsi="Arial" w:cs="Arial"/>
                <w:sz w:val="18"/>
                <w:szCs w:val="18"/>
                <w:lang w:val="en-US" w:eastAsia="zh-CN"/>
              </w:rPr>
            </w:pPr>
            <w:del w:id="6411" w:author="srabhi" w:date="2015-07-20T17:12:00Z">
              <w:r w:rsidRPr="00882650" w:rsidDel="007F6D69">
                <w:rPr>
                  <w:rFonts w:ascii="Arial" w:hAnsi="Arial" w:cs="Arial"/>
                  <w:sz w:val="18"/>
                  <w:szCs w:val="18"/>
                  <w:lang w:val="en-US" w:eastAsia="zh-CN"/>
                </w:rPr>
                <w:delText>2.50</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12" w:author="srabhi" w:date="2015-07-20T17:12:00Z"/>
                <w:rFonts w:ascii="Arial" w:hAnsi="Arial" w:cs="Arial"/>
                <w:sz w:val="18"/>
                <w:szCs w:val="18"/>
                <w:lang w:val="en-US" w:eastAsia="zh-CN"/>
              </w:rPr>
            </w:pPr>
            <w:del w:id="6413" w:author="srabhi" w:date="2015-07-20T17:12:00Z">
              <w:r w:rsidRPr="00882650" w:rsidDel="007F6D69">
                <w:rPr>
                  <w:rFonts w:ascii="Arial" w:hAnsi="Arial" w:cs="Arial"/>
                  <w:sz w:val="18"/>
                  <w:szCs w:val="18"/>
                  <w:lang w:val="en-US" w:eastAsia="zh-CN"/>
                </w:rPr>
                <w:delText>-1.05</w:delText>
              </w:r>
            </w:del>
          </w:p>
        </w:tc>
      </w:tr>
      <w:tr w:rsidR="00415B83" w:rsidRPr="00240276" w:rsidDel="007F6D69" w:rsidTr="009A5197">
        <w:trPr>
          <w:trHeight w:val="300"/>
          <w:del w:id="6414"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415" w:author="srabhi" w:date="2015-07-20T17:12:00Z"/>
                <w:rFonts w:ascii="Arial" w:hAnsi="Arial" w:cs="Arial"/>
                <w:b/>
                <w:bCs/>
                <w:sz w:val="20"/>
                <w:szCs w:val="20"/>
                <w:lang w:val="en-US" w:eastAsia="zh-CN"/>
              </w:rPr>
            </w:pPr>
            <w:del w:id="6416" w:author="srabhi" w:date="2015-07-20T17:12:00Z">
              <w:r w:rsidRPr="00882650" w:rsidDel="007F6D69">
                <w:rPr>
                  <w:rFonts w:ascii="Arial" w:hAnsi="Arial" w:cs="Arial"/>
                  <w:b/>
                  <w:bCs/>
                  <w:sz w:val="20"/>
                  <w:szCs w:val="20"/>
                  <w:lang w:eastAsia="zh-CN"/>
                </w:rPr>
                <w:delText>Presence of pre-index relapse</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17" w:author="srabhi" w:date="2015-07-20T17:12:00Z"/>
                <w:rFonts w:ascii="Arial" w:hAnsi="Arial" w:cs="Arial"/>
                <w:sz w:val="18"/>
                <w:szCs w:val="18"/>
                <w:lang w:val="en-US" w:eastAsia="zh-CN"/>
              </w:rPr>
            </w:pPr>
            <w:del w:id="6418" w:author="srabhi" w:date="2015-07-20T17:12:00Z">
              <w:r w:rsidRPr="00882650" w:rsidDel="007F6D69">
                <w:rPr>
                  <w:rFonts w:ascii="Arial" w:hAnsi="Arial" w:cs="Arial"/>
                  <w:sz w:val="18"/>
                  <w:szCs w:val="18"/>
                  <w:lang w:val="en-US" w:eastAsia="zh-CN"/>
                </w:rPr>
                <w:delText>9</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19" w:author="srabhi" w:date="2015-07-20T17:12:00Z"/>
                <w:rFonts w:ascii="Arial" w:hAnsi="Arial" w:cs="Arial"/>
                <w:sz w:val="18"/>
                <w:szCs w:val="18"/>
                <w:lang w:val="en-US" w:eastAsia="zh-CN"/>
              </w:rPr>
            </w:pPr>
            <w:del w:id="6420" w:author="srabhi" w:date="2015-07-20T17:12:00Z">
              <w:r w:rsidRPr="00882650" w:rsidDel="007F6D69">
                <w:rPr>
                  <w:rFonts w:ascii="Arial" w:hAnsi="Arial" w:cs="Arial"/>
                  <w:sz w:val="18"/>
                  <w:szCs w:val="18"/>
                  <w:lang w:val="en-US" w:eastAsia="zh-CN"/>
                </w:rPr>
                <w:delText>1.79</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21" w:author="srabhi" w:date="2015-07-20T17:12:00Z"/>
                <w:rFonts w:ascii="Arial" w:hAnsi="Arial" w:cs="Arial"/>
                <w:sz w:val="18"/>
                <w:szCs w:val="18"/>
                <w:lang w:val="en-US" w:eastAsia="zh-CN"/>
              </w:rPr>
            </w:pPr>
            <w:del w:id="6422" w:author="srabhi" w:date="2015-07-20T17:12:00Z">
              <w:r w:rsidRPr="00882650" w:rsidDel="007F6D69">
                <w:rPr>
                  <w:rFonts w:ascii="Arial" w:hAnsi="Arial" w:cs="Arial"/>
                  <w:sz w:val="18"/>
                  <w:szCs w:val="18"/>
                  <w:lang w:val="en-US" w:eastAsia="zh-CN"/>
                </w:rPr>
                <w:delText>1.13</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23" w:author="srabhi" w:date="2015-07-20T17:12:00Z"/>
                <w:rFonts w:ascii="Arial" w:hAnsi="Arial" w:cs="Arial"/>
                <w:sz w:val="18"/>
                <w:szCs w:val="18"/>
                <w:lang w:val="en-US" w:eastAsia="zh-CN"/>
              </w:rPr>
            </w:pPr>
            <w:del w:id="6424" w:author="srabhi" w:date="2015-07-20T17:12:00Z">
              <w:r w:rsidRPr="00882650" w:rsidDel="007F6D69">
                <w:rPr>
                  <w:rFonts w:ascii="Arial" w:hAnsi="Arial" w:cs="Arial"/>
                  <w:sz w:val="18"/>
                  <w:szCs w:val="18"/>
                  <w:lang w:val="en-US" w:eastAsia="zh-CN"/>
                </w:rPr>
                <w:delText>37</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25" w:author="srabhi" w:date="2015-07-20T17:12:00Z"/>
                <w:rFonts w:ascii="Arial" w:hAnsi="Arial" w:cs="Arial"/>
                <w:sz w:val="18"/>
                <w:szCs w:val="18"/>
                <w:lang w:val="en-US" w:eastAsia="zh-CN"/>
              </w:rPr>
            </w:pPr>
            <w:del w:id="6426" w:author="srabhi" w:date="2015-07-20T17:12:00Z">
              <w:r w:rsidRPr="00882650" w:rsidDel="007F6D69">
                <w:rPr>
                  <w:rFonts w:ascii="Arial" w:hAnsi="Arial" w:cs="Arial"/>
                  <w:sz w:val="18"/>
                  <w:szCs w:val="18"/>
                  <w:lang w:val="en-US" w:eastAsia="zh-CN"/>
                </w:rPr>
                <w:delText>31</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27" w:author="srabhi" w:date="2015-07-20T17:12:00Z"/>
                <w:rFonts w:ascii="Arial" w:hAnsi="Arial" w:cs="Arial"/>
                <w:sz w:val="18"/>
                <w:szCs w:val="18"/>
                <w:lang w:val="en-US" w:eastAsia="zh-CN"/>
              </w:rPr>
            </w:pPr>
            <w:del w:id="6428" w:author="srabhi" w:date="2015-07-20T17:12:00Z">
              <w:r w:rsidRPr="00882650" w:rsidDel="007F6D69">
                <w:rPr>
                  <w:rFonts w:ascii="Arial" w:hAnsi="Arial" w:cs="Arial"/>
                  <w:sz w:val="18"/>
                  <w:szCs w:val="18"/>
                  <w:lang w:val="en-US" w:eastAsia="zh-CN"/>
                </w:rPr>
                <w:delText>2.91</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29" w:author="srabhi" w:date="2015-07-20T17:12:00Z"/>
                <w:rFonts w:ascii="Arial" w:hAnsi="Arial" w:cs="Arial"/>
                <w:sz w:val="18"/>
                <w:szCs w:val="18"/>
                <w:lang w:val="en-US" w:eastAsia="zh-CN"/>
              </w:rPr>
            </w:pPr>
            <w:del w:id="6430" w:author="srabhi" w:date="2015-07-20T17:12:00Z">
              <w:r w:rsidRPr="00882650" w:rsidDel="007F6D69">
                <w:rPr>
                  <w:rFonts w:ascii="Arial" w:hAnsi="Arial" w:cs="Arial"/>
                  <w:sz w:val="18"/>
                  <w:szCs w:val="18"/>
                  <w:lang w:val="en-US" w:eastAsia="zh-CN"/>
                </w:rPr>
                <w:delText>0.99</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31" w:author="srabhi" w:date="2015-07-20T17:12:00Z"/>
                <w:rFonts w:ascii="Arial" w:hAnsi="Arial" w:cs="Arial"/>
                <w:sz w:val="18"/>
                <w:szCs w:val="18"/>
                <w:lang w:val="en-US" w:eastAsia="zh-CN"/>
              </w:rPr>
            </w:pPr>
            <w:del w:id="6432" w:author="srabhi" w:date="2015-07-20T17:12:00Z">
              <w:r w:rsidRPr="00882650" w:rsidDel="007F6D69">
                <w:rPr>
                  <w:rFonts w:ascii="Arial" w:hAnsi="Arial" w:cs="Arial"/>
                  <w:sz w:val="18"/>
                  <w:szCs w:val="18"/>
                  <w:lang w:val="en-US" w:eastAsia="zh-CN"/>
                </w:rPr>
                <w:delText>68</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33" w:author="srabhi" w:date="2015-07-20T17:12:00Z"/>
                <w:rFonts w:ascii="Arial" w:hAnsi="Arial" w:cs="Arial"/>
                <w:sz w:val="18"/>
                <w:szCs w:val="18"/>
                <w:lang w:val="en-US" w:eastAsia="zh-CN"/>
              </w:rPr>
            </w:pPr>
            <w:del w:id="6434" w:author="srabhi" w:date="2015-07-20T17:12:00Z">
              <w:r w:rsidRPr="00882650" w:rsidDel="007F6D69">
                <w:rPr>
                  <w:rFonts w:ascii="Arial" w:hAnsi="Arial" w:cs="Arial"/>
                  <w:sz w:val="18"/>
                  <w:szCs w:val="18"/>
                  <w:lang w:val="en-US" w:eastAsia="zh-CN"/>
                </w:rPr>
                <w:delText>14</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35" w:author="srabhi" w:date="2015-07-20T17:12:00Z"/>
                <w:rFonts w:ascii="Arial" w:hAnsi="Arial" w:cs="Arial"/>
                <w:sz w:val="18"/>
                <w:szCs w:val="18"/>
                <w:lang w:val="en-US" w:eastAsia="zh-CN"/>
              </w:rPr>
            </w:pPr>
            <w:del w:id="6436" w:author="srabhi" w:date="2015-07-20T17:12:00Z">
              <w:r w:rsidRPr="00882650" w:rsidDel="007F6D69">
                <w:rPr>
                  <w:rFonts w:ascii="Arial" w:hAnsi="Arial" w:cs="Arial"/>
                  <w:sz w:val="18"/>
                  <w:szCs w:val="18"/>
                  <w:lang w:val="en-US" w:eastAsia="zh-CN"/>
                </w:rPr>
                <w:delText>1.59</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37" w:author="srabhi" w:date="2015-07-20T17:12:00Z"/>
                <w:rFonts w:ascii="Arial" w:hAnsi="Arial" w:cs="Arial"/>
                <w:sz w:val="18"/>
                <w:szCs w:val="18"/>
                <w:lang w:val="en-US" w:eastAsia="zh-CN"/>
              </w:rPr>
            </w:pPr>
            <w:del w:id="6438" w:author="srabhi" w:date="2015-07-20T17:12:00Z">
              <w:r w:rsidRPr="00882650" w:rsidDel="007F6D69">
                <w:rPr>
                  <w:rFonts w:ascii="Arial" w:hAnsi="Arial" w:cs="Arial"/>
                  <w:sz w:val="18"/>
                  <w:szCs w:val="18"/>
                  <w:lang w:val="en-US" w:eastAsia="zh-CN"/>
                </w:rPr>
                <w:delText>0.50</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39" w:author="srabhi" w:date="2015-07-20T17:12:00Z"/>
                <w:rFonts w:ascii="Arial" w:hAnsi="Arial" w:cs="Arial"/>
                <w:sz w:val="18"/>
                <w:szCs w:val="18"/>
                <w:lang w:val="en-US" w:eastAsia="zh-CN"/>
              </w:rPr>
            </w:pPr>
            <w:del w:id="6440" w:author="srabhi" w:date="2015-07-20T17:12:00Z">
              <w:r w:rsidRPr="00882650" w:rsidDel="007F6D69">
                <w:rPr>
                  <w:rFonts w:ascii="Arial" w:hAnsi="Arial" w:cs="Arial"/>
                  <w:sz w:val="18"/>
                  <w:szCs w:val="18"/>
                  <w:lang w:val="en-US" w:eastAsia="zh-CN"/>
                </w:rPr>
                <w:delText>2.20</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41" w:author="srabhi" w:date="2015-07-20T17:12:00Z"/>
                <w:rFonts w:ascii="Arial" w:hAnsi="Arial" w:cs="Arial"/>
                <w:sz w:val="18"/>
                <w:szCs w:val="18"/>
                <w:lang w:val="en-US" w:eastAsia="zh-CN"/>
              </w:rPr>
            </w:pPr>
            <w:del w:id="6442" w:author="srabhi" w:date="2015-07-20T17:12:00Z">
              <w:r w:rsidRPr="00882650" w:rsidDel="007F6D69">
                <w:rPr>
                  <w:rFonts w:ascii="Arial" w:hAnsi="Arial" w:cs="Arial"/>
                  <w:sz w:val="18"/>
                  <w:szCs w:val="18"/>
                  <w:lang w:val="en-US" w:eastAsia="zh-CN"/>
                </w:rPr>
                <w:delText>-0.61</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43" w:author="srabhi" w:date="2015-07-20T17:12:00Z"/>
                <w:rFonts w:ascii="Arial" w:hAnsi="Arial" w:cs="Arial"/>
                <w:sz w:val="18"/>
                <w:szCs w:val="18"/>
                <w:lang w:val="en-US" w:eastAsia="zh-CN"/>
              </w:rPr>
            </w:pPr>
            <w:del w:id="6444" w:author="srabhi" w:date="2015-07-20T17:12:00Z">
              <w:r w:rsidRPr="00882650" w:rsidDel="007F6D69">
                <w:rPr>
                  <w:rFonts w:ascii="Arial" w:hAnsi="Arial" w:cs="Arial"/>
                  <w:sz w:val="18"/>
                  <w:szCs w:val="18"/>
                  <w:lang w:val="en-US" w:eastAsia="zh-CN"/>
                </w:rPr>
                <w:delText>2.98</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45" w:author="srabhi" w:date="2015-07-20T17:12:00Z"/>
                <w:rFonts w:ascii="Arial" w:hAnsi="Arial" w:cs="Arial"/>
                <w:sz w:val="18"/>
                <w:szCs w:val="18"/>
                <w:lang w:val="en-US" w:eastAsia="zh-CN"/>
              </w:rPr>
            </w:pPr>
            <w:del w:id="6446" w:author="srabhi" w:date="2015-07-20T17:12:00Z">
              <w:r w:rsidRPr="00882650" w:rsidDel="007F6D69">
                <w:rPr>
                  <w:rFonts w:ascii="Arial" w:hAnsi="Arial" w:cs="Arial"/>
                  <w:sz w:val="18"/>
                  <w:szCs w:val="18"/>
                  <w:lang w:val="en-US" w:eastAsia="zh-CN"/>
                </w:rPr>
                <w:delText>-1.39</w:delText>
              </w:r>
            </w:del>
          </w:p>
        </w:tc>
      </w:tr>
      <w:tr w:rsidR="00415B83" w:rsidRPr="00240276" w:rsidDel="007F6D69" w:rsidTr="009A5197">
        <w:trPr>
          <w:trHeight w:val="300"/>
          <w:del w:id="6447"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448" w:author="srabhi" w:date="2015-07-20T17:12:00Z"/>
                <w:rFonts w:ascii="Arial" w:hAnsi="Arial" w:cs="Arial"/>
                <w:b/>
                <w:bCs/>
                <w:sz w:val="20"/>
                <w:szCs w:val="20"/>
                <w:lang w:val="en-US" w:eastAsia="zh-CN"/>
              </w:rPr>
            </w:pPr>
            <w:del w:id="6449" w:author="srabhi" w:date="2015-07-20T17:12:00Z">
              <w:r w:rsidRPr="00882650" w:rsidDel="007F6D69">
                <w:rPr>
                  <w:rFonts w:ascii="Arial" w:hAnsi="Arial" w:cs="Arial"/>
                  <w:b/>
                  <w:bCs/>
                  <w:sz w:val="20"/>
                  <w:szCs w:val="20"/>
                  <w:lang w:eastAsia="zh-CN"/>
                </w:rPr>
                <w:delText>Northeast</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50" w:author="srabhi" w:date="2015-07-20T17:12:00Z"/>
                <w:rFonts w:ascii="Arial" w:hAnsi="Arial" w:cs="Arial"/>
                <w:sz w:val="18"/>
                <w:szCs w:val="18"/>
                <w:lang w:val="en-US" w:eastAsia="zh-CN"/>
              </w:rPr>
            </w:pPr>
            <w:del w:id="6451" w:author="srabhi" w:date="2015-07-20T17:12:00Z">
              <w:r w:rsidRPr="00882650"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52" w:author="srabhi" w:date="2015-07-20T17:12:00Z"/>
                <w:rFonts w:ascii="Arial" w:hAnsi="Arial" w:cs="Arial"/>
                <w:sz w:val="18"/>
                <w:szCs w:val="18"/>
                <w:lang w:val="en-US" w:eastAsia="zh-CN"/>
              </w:rPr>
            </w:pPr>
            <w:del w:id="6453" w:author="srabhi" w:date="2015-07-20T17:12:00Z">
              <w:r w:rsidRPr="00882650" w:rsidDel="007F6D69">
                <w:rPr>
                  <w:rFonts w:ascii="Arial" w:hAnsi="Arial" w:cs="Arial"/>
                  <w:sz w:val="18"/>
                  <w:szCs w:val="18"/>
                  <w:lang w:val="en-US" w:eastAsia="zh-CN"/>
                </w:rPr>
                <w:delText>1.07</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54" w:author="srabhi" w:date="2015-07-20T17:12:00Z"/>
                <w:rFonts w:ascii="Arial" w:hAnsi="Arial" w:cs="Arial"/>
                <w:sz w:val="18"/>
                <w:szCs w:val="18"/>
                <w:lang w:val="en-US" w:eastAsia="zh-CN"/>
              </w:rPr>
            </w:pPr>
            <w:del w:id="6455" w:author="srabhi" w:date="2015-07-20T17:12:00Z">
              <w:r w:rsidRPr="00882650" w:rsidDel="007F6D69">
                <w:rPr>
                  <w:rFonts w:ascii="Arial" w:hAnsi="Arial" w:cs="Arial"/>
                  <w:sz w:val="18"/>
                  <w:szCs w:val="18"/>
                  <w:lang w:val="en-US" w:eastAsia="zh-CN"/>
                </w:rPr>
                <w:delText>0.58</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56" w:author="srabhi" w:date="2015-07-20T17:12:00Z"/>
                <w:rFonts w:ascii="Arial" w:hAnsi="Arial" w:cs="Arial"/>
                <w:sz w:val="18"/>
                <w:szCs w:val="18"/>
                <w:lang w:val="en-US" w:eastAsia="zh-CN"/>
              </w:rPr>
            </w:pPr>
            <w:del w:id="6457" w:author="srabhi" w:date="2015-07-20T17:12:00Z">
              <w:r w:rsidRPr="00882650" w:rsidDel="007F6D69">
                <w:rPr>
                  <w:rFonts w:ascii="Arial" w:hAnsi="Arial" w:cs="Arial"/>
                  <w:sz w:val="18"/>
                  <w:szCs w:val="18"/>
                  <w:lang w:val="en-US" w:eastAsia="zh-CN"/>
                </w:rPr>
                <w:delText>18</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58" w:author="srabhi" w:date="2015-07-20T17:12:00Z"/>
                <w:rFonts w:ascii="Arial" w:hAnsi="Arial" w:cs="Arial"/>
                <w:sz w:val="18"/>
                <w:szCs w:val="18"/>
                <w:lang w:val="en-US" w:eastAsia="zh-CN"/>
              </w:rPr>
            </w:pPr>
            <w:del w:id="6459" w:author="srabhi" w:date="2015-07-20T17:12:00Z">
              <w:r w:rsidRPr="00882650"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60" w:author="srabhi" w:date="2015-07-20T17:12:00Z"/>
                <w:rFonts w:ascii="Arial" w:hAnsi="Arial" w:cs="Arial"/>
                <w:sz w:val="18"/>
                <w:szCs w:val="18"/>
                <w:lang w:val="en-US" w:eastAsia="zh-CN"/>
              </w:rPr>
            </w:pPr>
            <w:del w:id="6461" w:author="srabhi" w:date="2015-07-20T17:12:00Z">
              <w:r w:rsidRPr="00882650" w:rsidDel="007F6D69">
                <w:rPr>
                  <w:rFonts w:ascii="Arial" w:hAnsi="Arial" w:cs="Arial"/>
                  <w:sz w:val="18"/>
                  <w:szCs w:val="18"/>
                  <w:lang w:val="en-US" w:eastAsia="zh-CN"/>
                </w:rPr>
                <w:delText>0.98</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62" w:author="srabhi" w:date="2015-07-20T17:12:00Z"/>
                <w:rFonts w:ascii="Arial" w:hAnsi="Arial" w:cs="Arial"/>
                <w:sz w:val="18"/>
                <w:szCs w:val="18"/>
                <w:lang w:val="en-US" w:eastAsia="zh-CN"/>
              </w:rPr>
            </w:pPr>
            <w:del w:id="6463" w:author="srabhi" w:date="2015-07-20T17:12:00Z">
              <w:r w:rsidRPr="00882650" w:rsidDel="007F6D69">
                <w:rPr>
                  <w:rFonts w:ascii="Arial" w:hAnsi="Arial" w:cs="Arial"/>
                  <w:sz w:val="18"/>
                  <w:szCs w:val="18"/>
                  <w:lang w:val="en-US" w:eastAsia="zh-CN"/>
                </w:rPr>
                <w:delText>0.95</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64" w:author="srabhi" w:date="2015-07-20T17:12:00Z"/>
                <w:rFonts w:ascii="Arial" w:hAnsi="Arial" w:cs="Arial"/>
                <w:sz w:val="18"/>
                <w:szCs w:val="18"/>
                <w:lang w:val="en-US" w:eastAsia="zh-CN"/>
              </w:rPr>
            </w:pPr>
            <w:del w:id="6465" w:author="srabhi" w:date="2015-07-20T17:12:00Z">
              <w:r w:rsidRPr="00882650" w:rsidDel="007F6D69">
                <w:rPr>
                  <w:rFonts w:ascii="Arial" w:hAnsi="Arial" w:cs="Arial"/>
                  <w:sz w:val="18"/>
                  <w:szCs w:val="18"/>
                  <w:lang w:val="en-US" w:eastAsia="zh-CN"/>
                </w:rPr>
                <w:delText>18</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66" w:author="srabhi" w:date="2015-07-20T17:12:00Z"/>
                <w:rFonts w:ascii="Arial" w:hAnsi="Arial" w:cs="Arial"/>
                <w:sz w:val="18"/>
                <w:szCs w:val="18"/>
                <w:lang w:val="en-US" w:eastAsia="zh-CN"/>
              </w:rPr>
            </w:pPr>
            <w:del w:id="6467" w:author="srabhi" w:date="2015-07-20T17:12:00Z">
              <w:r w:rsidRPr="00882650"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68" w:author="srabhi" w:date="2015-07-20T17:12:00Z"/>
                <w:rFonts w:ascii="Arial" w:hAnsi="Arial" w:cs="Arial"/>
                <w:sz w:val="18"/>
                <w:szCs w:val="18"/>
                <w:lang w:val="en-US" w:eastAsia="zh-CN"/>
              </w:rPr>
            </w:pPr>
            <w:del w:id="6469" w:author="srabhi" w:date="2015-07-20T17:12:00Z">
              <w:r w:rsidRPr="00882650" w:rsidDel="007F6D69">
                <w:rPr>
                  <w:rFonts w:ascii="Arial" w:hAnsi="Arial" w:cs="Arial"/>
                  <w:sz w:val="18"/>
                  <w:szCs w:val="18"/>
                  <w:lang w:val="en-US" w:eastAsia="zh-CN"/>
                </w:rPr>
                <w:delText>0.97</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70" w:author="srabhi" w:date="2015-07-20T17:12:00Z"/>
                <w:rFonts w:ascii="Arial" w:hAnsi="Arial" w:cs="Arial"/>
                <w:sz w:val="18"/>
                <w:szCs w:val="18"/>
                <w:lang w:val="en-US" w:eastAsia="zh-CN"/>
              </w:rPr>
            </w:pPr>
            <w:del w:id="6471" w:author="srabhi" w:date="2015-07-20T17:12:00Z">
              <w:r w:rsidRPr="00882650" w:rsidDel="007F6D69">
                <w:rPr>
                  <w:rFonts w:ascii="Arial" w:hAnsi="Arial" w:cs="Arial"/>
                  <w:sz w:val="18"/>
                  <w:szCs w:val="18"/>
                  <w:lang w:val="en-US" w:eastAsia="zh-CN"/>
                </w:rPr>
                <w:delText>0.26</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72" w:author="srabhi" w:date="2015-07-20T17:12:00Z"/>
                <w:rFonts w:ascii="Arial" w:hAnsi="Arial" w:cs="Arial"/>
                <w:sz w:val="18"/>
                <w:szCs w:val="18"/>
                <w:lang w:val="en-US" w:eastAsia="zh-CN"/>
              </w:rPr>
            </w:pPr>
            <w:del w:id="6473" w:author="srabhi" w:date="2015-07-20T17:12:00Z">
              <w:r w:rsidRPr="00882650" w:rsidDel="007F6D69">
                <w:rPr>
                  <w:rFonts w:ascii="Arial" w:hAnsi="Arial" w:cs="Arial"/>
                  <w:sz w:val="18"/>
                  <w:szCs w:val="18"/>
                  <w:lang w:val="en-US" w:eastAsia="zh-CN"/>
                </w:rPr>
                <w:delText>1.13</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74" w:author="srabhi" w:date="2015-07-20T17:12:00Z"/>
                <w:rFonts w:ascii="Arial" w:hAnsi="Arial" w:cs="Arial"/>
                <w:sz w:val="18"/>
                <w:szCs w:val="18"/>
                <w:lang w:val="en-US" w:eastAsia="zh-CN"/>
              </w:rPr>
            </w:pPr>
            <w:del w:id="6475" w:author="srabhi" w:date="2015-07-20T17:12:00Z">
              <w:r w:rsidRPr="00882650" w:rsidDel="007F6D69">
                <w:rPr>
                  <w:rFonts w:ascii="Arial" w:hAnsi="Arial" w:cs="Arial"/>
                  <w:sz w:val="18"/>
                  <w:szCs w:val="18"/>
                  <w:lang w:val="en-US" w:eastAsia="zh-CN"/>
                </w:rPr>
                <w:delText>-0.16</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76" w:author="srabhi" w:date="2015-07-20T17:12:00Z"/>
                <w:rFonts w:ascii="Arial" w:hAnsi="Arial" w:cs="Arial"/>
                <w:sz w:val="18"/>
                <w:szCs w:val="18"/>
                <w:lang w:val="en-US" w:eastAsia="zh-CN"/>
              </w:rPr>
            </w:pPr>
            <w:del w:id="6477" w:author="srabhi" w:date="2015-07-20T17:12:00Z">
              <w:r w:rsidRPr="00882650" w:rsidDel="007F6D69">
                <w:rPr>
                  <w:rFonts w:ascii="Arial" w:hAnsi="Arial" w:cs="Arial"/>
                  <w:sz w:val="18"/>
                  <w:szCs w:val="18"/>
                  <w:lang w:val="en-US" w:eastAsia="zh-CN"/>
                </w:rPr>
                <w:delText>1.04</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78" w:author="srabhi" w:date="2015-07-20T17:12:00Z"/>
                <w:rFonts w:ascii="Arial" w:hAnsi="Arial" w:cs="Arial"/>
                <w:sz w:val="18"/>
                <w:szCs w:val="18"/>
                <w:lang w:val="en-US" w:eastAsia="zh-CN"/>
              </w:rPr>
            </w:pPr>
            <w:del w:id="6479" w:author="srabhi" w:date="2015-07-20T17:12:00Z">
              <w:r w:rsidRPr="00882650" w:rsidDel="007F6D69">
                <w:rPr>
                  <w:rFonts w:ascii="Arial" w:hAnsi="Arial" w:cs="Arial"/>
                  <w:sz w:val="18"/>
                  <w:szCs w:val="18"/>
                  <w:lang w:val="en-US" w:eastAsia="zh-CN"/>
                </w:rPr>
                <w:delText>-0.07</w:delText>
              </w:r>
            </w:del>
          </w:p>
        </w:tc>
      </w:tr>
      <w:tr w:rsidR="00415B83" w:rsidRPr="00240276" w:rsidDel="007F6D69" w:rsidTr="009A5197">
        <w:trPr>
          <w:trHeight w:val="300"/>
          <w:del w:id="6480"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481" w:author="srabhi" w:date="2015-07-20T17:12:00Z"/>
                <w:rFonts w:ascii="Arial" w:hAnsi="Arial" w:cs="Arial"/>
                <w:b/>
                <w:bCs/>
                <w:sz w:val="20"/>
                <w:szCs w:val="20"/>
                <w:lang w:val="en-US" w:eastAsia="zh-CN"/>
              </w:rPr>
            </w:pPr>
            <w:del w:id="6482" w:author="srabhi" w:date="2015-07-20T17:12:00Z">
              <w:r w:rsidRPr="00882650" w:rsidDel="007F6D69">
                <w:rPr>
                  <w:rFonts w:ascii="Arial" w:hAnsi="Arial" w:cs="Arial"/>
                  <w:b/>
                  <w:bCs/>
                  <w:sz w:val="20"/>
                  <w:szCs w:val="20"/>
                  <w:lang w:eastAsia="zh-CN"/>
                </w:rPr>
                <w:delText>South</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83" w:author="srabhi" w:date="2015-07-20T17:12:00Z"/>
                <w:rFonts w:ascii="Arial" w:hAnsi="Arial" w:cs="Arial"/>
                <w:sz w:val="18"/>
                <w:szCs w:val="18"/>
                <w:lang w:val="en-US" w:eastAsia="zh-CN"/>
              </w:rPr>
            </w:pPr>
            <w:del w:id="6484" w:author="srabhi" w:date="2015-07-20T17:12:00Z">
              <w:r w:rsidRPr="00882650" w:rsidDel="007F6D69">
                <w:rPr>
                  <w:rFonts w:ascii="Arial" w:hAnsi="Arial" w:cs="Arial"/>
                  <w:sz w:val="18"/>
                  <w:szCs w:val="18"/>
                  <w:lang w:val="en-US" w:eastAsia="zh-CN"/>
                </w:rPr>
                <w:delText>8</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85" w:author="srabhi" w:date="2015-07-20T17:12:00Z"/>
                <w:rFonts w:ascii="Arial" w:hAnsi="Arial" w:cs="Arial"/>
                <w:sz w:val="18"/>
                <w:szCs w:val="18"/>
                <w:lang w:val="en-US" w:eastAsia="zh-CN"/>
              </w:rPr>
            </w:pPr>
            <w:del w:id="6486" w:author="srabhi" w:date="2015-07-20T17:12:00Z">
              <w:r w:rsidRPr="00882650" w:rsidDel="007F6D69">
                <w:rPr>
                  <w:rFonts w:ascii="Arial" w:hAnsi="Arial" w:cs="Arial"/>
                  <w:sz w:val="18"/>
                  <w:szCs w:val="18"/>
                  <w:lang w:val="en-US" w:eastAsia="zh-CN"/>
                </w:rPr>
                <w:delText>1.08</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87" w:author="srabhi" w:date="2015-07-20T17:12:00Z"/>
                <w:rFonts w:ascii="Arial" w:hAnsi="Arial" w:cs="Arial"/>
                <w:sz w:val="18"/>
                <w:szCs w:val="18"/>
                <w:lang w:val="en-US" w:eastAsia="zh-CN"/>
              </w:rPr>
            </w:pPr>
            <w:del w:id="6488" w:author="srabhi" w:date="2015-07-20T17:12:00Z">
              <w:r w:rsidRPr="00882650" w:rsidDel="007F6D69">
                <w:rPr>
                  <w:rFonts w:ascii="Arial" w:hAnsi="Arial" w:cs="Arial"/>
                  <w:sz w:val="18"/>
                  <w:szCs w:val="18"/>
                  <w:lang w:val="en-US" w:eastAsia="zh-CN"/>
                </w:rPr>
                <w:delText>0.55</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89" w:author="srabhi" w:date="2015-07-20T17:12:00Z"/>
                <w:rFonts w:ascii="Arial" w:hAnsi="Arial" w:cs="Arial"/>
                <w:sz w:val="18"/>
                <w:szCs w:val="18"/>
                <w:lang w:val="en-US" w:eastAsia="zh-CN"/>
              </w:rPr>
            </w:pPr>
            <w:del w:id="6490" w:author="srabhi" w:date="2015-07-20T17:12:00Z">
              <w:r w:rsidRPr="00882650" w:rsidDel="007F6D69">
                <w:rPr>
                  <w:rFonts w:ascii="Arial" w:hAnsi="Arial" w:cs="Arial"/>
                  <w:sz w:val="18"/>
                  <w:szCs w:val="18"/>
                  <w:lang w:val="en-US" w:eastAsia="zh-CN"/>
                </w:rPr>
                <w:delText>20</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91" w:author="srabhi" w:date="2015-07-20T17:12:00Z"/>
                <w:rFonts w:ascii="Arial" w:hAnsi="Arial" w:cs="Arial"/>
                <w:sz w:val="18"/>
                <w:szCs w:val="18"/>
                <w:lang w:val="en-US" w:eastAsia="zh-CN"/>
              </w:rPr>
            </w:pPr>
            <w:del w:id="6492" w:author="srabhi" w:date="2015-07-20T17:12:00Z">
              <w:r w:rsidRPr="00882650"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93" w:author="srabhi" w:date="2015-07-20T17:12:00Z"/>
                <w:rFonts w:ascii="Arial" w:hAnsi="Arial" w:cs="Arial"/>
                <w:sz w:val="18"/>
                <w:szCs w:val="18"/>
                <w:lang w:val="en-US" w:eastAsia="zh-CN"/>
              </w:rPr>
            </w:pPr>
            <w:del w:id="6494" w:author="srabhi" w:date="2015-07-20T17:12:00Z">
              <w:r w:rsidRPr="00882650" w:rsidDel="007F6D69">
                <w:rPr>
                  <w:rFonts w:ascii="Arial" w:hAnsi="Arial" w:cs="Arial"/>
                  <w:sz w:val="18"/>
                  <w:szCs w:val="18"/>
                  <w:lang w:val="en-US" w:eastAsia="zh-CN"/>
                </w:rPr>
                <w:delText>1.19</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95" w:author="srabhi" w:date="2015-07-20T17:12:00Z"/>
                <w:rFonts w:ascii="Arial" w:hAnsi="Arial" w:cs="Arial"/>
                <w:sz w:val="18"/>
                <w:szCs w:val="18"/>
                <w:lang w:val="en-US" w:eastAsia="zh-CN"/>
              </w:rPr>
            </w:pPr>
            <w:del w:id="6496" w:author="srabhi" w:date="2015-07-20T17:12:00Z">
              <w:r w:rsidRPr="00882650" w:rsidDel="007F6D69">
                <w:rPr>
                  <w:rFonts w:ascii="Arial" w:hAnsi="Arial" w:cs="Arial"/>
                  <w:sz w:val="18"/>
                  <w:szCs w:val="18"/>
                  <w:lang w:val="en-US" w:eastAsia="zh-CN"/>
                </w:rPr>
                <w:delText>0.87</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97" w:author="srabhi" w:date="2015-07-20T17:12:00Z"/>
                <w:rFonts w:ascii="Arial" w:hAnsi="Arial" w:cs="Arial"/>
                <w:sz w:val="18"/>
                <w:szCs w:val="18"/>
                <w:lang w:val="en-US" w:eastAsia="zh-CN"/>
              </w:rPr>
            </w:pPr>
            <w:del w:id="6498" w:author="srabhi" w:date="2015-07-20T17:12:00Z">
              <w:r w:rsidRPr="00882650" w:rsidDel="007F6D69">
                <w:rPr>
                  <w:rFonts w:ascii="Arial" w:hAnsi="Arial" w:cs="Arial"/>
                  <w:sz w:val="18"/>
                  <w:szCs w:val="18"/>
                  <w:lang w:val="en-US" w:eastAsia="zh-CN"/>
                </w:rPr>
                <w:delText>17</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499" w:author="srabhi" w:date="2015-07-20T17:12:00Z"/>
                <w:rFonts w:ascii="Arial" w:hAnsi="Arial" w:cs="Arial"/>
                <w:sz w:val="18"/>
                <w:szCs w:val="18"/>
                <w:lang w:val="en-US" w:eastAsia="zh-CN"/>
              </w:rPr>
            </w:pPr>
            <w:del w:id="6500" w:author="srabhi" w:date="2015-07-20T17:12:00Z">
              <w:r w:rsidRPr="00882650"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01" w:author="srabhi" w:date="2015-07-20T17:12:00Z"/>
                <w:rFonts w:ascii="Arial" w:hAnsi="Arial" w:cs="Arial"/>
                <w:sz w:val="18"/>
                <w:szCs w:val="18"/>
                <w:lang w:val="en-US" w:eastAsia="zh-CN"/>
              </w:rPr>
            </w:pPr>
            <w:del w:id="6502" w:author="srabhi" w:date="2015-07-20T17:12:00Z">
              <w:r w:rsidRPr="00882650" w:rsidDel="007F6D69">
                <w:rPr>
                  <w:rFonts w:ascii="Arial" w:hAnsi="Arial" w:cs="Arial"/>
                  <w:sz w:val="18"/>
                  <w:szCs w:val="18"/>
                  <w:lang w:val="en-US" w:eastAsia="zh-CN"/>
                </w:rPr>
                <w:delText>1.03</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03" w:author="srabhi" w:date="2015-07-20T17:12:00Z"/>
                <w:rFonts w:ascii="Arial" w:hAnsi="Arial" w:cs="Arial"/>
                <w:sz w:val="18"/>
                <w:szCs w:val="18"/>
                <w:lang w:val="en-US" w:eastAsia="zh-CN"/>
              </w:rPr>
            </w:pPr>
            <w:del w:id="6504" w:author="srabhi" w:date="2015-07-20T17:12:00Z">
              <w:r w:rsidRPr="00882650" w:rsidDel="007F6D69">
                <w:rPr>
                  <w:rFonts w:ascii="Arial" w:hAnsi="Arial" w:cs="Arial"/>
                  <w:sz w:val="18"/>
                  <w:szCs w:val="18"/>
                  <w:lang w:val="en-US" w:eastAsia="zh-CN"/>
                </w:rPr>
                <w:delText>0.29</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05" w:author="srabhi" w:date="2015-07-20T17:12:00Z"/>
                <w:rFonts w:ascii="Arial" w:hAnsi="Arial" w:cs="Arial"/>
                <w:sz w:val="18"/>
                <w:szCs w:val="18"/>
                <w:lang w:val="en-US" w:eastAsia="zh-CN"/>
              </w:rPr>
            </w:pPr>
            <w:del w:id="6506" w:author="srabhi" w:date="2015-07-20T17:12:00Z">
              <w:r w:rsidRPr="00882650" w:rsidDel="007F6D69">
                <w:rPr>
                  <w:rFonts w:ascii="Arial" w:hAnsi="Arial" w:cs="Arial"/>
                  <w:sz w:val="18"/>
                  <w:szCs w:val="18"/>
                  <w:lang w:val="en-US" w:eastAsia="zh-CN"/>
                </w:rPr>
                <w:delText>1.36</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07" w:author="srabhi" w:date="2015-07-20T17:12:00Z"/>
                <w:rFonts w:ascii="Arial" w:hAnsi="Arial" w:cs="Arial"/>
                <w:sz w:val="18"/>
                <w:szCs w:val="18"/>
                <w:lang w:val="en-US" w:eastAsia="zh-CN"/>
              </w:rPr>
            </w:pPr>
            <w:del w:id="6508" w:author="srabhi" w:date="2015-07-20T17:12:00Z">
              <w:r w:rsidRPr="00882650" w:rsidDel="007F6D69">
                <w:rPr>
                  <w:rFonts w:ascii="Arial" w:hAnsi="Arial" w:cs="Arial"/>
                  <w:sz w:val="18"/>
                  <w:szCs w:val="18"/>
                  <w:lang w:val="en-US" w:eastAsia="zh-CN"/>
                </w:rPr>
                <w:delText>-0.33</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09" w:author="srabhi" w:date="2015-07-20T17:12:00Z"/>
                <w:rFonts w:ascii="Arial" w:hAnsi="Arial" w:cs="Arial"/>
                <w:sz w:val="18"/>
                <w:szCs w:val="18"/>
                <w:lang w:val="en-US" w:eastAsia="zh-CN"/>
              </w:rPr>
            </w:pPr>
            <w:del w:id="6510" w:author="srabhi" w:date="2015-07-20T17:12:00Z">
              <w:r w:rsidRPr="00882650" w:rsidDel="007F6D69">
                <w:rPr>
                  <w:rFonts w:ascii="Arial" w:hAnsi="Arial" w:cs="Arial"/>
                  <w:sz w:val="18"/>
                  <w:szCs w:val="18"/>
                  <w:lang w:val="en-US" w:eastAsia="zh-CN"/>
                </w:rPr>
                <w:delText>1.33</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11" w:author="srabhi" w:date="2015-07-20T17:12:00Z"/>
                <w:rFonts w:ascii="Arial" w:hAnsi="Arial" w:cs="Arial"/>
                <w:sz w:val="18"/>
                <w:szCs w:val="18"/>
                <w:lang w:val="en-US" w:eastAsia="zh-CN"/>
              </w:rPr>
            </w:pPr>
            <w:del w:id="6512" w:author="srabhi" w:date="2015-07-20T17:12:00Z">
              <w:r w:rsidRPr="00882650" w:rsidDel="007F6D69">
                <w:rPr>
                  <w:rFonts w:ascii="Arial" w:hAnsi="Arial" w:cs="Arial"/>
                  <w:sz w:val="18"/>
                  <w:szCs w:val="18"/>
                  <w:lang w:val="en-US" w:eastAsia="zh-CN"/>
                </w:rPr>
                <w:delText>-0.29</w:delText>
              </w:r>
            </w:del>
          </w:p>
        </w:tc>
      </w:tr>
      <w:tr w:rsidR="00415B83" w:rsidRPr="00240276" w:rsidDel="007F6D69" w:rsidTr="009A5197">
        <w:trPr>
          <w:trHeight w:val="300"/>
          <w:del w:id="6513"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514" w:author="srabhi" w:date="2015-07-20T17:12:00Z"/>
                <w:rFonts w:ascii="Arial" w:hAnsi="Arial" w:cs="Arial"/>
                <w:b/>
                <w:bCs/>
                <w:sz w:val="20"/>
                <w:szCs w:val="20"/>
                <w:lang w:val="en-US" w:eastAsia="zh-CN"/>
              </w:rPr>
            </w:pPr>
            <w:del w:id="6515" w:author="srabhi" w:date="2015-07-20T17:12:00Z">
              <w:r w:rsidRPr="00882650" w:rsidDel="007F6D69">
                <w:rPr>
                  <w:rFonts w:ascii="Arial" w:hAnsi="Arial" w:cs="Arial"/>
                  <w:b/>
                  <w:bCs/>
                  <w:sz w:val="20"/>
                  <w:szCs w:val="20"/>
                  <w:lang w:eastAsia="zh-CN"/>
                </w:rPr>
                <w:delText>West</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16" w:author="srabhi" w:date="2015-07-20T17:12:00Z"/>
                <w:rFonts w:ascii="Arial" w:hAnsi="Arial" w:cs="Arial"/>
                <w:sz w:val="18"/>
                <w:szCs w:val="18"/>
                <w:lang w:val="en-US" w:eastAsia="zh-CN"/>
              </w:rPr>
            </w:pPr>
            <w:del w:id="6517" w:author="srabhi" w:date="2015-07-20T17:12:00Z">
              <w:r w:rsidRPr="00882650" w:rsidDel="007F6D69">
                <w:rPr>
                  <w:rFonts w:ascii="Arial" w:hAnsi="Arial" w:cs="Arial"/>
                  <w:sz w:val="18"/>
                  <w:szCs w:val="18"/>
                  <w:lang w:val="en-US" w:eastAsia="zh-CN"/>
                </w:rPr>
                <w:delText>5</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18" w:author="srabhi" w:date="2015-07-20T17:12:00Z"/>
                <w:rFonts w:ascii="Arial" w:hAnsi="Arial" w:cs="Arial"/>
                <w:sz w:val="18"/>
                <w:szCs w:val="18"/>
                <w:lang w:val="en-US" w:eastAsia="zh-CN"/>
              </w:rPr>
            </w:pPr>
            <w:del w:id="6519" w:author="srabhi" w:date="2015-07-20T17:12:00Z">
              <w:r w:rsidRPr="00882650" w:rsidDel="007F6D69">
                <w:rPr>
                  <w:rFonts w:ascii="Arial" w:hAnsi="Arial" w:cs="Arial"/>
                  <w:sz w:val="18"/>
                  <w:szCs w:val="18"/>
                  <w:lang w:val="en-US" w:eastAsia="zh-CN"/>
                </w:rPr>
                <w:delText>1.33</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20" w:author="srabhi" w:date="2015-07-20T17:12:00Z"/>
                <w:rFonts w:ascii="Arial" w:hAnsi="Arial" w:cs="Arial"/>
                <w:sz w:val="18"/>
                <w:szCs w:val="18"/>
                <w:lang w:val="en-US" w:eastAsia="zh-CN"/>
              </w:rPr>
            </w:pPr>
            <w:del w:id="6521" w:author="srabhi" w:date="2015-07-20T17:12:00Z">
              <w:r w:rsidRPr="00882650" w:rsidDel="007F6D69">
                <w:rPr>
                  <w:rFonts w:ascii="Arial" w:hAnsi="Arial" w:cs="Arial"/>
                  <w:sz w:val="18"/>
                  <w:szCs w:val="18"/>
                  <w:lang w:val="en-US" w:eastAsia="zh-CN"/>
                </w:rPr>
                <w:delText>1.42</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22" w:author="srabhi" w:date="2015-07-20T17:12:00Z"/>
                <w:rFonts w:ascii="Arial" w:hAnsi="Arial" w:cs="Arial"/>
                <w:sz w:val="18"/>
                <w:szCs w:val="18"/>
                <w:lang w:val="en-US" w:eastAsia="zh-CN"/>
              </w:rPr>
            </w:pPr>
            <w:del w:id="6523" w:author="srabhi" w:date="2015-07-20T17:12:00Z">
              <w:r w:rsidRPr="00882650" w:rsidDel="007F6D69">
                <w:rPr>
                  <w:rFonts w:ascii="Arial" w:hAnsi="Arial" w:cs="Arial"/>
                  <w:sz w:val="18"/>
                  <w:szCs w:val="18"/>
                  <w:lang w:val="en-US" w:eastAsia="zh-CN"/>
                </w:rPr>
                <w:delText>17</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24" w:author="srabhi" w:date="2015-07-20T17:12:00Z"/>
                <w:rFonts w:ascii="Arial" w:hAnsi="Arial" w:cs="Arial"/>
                <w:sz w:val="18"/>
                <w:szCs w:val="18"/>
                <w:lang w:val="en-US" w:eastAsia="zh-CN"/>
              </w:rPr>
            </w:pPr>
            <w:del w:id="6525" w:author="srabhi" w:date="2015-07-20T17:12:00Z">
              <w:r w:rsidRPr="00882650"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26" w:author="srabhi" w:date="2015-07-20T17:12:00Z"/>
                <w:rFonts w:ascii="Arial" w:hAnsi="Arial" w:cs="Arial"/>
                <w:sz w:val="18"/>
                <w:szCs w:val="18"/>
                <w:lang w:val="en-US" w:eastAsia="zh-CN"/>
              </w:rPr>
            </w:pPr>
            <w:del w:id="6527" w:author="srabhi" w:date="2015-07-20T17:12:00Z">
              <w:r w:rsidRPr="00882650" w:rsidDel="007F6D69">
                <w:rPr>
                  <w:rFonts w:ascii="Arial" w:hAnsi="Arial" w:cs="Arial"/>
                  <w:sz w:val="18"/>
                  <w:szCs w:val="18"/>
                  <w:lang w:val="en-US" w:eastAsia="zh-CN"/>
                </w:rPr>
                <w:delText>2.00</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28" w:author="srabhi" w:date="2015-07-20T17:12:00Z"/>
                <w:rFonts w:ascii="Arial" w:hAnsi="Arial" w:cs="Arial"/>
                <w:sz w:val="18"/>
                <w:szCs w:val="18"/>
                <w:lang w:val="en-US" w:eastAsia="zh-CN"/>
              </w:rPr>
            </w:pPr>
            <w:del w:id="6529" w:author="srabhi" w:date="2015-07-20T17:12:00Z">
              <w:r w:rsidRPr="00882650" w:rsidDel="007F6D69">
                <w:rPr>
                  <w:rFonts w:ascii="Arial" w:hAnsi="Arial" w:cs="Arial"/>
                  <w:sz w:val="18"/>
                  <w:szCs w:val="18"/>
                  <w:lang w:val="en-US" w:eastAsia="zh-CN"/>
                </w:rPr>
                <w:delText>2.26</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30" w:author="srabhi" w:date="2015-07-20T17:12:00Z"/>
                <w:rFonts w:ascii="Arial" w:hAnsi="Arial" w:cs="Arial"/>
                <w:sz w:val="18"/>
                <w:szCs w:val="18"/>
                <w:lang w:val="en-US" w:eastAsia="zh-CN"/>
              </w:rPr>
            </w:pPr>
            <w:del w:id="6531" w:author="srabhi" w:date="2015-07-20T17:12:00Z">
              <w:r w:rsidRPr="00882650" w:rsidDel="007F6D69">
                <w:rPr>
                  <w:rFonts w:ascii="Arial" w:hAnsi="Arial" w:cs="Arial"/>
                  <w:sz w:val="18"/>
                  <w:szCs w:val="18"/>
                  <w:lang w:val="en-US" w:eastAsia="zh-CN"/>
                </w:rPr>
                <w:delText>9</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32" w:author="srabhi" w:date="2015-07-20T17:12:00Z"/>
                <w:rFonts w:ascii="Arial" w:hAnsi="Arial" w:cs="Arial"/>
                <w:sz w:val="18"/>
                <w:szCs w:val="18"/>
                <w:lang w:val="en-US" w:eastAsia="zh-CN"/>
              </w:rPr>
            </w:pPr>
            <w:del w:id="6533" w:author="srabhi" w:date="2015-07-20T17:12:00Z">
              <w:r w:rsidRPr="00882650"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34" w:author="srabhi" w:date="2015-07-20T17:12:00Z"/>
                <w:rFonts w:ascii="Arial" w:hAnsi="Arial" w:cs="Arial"/>
                <w:sz w:val="18"/>
                <w:szCs w:val="18"/>
                <w:lang w:val="en-US" w:eastAsia="zh-CN"/>
              </w:rPr>
            </w:pPr>
            <w:del w:id="6535" w:author="srabhi" w:date="2015-07-20T17:12:00Z">
              <w:r w:rsidRPr="00882650" w:rsidDel="007F6D69">
                <w:rPr>
                  <w:rFonts w:ascii="Arial" w:hAnsi="Arial" w:cs="Arial"/>
                  <w:sz w:val="18"/>
                  <w:szCs w:val="18"/>
                  <w:lang w:val="en-US" w:eastAsia="zh-CN"/>
                </w:rPr>
                <w:delText>1.23</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36" w:author="srabhi" w:date="2015-07-20T17:12:00Z"/>
                <w:rFonts w:ascii="Arial" w:hAnsi="Arial" w:cs="Arial"/>
                <w:sz w:val="18"/>
                <w:szCs w:val="18"/>
                <w:lang w:val="en-US" w:eastAsia="zh-CN"/>
              </w:rPr>
            </w:pPr>
            <w:del w:id="6537" w:author="srabhi" w:date="2015-07-20T17:12:00Z">
              <w:r w:rsidRPr="00882650" w:rsidDel="007F6D69">
                <w:rPr>
                  <w:rFonts w:ascii="Arial" w:hAnsi="Arial" w:cs="Arial"/>
                  <w:sz w:val="18"/>
                  <w:szCs w:val="18"/>
                  <w:lang w:val="en-US" w:eastAsia="zh-CN"/>
                </w:rPr>
                <w:delText>0.62</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38" w:author="srabhi" w:date="2015-07-20T17:12:00Z"/>
                <w:rFonts w:ascii="Arial" w:hAnsi="Arial" w:cs="Arial"/>
                <w:sz w:val="18"/>
                <w:szCs w:val="18"/>
                <w:lang w:val="en-US" w:eastAsia="zh-CN"/>
              </w:rPr>
            </w:pPr>
            <w:del w:id="6539" w:author="srabhi" w:date="2015-07-20T17:12:00Z">
              <w:r w:rsidRPr="00882650" w:rsidDel="007F6D69">
                <w:rPr>
                  <w:rFonts w:ascii="Arial" w:hAnsi="Arial" w:cs="Arial"/>
                  <w:sz w:val="18"/>
                  <w:szCs w:val="18"/>
                  <w:lang w:val="en-US" w:eastAsia="zh-CN"/>
                </w:rPr>
                <w:delText>2.61</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40" w:author="srabhi" w:date="2015-07-20T17:12:00Z"/>
                <w:rFonts w:ascii="Arial" w:hAnsi="Arial" w:cs="Arial"/>
                <w:sz w:val="18"/>
                <w:szCs w:val="18"/>
                <w:lang w:val="en-US" w:eastAsia="zh-CN"/>
              </w:rPr>
            </w:pPr>
            <w:del w:id="6541" w:author="srabhi" w:date="2015-07-20T17:12:00Z">
              <w:r w:rsidRPr="00882650" w:rsidDel="007F6D69">
                <w:rPr>
                  <w:rFonts w:ascii="Arial" w:hAnsi="Arial" w:cs="Arial"/>
                  <w:sz w:val="18"/>
                  <w:szCs w:val="18"/>
                  <w:lang w:val="en-US" w:eastAsia="zh-CN"/>
                </w:rPr>
                <w:delText>-1.38</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42" w:author="srabhi" w:date="2015-07-20T17:12:00Z"/>
                <w:rFonts w:ascii="Arial" w:hAnsi="Arial" w:cs="Arial"/>
                <w:sz w:val="18"/>
                <w:szCs w:val="18"/>
                <w:lang w:val="en-US" w:eastAsia="zh-CN"/>
              </w:rPr>
            </w:pPr>
            <w:del w:id="6543" w:author="srabhi" w:date="2015-07-20T17:12:00Z">
              <w:r w:rsidRPr="00882650" w:rsidDel="007F6D69">
                <w:rPr>
                  <w:rFonts w:ascii="Arial" w:hAnsi="Arial" w:cs="Arial"/>
                  <w:sz w:val="18"/>
                  <w:szCs w:val="18"/>
                  <w:lang w:val="en-US" w:eastAsia="zh-CN"/>
                </w:rPr>
                <w:delText>3.12</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44" w:author="srabhi" w:date="2015-07-20T17:12:00Z"/>
                <w:rFonts w:ascii="Arial" w:hAnsi="Arial" w:cs="Arial"/>
                <w:sz w:val="18"/>
                <w:szCs w:val="18"/>
                <w:lang w:val="en-US" w:eastAsia="zh-CN"/>
              </w:rPr>
            </w:pPr>
            <w:del w:id="6545" w:author="srabhi" w:date="2015-07-20T17:12:00Z">
              <w:r w:rsidRPr="00882650" w:rsidDel="007F6D69">
                <w:rPr>
                  <w:rFonts w:ascii="Arial" w:hAnsi="Arial" w:cs="Arial"/>
                  <w:sz w:val="18"/>
                  <w:szCs w:val="18"/>
                  <w:lang w:val="en-US" w:eastAsia="zh-CN"/>
                </w:rPr>
                <w:delText>-1.89</w:delText>
              </w:r>
            </w:del>
          </w:p>
        </w:tc>
      </w:tr>
      <w:tr w:rsidR="00415B83" w:rsidRPr="00240276" w:rsidDel="007F6D69" w:rsidTr="009A5197">
        <w:trPr>
          <w:trHeight w:val="300"/>
          <w:del w:id="6546"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547" w:author="srabhi" w:date="2015-07-20T17:12:00Z"/>
                <w:rFonts w:ascii="Arial" w:hAnsi="Arial" w:cs="Arial"/>
                <w:b/>
                <w:bCs/>
                <w:sz w:val="20"/>
                <w:szCs w:val="20"/>
                <w:lang w:val="en-US" w:eastAsia="zh-CN"/>
              </w:rPr>
            </w:pPr>
            <w:del w:id="6548" w:author="srabhi" w:date="2015-07-20T17:12:00Z">
              <w:r w:rsidRPr="00882650" w:rsidDel="007F6D69">
                <w:rPr>
                  <w:rFonts w:ascii="Arial" w:hAnsi="Arial" w:cs="Arial"/>
                  <w:b/>
                  <w:bCs/>
                  <w:sz w:val="20"/>
                  <w:szCs w:val="20"/>
                  <w:lang w:eastAsia="zh-CN"/>
                </w:rPr>
                <w:delText>Commercial</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49" w:author="srabhi" w:date="2015-07-20T17:12:00Z"/>
                <w:rFonts w:ascii="Arial" w:hAnsi="Arial" w:cs="Arial"/>
                <w:sz w:val="18"/>
                <w:szCs w:val="18"/>
                <w:lang w:val="en-US" w:eastAsia="zh-CN"/>
              </w:rPr>
            </w:pPr>
            <w:del w:id="6550" w:author="srabhi" w:date="2015-07-20T17:12:00Z">
              <w:r w:rsidRPr="00882650" w:rsidDel="007F6D69">
                <w:rPr>
                  <w:rFonts w:ascii="Arial" w:hAnsi="Arial" w:cs="Arial"/>
                  <w:sz w:val="18"/>
                  <w:szCs w:val="18"/>
                  <w:lang w:val="en-US" w:eastAsia="zh-CN"/>
                </w:rPr>
                <w:delText>1</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51" w:author="srabhi" w:date="2015-07-20T17:12:00Z"/>
                <w:rFonts w:ascii="Arial" w:hAnsi="Arial" w:cs="Arial"/>
                <w:sz w:val="18"/>
                <w:szCs w:val="18"/>
                <w:lang w:val="en-US" w:eastAsia="zh-CN"/>
              </w:rPr>
            </w:pPr>
            <w:del w:id="6552" w:author="srabhi" w:date="2015-07-20T17:12:00Z">
              <w:r w:rsidRPr="00882650" w:rsidDel="007F6D69">
                <w:rPr>
                  <w:rFonts w:ascii="Arial" w:hAnsi="Arial" w:cs="Arial"/>
                  <w:sz w:val="18"/>
                  <w:szCs w:val="18"/>
                  <w:lang w:val="en-US" w:eastAsia="zh-CN"/>
                </w:rPr>
                <w:delText>1.09</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53" w:author="srabhi" w:date="2015-07-20T17:12:00Z"/>
                <w:rFonts w:ascii="Arial" w:hAnsi="Arial" w:cs="Arial"/>
                <w:sz w:val="18"/>
                <w:szCs w:val="18"/>
                <w:lang w:val="en-US" w:eastAsia="zh-CN"/>
              </w:rPr>
            </w:pPr>
            <w:del w:id="6554" w:author="srabhi" w:date="2015-07-20T17:12:00Z">
              <w:r w:rsidRPr="00882650" w:rsidDel="007F6D69">
                <w:rPr>
                  <w:rFonts w:ascii="Arial" w:hAnsi="Arial" w:cs="Arial"/>
                  <w:sz w:val="18"/>
                  <w:szCs w:val="18"/>
                  <w:lang w:val="en-US" w:eastAsia="zh-CN"/>
                </w:rPr>
                <w:delText>0.46</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55" w:author="srabhi" w:date="2015-07-20T17:12:00Z"/>
                <w:rFonts w:ascii="Arial" w:hAnsi="Arial" w:cs="Arial"/>
                <w:sz w:val="18"/>
                <w:szCs w:val="18"/>
                <w:lang w:val="en-US" w:eastAsia="zh-CN"/>
              </w:rPr>
            </w:pPr>
            <w:del w:id="6556" w:author="srabhi" w:date="2015-07-20T17:12:00Z">
              <w:r w:rsidRPr="00882650" w:rsidDel="007F6D69">
                <w:rPr>
                  <w:rFonts w:ascii="Arial" w:hAnsi="Arial" w:cs="Arial"/>
                  <w:sz w:val="18"/>
                  <w:szCs w:val="18"/>
                  <w:lang w:val="en-US" w:eastAsia="zh-CN"/>
                </w:rPr>
                <w:delText>10</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57" w:author="srabhi" w:date="2015-07-20T17:12:00Z"/>
                <w:rFonts w:ascii="Arial" w:hAnsi="Arial" w:cs="Arial"/>
                <w:sz w:val="18"/>
                <w:szCs w:val="18"/>
                <w:lang w:val="en-US" w:eastAsia="zh-CN"/>
              </w:rPr>
            </w:pPr>
            <w:del w:id="6558" w:author="srabhi" w:date="2015-07-20T17:12:00Z">
              <w:r w:rsidRPr="00882650" w:rsidDel="007F6D69">
                <w:rPr>
                  <w:rFonts w:ascii="Arial" w:hAnsi="Arial" w:cs="Arial"/>
                  <w:sz w:val="18"/>
                  <w:szCs w:val="18"/>
                  <w:lang w:val="en-US" w:eastAsia="zh-CN"/>
                </w:rPr>
                <w:delText>2</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59" w:author="srabhi" w:date="2015-07-20T17:12:00Z"/>
                <w:rFonts w:ascii="Arial" w:hAnsi="Arial" w:cs="Arial"/>
                <w:sz w:val="18"/>
                <w:szCs w:val="18"/>
                <w:lang w:val="en-US" w:eastAsia="zh-CN"/>
              </w:rPr>
            </w:pPr>
            <w:del w:id="6560" w:author="srabhi" w:date="2015-07-20T17:12:00Z">
              <w:r w:rsidRPr="00882650" w:rsidDel="007F6D69">
                <w:rPr>
                  <w:rFonts w:ascii="Arial" w:hAnsi="Arial" w:cs="Arial"/>
                  <w:sz w:val="18"/>
                  <w:szCs w:val="18"/>
                  <w:lang w:val="en-US" w:eastAsia="zh-CN"/>
                </w:rPr>
                <w:delText>1.46</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61" w:author="srabhi" w:date="2015-07-20T17:12:00Z"/>
                <w:rFonts w:ascii="Arial" w:hAnsi="Arial" w:cs="Arial"/>
                <w:sz w:val="18"/>
                <w:szCs w:val="18"/>
                <w:lang w:val="en-US" w:eastAsia="zh-CN"/>
              </w:rPr>
            </w:pPr>
            <w:del w:id="6562" w:author="srabhi" w:date="2015-07-20T17:12:00Z">
              <w:r w:rsidRPr="00882650" w:rsidDel="007F6D69">
                <w:rPr>
                  <w:rFonts w:ascii="Arial" w:hAnsi="Arial" w:cs="Arial"/>
                  <w:sz w:val="18"/>
                  <w:szCs w:val="18"/>
                  <w:lang w:val="en-US" w:eastAsia="zh-CN"/>
                </w:rPr>
                <w:delText>0.97</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63" w:author="srabhi" w:date="2015-07-20T17:12:00Z"/>
                <w:rFonts w:ascii="Arial" w:hAnsi="Arial" w:cs="Arial"/>
                <w:sz w:val="18"/>
                <w:szCs w:val="18"/>
                <w:lang w:val="en-US" w:eastAsia="zh-CN"/>
              </w:rPr>
            </w:pPr>
            <w:del w:id="6564" w:author="srabhi" w:date="2015-07-20T17:12:00Z">
              <w:r w:rsidRPr="00882650" w:rsidDel="007F6D69">
                <w:rPr>
                  <w:rFonts w:ascii="Arial" w:hAnsi="Arial" w:cs="Arial"/>
                  <w:sz w:val="18"/>
                  <w:szCs w:val="18"/>
                  <w:lang w:val="en-US" w:eastAsia="zh-CN"/>
                </w:rPr>
                <w:delText>12</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65" w:author="srabhi" w:date="2015-07-20T17:12:00Z"/>
                <w:rFonts w:ascii="Arial" w:hAnsi="Arial" w:cs="Arial"/>
                <w:sz w:val="18"/>
                <w:szCs w:val="18"/>
                <w:lang w:val="en-US" w:eastAsia="zh-CN"/>
              </w:rPr>
            </w:pPr>
            <w:del w:id="6566" w:author="srabhi" w:date="2015-07-20T17:12:00Z">
              <w:r w:rsidRPr="00882650"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67" w:author="srabhi" w:date="2015-07-20T17:12:00Z"/>
                <w:rFonts w:ascii="Arial" w:hAnsi="Arial" w:cs="Arial"/>
                <w:sz w:val="18"/>
                <w:szCs w:val="18"/>
                <w:lang w:val="en-US" w:eastAsia="zh-CN"/>
              </w:rPr>
            </w:pPr>
            <w:del w:id="6568" w:author="srabhi" w:date="2015-07-20T17:12:00Z">
              <w:r w:rsidRPr="00882650" w:rsidDel="007F6D69">
                <w:rPr>
                  <w:rFonts w:ascii="Arial" w:hAnsi="Arial" w:cs="Arial"/>
                  <w:sz w:val="18"/>
                  <w:szCs w:val="18"/>
                  <w:lang w:val="en-US" w:eastAsia="zh-CN"/>
                </w:rPr>
                <w:delText>1.05</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69" w:author="srabhi" w:date="2015-07-20T17:12:00Z"/>
                <w:rFonts w:ascii="Arial" w:hAnsi="Arial" w:cs="Arial"/>
                <w:sz w:val="18"/>
                <w:szCs w:val="18"/>
                <w:lang w:val="en-US" w:eastAsia="zh-CN"/>
              </w:rPr>
            </w:pPr>
            <w:del w:id="6570" w:author="srabhi" w:date="2015-07-20T17:12:00Z">
              <w:r w:rsidRPr="00882650" w:rsidDel="007F6D69">
                <w:rPr>
                  <w:rFonts w:ascii="Arial" w:hAnsi="Arial" w:cs="Arial"/>
                  <w:sz w:val="18"/>
                  <w:szCs w:val="18"/>
                  <w:lang w:val="en-US" w:eastAsia="zh-CN"/>
                </w:rPr>
                <w:delText>0.37</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71" w:author="srabhi" w:date="2015-07-20T17:12:00Z"/>
                <w:rFonts w:ascii="Arial" w:hAnsi="Arial" w:cs="Arial"/>
                <w:sz w:val="18"/>
                <w:szCs w:val="18"/>
                <w:lang w:val="en-US" w:eastAsia="zh-CN"/>
              </w:rPr>
            </w:pPr>
            <w:del w:id="6572" w:author="srabhi" w:date="2015-07-20T17:12:00Z">
              <w:r w:rsidRPr="00882650" w:rsidDel="007F6D69">
                <w:rPr>
                  <w:rFonts w:ascii="Arial" w:hAnsi="Arial" w:cs="Arial"/>
                  <w:sz w:val="18"/>
                  <w:szCs w:val="18"/>
                  <w:lang w:val="en-US" w:eastAsia="zh-CN"/>
                </w:rPr>
                <w:delText>1.32</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73" w:author="srabhi" w:date="2015-07-20T17:12:00Z"/>
                <w:rFonts w:ascii="Arial" w:hAnsi="Arial" w:cs="Arial"/>
                <w:sz w:val="18"/>
                <w:szCs w:val="18"/>
                <w:lang w:val="en-US" w:eastAsia="zh-CN"/>
              </w:rPr>
            </w:pPr>
            <w:del w:id="6574" w:author="srabhi" w:date="2015-07-20T17:12:00Z">
              <w:r w:rsidRPr="00882650" w:rsidDel="007F6D69">
                <w:rPr>
                  <w:rFonts w:ascii="Arial" w:hAnsi="Arial" w:cs="Arial"/>
                  <w:sz w:val="18"/>
                  <w:szCs w:val="18"/>
                  <w:lang w:val="en-US" w:eastAsia="zh-CN"/>
                </w:rPr>
                <w:delText>-0.27</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75" w:author="srabhi" w:date="2015-07-20T17:12:00Z"/>
                <w:rFonts w:ascii="Arial" w:hAnsi="Arial" w:cs="Arial"/>
                <w:sz w:val="18"/>
                <w:szCs w:val="18"/>
                <w:lang w:val="en-US" w:eastAsia="zh-CN"/>
              </w:rPr>
            </w:pPr>
            <w:del w:id="6576" w:author="srabhi" w:date="2015-07-20T17:12:00Z">
              <w:r w:rsidRPr="00882650" w:rsidDel="007F6D69">
                <w:rPr>
                  <w:rFonts w:ascii="Arial" w:hAnsi="Arial" w:cs="Arial"/>
                  <w:sz w:val="18"/>
                  <w:szCs w:val="18"/>
                  <w:lang w:val="en-US" w:eastAsia="zh-CN"/>
                </w:rPr>
                <w:delText>1.26</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577" w:author="srabhi" w:date="2015-07-20T17:12:00Z"/>
                <w:rFonts w:ascii="Arial" w:hAnsi="Arial" w:cs="Arial"/>
                <w:sz w:val="18"/>
                <w:szCs w:val="18"/>
                <w:lang w:val="en-US" w:eastAsia="zh-CN"/>
              </w:rPr>
            </w:pPr>
            <w:del w:id="6578" w:author="srabhi" w:date="2015-07-20T17:12:00Z">
              <w:r w:rsidRPr="00882650" w:rsidDel="007F6D69">
                <w:rPr>
                  <w:rFonts w:ascii="Arial" w:hAnsi="Arial" w:cs="Arial"/>
                  <w:sz w:val="18"/>
                  <w:szCs w:val="18"/>
                  <w:lang w:val="en-US" w:eastAsia="zh-CN"/>
                </w:rPr>
                <w:delText>-0.21</w:delText>
              </w:r>
            </w:del>
          </w:p>
        </w:tc>
      </w:tr>
      <w:tr w:rsidR="00415B83" w:rsidRPr="00240276" w:rsidDel="007F6D69" w:rsidTr="00415B83">
        <w:trPr>
          <w:trHeight w:val="420"/>
          <w:del w:id="6579" w:author="srabhi" w:date="2015-07-20T17:12:00Z"/>
        </w:trPr>
        <w:tc>
          <w:tcPr>
            <w:tcW w:w="2235" w:type="dxa"/>
            <w:tcBorders>
              <w:top w:val="single" w:sz="8" w:space="0" w:color="auto"/>
              <w:left w:val="single" w:sz="8" w:space="0" w:color="auto"/>
              <w:bottom w:val="single" w:sz="8" w:space="0" w:color="auto"/>
              <w:right w:val="single" w:sz="8" w:space="0" w:color="auto"/>
            </w:tcBorders>
            <w:shd w:val="clear" w:color="auto" w:fill="auto"/>
            <w:hideMark/>
          </w:tcPr>
          <w:p w:rsidR="00415B83" w:rsidRPr="00240276" w:rsidDel="007F6D69" w:rsidRDefault="00415B83" w:rsidP="00415B83">
            <w:pPr>
              <w:spacing w:line="240" w:lineRule="auto"/>
              <w:jc w:val="center"/>
              <w:rPr>
                <w:del w:id="6580" w:author="srabhi" w:date="2015-07-20T17:12:00Z"/>
                <w:rFonts w:ascii="Arial" w:hAnsi="Arial" w:cs="Arial"/>
                <w:b/>
                <w:bCs/>
                <w:sz w:val="21"/>
                <w:szCs w:val="21"/>
                <w:lang w:val="en-US" w:eastAsia="zh-CN"/>
              </w:rPr>
            </w:pPr>
            <w:del w:id="6581" w:author="srabhi" w:date="2015-07-20T17:12:00Z">
              <w:r w:rsidRPr="00240276" w:rsidDel="007F6D69">
                <w:rPr>
                  <w:rFonts w:ascii="Arial" w:hAnsi="Arial" w:cs="Arial"/>
                  <w:b/>
                  <w:bCs/>
                  <w:sz w:val="21"/>
                  <w:szCs w:val="21"/>
                  <w:lang w:eastAsia="zh-CN"/>
                </w:rPr>
                <w:delText>Variable Description</w:delText>
              </w:r>
            </w:del>
          </w:p>
        </w:tc>
        <w:tc>
          <w:tcPr>
            <w:tcW w:w="2409" w:type="dxa"/>
            <w:gridSpan w:val="3"/>
            <w:tcBorders>
              <w:top w:val="single" w:sz="8" w:space="0" w:color="auto"/>
              <w:left w:val="nil"/>
              <w:bottom w:val="single" w:sz="8" w:space="0" w:color="auto"/>
              <w:right w:val="single" w:sz="8" w:space="0" w:color="000000"/>
            </w:tcBorders>
            <w:shd w:val="clear" w:color="auto" w:fill="auto"/>
            <w:hideMark/>
          </w:tcPr>
          <w:p w:rsidR="00415B83" w:rsidRPr="00240276" w:rsidDel="007F6D69" w:rsidRDefault="00415B83" w:rsidP="00415B83">
            <w:pPr>
              <w:spacing w:line="240" w:lineRule="auto"/>
              <w:jc w:val="center"/>
              <w:rPr>
                <w:del w:id="6582" w:author="srabhi" w:date="2015-07-20T17:12:00Z"/>
                <w:rFonts w:ascii="Arial" w:hAnsi="Arial" w:cs="Arial"/>
                <w:b/>
                <w:bCs/>
                <w:sz w:val="21"/>
                <w:szCs w:val="21"/>
                <w:lang w:val="en-US" w:eastAsia="zh-CN"/>
              </w:rPr>
            </w:pPr>
            <w:del w:id="6583" w:author="srabhi" w:date="2015-07-20T17:12:00Z">
              <w:r w:rsidRPr="00240276" w:rsidDel="007F6D69">
                <w:rPr>
                  <w:rFonts w:ascii="Arial" w:hAnsi="Arial" w:cs="Arial"/>
                  <w:b/>
                  <w:bCs/>
                  <w:sz w:val="21"/>
                  <w:szCs w:val="21"/>
                  <w:lang w:eastAsia="zh-CN"/>
                </w:rPr>
                <w:delText>Standard logistic</w:delText>
              </w:r>
            </w:del>
          </w:p>
        </w:tc>
        <w:tc>
          <w:tcPr>
            <w:tcW w:w="3402" w:type="dxa"/>
            <w:gridSpan w:val="4"/>
            <w:tcBorders>
              <w:top w:val="single" w:sz="8" w:space="0" w:color="auto"/>
              <w:left w:val="nil"/>
              <w:bottom w:val="single" w:sz="8" w:space="0" w:color="auto"/>
              <w:right w:val="single" w:sz="8" w:space="0" w:color="000000"/>
            </w:tcBorders>
            <w:shd w:val="clear" w:color="auto" w:fill="auto"/>
            <w:hideMark/>
          </w:tcPr>
          <w:p w:rsidR="00415B83" w:rsidRPr="00240276" w:rsidDel="007F6D69" w:rsidRDefault="00415B83" w:rsidP="00415B83">
            <w:pPr>
              <w:spacing w:line="240" w:lineRule="auto"/>
              <w:jc w:val="center"/>
              <w:rPr>
                <w:del w:id="6584" w:author="srabhi" w:date="2015-07-20T17:12:00Z"/>
                <w:rFonts w:ascii="Arial" w:hAnsi="Arial" w:cs="Arial"/>
                <w:b/>
                <w:bCs/>
                <w:sz w:val="21"/>
                <w:szCs w:val="21"/>
                <w:lang w:val="en-US" w:eastAsia="zh-CN"/>
              </w:rPr>
            </w:pPr>
            <w:del w:id="6585" w:author="srabhi" w:date="2015-07-20T17:12:00Z">
              <w:r w:rsidRPr="00240276" w:rsidDel="007F6D69">
                <w:rPr>
                  <w:rFonts w:ascii="Arial" w:hAnsi="Arial" w:cs="Arial"/>
                  <w:b/>
                  <w:bCs/>
                  <w:sz w:val="21"/>
                  <w:szCs w:val="21"/>
                  <w:lang w:eastAsia="zh-CN"/>
                </w:rPr>
                <w:delText>Stepwise</w:delText>
              </w:r>
            </w:del>
          </w:p>
        </w:tc>
        <w:tc>
          <w:tcPr>
            <w:tcW w:w="3402" w:type="dxa"/>
            <w:gridSpan w:val="4"/>
            <w:tcBorders>
              <w:top w:val="single" w:sz="8" w:space="0" w:color="auto"/>
              <w:left w:val="nil"/>
              <w:bottom w:val="single" w:sz="8" w:space="0" w:color="auto"/>
              <w:right w:val="single" w:sz="8" w:space="0" w:color="000000"/>
            </w:tcBorders>
            <w:shd w:val="clear" w:color="auto" w:fill="auto"/>
            <w:hideMark/>
          </w:tcPr>
          <w:p w:rsidR="00415B83" w:rsidRPr="00240276" w:rsidDel="007F6D69" w:rsidRDefault="00415B83" w:rsidP="00415B83">
            <w:pPr>
              <w:spacing w:line="240" w:lineRule="auto"/>
              <w:jc w:val="center"/>
              <w:rPr>
                <w:del w:id="6586" w:author="srabhi" w:date="2015-07-20T17:12:00Z"/>
                <w:rFonts w:ascii="Arial" w:hAnsi="Arial" w:cs="Arial"/>
                <w:b/>
                <w:bCs/>
                <w:sz w:val="21"/>
                <w:szCs w:val="21"/>
                <w:lang w:val="en-US" w:eastAsia="zh-CN"/>
              </w:rPr>
            </w:pPr>
            <w:del w:id="6587" w:author="srabhi" w:date="2015-07-20T17:12:00Z">
              <w:r w:rsidRPr="00240276" w:rsidDel="007F6D69">
                <w:rPr>
                  <w:rFonts w:ascii="Arial" w:hAnsi="Arial" w:cs="Arial"/>
                  <w:b/>
                  <w:bCs/>
                  <w:sz w:val="21"/>
                  <w:szCs w:val="21"/>
                  <w:lang w:eastAsia="zh-CN"/>
                </w:rPr>
                <w:delText>Lasso</w:delText>
              </w:r>
            </w:del>
          </w:p>
        </w:tc>
        <w:tc>
          <w:tcPr>
            <w:tcW w:w="4489" w:type="dxa"/>
            <w:gridSpan w:val="4"/>
            <w:tcBorders>
              <w:top w:val="single" w:sz="8" w:space="0" w:color="auto"/>
              <w:left w:val="nil"/>
              <w:bottom w:val="single" w:sz="8" w:space="0" w:color="auto"/>
              <w:right w:val="single" w:sz="4" w:space="0" w:color="auto"/>
            </w:tcBorders>
            <w:shd w:val="clear" w:color="auto" w:fill="auto"/>
            <w:hideMark/>
          </w:tcPr>
          <w:p w:rsidR="00415B83" w:rsidRPr="00240276" w:rsidDel="007F6D69" w:rsidRDefault="00415B83" w:rsidP="00415B83">
            <w:pPr>
              <w:spacing w:line="240" w:lineRule="auto"/>
              <w:rPr>
                <w:del w:id="6588" w:author="srabhi" w:date="2015-07-20T17:12:00Z"/>
                <w:rFonts w:ascii="Arial" w:hAnsi="Arial" w:cs="Arial"/>
                <w:b/>
                <w:bCs/>
                <w:sz w:val="21"/>
                <w:szCs w:val="21"/>
                <w:lang w:val="en-US" w:eastAsia="zh-CN"/>
              </w:rPr>
            </w:pPr>
            <w:del w:id="6589" w:author="srabhi" w:date="2015-07-20T17:12:00Z">
              <w:r w:rsidRPr="00240276" w:rsidDel="007F6D69">
                <w:rPr>
                  <w:rFonts w:ascii="Arial" w:hAnsi="Arial" w:cs="Arial"/>
                  <w:b/>
                  <w:bCs/>
                  <w:sz w:val="21"/>
                  <w:szCs w:val="21"/>
                  <w:lang w:eastAsia="zh-CN"/>
                </w:rPr>
                <w:delText>Model comparison</w:delText>
              </w:r>
            </w:del>
          </w:p>
        </w:tc>
      </w:tr>
      <w:tr w:rsidR="00415B83" w:rsidRPr="00240276" w:rsidDel="007F6D69" w:rsidTr="00415B83">
        <w:trPr>
          <w:trHeight w:val="276"/>
          <w:del w:id="6590" w:author="srabhi" w:date="2015-07-20T17:12:00Z"/>
        </w:trPr>
        <w:tc>
          <w:tcPr>
            <w:tcW w:w="2235" w:type="dxa"/>
            <w:tcBorders>
              <w:top w:val="nil"/>
              <w:left w:val="single" w:sz="8" w:space="0" w:color="auto"/>
              <w:bottom w:val="single" w:sz="8" w:space="0" w:color="000000"/>
              <w:right w:val="single" w:sz="8" w:space="0" w:color="auto"/>
            </w:tcBorders>
            <w:shd w:val="clear" w:color="auto" w:fill="auto"/>
            <w:hideMark/>
          </w:tcPr>
          <w:p w:rsidR="00415B83" w:rsidRPr="00240276" w:rsidDel="007F6D69" w:rsidRDefault="00415B83" w:rsidP="00415B83">
            <w:pPr>
              <w:spacing w:line="240" w:lineRule="auto"/>
              <w:jc w:val="center"/>
              <w:rPr>
                <w:del w:id="6591" w:author="srabhi" w:date="2015-07-20T17:12:00Z"/>
                <w:rFonts w:ascii="Arial" w:hAnsi="Arial" w:cs="Arial"/>
                <w:b/>
                <w:bCs/>
                <w:sz w:val="21"/>
                <w:szCs w:val="21"/>
                <w:lang w:eastAsia="zh-CN"/>
              </w:rPr>
            </w:pPr>
          </w:p>
        </w:tc>
        <w:tc>
          <w:tcPr>
            <w:tcW w:w="1134"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592" w:author="srabhi" w:date="2015-07-20T17:12:00Z"/>
                <w:rFonts w:ascii="Arial" w:hAnsi="Arial" w:cs="Arial"/>
                <w:b/>
                <w:bCs/>
                <w:sz w:val="18"/>
                <w:szCs w:val="18"/>
                <w:lang w:val="en-US" w:eastAsia="zh-CN"/>
              </w:rPr>
            </w:pPr>
            <w:del w:id="6593" w:author="srabhi" w:date="2015-07-20T17:12:00Z">
              <w:r w:rsidRPr="00882650" w:rsidDel="007F6D69">
                <w:rPr>
                  <w:rFonts w:ascii="Arial" w:hAnsi="Arial" w:cs="Arial"/>
                  <w:b/>
                  <w:bCs/>
                  <w:sz w:val="18"/>
                  <w:szCs w:val="18"/>
                  <w:lang w:eastAsia="zh-CN"/>
                </w:rPr>
                <w:delText>No. of times significant</w:delText>
              </w:r>
            </w:del>
          </w:p>
        </w:tc>
        <w:tc>
          <w:tcPr>
            <w:tcW w:w="708"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594" w:author="srabhi" w:date="2015-07-20T17:12:00Z"/>
                <w:rFonts w:ascii="Arial" w:hAnsi="Arial" w:cs="Arial"/>
                <w:b/>
                <w:bCs/>
                <w:sz w:val="18"/>
                <w:szCs w:val="18"/>
                <w:lang w:val="en-US" w:eastAsia="zh-CN"/>
              </w:rPr>
            </w:pPr>
            <w:del w:id="6595" w:author="srabhi" w:date="2015-07-20T17:12:00Z">
              <w:r w:rsidRPr="00882650" w:rsidDel="007F6D69">
                <w:rPr>
                  <w:rFonts w:ascii="Arial" w:hAnsi="Arial" w:cs="Arial"/>
                  <w:b/>
                  <w:bCs/>
                  <w:sz w:val="18"/>
                  <w:szCs w:val="18"/>
                  <w:lang w:eastAsia="zh-CN"/>
                </w:rPr>
                <w:delText>Mean OR</w:delText>
              </w:r>
            </w:del>
          </w:p>
        </w:tc>
        <w:tc>
          <w:tcPr>
            <w:tcW w:w="567"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596" w:author="srabhi" w:date="2015-07-20T17:12:00Z"/>
                <w:rFonts w:ascii="Arial" w:hAnsi="Arial" w:cs="Arial"/>
                <w:b/>
                <w:bCs/>
                <w:sz w:val="18"/>
                <w:szCs w:val="18"/>
                <w:lang w:val="en-US" w:eastAsia="zh-CN"/>
              </w:rPr>
            </w:pPr>
            <w:del w:id="6597" w:author="srabhi" w:date="2015-07-20T17:12:00Z">
              <w:r w:rsidRPr="00882650" w:rsidDel="007F6D69">
                <w:rPr>
                  <w:rFonts w:ascii="Arial" w:hAnsi="Arial" w:cs="Arial"/>
                  <w:b/>
                  <w:bCs/>
                  <w:sz w:val="18"/>
                  <w:szCs w:val="18"/>
                  <w:lang w:eastAsia="zh-CN"/>
                </w:rPr>
                <w:delText>SD OR</w:delText>
              </w:r>
            </w:del>
          </w:p>
        </w:tc>
        <w:tc>
          <w:tcPr>
            <w:tcW w:w="993"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598" w:author="srabhi" w:date="2015-07-20T17:12:00Z"/>
                <w:rFonts w:ascii="Arial" w:hAnsi="Arial" w:cs="Arial"/>
                <w:b/>
                <w:bCs/>
                <w:sz w:val="18"/>
                <w:szCs w:val="18"/>
                <w:lang w:val="en-US" w:eastAsia="zh-CN"/>
              </w:rPr>
            </w:pPr>
            <w:del w:id="6599" w:author="srabhi" w:date="2015-07-20T17:12:00Z">
              <w:r w:rsidRPr="00882650" w:rsidDel="007F6D69">
                <w:rPr>
                  <w:rFonts w:ascii="Arial" w:hAnsi="Arial" w:cs="Arial"/>
                  <w:b/>
                  <w:bCs/>
                  <w:sz w:val="18"/>
                  <w:szCs w:val="18"/>
                  <w:lang w:eastAsia="zh-CN"/>
                </w:rPr>
                <w:delText>Number of times retained</w:delText>
              </w:r>
            </w:del>
          </w:p>
        </w:tc>
        <w:tc>
          <w:tcPr>
            <w:tcW w:w="1134"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600" w:author="srabhi" w:date="2015-07-20T17:12:00Z"/>
                <w:rFonts w:ascii="Arial" w:hAnsi="Arial" w:cs="Arial"/>
                <w:b/>
                <w:bCs/>
                <w:sz w:val="18"/>
                <w:szCs w:val="18"/>
                <w:lang w:val="en-US" w:eastAsia="zh-CN"/>
              </w:rPr>
            </w:pPr>
            <w:del w:id="6601" w:author="srabhi" w:date="2015-07-20T17:12:00Z">
              <w:r w:rsidRPr="00882650" w:rsidDel="007F6D69">
                <w:rPr>
                  <w:rFonts w:ascii="Arial" w:hAnsi="Arial" w:cs="Arial"/>
                  <w:b/>
                  <w:bCs/>
                  <w:sz w:val="18"/>
                  <w:szCs w:val="18"/>
                  <w:lang w:eastAsia="zh-CN"/>
                </w:rPr>
                <w:delText>Number of times significant</w:delText>
              </w:r>
            </w:del>
          </w:p>
        </w:tc>
        <w:tc>
          <w:tcPr>
            <w:tcW w:w="708"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602" w:author="srabhi" w:date="2015-07-20T17:12:00Z"/>
                <w:rFonts w:ascii="Arial" w:hAnsi="Arial" w:cs="Arial"/>
                <w:b/>
                <w:bCs/>
                <w:sz w:val="18"/>
                <w:szCs w:val="18"/>
                <w:lang w:val="en-US" w:eastAsia="zh-CN"/>
              </w:rPr>
            </w:pPr>
            <w:del w:id="6603" w:author="srabhi" w:date="2015-07-20T17:12:00Z">
              <w:r w:rsidRPr="00882650" w:rsidDel="007F6D69">
                <w:rPr>
                  <w:rFonts w:ascii="Arial" w:hAnsi="Arial" w:cs="Arial"/>
                  <w:b/>
                  <w:bCs/>
                  <w:sz w:val="18"/>
                  <w:szCs w:val="18"/>
                  <w:lang w:eastAsia="zh-CN"/>
                </w:rPr>
                <w:delText>Mean OR</w:delText>
              </w:r>
            </w:del>
          </w:p>
        </w:tc>
        <w:tc>
          <w:tcPr>
            <w:tcW w:w="567"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604" w:author="srabhi" w:date="2015-07-20T17:12:00Z"/>
                <w:rFonts w:ascii="Arial" w:hAnsi="Arial" w:cs="Arial"/>
                <w:b/>
                <w:bCs/>
                <w:sz w:val="18"/>
                <w:szCs w:val="18"/>
                <w:lang w:val="en-US" w:eastAsia="zh-CN"/>
              </w:rPr>
            </w:pPr>
            <w:del w:id="6605" w:author="srabhi" w:date="2015-07-20T17:12:00Z">
              <w:r w:rsidRPr="00882650" w:rsidDel="007F6D69">
                <w:rPr>
                  <w:rFonts w:ascii="Arial" w:hAnsi="Arial" w:cs="Arial"/>
                  <w:b/>
                  <w:bCs/>
                  <w:sz w:val="18"/>
                  <w:szCs w:val="18"/>
                  <w:lang w:eastAsia="zh-CN"/>
                </w:rPr>
                <w:delText>SD OR</w:delText>
              </w:r>
            </w:del>
          </w:p>
        </w:tc>
        <w:tc>
          <w:tcPr>
            <w:tcW w:w="993"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606" w:author="srabhi" w:date="2015-07-20T17:12:00Z"/>
                <w:rFonts w:ascii="Arial" w:hAnsi="Arial" w:cs="Arial"/>
                <w:b/>
                <w:bCs/>
                <w:sz w:val="18"/>
                <w:szCs w:val="18"/>
                <w:lang w:val="en-US" w:eastAsia="zh-CN"/>
              </w:rPr>
            </w:pPr>
            <w:del w:id="6607" w:author="srabhi" w:date="2015-07-20T17:12:00Z">
              <w:r w:rsidRPr="00882650" w:rsidDel="007F6D69">
                <w:rPr>
                  <w:rFonts w:ascii="Arial" w:hAnsi="Arial" w:cs="Arial"/>
                  <w:b/>
                  <w:bCs/>
                  <w:sz w:val="18"/>
                  <w:szCs w:val="18"/>
                  <w:lang w:eastAsia="zh-CN"/>
                </w:rPr>
                <w:delText>Number of times retained</w:delText>
              </w:r>
            </w:del>
          </w:p>
        </w:tc>
        <w:tc>
          <w:tcPr>
            <w:tcW w:w="1134"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608" w:author="srabhi" w:date="2015-07-20T17:12:00Z"/>
                <w:rFonts w:ascii="Arial" w:hAnsi="Arial" w:cs="Arial"/>
                <w:b/>
                <w:bCs/>
                <w:sz w:val="18"/>
                <w:szCs w:val="18"/>
                <w:lang w:val="en-US" w:eastAsia="zh-CN"/>
              </w:rPr>
            </w:pPr>
            <w:del w:id="6609" w:author="srabhi" w:date="2015-07-20T17:12:00Z">
              <w:r w:rsidRPr="00882650" w:rsidDel="007F6D69">
                <w:rPr>
                  <w:rFonts w:ascii="Arial" w:hAnsi="Arial" w:cs="Arial"/>
                  <w:b/>
                  <w:bCs/>
                  <w:sz w:val="18"/>
                  <w:szCs w:val="18"/>
                  <w:lang w:eastAsia="zh-CN"/>
                </w:rPr>
                <w:delText>Number of times significant</w:delText>
              </w:r>
            </w:del>
          </w:p>
        </w:tc>
        <w:tc>
          <w:tcPr>
            <w:tcW w:w="708"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610" w:author="srabhi" w:date="2015-07-20T17:12:00Z"/>
                <w:rFonts w:ascii="Arial" w:hAnsi="Arial" w:cs="Arial"/>
                <w:b/>
                <w:bCs/>
                <w:sz w:val="18"/>
                <w:szCs w:val="18"/>
                <w:lang w:val="en-US" w:eastAsia="zh-CN"/>
              </w:rPr>
            </w:pPr>
            <w:del w:id="6611" w:author="srabhi" w:date="2015-07-20T17:12:00Z">
              <w:r w:rsidRPr="00882650" w:rsidDel="007F6D69">
                <w:rPr>
                  <w:rFonts w:ascii="Arial" w:hAnsi="Arial" w:cs="Arial"/>
                  <w:b/>
                  <w:bCs/>
                  <w:sz w:val="18"/>
                  <w:szCs w:val="18"/>
                  <w:lang w:eastAsia="zh-CN"/>
                </w:rPr>
                <w:delText>Mean OR (A)</w:delText>
              </w:r>
            </w:del>
          </w:p>
        </w:tc>
        <w:tc>
          <w:tcPr>
            <w:tcW w:w="567"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612" w:author="srabhi" w:date="2015-07-20T17:12:00Z"/>
                <w:rFonts w:ascii="Arial" w:hAnsi="Arial" w:cs="Arial"/>
                <w:b/>
                <w:bCs/>
                <w:sz w:val="18"/>
                <w:szCs w:val="18"/>
                <w:lang w:val="en-US" w:eastAsia="zh-CN"/>
              </w:rPr>
            </w:pPr>
            <w:del w:id="6613" w:author="srabhi" w:date="2015-07-20T17:12:00Z">
              <w:r w:rsidRPr="00882650" w:rsidDel="007F6D69">
                <w:rPr>
                  <w:rFonts w:ascii="Arial" w:hAnsi="Arial" w:cs="Arial"/>
                  <w:b/>
                  <w:bCs/>
                  <w:sz w:val="18"/>
                  <w:szCs w:val="18"/>
                  <w:lang w:eastAsia="zh-CN"/>
                </w:rPr>
                <w:delText>SD OR</w:delText>
              </w:r>
            </w:del>
          </w:p>
        </w:tc>
        <w:tc>
          <w:tcPr>
            <w:tcW w:w="993"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614" w:author="srabhi" w:date="2015-07-20T17:12:00Z"/>
                <w:rFonts w:ascii="Arial" w:hAnsi="Arial" w:cs="Arial"/>
                <w:b/>
                <w:bCs/>
                <w:sz w:val="18"/>
                <w:szCs w:val="18"/>
                <w:lang w:val="en-US" w:eastAsia="zh-CN"/>
              </w:rPr>
            </w:pPr>
            <w:del w:id="6615" w:author="srabhi" w:date="2015-07-20T17:12:00Z">
              <w:r w:rsidRPr="00882650" w:rsidDel="007F6D69">
                <w:rPr>
                  <w:rFonts w:ascii="Arial" w:hAnsi="Arial" w:cs="Arial"/>
                  <w:b/>
                  <w:bCs/>
                  <w:sz w:val="18"/>
                  <w:szCs w:val="18"/>
                  <w:lang w:eastAsia="zh-CN"/>
                </w:rPr>
                <w:delText>Mean OR in standard LR when retained by Lasso LR (B)</w:delText>
              </w:r>
            </w:del>
          </w:p>
        </w:tc>
        <w:tc>
          <w:tcPr>
            <w:tcW w:w="1134"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616" w:author="srabhi" w:date="2015-07-20T17:12:00Z"/>
                <w:rFonts w:ascii="Arial" w:hAnsi="Arial" w:cs="Arial"/>
                <w:b/>
                <w:bCs/>
                <w:sz w:val="18"/>
                <w:szCs w:val="18"/>
                <w:lang w:val="en-US" w:eastAsia="zh-CN"/>
              </w:rPr>
            </w:pPr>
            <w:del w:id="6617" w:author="srabhi" w:date="2015-07-20T17:12:00Z">
              <w:r w:rsidRPr="00882650" w:rsidDel="007F6D69">
                <w:rPr>
                  <w:rFonts w:ascii="Arial" w:hAnsi="Arial" w:cs="Arial"/>
                  <w:b/>
                  <w:bCs/>
                  <w:sz w:val="18"/>
                  <w:szCs w:val="18"/>
                  <w:lang w:eastAsia="zh-CN"/>
                </w:rPr>
                <w:delText>Difference in mean OR (A-B)</w:delText>
              </w:r>
            </w:del>
          </w:p>
        </w:tc>
        <w:tc>
          <w:tcPr>
            <w:tcW w:w="1032"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6618" w:author="srabhi" w:date="2015-07-20T17:12:00Z"/>
                <w:rFonts w:ascii="Arial" w:hAnsi="Arial" w:cs="Arial"/>
                <w:b/>
                <w:bCs/>
                <w:sz w:val="18"/>
                <w:szCs w:val="18"/>
                <w:lang w:val="en-US" w:eastAsia="zh-CN"/>
              </w:rPr>
            </w:pPr>
            <w:del w:id="6619" w:author="srabhi" w:date="2015-07-20T17:12:00Z">
              <w:r w:rsidRPr="00882650" w:rsidDel="007F6D69">
                <w:rPr>
                  <w:rFonts w:ascii="Arial" w:hAnsi="Arial" w:cs="Arial"/>
                  <w:b/>
                  <w:bCs/>
                  <w:sz w:val="18"/>
                  <w:szCs w:val="18"/>
                  <w:lang w:eastAsia="zh-CN"/>
                </w:rPr>
                <w:delText>Mean OR in stepwise LR when retained by stepwise &amp; Lasso (C)</w:delText>
              </w:r>
            </w:del>
          </w:p>
        </w:tc>
        <w:tc>
          <w:tcPr>
            <w:tcW w:w="1330" w:type="dxa"/>
            <w:tcBorders>
              <w:top w:val="nil"/>
              <w:left w:val="single" w:sz="8" w:space="0" w:color="auto"/>
              <w:bottom w:val="single" w:sz="8" w:space="0" w:color="000000"/>
              <w:right w:val="single" w:sz="4" w:space="0" w:color="auto"/>
            </w:tcBorders>
            <w:shd w:val="clear" w:color="auto" w:fill="auto"/>
            <w:hideMark/>
          </w:tcPr>
          <w:p w:rsidR="00415B83" w:rsidRPr="00882650" w:rsidDel="007F6D69" w:rsidRDefault="00415B83" w:rsidP="00415B83">
            <w:pPr>
              <w:spacing w:line="240" w:lineRule="auto"/>
              <w:rPr>
                <w:del w:id="6620" w:author="srabhi" w:date="2015-07-20T17:12:00Z"/>
                <w:rFonts w:ascii="Arial" w:hAnsi="Arial" w:cs="Arial"/>
                <w:b/>
                <w:bCs/>
                <w:sz w:val="18"/>
                <w:szCs w:val="18"/>
                <w:lang w:val="en-US" w:eastAsia="zh-CN"/>
              </w:rPr>
            </w:pPr>
            <w:del w:id="6621" w:author="srabhi" w:date="2015-07-20T17:12:00Z">
              <w:r w:rsidRPr="00882650" w:rsidDel="007F6D69">
                <w:rPr>
                  <w:rFonts w:ascii="Arial" w:hAnsi="Arial" w:cs="Arial"/>
                  <w:b/>
                  <w:bCs/>
                  <w:sz w:val="18"/>
                  <w:szCs w:val="18"/>
                  <w:lang w:eastAsia="zh-CN"/>
                </w:rPr>
                <w:delText>Difference in mean OR (A-C)</w:delText>
              </w:r>
            </w:del>
          </w:p>
        </w:tc>
      </w:tr>
      <w:tr w:rsidR="00415B83" w:rsidRPr="00240276" w:rsidDel="007F6D69" w:rsidTr="009A5197">
        <w:trPr>
          <w:trHeight w:val="300"/>
          <w:del w:id="6622"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623" w:author="srabhi" w:date="2015-07-20T17:12:00Z"/>
                <w:rFonts w:ascii="Arial" w:hAnsi="Arial" w:cs="Arial"/>
                <w:b/>
                <w:bCs/>
                <w:sz w:val="20"/>
                <w:szCs w:val="20"/>
                <w:lang w:val="en-US" w:eastAsia="zh-CN"/>
              </w:rPr>
            </w:pPr>
            <w:del w:id="6624" w:author="srabhi" w:date="2015-07-20T17:12:00Z">
              <w:r w:rsidRPr="00882650" w:rsidDel="007F6D69">
                <w:rPr>
                  <w:rFonts w:ascii="Arial" w:hAnsi="Arial" w:cs="Arial"/>
                  <w:b/>
                  <w:bCs/>
                  <w:sz w:val="20"/>
                  <w:szCs w:val="20"/>
                  <w:lang w:val="en-US" w:eastAsia="zh-CN"/>
                </w:rPr>
                <w:delText>Preferred Provided Organization</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25" w:author="srabhi" w:date="2015-07-20T17:12:00Z"/>
                <w:rFonts w:ascii="Arial" w:hAnsi="Arial" w:cs="Arial"/>
                <w:sz w:val="18"/>
                <w:szCs w:val="18"/>
                <w:lang w:val="en-US" w:eastAsia="zh-CN"/>
              </w:rPr>
            </w:pPr>
            <w:del w:id="6626" w:author="srabhi" w:date="2015-07-20T17:12:00Z">
              <w:r w:rsidRPr="00882650"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27" w:author="srabhi" w:date="2015-07-20T17:12:00Z"/>
                <w:rFonts w:ascii="Arial" w:hAnsi="Arial" w:cs="Arial"/>
                <w:sz w:val="18"/>
                <w:szCs w:val="18"/>
                <w:lang w:val="en-US" w:eastAsia="zh-CN"/>
              </w:rPr>
            </w:pPr>
            <w:del w:id="6628" w:author="srabhi" w:date="2015-07-20T17:12:00Z">
              <w:r w:rsidRPr="00882650" w:rsidDel="007F6D69">
                <w:rPr>
                  <w:rFonts w:ascii="Arial" w:hAnsi="Arial" w:cs="Arial"/>
                  <w:sz w:val="18"/>
                  <w:szCs w:val="18"/>
                  <w:lang w:val="en-US" w:eastAsia="zh-CN"/>
                </w:rPr>
                <w:delText>1.47</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29" w:author="srabhi" w:date="2015-07-20T17:12:00Z"/>
                <w:rFonts w:ascii="Arial" w:hAnsi="Arial" w:cs="Arial"/>
                <w:sz w:val="18"/>
                <w:szCs w:val="18"/>
                <w:lang w:val="en-US" w:eastAsia="zh-CN"/>
              </w:rPr>
            </w:pPr>
            <w:del w:id="6630" w:author="srabhi" w:date="2015-07-20T17:12:00Z">
              <w:r w:rsidRPr="00882650" w:rsidDel="007F6D69">
                <w:rPr>
                  <w:rFonts w:ascii="Arial" w:hAnsi="Arial" w:cs="Arial"/>
                  <w:sz w:val="18"/>
                  <w:szCs w:val="18"/>
                  <w:lang w:val="en-US" w:eastAsia="zh-CN"/>
                </w:rPr>
                <w:delText>0.92</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31" w:author="srabhi" w:date="2015-07-20T17:12:00Z"/>
                <w:rFonts w:ascii="Arial" w:hAnsi="Arial" w:cs="Arial"/>
                <w:sz w:val="18"/>
                <w:szCs w:val="18"/>
                <w:lang w:val="en-US" w:eastAsia="zh-CN"/>
              </w:rPr>
            </w:pPr>
            <w:del w:id="6632" w:author="srabhi" w:date="2015-07-20T17:12:00Z">
              <w:r w:rsidRPr="00882650" w:rsidDel="007F6D69">
                <w:rPr>
                  <w:rFonts w:ascii="Arial" w:hAnsi="Arial" w:cs="Arial"/>
                  <w:sz w:val="18"/>
                  <w:szCs w:val="18"/>
                  <w:lang w:val="en-US" w:eastAsia="zh-CN"/>
                </w:rPr>
                <w:delText>16</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33" w:author="srabhi" w:date="2015-07-20T17:12:00Z"/>
                <w:rFonts w:ascii="Arial" w:hAnsi="Arial" w:cs="Arial"/>
                <w:sz w:val="18"/>
                <w:szCs w:val="18"/>
                <w:lang w:val="en-US" w:eastAsia="zh-CN"/>
              </w:rPr>
            </w:pPr>
            <w:del w:id="6634" w:author="srabhi" w:date="2015-07-20T17:12:00Z">
              <w:r w:rsidRPr="00882650"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35" w:author="srabhi" w:date="2015-07-20T17:12:00Z"/>
                <w:rFonts w:ascii="Arial" w:hAnsi="Arial" w:cs="Arial"/>
                <w:sz w:val="18"/>
                <w:szCs w:val="18"/>
                <w:lang w:val="en-US" w:eastAsia="zh-CN"/>
              </w:rPr>
            </w:pPr>
            <w:del w:id="6636" w:author="srabhi" w:date="2015-07-20T17:12:00Z">
              <w:r w:rsidRPr="00882650" w:rsidDel="007F6D69">
                <w:rPr>
                  <w:rFonts w:ascii="Arial" w:hAnsi="Arial" w:cs="Arial"/>
                  <w:sz w:val="18"/>
                  <w:szCs w:val="18"/>
                  <w:lang w:val="en-US" w:eastAsia="zh-CN"/>
                </w:rPr>
                <w:delText>2.67</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37" w:author="srabhi" w:date="2015-07-20T17:12:00Z"/>
                <w:rFonts w:ascii="Arial" w:hAnsi="Arial" w:cs="Arial"/>
                <w:sz w:val="18"/>
                <w:szCs w:val="18"/>
                <w:lang w:val="en-US" w:eastAsia="zh-CN"/>
              </w:rPr>
            </w:pPr>
            <w:del w:id="6638" w:author="srabhi" w:date="2015-07-20T17:12:00Z">
              <w:r w:rsidRPr="00882650" w:rsidDel="007F6D69">
                <w:rPr>
                  <w:rFonts w:ascii="Arial" w:hAnsi="Arial" w:cs="Arial"/>
                  <w:sz w:val="18"/>
                  <w:szCs w:val="18"/>
                  <w:lang w:val="en-US" w:eastAsia="zh-CN"/>
                </w:rPr>
                <w:delText>0.89</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39" w:author="srabhi" w:date="2015-07-20T17:12:00Z"/>
                <w:rFonts w:ascii="Arial" w:hAnsi="Arial" w:cs="Arial"/>
                <w:sz w:val="18"/>
                <w:szCs w:val="18"/>
                <w:lang w:val="en-US" w:eastAsia="zh-CN"/>
              </w:rPr>
            </w:pPr>
            <w:del w:id="6640" w:author="srabhi" w:date="2015-07-20T17:12:00Z">
              <w:r w:rsidRPr="00882650" w:rsidDel="007F6D69">
                <w:rPr>
                  <w:rFonts w:ascii="Arial" w:hAnsi="Arial" w:cs="Arial"/>
                  <w:sz w:val="18"/>
                  <w:szCs w:val="18"/>
                  <w:lang w:val="en-US" w:eastAsia="zh-CN"/>
                </w:rPr>
                <w:delText>16</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41" w:author="srabhi" w:date="2015-07-20T17:12:00Z"/>
                <w:rFonts w:ascii="Arial" w:hAnsi="Arial" w:cs="Arial"/>
                <w:sz w:val="18"/>
                <w:szCs w:val="18"/>
                <w:lang w:val="en-US" w:eastAsia="zh-CN"/>
              </w:rPr>
            </w:pPr>
            <w:del w:id="6642" w:author="srabhi" w:date="2015-07-20T17:12:00Z">
              <w:r w:rsidRPr="00882650" w:rsidDel="007F6D69">
                <w:rPr>
                  <w:rFonts w:ascii="Arial" w:hAnsi="Arial" w:cs="Arial"/>
                  <w:sz w:val="18"/>
                  <w:szCs w:val="18"/>
                  <w:lang w:val="en-US" w:eastAsia="zh-CN"/>
                </w:rPr>
                <w:delText>2</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43" w:author="srabhi" w:date="2015-07-20T17:12:00Z"/>
                <w:rFonts w:ascii="Arial" w:hAnsi="Arial" w:cs="Arial"/>
                <w:sz w:val="18"/>
                <w:szCs w:val="18"/>
                <w:lang w:val="en-US" w:eastAsia="zh-CN"/>
              </w:rPr>
            </w:pPr>
            <w:del w:id="6644" w:author="srabhi" w:date="2015-07-20T17:12:00Z">
              <w:r w:rsidRPr="00882650" w:rsidDel="007F6D69">
                <w:rPr>
                  <w:rFonts w:ascii="Arial" w:hAnsi="Arial" w:cs="Arial"/>
                  <w:sz w:val="18"/>
                  <w:szCs w:val="18"/>
                  <w:lang w:val="en-US" w:eastAsia="zh-CN"/>
                </w:rPr>
                <w:delText>1.27</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45" w:author="srabhi" w:date="2015-07-20T17:12:00Z"/>
                <w:rFonts w:ascii="Arial" w:hAnsi="Arial" w:cs="Arial"/>
                <w:sz w:val="18"/>
                <w:szCs w:val="18"/>
                <w:lang w:val="en-US" w:eastAsia="zh-CN"/>
              </w:rPr>
            </w:pPr>
            <w:del w:id="6646" w:author="srabhi" w:date="2015-07-20T17:12:00Z">
              <w:r w:rsidRPr="00882650" w:rsidDel="007F6D69">
                <w:rPr>
                  <w:rFonts w:ascii="Arial" w:hAnsi="Arial" w:cs="Arial"/>
                  <w:sz w:val="18"/>
                  <w:szCs w:val="18"/>
                  <w:lang w:val="en-US" w:eastAsia="zh-CN"/>
                </w:rPr>
                <w:delText>0.31</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47" w:author="srabhi" w:date="2015-07-20T17:12:00Z"/>
                <w:rFonts w:ascii="Arial" w:hAnsi="Arial" w:cs="Arial"/>
                <w:sz w:val="18"/>
                <w:szCs w:val="18"/>
                <w:lang w:val="en-US" w:eastAsia="zh-CN"/>
              </w:rPr>
            </w:pPr>
            <w:del w:id="6648" w:author="srabhi" w:date="2015-07-20T17:12:00Z">
              <w:r w:rsidRPr="00882650" w:rsidDel="007F6D69">
                <w:rPr>
                  <w:rFonts w:ascii="Arial" w:hAnsi="Arial" w:cs="Arial"/>
                  <w:sz w:val="18"/>
                  <w:szCs w:val="18"/>
                  <w:lang w:val="en-US" w:eastAsia="zh-CN"/>
                </w:rPr>
                <w:delText>2.37</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49" w:author="srabhi" w:date="2015-07-20T17:12:00Z"/>
                <w:rFonts w:ascii="Arial" w:hAnsi="Arial" w:cs="Arial"/>
                <w:sz w:val="18"/>
                <w:szCs w:val="18"/>
                <w:lang w:val="en-US" w:eastAsia="zh-CN"/>
              </w:rPr>
            </w:pPr>
            <w:del w:id="6650" w:author="srabhi" w:date="2015-07-20T17:12:00Z">
              <w:r w:rsidRPr="00882650" w:rsidDel="007F6D69">
                <w:rPr>
                  <w:rFonts w:ascii="Arial" w:hAnsi="Arial" w:cs="Arial"/>
                  <w:sz w:val="18"/>
                  <w:szCs w:val="18"/>
                  <w:lang w:val="en-US" w:eastAsia="zh-CN"/>
                </w:rPr>
                <w:delText>-1.10</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51" w:author="srabhi" w:date="2015-07-20T17:12:00Z"/>
                <w:rFonts w:ascii="Arial" w:hAnsi="Arial" w:cs="Arial"/>
                <w:sz w:val="18"/>
                <w:szCs w:val="18"/>
                <w:lang w:val="en-US" w:eastAsia="zh-CN"/>
              </w:rPr>
            </w:pPr>
            <w:del w:id="6652" w:author="srabhi" w:date="2015-07-20T17:12:00Z">
              <w:r w:rsidRPr="00882650" w:rsidDel="007F6D69">
                <w:rPr>
                  <w:rFonts w:ascii="Arial" w:hAnsi="Arial" w:cs="Arial"/>
                  <w:sz w:val="18"/>
                  <w:szCs w:val="18"/>
                  <w:lang w:val="en-US" w:eastAsia="zh-CN"/>
                </w:rPr>
                <w:delText>3.16</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53" w:author="srabhi" w:date="2015-07-20T17:12:00Z"/>
                <w:rFonts w:ascii="Arial" w:hAnsi="Arial" w:cs="Arial"/>
                <w:sz w:val="18"/>
                <w:szCs w:val="18"/>
                <w:lang w:val="en-US" w:eastAsia="zh-CN"/>
              </w:rPr>
            </w:pPr>
            <w:del w:id="6654" w:author="srabhi" w:date="2015-07-20T17:12:00Z">
              <w:r w:rsidRPr="00882650" w:rsidDel="007F6D69">
                <w:rPr>
                  <w:rFonts w:ascii="Arial" w:hAnsi="Arial" w:cs="Arial"/>
                  <w:sz w:val="18"/>
                  <w:szCs w:val="18"/>
                  <w:lang w:val="en-US" w:eastAsia="zh-CN"/>
                </w:rPr>
                <w:delText>-1.89</w:delText>
              </w:r>
            </w:del>
          </w:p>
        </w:tc>
      </w:tr>
      <w:tr w:rsidR="00415B83" w:rsidRPr="00240276" w:rsidDel="007F6D69" w:rsidTr="009A5197">
        <w:trPr>
          <w:trHeight w:val="300"/>
          <w:del w:id="6655"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656" w:author="srabhi" w:date="2015-07-20T17:12:00Z"/>
                <w:rFonts w:ascii="Arial" w:hAnsi="Arial" w:cs="Arial"/>
                <w:b/>
                <w:bCs/>
                <w:sz w:val="20"/>
                <w:szCs w:val="20"/>
                <w:lang w:val="en-US" w:eastAsia="zh-CN"/>
              </w:rPr>
            </w:pPr>
            <w:del w:id="6657" w:author="srabhi" w:date="2015-07-20T17:12:00Z">
              <w:r w:rsidRPr="00882650" w:rsidDel="007F6D69">
                <w:rPr>
                  <w:rFonts w:ascii="Arial" w:hAnsi="Arial" w:cs="Arial"/>
                  <w:b/>
                  <w:bCs/>
                  <w:sz w:val="20"/>
                  <w:szCs w:val="20"/>
                  <w:lang w:eastAsia="zh-CN"/>
                </w:rPr>
                <w:delText>Numbness</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58" w:author="srabhi" w:date="2015-07-20T17:12:00Z"/>
                <w:rFonts w:ascii="Arial" w:hAnsi="Arial" w:cs="Arial"/>
                <w:sz w:val="18"/>
                <w:szCs w:val="18"/>
                <w:lang w:val="en-US" w:eastAsia="zh-CN"/>
              </w:rPr>
            </w:pPr>
            <w:del w:id="6659" w:author="srabhi" w:date="2015-07-20T17:12:00Z">
              <w:r w:rsidRPr="00882650" w:rsidDel="007F6D69">
                <w:rPr>
                  <w:rFonts w:ascii="Arial" w:hAnsi="Arial" w:cs="Arial"/>
                  <w:sz w:val="18"/>
                  <w:szCs w:val="18"/>
                  <w:lang w:val="en-US" w:eastAsia="zh-CN"/>
                </w:rPr>
                <w:delText>5</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60" w:author="srabhi" w:date="2015-07-20T17:12:00Z"/>
                <w:rFonts w:ascii="Arial" w:hAnsi="Arial" w:cs="Arial"/>
                <w:sz w:val="18"/>
                <w:szCs w:val="18"/>
                <w:lang w:val="en-US" w:eastAsia="zh-CN"/>
              </w:rPr>
            </w:pPr>
            <w:del w:id="6661" w:author="srabhi" w:date="2015-07-20T17:12:00Z">
              <w:r w:rsidRPr="00882650" w:rsidDel="007F6D69">
                <w:rPr>
                  <w:rFonts w:ascii="Arial" w:hAnsi="Arial" w:cs="Arial"/>
                  <w:sz w:val="18"/>
                  <w:szCs w:val="18"/>
                  <w:lang w:val="en-US" w:eastAsia="zh-CN"/>
                </w:rPr>
                <w:delText>1.19</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62" w:author="srabhi" w:date="2015-07-20T17:12:00Z"/>
                <w:rFonts w:ascii="Arial" w:hAnsi="Arial" w:cs="Arial"/>
                <w:sz w:val="18"/>
                <w:szCs w:val="18"/>
                <w:lang w:val="en-US" w:eastAsia="zh-CN"/>
              </w:rPr>
            </w:pPr>
            <w:del w:id="6663" w:author="srabhi" w:date="2015-07-20T17:12:00Z">
              <w:r w:rsidRPr="00882650" w:rsidDel="007F6D69">
                <w:rPr>
                  <w:rFonts w:ascii="Arial" w:hAnsi="Arial" w:cs="Arial"/>
                  <w:sz w:val="18"/>
                  <w:szCs w:val="18"/>
                  <w:lang w:val="en-US" w:eastAsia="zh-CN"/>
                </w:rPr>
                <w:delText>0.60</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64" w:author="srabhi" w:date="2015-07-20T17:12:00Z"/>
                <w:rFonts w:ascii="Arial" w:hAnsi="Arial" w:cs="Arial"/>
                <w:sz w:val="18"/>
                <w:szCs w:val="18"/>
                <w:lang w:val="en-US" w:eastAsia="zh-CN"/>
              </w:rPr>
            </w:pPr>
            <w:del w:id="6665" w:author="srabhi" w:date="2015-07-20T17:12:00Z">
              <w:r w:rsidRPr="00882650" w:rsidDel="007F6D69">
                <w:rPr>
                  <w:rFonts w:ascii="Arial" w:hAnsi="Arial" w:cs="Arial"/>
                  <w:sz w:val="18"/>
                  <w:szCs w:val="18"/>
                  <w:lang w:val="en-US" w:eastAsia="zh-CN"/>
                </w:rPr>
                <w:delText>20</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66" w:author="srabhi" w:date="2015-07-20T17:12:00Z"/>
                <w:rFonts w:ascii="Arial" w:hAnsi="Arial" w:cs="Arial"/>
                <w:sz w:val="18"/>
                <w:szCs w:val="18"/>
                <w:lang w:val="en-US" w:eastAsia="zh-CN"/>
              </w:rPr>
            </w:pPr>
            <w:del w:id="6667" w:author="srabhi" w:date="2015-07-20T17:12:00Z">
              <w:r w:rsidRPr="00882650"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68" w:author="srabhi" w:date="2015-07-20T17:12:00Z"/>
                <w:rFonts w:ascii="Arial" w:hAnsi="Arial" w:cs="Arial"/>
                <w:sz w:val="18"/>
                <w:szCs w:val="18"/>
                <w:lang w:val="en-US" w:eastAsia="zh-CN"/>
              </w:rPr>
            </w:pPr>
            <w:del w:id="6669" w:author="srabhi" w:date="2015-07-20T17:12:00Z">
              <w:r w:rsidRPr="00882650" w:rsidDel="007F6D69">
                <w:rPr>
                  <w:rFonts w:ascii="Arial" w:hAnsi="Arial" w:cs="Arial"/>
                  <w:sz w:val="18"/>
                  <w:szCs w:val="18"/>
                  <w:lang w:val="en-US" w:eastAsia="zh-CN"/>
                </w:rPr>
                <w:delText>1.60</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70" w:author="srabhi" w:date="2015-07-20T17:12:00Z"/>
                <w:rFonts w:ascii="Arial" w:hAnsi="Arial" w:cs="Arial"/>
                <w:sz w:val="18"/>
                <w:szCs w:val="18"/>
                <w:lang w:val="en-US" w:eastAsia="zh-CN"/>
              </w:rPr>
            </w:pPr>
            <w:del w:id="6671" w:author="srabhi" w:date="2015-07-20T17:12:00Z">
              <w:r w:rsidRPr="00882650" w:rsidDel="007F6D69">
                <w:rPr>
                  <w:rFonts w:ascii="Arial" w:hAnsi="Arial" w:cs="Arial"/>
                  <w:sz w:val="18"/>
                  <w:szCs w:val="18"/>
                  <w:lang w:val="en-US" w:eastAsia="zh-CN"/>
                </w:rPr>
                <w:delText>0.91</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72" w:author="srabhi" w:date="2015-07-20T17:12:00Z"/>
                <w:rFonts w:ascii="Arial" w:hAnsi="Arial" w:cs="Arial"/>
                <w:sz w:val="18"/>
                <w:szCs w:val="18"/>
                <w:lang w:val="en-US" w:eastAsia="zh-CN"/>
              </w:rPr>
            </w:pPr>
            <w:del w:id="6673" w:author="srabhi" w:date="2015-07-20T17:12:00Z">
              <w:r w:rsidRPr="00882650" w:rsidDel="007F6D69">
                <w:rPr>
                  <w:rFonts w:ascii="Arial" w:hAnsi="Arial" w:cs="Arial"/>
                  <w:sz w:val="18"/>
                  <w:szCs w:val="18"/>
                  <w:lang w:val="en-US" w:eastAsia="zh-CN"/>
                </w:rPr>
                <w:delText>15</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74" w:author="srabhi" w:date="2015-07-20T17:12:00Z"/>
                <w:rFonts w:ascii="Arial" w:hAnsi="Arial" w:cs="Arial"/>
                <w:sz w:val="18"/>
                <w:szCs w:val="18"/>
                <w:lang w:val="en-US" w:eastAsia="zh-CN"/>
              </w:rPr>
            </w:pPr>
            <w:del w:id="6675" w:author="srabhi" w:date="2015-07-20T17:12:00Z">
              <w:r w:rsidRPr="00882650"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76" w:author="srabhi" w:date="2015-07-20T17:12:00Z"/>
                <w:rFonts w:ascii="Arial" w:hAnsi="Arial" w:cs="Arial"/>
                <w:sz w:val="18"/>
                <w:szCs w:val="18"/>
                <w:lang w:val="en-US" w:eastAsia="zh-CN"/>
              </w:rPr>
            </w:pPr>
            <w:del w:id="6677" w:author="srabhi" w:date="2015-07-20T17:12:00Z">
              <w:r w:rsidRPr="00882650" w:rsidDel="007F6D69">
                <w:rPr>
                  <w:rFonts w:ascii="Arial" w:hAnsi="Arial" w:cs="Arial"/>
                  <w:sz w:val="18"/>
                  <w:szCs w:val="18"/>
                  <w:lang w:val="en-US" w:eastAsia="zh-CN"/>
                </w:rPr>
                <w:delText>1.21</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78" w:author="srabhi" w:date="2015-07-20T17:12:00Z"/>
                <w:rFonts w:ascii="Arial" w:hAnsi="Arial" w:cs="Arial"/>
                <w:sz w:val="18"/>
                <w:szCs w:val="18"/>
                <w:lang w:val="en-US" w:eastAsia="zh-CN"/>
              </w:rPr>
            </w:pPr>
            <w:del w:id="6679" w:author="srabhi" w:date="2015-07-20T17:12:00Z">
              <w:r w:rsidRPr="00882650" w:rsidDel="007F6D69">
                <w:rPr>
                  <w:rFonts w:ascii="Arial" w:hAnsi="Arial" w:cs="Arial"/>
                  <w:sz w:val="18"/>
                  <w:szCs w:val="18"/>
                  <w:lang w:val="en-US" w:eastAsia="zh-CN"/>
                </w:rPr>
                <w:delText>0.40</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80" w:author="srabhi" w:date="2015-07-20T17:12:00Z"/>
                <w:rFonts w:ascii="Arial" w:hAnsi="Arial" w:cs="Arial"/>
                <w:sz w:val="18"/>
                <w:szCs w:val="18"/>
                <w:lang w:val="en-US" w:eastAsia="zh-CN"/>
              </w:rPr>
            </w:pPr>
            <w:del w:id="6681" w:author="srabhi" w:date="2015-07-20T17:12:00Z">
              <w:r w:rsidRPr="00882650" w:rsidDel="007F6D69">
                <w:rPr>
                  <w:rFonts w:ascii="Arial" w:hAnsi="Arial" w:cs="Arial"/>
                  <w:sz w:val="18"/>
                  <w:szCs w:val="18"/>
                  <w:lang w:val="en-US" w:eastAsia="zh-CN"/>
                </w:rPr>
                <w:delText>1.66</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82" w:author="srabhi" w:date="2015-07-20T17:12:00Z"/>
                <w:rFonts w:ascii="Arial" w:hAnsi="Arial" w:cs="Arial"/>
                <w:sz w:val="18"/>
                <w:szCs w:val="18"/>
                <w:lang w:val="en-US" w:eastAsia="zh-CN"/>
              </w:rPr>
            </w:pPr>
            <w:del w:id="6683" w:author="srabhi" w:date="2015-07-20T17:12:00Z">
              <w:r w:rsidRPr="00882650" w:rsidDel="007F6D69">
                <w:rPr>
                  <w:rFonts w:ascii="Arial" w:hAnsi="Arial" w:cs="Arial"/>
                  <w:sz w:val="18"/>
                  <w:szCs w:val="18"/>
                  <w:lang w:val="en-US" w:eastAsia="zh-CN"/>
                </w:rPr>
                <w:delText>-0.45</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84" w:author="srabhi" w:date="2015-07-20T17:12:00Z"/>
                <w:rFonts w:ascii="Arial" w:hAnsi="Arial" w:cs="Arial"/>
                <w:sz w:val="18"/>
                <w:szCs w:val="18"/>
                <w:lang w:val="en-US" w:eastAsia="zh-CN"/>
              </w:rPr>
            </w:pPr>
            <w:del w:id="6685" w:author="srabhi" w:date="2015-07-20T17:12:00Z">
              <w:r w:rsidRPr="00882650" w:rsidDel="007F6D69">
                <w:rPr>
                  <w:rFonts w:ascii="Arial" w:hAnsi="Arial" w:cs="Arial"/>
                  <w:sz w:val="18"/>
                  <w:szCs w:val="18"/>
                  <w:lang w:val="en-US" w:eastAsia="zh-CN"/>
                </w:rPr>
                <w:delText>2.05</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86" w:author="srabhi" w:date="2015-07-20T17:12:00Z"/>
                <w:rFonts w:ascii="Arial" w:hAnsi="Arial" w:cs="Arial"/>
                <w:sz w:val="18"/>
                <w:szCs w:val="18"/>
                <w:lang w:val="en-US" w:eastAsia="zh-CN"/>
              </w:rPr>
            </w:pPr>
            <w:del w:id="6687" w:author="srabhi" w:date="2015-07-20T17:12:00Z">
              <w:r w:rsidRPr="00882650" w:rsidDel="007F6D69">
                <w:rPr>
                  <w:rFonts w:ascii="Arial" w:hAnsi="Arial" w:cs="Arial"/>
                  <w:sz w:val="18"/>
                  <w:szCs w:val="18"/>
                  <w:lang w:val="en-US" w:eastAsia="zh-CN"/>
                </w:rPr>
                <w:delText>-0.84</w:delText>
              </w:r>
            </w:del>
          </w:p>
        </w:tc>
      </w:tr>
      <w:tr w:rsidR="00415B83" w:rsidRPr="00240276" w:rsidDel="007F6D69" w:rsidTr="009A5197">
        <w:trPr>
          <w:trHeight w:val="300"/>
          <w:del w:id="6688"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689" w:author="srabhi" w:date="2015-07-20T17:12:00Z"/>
                <w:rFonts w:ascii="Arial" w:hAnsi="Arial" w:cs="Arial"/>
                <w:b/>
                <w:bCs/>
                <w:sz w:val="20"/>
                <w:szCs w:val="20"/>
                <w:lang w:val="en-US" w:eastAsia="zh-CN"/>
              </w:rPr>
            </w:pPr>
            <w:del w:id="6690" w:author="srabhi" w:date="2015-07-20T17:12:00Z">
              <w:r w:rsidRPr="00882650" w:rsidDel="007F6D69">
                <w:rPr>
                  <w:rFonts w:ascii="Arial" w:hAnsi="Arial" w:cs="Arial"/>
                  <w:b/>
                  <w:bCs/>
                  <w:sz w:val="20"/>
                  <w:szCs w:val="20"/>
                  <w:lang w:eastAsia="zh-CN"/>
                </w:rPr>
                <w:delText>Walking (Gait), Balance, and Coordination Problems</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91" w:author="srabhi" w:date="2015-07-20T17:12:00Z"/>
                <w:rFonts w:ascii="Arial" w:hAnsi="Arial" w:cs="Arial"/>
                <w:sz w:val="18"/>
                <w:szCs w:val="18"/>
                <w:lang w:val="en-US" w:eastAsia="zh-CN"/>
              </w:rPr>
            </w:pPr>
            <w:del w:id="6692" w:author="srabhi" w:date="2015-07-20T17:12:00Z">
              <w:r w:rsidRPr="00882650"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93" w:author="srabhi" w:date="2015-07-20T17:12:00Z"/>
                <w:rFonts w:ascii="Arial" w:hAnsi="Arial" w:cs="Arial"/>
                <w:sz w:val="18"/>
                <w:szCs w:val="18"/>
                <w:lang w:val="en-US" w:eastAsia="zh-CN"/>
              </w:rPr>
            </w:pPr>
            <w:del w:id="6694" w:author="srabhi" w:date="2015-07-20T17:12:00Z">
              <w:r w:rsidRPr="00882650" w:rsidDel="007F6D69">
                <w:rPr>
                  <w:rFonts w:ascii="Arial" w:hAnsi="Arial" w:cs="Arial"/>
                  <w:sz w:val="18"/>
                  <w:szCs w:val="18"/>
                  <w:lang w:val="en-US" w:eastAsia="zh-CN"/>
                </w:rPr>
                <w:delText>1.34</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95" w:author="srabhi" w:date="2015-07-20T17:12:00Z"/>
                <w:rFonts w:ascii="Arial" w:hAnsi="Arial" w:cs="Arial"/>
                <w:sz w:val="18"/>
                <w:szCs w:val="18"/>
                <w:lang w:val="en-US" w:eastAsia="zh-CN"/>
              </w:rPr>
            </w:pPr>
            <w:del w:id="6696" w:author="srabhi" w:date="2015-07-20T17:12:00Z">
              <w:r w:rsidRPr="00882650" w:rsidDel="007F6D69">
                <w:rPr>
                  <w:rFonts w:ascii="Arial" w:hAnsi="Arial" w:cs="Arial"/>
                  <w:sz w:val="18"/>
                  <w:szCs w:val="18"/>
                  <w:lang w:val="en-US" w:eastAsia="zh-CN"/>
                </w:rPr>
                <w:delText>0.64</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97" w:author="srabhi" w:date="2015-07-20T17:12:00Z"/>
                <w:rFonts w:ascii="Arial" w:hAnsi="Arial" w:cs="Arial"/>
                <w:sz w:val="18"/>
                <w:szCs w:val="18"/>
                <w:lang w:val="en-US" w:eastAsia="zh-CN"/>
              </w:rPr>
            </w:pPr>
            <w:del w:id="6698" w:author="srabhi" w:date="2015-07-20T17:12:00Z">
              <w:r w:rsidRPr="00882650" w:rsidDel="007F6D69">
                <w:rPr>
                  <w:rFonts w:ascii="Arial" w:hAnsi="Arial" w:cs="Arial"/>
                  <w:sz w:val="18"/>
                  <w:szCs w:val="18"/>
                  <w:lang w:val="en-US" w:eastAsia="zh-CN"/>
                </w:rPr>
                <w:delText>23</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699" w:author="srabhi" w:date="2015-07-20T17:12:00Z"/>
                <w:rFonts w:ascii="Arial" w:hAnsi="Arial" w:cs="Arial"/>
                <w:sz w:val="18"/>
                <w:szCs w:val="18"/>
                <w:lang w:val="en-US" w:eastAsia="zh-CN"/>
              </w:rPr>
            </w:pPr>
            <w:del w:id="6700" w:author="srabhi" w:date="2015-07-20T17:12:00Z">
              <w:r w:rsidRPr="00882650" w:rsidDel="007F6D69">
                <w:rPr>
                  <w:rFonts w:ascii="Arial" w:hAnsi="Arial" w:cs="Arial"/>
                  <w:sz w:val="18"/>
                  <w:szCs w:val="18"/>
                  <w:lang w:val="en-US" w:eastAsia="zh-CN"/>
                </w:rPr>
                <w:delText>11</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01" w:author="srabhi" w:date="2015-07-20T17:12:00Z"/>
                <w:rFonts w:ascii="Arial" w:hAnsi="Arial" w:cs="Arial"/>
                <w:sz w:val="18"/>
                <w:szCs w:val="18"/>
                <w:lang w:val="en-US" w:eastAsia="zh-CN"/>
              </w:rPr>
            </w:pPr>
            <w:del w:id="6702" w:author="srabhi" w:date="2015-07-20T17:12:00Z">
              <w:r w:rsidRPr="00882650" w:rsidDel="007F6D69">
                <w:rPr>
                  <w:rFonts w:ascii="Arial" w:hAnsi="Arial" w:cs="Arial"/>
                  <w:sz w:val="18"/>
                  <w:szCs w:val="18"/>
                  <w:lang w:val="en-US" w:eastAsia="zh-CN"/>
                </w:rPr>
                <w:delText>1.98</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03" w:author="srabhi" w:date="2015-07-20T17:12:00Z"/>
                <w:rFonts w:ascii="Arial" w:hAnsi="Arial" w:cs="Arial"/>
                <w:sz w:val="18"/>
                <w:szCs w:val="18"/>
                <w:lang w:val="en-US" w:eastAsia="zh-CN"/>
              </w:rPr>
            </w:pPr>
            <w:del w:id="6704" w:author="srabhi" w:date="2015-07-20T17:12:00Z">
              <w:r w:rsidRPr="00882650" w:rsidDel="007F6D69">
                <w:rPr>
                  <w:rFonts w:ascii="Arial" w:hAnsi="Arial" w:cs="Arial"/>
                  <w:sz w:val="18"/>
                  <w:szCs w:val="18"/>
                  <w:lang w:val="en-US" w:eastAsia="zh-CN"/>
                </w:rPr>
                <w:delText>0.81</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05" w:author="srabhi" w:date="2015-07-20T17:12:00Z"/>
                <w:rFonts w:ascii="Arial" w:hAnsi="Arial" w:cs="Arial"/>
                <w:sz w:val="18"/>
                <w:szCs w:val="18"/>
                <w:lang w:val="en-US" w:eastAsia="zh-CN"/>
              </w:rPr>
            </w:pPr>
            <w:del w:id="6706" w:author="srabhi" w:date="2015-07-20T17:12:00Z">
              <w:r w:rsidRPr="00882650" w:rsidDel="007F6D69">
                <w:rPr>
                  <w:rFonts w:ascii="Arial" w:hAnsi="Arial" w:cs="Arial"/>
                  <w:sz w:val="18"/>
                  <w:szCs w:val="18"/>
                  <w:lang w:val="en-US" w:eastAsia="zh-CN"/>
                </w:rPr>
                <w:delText>27</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07" w:author="srabhi" w:date="2015-07-20T17:12:00Z"/>
                <w:rFonts w:ascii="Arial" w:hAnsi="Arial" w:cs="Arial"/>
                <w:sz w:val="18"/>
                <w:szCs w:val="18"/>
                <w:lang w:val="en-US" w:eastAsia="zh-CN"/>
              </w:rPr>
            </w:pPr>
            <w:del w:id="6708" w:author="srabhi" w:date="2015-07-20T17:12:00Z">
              <w:r w:rsidRPr="00882650"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09" w:author="srabhi" w:date="2015-07-20T17:12:00Z"/>
                <w:rFonts w:ascii="Arial" w:hAnsi="Arial" w:cs="Arial"/>
                <w:sz w:val="18"/>
                <w:szCs w:val="18"/>
                <w:lang w:val="en-US" w:eastAsia="zh-CN"/>
              </w:rPr>
            </w:pPr>
            <w:del w:id="6710" w:author="srabhi" w:date="2015-07-20T17:12:00Z">
              <w:r w:rsidRPr="00882650" w:rsidDel="007F6D69">
                <w:rPr>
                  <w:rFonts w:ascii="Arial" w:hAnsi="Arial" w:cs="Arial"/>
                  <w:sz w:val="18"/>
                  <w:szCs w:val="18"/>
                  <w:lang w:val="en-US" w:eastAsia="zh-CN"/>
                </w:rPr>
                <w:delText>1.33</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11" w:author="srabhi" w:date="2015-07-20T17:12:00Z"/>
                <w:rFonts w:ascii="Arial" w:hAnsi="Arial" w:cs="Arial"/>
                <w:sz w:val="18"/>
                <w:szCs w:val="18"/>
                <w:lang w:val="en-US" w:eastAsia="zh-CN"/>
              </w:rPr>
            </w:pPr>
            <w:del w:id="6712" w:author="srabhi" w:date="2015-07-20T17:12:00Z">
              <w:r w:rsidRPr="00882650" w:rsidDel="007F6D69">
                <w:rPr>
                  <w:rFonts w:ascii="Arial" w:hAnsi="Arial" w:cs="Arial"/>
                  <w:sz w:val="18"/>
                  <w:szCs w:val="18"/>
                  <w:lang w:val="en-US" w:eastAsia="zh-CN"/>
                </w:rPr>
                <w:delText>0.27</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13" w:author="srabhi" w:date="2015-07-20T17:12:00Z"/>
                <w:rFonts w:ascii="Arial" w:hAnsi="Arial" w:cs="Arial"/>
                <w:sz w:val="18"/>
                <w:szCs w:val="18"/>
                <w:lang w:val="en-US" w:eastAsia="zh-CN"/>
              </w:rPr>
            </w:pPr>
            <w:del w:id="6714" w:author="srabhi" w:date="2015-07-20T17:12:00Z">
              <w:r w:rsidRPr="00882650" w:rsidDel="007F6D69">
                <w:rPr>
                  <w:rFonts w:ascii="Arial" w:hAnsi="Arial" w:cs="Arial"/>
                  <w:sz w:val="18"/>
                  <w:szCs w:val="18"/>
                  <w:lang w:val="en-US" w:eastAsia="zh-CN"/>
                </w:rPr>
                <w:delText>2.02</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15" w:author="srabhi" w:date="2015-07-20T17:12:00Z"/>
                <w:rFonts w:ascii="Arial" w:hAnsi="Arial" w:cs="Arial"/>
                <w:sz w:val="18"/>
                <w:szCs w:val="18"/>
                <w:lang w:val="en-US" w:eastAsia="zh-CN"/>
              </w:rPr>
            </w:pPr>
            <w:del w:id="6716" w:author="srabhi" w:date="2015-07-20T17:12:00Z">
              <w:r w:rsidRPr="00882650" w:rsidDel="007F6D69">
                <w:rPr>
                  <w:rFonts w:ascii="Arial" w:hAnsi="Arial" w:cs="Arial"/>
                  <w:sz w:val="18"/>
                  <w:szCs w:val="18"/>
                  <w:lang w:val="en-US" w:eastAsia="zh-CN"/>
                </w:rPr>
                <w:delText>-0.69</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17" w:author="srabhi" w:date="2015-07-20T17:12:00Z"/>
                <w:rFonts w:ascii="Arial" w:hAnsi="Arial" w:cs="Arial"/>
                <w:sz w:val="18"/>
                <w:szCs w:val="18"/>
                <w:lang w:val="en-US" w:eastAsia="zh-CN"/>
              </w:rPr>
            </w:pPr>
            <w:del w:id="6718" w:author="srabhi" w:date="2015-07-20T17:12:00Z">
              <w:r w:rsidRPr="00882650" w:rsidDel="007F6D69">
                <w:rPr>
                  <w:rFonts w:ascii="Arial" w:hAnsi="Arial" w:cs="Arial"/>
                  <w:sz w:val="18"/>
                  <w:szCs w:val="18"/>
                  <w:lang w:val="en-US" w:eastAsia="zh-CN"/>
                </w:rPr>
                <w:delText>2.23</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19" w:author="srabhi" w:date="2015-07-20T17:12:00Z"/>
                <w:rFonts w:ascii="Arial" w:hAnsi="Arial" w:cs="Arial"/>
                <w:sz w:val="18"/>
                <w:szCs w:val="18"/>
                <w:lang w:val="en-US" w:eastAsia="zh-CN"/>
              </w:rPr>
            </w:pPr>
            <w:del w:id="6720" w:author="srabhi" w:date="2015-07-20T17:12:00Z">
              <w:r w:rsidRPr="00882650" w:rsidDel="007F6D69">
                <w:rPr>
                  <w:rFonts w:ascii="Arial" w:hAnsi="Arial" w:cs="Arial"/>
                  <w:sz w:val="18"/>
                  <w:szCs w:val="18"/>
                  <w:lang w:val="en-US" w:eastAsia="zh-CN"/>
                </w:rPr>
                <w:delText>-0.89</w:delText>
              </w:r>
            </w:del>
          </w:p>
        </w:tc>
      </w:tr>
      <w:tr w:rsidR="00415B83" w:rsidRPr="00240276" w:rsidDel="007F6D69" w:rsidTr="009A5197">
        <w:trPr>
          <w:trHeight w:val="300"/>
          <w:del w:id="6721"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722" w:author="srabhi" w:date="2015-07-20T17:12:00Z"/>
                <w:rFonts w:ascii="Arial" w:hAnsi="Arial" w:cs="Arial"/>
                <w:b/>
                <w:bCs/>
                <w:sz w:val="20"/>
                <w:szCs w:val="20"/>
                <w:lang w:val="en-US" w:eastAsia="zh-CN"/>
              </w:rPr>
            </w:pPr>
            <w:del w:id="6723" w:author="srabhi" w:date="2015-07-20T17:12:00Z">
              <w:r w:rsidRPr="00882650" w:rsidDel="007F6D69">
                <w:rPr>
                  <w:rFonts w:ascii="Arial" w:hAnsi="Arial" w:cs="Arial"/>
                  <w:b/>
                  <w:bCs/>
                  <w:sz w:val="20"/>
                  <w:szCs w:val="20"/>
                  <w:lang w:eastAsia="zh-CN"/>
                </w:rPr>
                <w:delText>Dizziness and Vertigo</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24" w:author="srabhi" w:date="2015-07-20T17:12:00Z"/>
                <w:rFonts w:ascii="Arial" w:hAnsi="Arial" w:cs="Arial"/>
                <w:sz w:val="18"/>
                <w:szCs w:val="18"/>
                <w:lang w:val="en-US" w:eastAsia="zh-CN"/>
              </w:rPr>
            </w:pPr>
            <w:del w:id="6725" w:author="srabhi" w:date="2015-07-20T17:12:00Z">
              <w:r w:rsidRPr="00882650"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26" w:author="srabhi" w:date="2015-07-20T17:12:00Z"/>
                <w:rFonts w:ascii="Arial" w:hAnsi="Arial" w:cs="Arial"/>
                <w:sz w:val="18"/>
                <w:szCs w:val="18"/>
                <w:lang w:val="en-US" w:eastAsia="zh-CN"/>
              </w:rPr>
            </w:pPr>
            <w:del w:id="6727" w:author="srabhi" w:date="2015-07-20T17:12:00Z">
              <w:r w:rsidRPr="00882650" w:rsidDel="007F6D69">
                <w:rPr>
                  <w:rFonts w:ascii="Arial" w:hAnsi="Arial" w:cs="Arial"/>
                  <w:sz w:val="18"/>
                  <w:szCs w:val="18"/>
                  <w:lang w:val="en-US" w:eastAsia="zh-CN"/>
                </w:rPr>
                <w:delText>1.12</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28" w:author="srabhi" w:date="2015-07-20T17:12:00Z"/>
                <w:rFonts w:ascii="Arial" w:hAnsi="Arial" w:cs="Arial"/>
                <w:sz w:val="18"/>
                <w:szCs w:val="18"/>
                <w:lang w:val="en-US" w:eastAsia="zh-CN"/>
              </w:rPr>
            </w:pPr>
            <w:del w:id="6729" w:author="srabhi" w:date="2015-07-20T17:12:00Z">
              <w:r w:rsidRPr="00882650" w:rsidDel="007F6D69">
                <w:rPr>
                  <w:rFonts w:ascii="Arial" w:hAnsi="Arial" w:cs="Arial"/>
                  <w:sz w:val="18"/>
                  <w:szCs w:val="18"/>
                  <w:lang w:val="en-US" w:eastAsia="zh-CN"/>
                </w:rPr>
                <w:delText>0.71</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30" w:author="srabhi" w:date="2015-07-20T17:12:00Z"/>
                <w:rFonts w:ascii="Arial" w:hAnsi="Arial" w:cs="Arial"/>
                <w:sz w:val="18"/>
                <w:szCs w:val="18"/>
                <w:lang w:val="en-US" w:eastAsia="zh-CN"/>
              </w:rPr>
            </w:pPr>
            <w:del w:id="6731" w:author="srabhi" w:date="2015-07-20T17:12:00Z">
              <w:r w:rsidRPr="00882650" w:rsidDel="007F6D69">
                <w:rPr>
                  <w:rFonts w:ascii="Arial" w:hAnsi="Arial" w:cs="Arial"/>
                  <w:sz w:val="18"/>
                  <w:szCs w:val="18"/>
                  <w:lang w:val="en-US" w:eastAsia="zh-CN"/>
                </w:rPr>
                <w:delText>15</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32" w:author="srabhi" w:date="2015-07-20T17:12:00Z"/>
                <w:rFonts w:ascii="Arial" w:hAnsi="Arial" w:cs="Arial"/>
                <w:sz w:val="18"/>
                <w:szCs w:val="18"/>
                <w:lang w:val="en-US" w:eastAsia="zh-CN"/>
              </w:rPr>
            </w:pPr>
            <w:del w:id="6733" w:author="srabhi" w:date="2015-07-20T17:12:00Z">
              <w:r w:rsidRPr="00882650"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34" w:author="srabhi" w:date="2015-07-20T17:12:00Z"/>
                <w:rFonts w:ascii="Arial" w:hAnsi="Arial" w:cs="Arial"/>
                <w:sz w:val="18"/>
                <w:szCs w:val="18"/>
                <w:lang w:val="en-US" w:eastAsia="zh-CN"/>
              </w:rPr>
            </w:pPr>
            <w:del w:id="6735" w:author="srabhi" w:date="2015-07-20T17:12:00Z">
              <w:r w:rsidRPr="00882650" w:rsidDel="007F6D69">
                <w:rPr>
                  <w:rFonts w:ascii="Arial" w:hAnsi="Arial" w:cs="Arial"/>
                  <w:sz w:val="18"/>
                  <w:szCs w:val="18"/>
                  <w:lang w:val="en-US" w:eastAsia="zh-CN"/>
                </w:rPr>
                <w:delText>0.93</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36" w:author="srabhi" w:date="2015-07-20T17:12:00Z"/>
                <w:rFonts w:ascii="Arial" w:hAnsi="Arial" w:cs="Arial"/>
                <w:sz w:val="18"/>
                <w:szCs w:val="18"/>
                <w:lang w:val="en-US" w:eastAsia="zh-CN"/>
              </w:rPr>
            </w:pPr>
            <w:del w:id="6737" w:author="srabhi" w:date="2015-07-20T17:12:00Z">
              <w:r w:rsidRPr="00882650" w:rsidDel="007F6D69">
                <w:rPr>
                  <w:rFonts w:ascii="Arial" w:hAnsi="Arial" w:cs="Arial"/>
                  <w:sz w:val="18"/>
                  <w:szCs w:val="18"/>
                  <w:lang w:val="en-US" w:eastAsia="zh-CN"/>
                </w:rPr>
                <w:delText>1.04</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38" w:author="srabhi" w:date="2015-07-20T17:12:00Z"/>
                <w:rFonts w:ascii="Arial" w:hAnsi="Arial" w:cs="Arial"/>
                <w:sz w:val="18"/>
                <w:szCs w:val="18"/>
                <w:lang w:val="en-US" w:eastAsia="zh-CN"/>
              </w:rPr>
            </w:pPr>
            <w:del w:id="6739" w:author="srabhi" w:date="2015-07-20T17:12:00Z">
              <w:r w:rsidRPr="00882650" w:rsidDel="007F6D69">
                <w:rPr>
                  <w:rFonts w:ascii="Arial" w:hAnsi="Arial" w:cs="Arial"/>
                  <w:sz w:val="18"/>
                  <w:szCs w:val="18"/>
                  <w:lang w:val="en-US" w:eastAsia="zh-CN"/>
                </w:rPr>
                <w:delText>9</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40" w:author="srabhi" w:date="2015-07-20T17:12:00Z"/>
                <w:rFonts w:ascii="Arial" w:hAnsi="Arial" w:cs="Arial"/>
                <w:sz w:val="18"/>
                <w:szCs w:val="18"/>
                <w:lang w:val="en-US" w:eastAsia="zh-CN"/>
              </w:rPr>
            </w:pPr>
            <w:del w:id="6741" w:author="srabhi" w:date="2015-07-20T17:12:00Z">
              <w:r w:rsidRPr="00882650" w:rsidDel="007F6D69">
                <w:rPr>
                  <w:rFonts w:ascii="Arial" w:hAnsi="Arial" w:cs="Arial"/>
                  <w:sz w:val="18"/>
                  <w:szCs w:val="18"/>
                  <w:lang w:val="en-US" w:eastAsia="zh-CN"/>
                </w:rPr>
                <w:delText>2</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42" w:author="srabhi" w:date="2015-07-20T17:12:00Z"/>
                <w:rFonts w:ascii="Arial" w:hAnsi="Arial" w:cs="Arial"/>
                <w:sz w:val="18"/>
                <w:szCs w:val="18"/>
                <w:lang w:val="en-US" w:eastAsia="zh-CN"/>
              </w:rPr>
            </w:pPr>
            <w:del w:id="6743" w:author="srabhi" w:date="2015-07-20T17:12:00Z">
              <w:r w:rsidRPr="00882650" w:rsidDel="007F6D69">
                <w:rPr>
                  <w:rFonts w:ascii="Arial" w:hAnsi="Arial" w:cs="Arial"/>
                  <w:sz w:val="18"/>
                  <w:szCs w:val="18"/>
                  <w:lang w:val="en-US" w:eastAsia="zh-CN"/>
                </w:rPr>
                <w:delText>0.97</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44" w:author="srabhi" w:date="2015-07-20T17:12:00Z"/>
                <w:rFonts w:ascii="Arial" w:hAnsi="Arial" w:cs="Arial"/>
                <w:sz w:val="18"/>
                <w:szCs w:val="18"/>
                <w:lang w:val="en-US" w:eastAsia="zh-CN"/>
              </w:rPr>
            </w:pPr>
            <w:del w:id="6745" w:author="srabhi" w:date="2015-07-20T17:12:00Z">
              <w:r w:rsidRPr="00882650" w:rsidDel="007F6D69">
                <w:rPr>
                  <w:rFonts w:ascii="Arial" w:hAnsi="Arial" w:cs="Arial"/>
                  <w:sz w:val="18"/>
                  <w:szCs w:val="18"/>
                  <w:lang w:val="en-US" w:eastAsia="zh-CN"/>
                </w:rPr>
                <w:delText>0.37</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46" w:author="srabhi" w:date="2015-07-20T17:12:00Z"/>
                <w:rFonts w:ascii="Arial" w:hAnsi="Arial" w:cs="Arial"/>
                <w:sz w:val="18"/>
                <w:szCs w:val="18"/>
                <w:lang w:val="en-US" w:eastAsia="zh-CN"/>
              </w:rPr>
            </w:pPr>
            <w:del w:id="6747" w:author="srabhi" w:date="2015-07-20T17:12:00Z">
              <w:r w:rsidRPr="00882650" w:rsidDel="007F6D69">
                <w:rPr>
                  <w:rFonts w:ascii="Arial" w:hAnsi="Arial" w:cs="Arial"/>
                  <w:sz w:val="18"/>
                  <w:szCs w:val="18"/>
                  <w:lang w:val="en-US" w:eastAsia="zh-CN"/>
                </w:rPr>
                <w:delText>1.14</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48" w:author="srabhi" w:date="2015-07-20T17:12:00Z"/>
                <w:rFonts w:ascii="Arial" w:hAnsi="Arial" w:cs="Arial"/>
                <w:sz w:val="18"/>
                <w:szCs w:val="18"/>
                <w:lang w:val="en-US" w:eastAsia="zh-CN"/>
              </w:rPr>
            </w:pPr>
            <w:del w:id="6749" w:author="srabhi" w:date="2015-07-20T17:12:00Z">
              <w:r w:rsidRPr="00882650" w:rsidDel="007F6D69">
                <w:rPr>
                  <w:rFonts w:ascii="Arial" w:hAnsi="Arial" w:cs="Arial"/>
                  <w:sz w:val="18"/>
                  <w:szCs w:val="18"/>
                  <w:lang w:val="en-US" w:eastAsia="zh-CN"/>
                </w:rPr>
                <w:delText>-0.17</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50" w:author="srabhi" w:date="2015-07-20T17:12:00Z"/>
                <w:rFonts w:ascii="Arial" w:hAnsi="Arial" w:cs="Arial"/>
                <w:sz w:val="18"/>
                <w:szCs w:val="18"/>
                <w:lang w:val="en-US" w:eastAsia="zh-CN"/>
              </w:rPr>
            </w:pPr>
            <w:del w:id="6751" w:author="srabhi" w:date="2015-07-20T17:12:00Z">
              <w:r w:rsidRPr="00882650" w:rsidDel="007F6D69">
                <w:rPr>
                  <w:rFonts w:ascii="Arial" w:hAnsi="Arial" w:cs="Arial"/>
                  <w:sz w:val="18"/>
                  <w:szCs w:val="18"/>
                  <w:lang w:val="en-US" w:eastAsia="zh-CN"/>
                </w:rPr>
                <w:delText>1.21</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52" w:author="srabhi" w:date="2015-07-20T17:12:00Z"/>
                <w:rFonts w:ascii="Arial" w:hAnsi="Arial" w:cs="Arial"/>
                <w:sz w:val="18"/>
                <w:szCs w:val="18"/>
                <w:lang w:val="en-US" w:eastAsia="zh-CN"/>
              </w:rPr>
            </w:pPr>
            <w:del w:id="6753" w:author="srabhi" w:date="2015-07-20T17:12:00Z">
              <w:r w:rsidRPr="00882650" w:rsidDel="007F6D69">
                <w:rPr>
                  <w:rFonts w:ascii="Arial" w:hAnsi="Arial" w:cs="Arial"/>
                  <w:sz w:val="18"/>
                  <w:szCs w:val="18"/>
                  <w:lang w:val="en-US" w:eastAsia="zh-CN"/>
                </w:rPr>
                <w:delText>-0.24</w:delText>
              </w:r>
            </w:del>
          </w:p>
        </w:tc>
      </w:tr>
      <w:tr w:rsidR="00415B83" w:rsidRPr="00240276" w:rsidDel="007F6D69" w:rsidTr="009A5197">
        <w:trPr>
          <w:trHeight w:val="300"/>
          <w:del w:id="6754"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755" w:author="srabhi" w:date="2015-07-20T17:12:00Z"/>
                <w:rFonts w:ascii="Arial" w:hAnsi="Arial" w:cs="Arial"/>
                <w:b/>
                <w:bCs/>
                <w:sz w:val="20"/>
                <w:szCs w:val="20"/>
                <w:lang w:val="en-US" w:eastAsia="zh-CN"/>
              </w:rPr>
            </w:pPr>
            <w:del w:id="6756" w:author="srabhi" w:date="2015-07-20T17:12:00Z">
              <w:r w:rsidRPr="00882650" w:rsidDel="007F6D69">
                <w:rPr>
                  <w:rFonts w:ascii="Arial" w:hAnsi="Arial" w:cs="Arial"/>
                  <w:b/>
                  <w:bCs/>
                  <w:sz w:val="20"/>
                  <w:szCs w:val="20"/>
                  <w:lang w:eastAsia="zh-CN"/>
                </w:rPr>
                <w:delText>Muscle weakness/spasm/spasticity</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57" w:author="srabhi" w:date="2015-07-20T17:12:00Z"/>
                <w:rFonts w:ascii="Arial" w:hAnsi="Arial" w:cs="Arial"/>
                <w:sz w:val="18"/>
                <w:szCs w:val="18"/>
                <w:lang w:val="en-US" w:eastAsia="zh-CN"/>
              </w:rPr>
            </w:pPr>
            <w:del w:id="6758" w:author="srabhi" w:date="2015-07-20T17:12:00Z">
              <w:r w:rsidRPr="00882650" w:rsidDel="007F6D69">
                <w:rPr>
                  <w:rFonts w:ascii="Arial" w:hAnsi="Arial" w:cs="Arial"/>
                  <w:sz w:val="18"/>
                  <w:szCs w:val="18"/>
                  <w:lang w:val="en-US" w:eastAsia="zh-CN"/>
                </w:rPr>
                <w:delText>9</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59" w:author="srabhi" w:date="2015-07-20T17:12:00Z"/>
                <w:rFonts w:ascii="Arial" w:hAnsi="Arial" w:cs="Arial"/>
                <w:sz w:val="18"/>
                <w:szCs w:val="18"/>
                <w:lang w:val="en-US" w:eastAsia="zh-CN"/>
              </w:rPr>
            </w:pPr>
            <w:del w:id="6760" w:author="srabhi" w:date="2015-07-20T17:12:00Z">
              <w:r w:rsidRPr="00882650" w:rsidDel="007F6D69">
                <w:rPr>
                  <w:rFonts w:ascii="Arial" w:hAnsi="Arial" w:cs="Arial"/>
                  <w:sz w:val="18"/>
                  <w:szCs w:val="18"/>
                  <w:lang w:val="en-US" w:eastAsia="zh-CN"/>
                </w:rPr>
                <w:delText>1.31</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61" w:author="srabhi" w:date="2015-07-20T17:12:00Z"/>
                <w:rFonts w:ascii="Arial" w:hAnsi="Arial" w:cs="Arial"/>
                <w:sz w:val="18"/>
                <w:szCs w:val="18"/>
                <w:lang w:val="en-US" w:eastAsia="zh-CN"/>
              </w:rPr>
            </w:pPr>
            <w:del w:id="6762" w:author="srabhi" w:date="2015-07-20T17:12:00Z">
              <w:r w:rsidRPr="00882650" w:rsidDel="007F6D69">
                <w:rPr>
                  <w:rFonts w:ascii="Arial" w:hAnsi="Arial" w:cs="Arial"/>
                  <w:sz w:val="18"/>
                  <w:szCs w:val="18"/>
                  <w:lang w:val="en-US" w:eastAsia="zh-CN"/>
                </w:rPr>
                <w:delText>0.75</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63" w:author="srabhi" w:date="2015-07-20T17:12:00Z"/>
                <w:rFonts w:ascii="Arial" w:hAnsi="Arial" w:cs="Arial"/>
                <w:sz w:val="18"/>
                <w:szCs w:val="18"/>
                <w:lang w:val="en-US" w:eastAsia="zh-CN"/>
              </w:rPr>
            </w:pPr>
            <w:del w:id="6764" w:author="srabhi" w:date="2015-07-20T17:12:00Z">
              <w:r w:rsidRPr="00882650" w:rsidDel="007F6D69">
                <w:rPr>
                  <w:rFonts w:ascii="Arial" w:hAnsi="Arial" w:cs="Arial"/>
                  <w:sz w:val="18"/>
                  <w:szCs w:val="18"/>
                  <w:lang w:val="en-US" w:eastAsia="zh-CN"/>
                </w:rPr>
                <w:delText>20</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65" w:author="srabhi" w:date="2015-07-20T17:12:00Z"/>
                <w:rFonts w:ascii="Arial" w:hAnsi="Arial" w:cs="Arial"/>
                <w:sz w:val="18"/>
                <w:szCs w:val="18"/>
                <w:lang w:val="en-US" w:eastAsia="zh-CN"/>
              </w:rPr>
            </w:pPr>
            <w:del w:id="6766" w:author="srabhi" w:date="2015-07-20T17:12:00Z">
              <w:r w:rsidRPr="00882650" w:rsidDel="007F6D69">
                <w:rPr>
                  <w:rFonts w:ascii="Arial" w:hAnsi="Arial" w:cs="Arial"/>
                  <w:sz w:val="18"/>
                  <w:szCs w:val="18"/>
                  <w:lang w:val="en-US" w:eastAsia="zh-CN"/>
                </w:rPr>
                <w:delText>11</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67" w:author="srabhi" w:date="2015-07-20T17:12:00Z"/>
                <w:rFonts w:ascii="Arial" w:hAnsi="Arial" w:cs="Arial"/>
                <w:sz w:val="18"/>
                <w:szCs w:val="18"/>
                <w:lang w:val="en-US" w:eastAsia="zh-CN"/>
              </w:rPr>
            </w:pPr>
            <w:del w:id="6768" w:author="srabhi" w:date="2015-07-20T17:12:00Z">
              <w:r w:rsidRPr="00882650" w:rsidDel="007F6D69">
                <w:rPr>
                  <w:rFonts w:ascii="Arial" w:hAnsi="Arial" w:cs="Arial"/>
                  <w:sz w:val="18"/>
                  <w:szCs w:val="18"/>
                  <w:lang w:val="en-US" w:eastAsia="zh-CN"/>
                </w:rPr>
                <w:delText>2.18</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69" w:author="srabhi" w:date="2015-07-20T17:12:00Z"/>
                <w:rFonts w:ascii="Arial" w:hAnsi="Arial" w:cs="Arial"/>
                <w:sz w:val="18"/>
                <w:szCs w:val="18"/>
                <w:lang w:val="en-US" w:eastAsia="zh-CN"/>
              </w:rPr>
            </w:pPr>
            <w:del w:id="6770" w:author="srabhi" w:date="2015-07-20T17:12:00Z">
              <w:r w:rsidRPr="00882650" w:rsidDel="007F6D69">
                <w:rPr>
                  <w:rFonts w:ascii="Arial" w:hAnsi="Arial" w:cs="Arial"/>
                  <w:sz w:val="18"/>
                  <w:szCs w:val="18"/>
                  <w:lang w:val="en-US" w:eastAsia="zh-CN"/>
                </w:rPr>
                <w:delText>0.94</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71" w:author="srabhi" w:date="2015-07-20T17:12:00Z"/>
                <w:rFonts w:ascii="Arial" w:hAnsi="Arial" w:cs="Arial"/>
                <w:sz w:val="18"/>
                <w:szCs w:val="18"/>
                <w:lang w:val="en-US" w:eastAsia="zh-CN"/>
              </w:rPr>
            </w:pPr>
            <w:del w:id="6772" w:author="srabhi" w:date="2015-07-20T17:12:00Z">
              <w:r w:rsidRPr="00882650" w:rsidDel="007F6D69">
                <w:rPr>
                  <w:rFonts w:ascii="Arial" w:hAnsi="Arial" w:cs="Arial"/>
                  <w:sz w:val="18"/>
                  <w:szCs w:val="18"/>
                  <w:lang w:val="en-US" w:eastAsia="zh-CN"/>
                </w:rPr>
                <w:delText>23</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73" w:author="srabhi" w:date="2015-07-20T17:12:00Z"/>
                <w:rFonts w:ascii="Arial" w:hAnsi="Arial" w:cs="Arial"/>
                <w:sz w:val="18"/>
                <w:szCs w:val="18"/>
                <w:lang w:val="en-US" w:eastAsia="zh-CN"/>
              </w:rPr>
            </w:pPr>
            <w:del w:id="6774" w:author="srabhi" w:date="2015-07-20T17:12:00Z">
              <w:r w:rsidRPr="00882650" w:rsidDel="007F6D69">
                <w:rPr>
                  <w:rFonts w:ascii="Arial" w:hAnsi="Arial" w:cs="Arial"/>
                  <w:sz w:val="18"/>
                  <w:szCs w:val="18"/>
                  <w:lang w:val="en-US" w:eastAsia="zh-CN"/>
                </w:rPr>
                <w:delText>5</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75" w:author="srabhi" w:date="2015-07-20T17:12:00Z"/>
                <w:rFonts w:ascii="Arial" w:hAnsi="Arial" w:cs="Arial"/>
                <w:sz w:val="18"/>
                <w:szCs w:val="18"/>
                <w:lang w:val="en-US" w:eastAsia="zh-CN"/>
              </w:rPr>
            </w:pPr>
            <w:del w:id="6776" w:author="srabhi" w:date="2015-07-20T17:12:00Z">
              <w:r w:rsidRPr="00882650" w:rsidDel="007F6D69">
                <w:rPr>
                  <w:rFonts w:ascii="Arial" w:hAnsi="Arial" w:cs="Arial"/>
                  <w:sz w:val="18"/>
                  <w:szCs w:val="18"/>
                  <w:lang w:val="en-US" w:eastAsia="zh-CN"/>
                </w:rPr>
                <w:delText>1.32</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77" w:author="srabhi" w:date="2015-07-20T17:12:00Z"/>
                <w:rFonts w:ascii="Arial" w:hAnsi="Arial" w:cs="Arial"/>
                <w:sz w:val="18"/>
                <w:szCs w:val="18"/>
                <w:lang w:val="en-US" w:eastAsia="zh-CN"/>
              </w:rPr>
            </w:pPr>
            <w:del w:id="6778" w:author="srabhi" w:date="2015-07-20T17:12:00Z">
              <w:r w:rsidRPr="00882650" w:rsidDel="007F6D69">
                <w:rPr>
                  <w:rFonts w:ascii="Arial" w:hAnsi="Arial" w:cs="Arial"/>
                  <w:sz w:val="18"/>
                  <w:szCs w:val="18"/>
                  <w:lang w:val="en-US" w:eastAsia="zh-CN"/>
                </w:rPr>
                <w:delText>0.34</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79" w:author="srabhi" w:date="2015-07-20T17:12:00Z"/>
                <w:rFonts w:ascii="Arial" w:hAnsi="Arial" w:cs="Arial"/>
                <w:sz w:val="18"/>
                <w:szCs w:val="18"/>
                <w:lang w:val="en-US" w:eastAsia="zh-CN"/>
              </w:rPr>
            </w:pPr>
            <w:del w:id="6780" w:author="srabhi" w:date="2015-07-20T17:12:00Z">
              <w:r w:rsidRPr="00882650" w:rsidDel="007F6D69">
                <w:rPr>
                  <w:rFonts w:ascii="Arial" w:hAnsi="Arial" w:cs="Arial"/>
                  <w:sz w:val="18"/>
                  <w:szCs w:val="18"/>
                  <w:lang w:val="en-US" w:eastAsia="zh-CN"/>
                </w:rPr>
                <w:delText>2.10</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81" w:author="srabhi" w:date="2015-07-20T17:12:00Z"/>
                <w:rFonts w:ascii="Arial" w:hAnsi="Arial" w:cs="Arial"/>
                <w:sz w:val="18"/>
                <w:szCs w:val="18"/>
                <w:lang w:val="en-US" w:eastAsia="zh-CN"/>
              </w:rPr>
            </w:pPr>
            <w:del w:id="6782" w:author="srabhi" w:date="2015-07-20T17:12:00Z">
              <w:r w:rsidRPr="00882650" w:rsidDel="007F6D69">
                <w:rPr>
                  <w:rFonts w:ascii="Arial" w:hAnsi="Arial" w:cs="Arial"/>
                  <w:sz w:val="18"/>
                  <w:szCs w:val="18"/>
                  <w:lang w:val="en-US" w:eastAsia="zh-CN"/>
                </w:rPr>
                <w:delText>-0.78</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83" w:author="srabhi" w:date="2015-07-20T17:12:00Z"/>
                <w:rFonts w:ascii="Arial" w:hAnsi="Arial" w:cs="Arial"/>
                <w:sz w:val="18"/>
                <w:szCs w:val="18"/>
                <w:lang w:val="en-US" w:eastAsia="zh-CN"/>
              </w:rPr>
            </w:pPr>
            <w:del w:id="6784" w:author="srabhi" w:date="2015-07-20T17:12:00Z">
              <w:r w:rsidRPr="00882650" w:rsidDel="007F6D69">
                <w:rPr>
                  <w:rFonts w:ascii="Arial" w:hAnsi="Arial" w:cs="Arial"/>
                  <w:sz w:val="18"/>
                  <w:szCs w:val="18"/>
                  <w:lang w:val="en-US" w:eastAsia="zh-CN"/>
                </w:rPr>
                <w:delText>2.61</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85" w:author="srabhi" w:date="2015-07-20T17:12:00Z"/>
                <w:rFonts w:ascii="Arial" w:hAnsi="Arial" w:cs="Arial"/>
                <w:sz w:val="18"/>
                <w:szCs w:val="18"/>
                <w:lang w:val="en-US" w:eastAsia="zh-CN"/>
              </w:rPr>
            </w:pPr>
            <w:del w:id="6786" w:author="srabhi" w:date="2015-07-20T17:12:00Z">
              <w:r w:rsidRPr="00882650" w:rsidDel="007F6D69">
                <w:rPr>
                  <w:rFonts w:ascii="Arial" w:hAnsi="Arial" w:cs="Arial"/>
                  <w:sz w:val="18"/>
                  <w:szCs w:val="18"/>
                  <w:lang w:val="en-US" w:eastAsia="zh-CN"/>
                </w:rPr>
                <w:delText>-1.29</w:delText>
              </w:r>
            </w:del>
          </w:p>
        </w:tc>
      </w:tr>
      <w:tr w:rsidR="00415B83" w:rsidRPr="00240276" w:rsidDel="007F6D69" w:rsidTr="009A5197">
        <w:trPr>
          <w:trHeight w:val="300"/>
          <w:del w:id="6787"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788" w:author="srabhi" w:date="2015-07-20T17:12:00Z"/>
                <w:rFonts w:ascii="Arial" w:hAnsi="Arial" w:cs="Arial"/>
                <w:b/>
                <w:bCs/>
                <w:sz w:val="20"/>
                <w:szCs w:val="20"/>
                <w:lang w:val="en-US" w:eastAsia="zh-CN"/>
              </w:rPr>
            </w:pPr>
            <w:del w:id="6789" w:author="srabhi" w:date="2015-07-20T17:12:00Z">
              <w:r w:rsidRPr="00882650" w:rsidDel="007F6D69">
                <w:rPr>
                  <w:rFonts w:ascii="Arial" w:hAnsi="Arial" w:cs="Arial"/>
                  <w:b/>
                  <w:bCs/>
                  <w:sz w:val="20"/>
                  <w:szCs w:val="20"/>
                  <w:lang w:eastAsia="zh-CN"/>
                </w:rPr>
                <w:delText>Fatigue</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90" w:author="srabhi" w:date="2015-07-20T17:12:00Z"/>
                <w:rFonts w:ascii="Arial" w:hAnsi="Arial" w:cs="Arial"/>
                <w:sz w:val="18"/>
                <w:szCs w:val="18"/>
                <w:lang w:val="en-US" w:eastAsia="zh-CN"/>
              </w:rPr>
            </w:pPr>
            <w:del w:id="6791" w:author="srabhi" w:date="2015-07-20T17:12:00Z">
              <w:r w:rsidRPr="00882650"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92" w:author="srabhi" w:date="2015-07-20T17:12:00Z"/>
                <w:rFonts w:ascii="Arial" w:hAnsi="Arial" w:cs="Arial"/>
                <w:sz w:val="18"/>
                <w:szCs w:val="18"/>
                <w:lang w:val="en-US" w:eastAsia="zh-CN"/>
              </w:rPr>
            </w:pPr>
            <w:del w:id="6793" w:author="srabhi" w:date="2015-07-20T17:12:00Z">
              <w:r w:rsidRPr="00882650" w:rsidDel="007F6D69">
                <w:rPr>
                  <w:rFonts w:ascii="Arial" w:hAnsi="Arial" w:cs="Arial"/>
                  <w:sz w:val="18"/>
                  <w:szCs w:val="18"/>
                  <w:lang w:val="en-US" w:eastAsia="zh-CN"/>
                </w:rPr>
                <w:delText>0.95</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94" w:author="srabhi" w:date="2015-07-20T17:12:00Z"/>
                <w:rFonts w:ascii="Arial" w:hAnsi="Arial" w:cs="Arial"/>
                <w:sz w:val="18"/>
                <w:szCs w:val="18"/>
                <w:lang w:val="en-US" w:eastAsia="zh-CN"/>
              </w:rPr>
            </w:pPr>
            <w:del w:id="6795" w:author="srabhi" w:date="2015-07-20T17:12:00Z">
              <w:r w:rsidRPr="00882650" w:rsidDel="007F6D69">
                <w:rPr>
                  <w:rFonts w:ascii="Arial" w:hAnsi="Arial" w:cs="Arial"/>
                  <w:sz w:val="18"/>
                  <w:szCs w:val="18"/>
                  <w:lang w:val="en-US" w:eastAsia="zh-CN"/>
                </w:rPr>
                <w:delText>0.44</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96" w:author="srabhi" w:date="2015-07-20T17:12:00Z"/>
                <w:rFonts w:ascii="Arial" w:hAnsi="Arial" w:cs="Arial"/>
                <w:sz w:val="18"/>
                <w:szCs w:val="18"/>
                <w:lang w:val="en-US" w:eastAsia="zh-CN"/>
              </w:rPr>
            </w:pPr>
            <w:del w:id="6797" w:author="srabhi" w:date="2015-07-20T17:12:00Z">
              <w:r w:rsidRPr="00882650" w:rsidDel="007F6D69">
                <w:rPr>
                  <w:rFonts w:ascii="Arial" w:hAnsi="Arial" w:cs="Arial"/>
                  <w:sz w:val="18"/>
                  <w:szCs w:val="18"/>
                  <w:lang w:val="en-US" w:eastAsia="zh-CN"/>
                </w:rPr>
                <w:delText>19</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798" w:author="srabhi" w:date="2015-07-20T17:12:00Z"/>
                <w:rFonts w:ascii="Arial" w:hAnsi="Arial" w:cs="Arial"/>
                <w:sz w:val="18"/>
                <w:szCs w:val="18"/>
                <w:lang w:val="en-US" w:eastAsia="zh-CN"/>
              </w:rPr>
            </w:pPr>
            <w:del w:id="6799" w:author="srabhi" w:date="2015-07-20T17:12:00Z">
              <w:r w:rsidRPr="00882650"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00" w:author="srabhi" w:date="2015-07-20T17:12:00Z"/>
                <w:rFonts w:ascii="Arial" w:hAnsi="Arial" w:cs="Arial"/>
                <w:sz w:val="18"/>
                <w:szCs w:val="18"/>
                <w:lang w:val="en-US" w:eastAsia="zh-CN"/>
              </w:rPr>
            </w:pPr>
            <w:del w:id="6801" w:author="srabhi" w:date="2015-07-20T17:12:00Z">
              <w:r w:rsidRPr="00882650" w:rsidDel="007F6D69">
                <w:rPr>
                  <w:rFonts w:ascii="Arial" w:hAnsi="Arial" w:cs="Arial"/>
                  <w:sz w:val="18"/>
                  <w:szCs w:val="18"/>
                  <w:lang w:val="en-US" w:eastAsia="zh-CN"/>
                </w:rPr>
                <w:delText>1.13</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02" w:author="srabhi" w:date="2015-07-20T17:12:00Z"/>
                <w:rFonts w:ascii="Arial" w:hAnsi="Arial" w:cs="Arial"/>
                <w:sz w:val="18"/>
                <w:szCs w:val="18"/>
                <w:lang w:val="en-US" w:eastAsia="zh-CN"/>
              </w:rPr>
            </w:pPr>
            <w:del w:id="6803" w:author="srabhi" w:date="2015-07-20T17:12:00Z">
              <w:r w:rsidRPr="00882650" w:rsidDel="007F6D69">
                <w:rPr>
                  <w:rFonts w:ascii="Arial" w:hAnsi="Arial" w:cs="Arial"/>
                  <w:sz w:val="18"/>
                  <w:szCs w:val="18"/>
                  <w:lang w:val="en-US" w:eastAsia="zh-CN"/>
                </w:rPr>
                <w:delText>0.73</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04" w:author="srabhi" w:date="2015-07-20T17:12:00Z"/>
                <w:rFonts w:ascii="Arial" w:hAnsi="Arial" w:cs="Arial"/>
                <w:sz w:val="18"/>
                <w:szCs w:val="18"/>
                <w:lang w:val="en-US" w:eastAsia="zh-CN"/>
              </w:rPr>
            </w:pPr>
            <w:del w:id="6805" w:author="srabhi" w:date="2015-07-20T17:12:00Z">
              <w:r w:rsidRPr="00882650" w:rsidDel="007F6D69">
                <w:rPr>
                  <w:rFonts w:ascii="Arial" w:hAnsi="Arial" w:cs="Arial"/>
                  <w:sz w:val="18"/>
                  <w:szCs w:val="18"/>
                  <w:lang w:val="en-US" w:eastAsia="zh-CN"/>
                </w:rPr>
                <w:delText>20</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06" w:author="srabhi" w:date="2015-07-20T17:12:00Z"/>
                <w:rFonts w:ascii="Arial" w:hAnsi="Arial" w:cs="Arial"/>
                <w:sz w:val="18"/>
                <w:szCs w:val="18"/>
                <w:lang w:val="en-US" w:eastAsia="zh-CN"/>
              </w:rPr>
            </w:pPr>
            <w:del w:id="6807" w:author="srabhi" w:date="2015-07-20T17:12:00Z">
              <w:r w:rsidRPr="00882650"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08" w:author="srabhi" w:date="2015-07-20T17:12:00Z"/>
                <w:rFonts w:ascii="Arial" w:hAnsi="Arial" w:cs="Arial"/>
                <w:sz w:val="18"/>
                <w:szCs w:val="18"/>
                <w:lang w:val="en-US" w:eastAsia="zh-CN"/>
              </w:rPr>
            </w:pPr>
            <w:del w:id="6809" w:author="srabhi" w:date="2015-07-20T17:12:00Z">
              <w:r w:rsidRPr="00882650" w:rsidDel="007F6D69">
                <w:rPr>
                  <w:rFonts w:ascii="Arial" w:hAnsi="Arial" w:cs="Arial"/>
                  <w:sz w:val="18"/>
                  <w:szCs w:val="18"/>
                  <w:lang w:val="en-US" w:eastAsia="zh-CN"/>
                </w:rPr>
                <w:delText>1.06</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10" w:author="srabhi" w:date="2015-07-20T17:12:00Z"/>
                <w:rFonts w:ascii="Arial" w:hAnsi="Arial" w:cs="Arial"/>
                <w:sz w:val="18"/>
                <w:szCs w:val="18"/>
                <w:lang w:val="en-US" w:eastAsia="zh-CN"/>
              </w:rPr>
            </w:pPr>
            <w:del w:id="6811" w:author="srabhi" w:date="2015-07-20T17:12:00Z">
              <w:r w:rsidRPr="00882650" w:rsidDel="007F6D69">
                <w:rPr>
                  <w:rFonts w:ascii="Arial" w:hAnsi="Arial" w:cs="Arial"/>
                  <w:sz w:val="18"/>
                  <w:szCs w:val="18"/>
                  <w:lang w:val="en-US" w:eastAsia="zh-CN"/>
                </w:rPr>
                <w:delText>0.25</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12" w:author="srabhi" w:date="2015-07-20T17:12:00Z"/>
                <w:rFonts w:ascii="Arial" w:hAnsi="Arial" w:cs="Arial"/>
                <w:sz w:val="18"/>
                <w:szCs w:val="18"/>
                <w:lang w:val="en-US" w:eastAsia="zh-CN"/>
              </w:rPr>
            </w:pPr>
            <w:del w:id="6813" w:author="srabhi" w:date="2015-07-20T17:12:00Z">
              <w:r w:rsidRPr="00882650" w:rsidDel="007F6D69">
                <w:rPr>
                  <w:rFonts w:ascii="Arial" w:hAnsi="Arial" w:cs="Arial"/>
                  <w:sz w:val="18"/>
                  <w:szCs w:val="18"/>
                  <w:lang w:val="en-US" w:eastAsia="zh-CN"/>
                </w:rPr>
                <w:delText>1.25</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14" w:author="srabhi" w:date="2015-07-20T17:12:00Z"/>
                <w:rFonts w:ascii="Arial" w:hAnsi="Arial" w:cs="Arial"/>
                <w:sz w:val="18"/>
                <w:szCs w:val="18"/>
                <w:lang w:val="en-US" w:eastAsia="zh-CN"/>
              </w:rPr>
            </w:pPr>
            <w:del w:id="6815" w:author="srabhi" w:date="2015-07-20T17:12:00Z">
              <w:r w:rsidRPr="00882650" w:rsidDel="007F6D69">
                <w:rPr>
                  <w:rFonts w:ascii="Arial" w:hAnsi="Arial" w:cs="Arial"/>
                  <w:sz w:val="18"/>
                  <w:szCs w:val="18"/>
                  <w:lang w:val="en-US" w:eastAsia="zh-CN"/>
                </w:rPr>
                <w:delText>-0.19</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16" w:author="srabhi" w:date="2015-07-20T17:12:00Z"/>
                <w:rFonts w:ascii="Arial" w:hAnsi="Arial" w:cs="Arial"/>
                <w:sz w:val="18"/>
                <w:szCs w:val="18"/>
                <w:lang w:val="en-US" w:eastAsia="zh-CN"/>
              </w:rPr>
            </w:pPr>
            <w:del w:id="6817" w:author="srabhi" w:date="2015-07-20T17:12:00Z">
              <w:r w:rsidRPr="00882650" w:rsidDel="007F6D69">
                <w:rPr>
                  <w:rFonts w:ascii="Arial" w:hAnsi="Arial" w:cs="Arial"/>
                  <w:sz w:val="18"/>
                  <w:szCs w:val="18"/>
                  <w:lang w:val="en-US" w:eastAsia="zh-CN"/>
                </w:rPr>
                <w:delText>1.38</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18" w:author="srabhi" w:date="2015-07-20T17:12:00Z"/>
                <w:rFonts w:ascii="Arial" w:hAnsi="Arial" w:cs="Arial"/>
                <w:sz w:val="18"/>
                <w:szCs w:val="18"/>
                <w:lang w:val="en-US" w:eastAsia="zh-CN"/>
              </w:rPr>
            </w:pPr>
            <w:del w:id="6819" w:author="srabhi" w:date="2015-07-20T17:12:00Z">
              <w:r w:rsidRPr="00882650" w:rsidDel="007F6D69">
                <w:rPr>
                  <w:rFonts w:ascii="Arial" w:hAnsi="Arial" w:cs="Arial"/>
                  <w:sz w:val="18"/>
                  <w:szCs w:val="18"/>
                  <w:lang w:val="en-US" w:eastAsia="zh-CN"/>
                </w:rPr>
                <w:delText>-0.32</w:delText>
              </w:r>
            </w:del>
          </w:p>
        </w:tc>
      </w:tr>
      <w:tr w:rsidR="00415B83" w:rsidRPr="00240276" w:rsidDel="007F6D69" w:rsidTr="009A5197">
        <w:trPr>
          <w:trHeight w:val="300"/>
          <w:del w:id="6820"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821" w:author="srabhi" w:date="2015-07-20T17:12:00Z"/>
                <w:rFonts w:ascii="Arial" w:hAnsi="Arial" w:cs="Arial"/>
                <w:b/>
                <w:bCs/>
                <w:sz w:val="20"/>
                <w:szCs w:val="20"/>
                <w:lang w:val="en-US" w:eastAsia="zh-CN"/>
              </w:rPr>
            </w:pPr>
            <w:del w:id="6822" w:author="srabhi" w:date="2015-07-20T17:12:00Z">
              <w:r w:rsidRPr="00882650" w:rsidDel="007F6D69">
                <w:rPr>
                  <w:rFonts w:ascii="Arial" w:hAnsi="Arial" w:cs="Arial"/>
                  <w:b/>
                  <w:bCs/>
                  <w:sz w:val="20"/>
                  <w:szCs w:val="20"/>
                  <w:lang w:eastAsia="zh-CN"/>
                </w:rPr>
                <w:delText>Bladder Dysfunction</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23" w:author="srabhi" w:date="2015-07-20T17:12:00Z"/>
                <w:rFonts w:ascii="Arial" w:hAnsi="Arial" w:cs="Arial"/>
                <w:sz w:val="18"/>
                <w:szCs w:val="18"/>
                <w:lang w:val="en-US" w:eastAsia="zh-CN"/>
              </w:rPr>
            </w:pPr>
            <w:del w:id="6824" w:author="srabhi" w:date="2015-07-20T17:12:00Z">
              <w:r w:rsidRPr="00882650"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25" w:author="srabhi" w:date="2015-07-20T17:12:00Z"/>
                <w:rFonts w:ascii="Arial" w:hAnsi="Arial" w:cs="Arial"/>
                <w:sz w:val="18"/>
                <w:szCs w:val="18"/>
                <w:lang w:val="en-US" w:eastAsia="zh-CN"/>
              </w:rPr>
            </w:pPr>
            <w:del w:id="6826" w:author="srabhi" w:date="2015-07-20T17:12:00Z">
              <w:r w:rsidRPr="00882650" w:rsidDel="007F6D69">
                <w:rPr>
                  <w:rFonts w:ascii="Arial" w:hAnsi="Arial" w:cs="Arial"/>
                  <w:sz w:val="18"/>
                  <w:szCs w:val="18"/>
                  <w:lang w:val="en-US" w:eastAsia="zh-CN"/>
                </w:rPr>
                <w:delText>1.42</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27" w:author="srabhi" w:date="2015-07-20T17:12:00Z"/>
                <w:rFonts w:ascii="Arial" w:hAnsi="Arial" w:cs="Arial"/>
                <w:sz w:val="18"/>
                <w:szCs w:val="18"/>
                <w:lang w:val="en-US" w:eastAsia="zh-CN"/>
              </w:rPr>
            </w:pPr>
            <w:del w:id="6828" w:author="srabhi" w:date="2015-07-20T17:12:00Z">
              <w:r w:rsidRPr="00882650" w:rsidDel="007F6D69">
                <w:rPr>
                  <w:rFonts w:ascii="Arial" w:hAnsi="Arial" w:cs="Arial"/>
                  <w:sz w:val="18"/>
                  <w:szCs w:val="18"/>
                  <w:lang w:val="en-US" w:eastAsia="zh-CN"/>
                </w:rPr>
                <w:delText>0.63</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29" w:author="srabhi" w:date="2015-07-20T17:12:00Z"/>
                <w:rFonts w:ascii="Arial" w:hAnsi="Arial" w:cs="Arial"/>
                <w:sz w:val="18"/>
                <w:szCs w:val="18"/>
                <w:lang w:val="en-US" w:eastAsia="zh-CN"/>
              </w:rPr>
            </w:pPr>
            <w:del w:id="6830" w:author="srabhi" w:date="2015-07-20T17:12:00Z">
              <w:r w:rsidRPr="00882650" w:rsidDel="007F6D69">
                <w:rPr>
                  <w:rFonts w:ascii="Arial" w:hAnsi="Arial" w:cs="Arial"/>
                  <w:sz w:val="18"/>
                  <w:szCs w:val="18"/>
                  <w:lang w:val="en-US" w:eastAsia="zh-CN"/>
                </w:rPr>
                <w:delText>19</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31" w:author="srabhi" w:date="2015-07-20T17:12:00Z"/>
                <w:rFonts w:ascii="Arial" w:hAnsi="Arial" w:cs="Arial"/>
                <w:sz w:val="18"/>
                <w:szCs w:val="18"/>
                <w:lang w:val="en-US" w:eastAsia="zh-CN"/>
              </w:rPr>
            </w:pPr>
            <w:del w:id="6832" w:author="srabhi" w:date="2015-07-20T17:12:00Z">
              <w:r w:rsidRPr="00882650" w:rsidDel="007F6D69">
                <w:rPr>
                  <w:rFonts w:ascii="Arial" w:hAnsi="Arial" w:cs="Arial"/>
                  <w:sz w:val="18"/>
                  <w:szCs w:val="18"/>
                  <w:lang w:val="en-US" w:eastAsia="zh-CN"/>
                </w:rPr>
                <w:delText>8</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33" w:author="srabhi" w:date="2015-07-20T17:12:00Z"/>
                <w:rFonts w:ascii="Arial" w:hAnsi="Arial" w:cs="Arial"/>
                <w:sz w:val="18"/>
                <w:szCs w:val="18"/>
                <w:lang w:val="en-US" w:eastAsia="zh-CN"/>
              </w:rPr>
            </w:pPr>
            <w:del w:id="6834" w:author="srabhi" w:date="2015-07-20T17:12:00Z">
              <w:r w:rsidRPr="00882650" w:rsidDel="007F6D69">
                <w:rPr>
                  <w:rFonts w:ascii="Arial" w:hAnsi="Arial" w:cs="Arial"/>
                  <w:sz w:val="18"/>
                  <w:szCs w:val="18"/>
                  <w:lang w:val="en-US" w:eastAsia="zh-CN"/>
                </w:rPr>
                <w:delText>2.27</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35" w:author="srabhi" w:date="2015-07-20T17:12:00Z"/>
                <w:rFonts w:ascii="Arial" w:hAnsi="Arial" w:cs="Arial"/>
                <w:sz w:val="18"/>
                <w:szCs w:val="18"/>
                <w:lang w:val="en-US" w:eastAsia="zh-CN"/>
              </w:rPr>
            </w:pPr>
            <w:del w:id="6836" w:author="srabhi" w:date="2015-07-20T17:12:00Z">
              <w:r w:rsidRPr="00882650" w:rsidDel="007F6D69">
                <w:rPr>
                  <w:rFonts w:ascii="Arial" w:hAnsi="Arial" w:cs="Arial"/>
                  <w:sz w:val="18"/>
                  <w:szCs w:val="18"/>
                  <w:lang w:val="en-US" w:eastAsia="zh-CN"/>
                </w:rPr>
                <w:delText>0.64</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37" w:author="srabhi" w:date="2015-07-20T17:12:00Z"/>
                <w:rFonts w:ascii="Arial" w:hAnsi="Arial" w:cs="Arial"/>
                <w:sz w:val="18"/>
                <w:szCs w:val="18"/>
                <w:lang w:val="en-US" w:eastAsia="zh-CN"/>
              </w:rPr>
            </w:pPr>
            <w:del w:id="6838" w:author="srabhi" w:date="2015-07-20T17:12:00Z">
              <w:r w:rsidRPr="00882650" w:rsidDel="007F6D69">
                <w:rPr>
                  <w:rFonts w:ascii="Arial" w:hAnsi="Arial" w:cs="Arial"/>
                  <w:sz w:val="18"/>
                  <w:szCs w:val="18"/>
                  <w:lang w:val="en-US" w:eastAsia="zh-CN"/>
                </w:rPr>
                <w:delText>18</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39" w:author="srabhi" w:date="2015-07-20T17:12:00Z"/>
                <w:rFonts w:ascii="Arial" w:hAnsi="Arial" w:cs="Arial"/>
                <w:sz w:val="18"/>
                <w:szCs w:val="18"/>
                <w:lang w:val="en-US" w:eastAsia="zh-CN"/>
              </w:rPr>
            </w:pPr>
            <w:del w:id="6840" w:author="srabhi" w:date="2015-07-20T17:12:00Z">
              <w:r w:rsidRPr="00882650"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41" w:author="srabhi" w:date="2015-07-20T17:12:00Z"/>
                <w:rFonts w:ascii="Arial" w:hAnsi="Arial" w:cs="Arial"/>
                <w:sz w:val="18"/>
                <w:szCs w:val="18"/>
                <w:lang w:val="en-US" w:eastAsia="zh-CN"/>
              </w:rPr>
            </w:pPr>
            <w:del w:id="6842" w:author="srabhi" w:date="2015-07-20T17:12:00Z">
              <w:r w:rsidRPr="00882650" w:rsidDel="007F6D69">
                <w:rPr>
                  <w:rFonts w:ascii="Arial" w:hAnsi="Arial" w:cs="Arial"/>
                  <w:sz w:val="18"/>
                  <w:szCs w:val="18"/>
                  <w:lang w:val="en-US" w:eastAsia="zh-CN"/>
                </w:rPr>
                <w:delText>1.36</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43" w:author="srabhi" w:date="2015-07-20T17:12:00Z"/>
                <w:rFonts w:ascii="Arial" w:hAnsi="Arial" w:cs="Arial"/>
                <w:sz w:val="18"/>
                <w:szCs w:val="18"/>
                <w:lang w:val="en-US" w:eastAsia="zh-CN"/>
              </w:rPr>
            </w:pPr>
            <w:del w:id="6844" w:author="srabhi" w:date="2015-07-20T17:12:00Z">
              <w:r w:rsidRPr="00882650" w:rsidDel="007F6D69">
                <w:rPr>
                  <w:rFonts w:ascii="Arial" w:hAnsi="Arial" w:cs="Arial"/>
                  <w:sz w:val="18"/>
                  <w:szCs w:val="18"/>
                  <w:lang w:val="en-US" w:eastAsia="zh-CN"/>
                </w:rPr>
                <w:delText>0.29</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45" w:author="srabhi" w:date="2015-07-20T17:12:00Z"/>
                <w:rFonts w:ascii="Arial" w:hAnsi="Arial" w:cs="Arial"/>
                <w:sz w:val="18"/>
                <w:szCs w:val="18"/>
                <w:lang w:val="en-US" w:eastAsia="zh-CN"/>
              </w:rPr>
            </w:pPr>
            <w:del w:id="6846" w:author="srabhi" w:date="2015-07-20T17:12:00Z">
              <w:r w:rsidRPr="00882650" w:rsidDel="007F6D69">
                <w:rPr>
                  <w:rFonts w:ascii="Arial" w:hAnsi="Arial" w:cs="Arial"/>
                  <w:sz w:val="18"/>
                  <w:szCs w:val="18"/>
                  <w:lang w:val="en-US" w:eastAsia="zh-CN"/>
                </w:rPr>
                <w:delText>2.03</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47" w:author="srabhi" w:date="2015-07-20T17:12:00Z"/>
                <w:rFonts w:ascii="Arial" w:hAnsi="Arial" w:cs="Arial"/>
                <w:sz w:val="18"/>
                <w:szCs w:val="18"/>
                <w:lang w:val="en-US" w:eastAsia="zh-CN"/>
              </w:rPr>
            </w:pPr>
            <w:del w:id="6848" w:author="srabhi" w:date="2015-07-20T17:12:00Z">
              <w:r w:rsidRPr="00882650" w:rsidDel="007F6D69">
                <w:rPr>
                  <w:rFonts w:ascii="Arial" w:hAnsi="Arial" w:cs="Arial"/>
                  <w:sz w:val="18"/>
                  <w:szCs w:val="18"/>
                  <w:lang w:val="en-US" w:eastAsia="zh-CN"/>
                </w:rPr>
                <w:delText>-0.67</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49" w:author="srabhi" w:date="2015-07-20T17:12:00Z"/>
                <w:rFonts w:ascii="Arial" w:hAnsi="Arial" w:cs="Arial"/>
                <w:sz w:val="18"/>
                <w:szCs w:val="18"/>
                <w:lang w:val="en-US" w:eastAsia="zh-CN"/>
              </w:rPr>
            </w:pPr>
            <w:del w:id="6850" w:author="srabhi" w:date="2015-07-20T17:12:00Z">
              <w:r w:rsidRPr="00882650" w:rsidDel="007F6D69">
                <w:rPr>
                  <w:rFonts w:ascii="Arial" w:hAnsi="Arial" w:cs="Arial"/>
                  <w:sz w:val="18"/>
                  <w:szCs w:val="18"/>
                  <w:lang w:val="en-US" w:eastAsia="zh-CN"/>
                </w:rPr>
                <w:delText>2.41</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51" w:author="srabhi" w:date="2015-07-20T17:12:00Z"/>
                <w:rFonts w:ascii="Arial" w:hAnsi="Arial" w:cs="Arial"/>
                <w:sz w:val="18"/>
                <w:szCs w:val="18"/>
                <w:lang w:val="en-US" w:eastAsia="zh-CN"/>
              </w:rPr>
            </w:pPr>
            <w:del w:id="6852" w:author="srabhi" w:date="2015-07-20T17:12:00Z">
              <w:r w:rsidRPr="00882650" w:rsidDel="007F6D69">
                <w:rPr>
                  <w:rFonts w:ascii="Arial" w:hAnsi="Arial" w:cs="Arial"/>
                  <w:sz w:val="18"/>
                  <w:szCs w:val="18"/>
                  <w:lang w:val="en-US" w:eastAsia="zh-CN"/>
                </w:rPr>
                <w:delText>-1.05</w:delText>
              </w:r>
            </w:del>
          </w:p>
        </w:tc>
      </w:tr>
      <w:tr w:rsidR="00415B83" w:rsidRPr="00240276" w:rsidDel="007F6D69" w:rsidTr="009A5197">
        <w:trPr>
          <w:trHeight w:val="300"/>
          <w:del w:id="6853"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854" w:author="srabhi" w:date="2015-07-20T17:12:00Z"/>
                <w:rFonts w:ascii="Arial" w:hAnsi="Arial" w:cs="Arial"/>
                <w:b/>
                <w:bCs/>
                <w:sz w:val="20"/>
                <w:szCs w:val="20"/>
                <w:lang w:val="en-US" w:eastAsia="zh-CN"/>
              </w:rPr>
            </w:pPr>
            <w:del w:id="6855" w:author="srabhi" w:date="2015-07-20T17:12:00Z">
              <w:r w:rsidRPr="00882650" w:rsidDel="007F6D69">
                <w:rPr>
                  <w:rFonts w:ascii="Arial" w:hAnsi="Arial" w:cs="Arial"/>
                  <w:b/>
                  <w:bCs/>
                  <w:sz w:val="20"/>
                  <w:szCs w:val="20"/>
                  <w:lang w:eastAsia="zh-CN"/>
                </w:rPr>
                <w:delText>Bowel Dysfunction</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56" w:author="srabhi" w:date="2015-07-20T17:12:00Z"/>
                <w:rFonts w:ascii="Arial" w:hAnsi="Arial" w:cs="Arial"/>
                <w:sz w:val="18"/>
                <w:szCs w:val="18"/>
                <w:lang w:val="en-US" w:eastAsia="zh-CN"/>
              </w:rPr>
            </w:pPr>
            <w:del w:id="6857" w:author="srabhi" w:date="2015-07-20T17:12:00Z">
              <w:r w:rsidRPr="00882650"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58" w:author="srabhi" w:date="2015-07-20T17:12:00Z"/>
                <w:rFonts w:ascii="Arial" w:hAnsi="Arial" w:cs="Arial"/>
                <w:sz w:val="18"/>
                <w:szCs w:val="18"/>
                <w:lang w:val="en-US" w:eastAsia="zh-CN"/>
              </w:rPr>
            </w:pPr>
            <w:del w:id="6859" w:author="srabhi" w:date="2015-07-20T17:12:00Z">
              <w:r w:rsidRPr="00882650" w:rsidDel="007F6D69">
                <w:rPr>
                  <w:rFonts w:ascii="Arial" w:hAnsi="Arial" w:cs="Arial"/>
                  <w:sz w:val="18"/>
                  <w:szCs w:val="18"/>
                  <w:lang w:val="en-US" w:eastAsia="zh-CN"/>
                </w:rPr>
                <w:delText>1.22</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60" w:author="srabhi" w:date="2015-07-20T17:12:00Z"/>
                <w:rFonts w:ascii="Arial" w:hAnsi="Arial" w:cs="Arial"/>
                <w:sz w:val="18"/>
                <w:szCs w:val="18"/>
                <w:lang w:val="en-US" w:eastAsia="zh-CN"/>
              </w:rPr>
            </w:pPr>
            <w:del w:id="6861" w:author="srabhi" w:date="2015-07-20T17:12:00Z">
              <w:r w:rsidRPr="00882650" w:rsidDel="007F6D69">
                <w:rPr>
                  <w:rFonts w:ascii="Arial" w:hAnsi="Arial" w:cs="Arial"/>
                  <w:sz w:val="18"/>
                  <w:szCs w:val="18"/>
                  <w:lang w:val="en-US" w:eastAsia="zh-CN"/>
                </w:rPr>
                <w:delText>0.72</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62" w:author="srabhi" w:date="2015-07-20T17:12:00Z"/>
                <w:rFonts w:ascii="Arial" w:hAnsi="Arial" w:cs="Arial"/>
                <w:sz w:val="18"/>
                <w:szCs w:val="18"/>
                <w:lang w:val="en-US" w:eastAsia="zh-CN"/>
              </w:rPr>
            </w:pPr>
            <w:del w:id="6863" w:author="srabhi" w:date="2015-07-20T17:12:00Z">
              <w:r w:rsidRPr="00882650" w:rsidDel="007F6D69">
                <w:rPr>
                  <w:rFonts w:ascii="Arial" w:hAnsi="Arial" w:cs="Arial"/>
                  <w:sz w:val="18"/>
                  <w:szCs w:val="18"/>
                  <w:lang w:val="en-US" w:eastAsia="zh-CN"/>
                </w:rPr>
                <w:delText>20</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64" w:author="srabhi" w:date="2015-07-20T17:12:00Z"/>
                <w:rFonts w:ascii="Arial" w:hAnsi="Arial" w:cs="Arial"/>
                <w:sz w:val="18"/>
                <w:szCs w:val="18"/>
                <w:lang w:val="en-US" w:eastAsia="zh-CN"/>
              </w:rPr>
            </w:pPr>
            <w:del w:id="6865" w:author="srabhi" w:date="2015-07-20T17:12:00Z">
              <w:r w:rsidRPr="00882650"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66" w:author="srabhi" w:date="2015-07-20T17:12:00Z"/>
                <w:rFonts w:ascii="Arial" w:hAnsi="Arial" w:cs="Arial"/>
                <w:sz w:val="18"/>
                <w:szCs w:val="18"/>
                <w:lang w:val="en-US" w:eastAsia="zh-CN"/>
              </w:rPr>
            </w:pPr>
            <w:del w:id="6867" w:author="srabhi" w:date="2015-07-20T17:12:00Z">
              <w:r w:rsidRPr="00882650" w:rsidDel="007F6D69">
                <w:rPr>
                  <w:rFonts w:ascii="Arial" w:hAnsi="Arial" w:cs="Arial"/>
                  <w:sz w:val="18"/>
                  <w:szCs w:val="18"/>
                  <w:lang w:val="en-US" w:eastAsia="zh-CN"/>
                </w:rPr>
                <w:delText>1.64</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68" w:author="srabhi" w:date="2015-07-20T17:12:00Z"/>
                <w:rFonts w:ascii="Arial" w:hAnsi="Arial" w:cs="Arial"/>
                <w:sz w:val="18"/>
                <w:szCs w:val="18"/>
                <w:lang w:val="en-US" w:eastAsia="zh-CN"/>
              </w:rPr>
            </w:pPr>
            <w:del w:id="6869" w:author="srabhi" w:date="2015-07-20T17:12:00Z">
              <w:r w:rsidRPr="00882650" w:rsidDel="007F6D69">
                <w:rPr>
                  <w:rFonts w:ascii="Arial" w:hAnsi="Arial" w:cs="Arial"/>
                  <w:sz w:val="18"/>
                  <w:szCs w:val="18"/>
                  <w:lang w:val="en-US" w:eastAsia="zh-CN"/>
                </w:rPr>
                <w:delText>1.25</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70" w:author="srabhi" w:date="2015-07-20T17:12:00Z"/>
                <w:rFonts w:ascii="Arial" w:hAnsi="Arial" w:cs="Arial"/>
                <w:sz w:val="18"/>
                <w:szCs w:val="18"/>
                <w:lang w:val="en-US" w:eastAsia="zh-CN"/>
              </w:rPr>
            </w:pPr>
            <w:del w:id="6871" w:author="srabhi" w:date="2015-07-20T17:12:00Z">
              <w:r w:rsidRPr="00882650" w:rsidDel="007F6D69">
                <w:rPr>
                  <w:rFonts w:ascii="Arial" w:hAnsi="Arial" w:cs="Arial"/>
                  <w:sz w:val="18"/>
                  <w:szCs w:val="18"/>
                  <w:lang w:val="en-US" w:eastAsia="zh-CN"/>
                </w:rPr>
                <w:delText>19</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72" w:author="srabhi" w:date="2015-07-20T17:12:00Z"/>
                <w:rFonts w:ascii="Arial" w:hAnsi="Arial" w:cs="Arial"/>
                <w:sz w:val="18"/>
                <w:szCs w:val="18"/>
                <w:lang w:val="en-US" w:eastAsia="zh-CN"/>
              </w:rPr>
            </w:pPr>
            <w:del w:id="6873" w:author="srabhi" w:date="2015-07-20T17:12:00Z">
              <w:r w:rsidRPr="00882650" w:rsidDel="007F6D69">
                <w:rPr>
                  <w:rFonts w:ascii="Arial" w:hAnsi="Arial" w:cs="Arial"/>
                  <w:sz w:val="18"/>
                  <w:szCs w:val="18"/>
                  <w:lang w:val="en-US" w:eastAsia="zh-CN"/>
                </w:rPr>
                <w:delText>2</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74" w:author="srabhi" w:date="2015-07-20T17:12:00Z"/>
                <w:rFonts w:ascii="Arial" w:hAnsi="Arial" w:cs="Arial"/>
                <w:sz w:val="18"/>
                <w:szCs w:val="18"/>
                <w:lang w:val="en-US" w:eastAsia="zh-CN"/>
              </w:rPr>
            </w:pPr>
            <w:del w:id="6875" w:author="srabhi" w:date="2015-07-20T17:12:00Z">
              <w:r w:rsidRPr="00882650" w:rsidDel="007F6D69">
                <w:rPr>
                  <w:rFonts w:ascii="Arial" w:hAnsi="Arial" w:cs="Arial"/>
                  <w:sz w:val="18"/>
                  <w:szCs w:val="18"/>
                  <w:lang w:val="en-US" w:eastAsia="zh-CN"/>
                </w:rPr>
                <w:delText>1.24</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76" w:author="srabhi" w:date="2015-07-20T17:12:00Z"/>
                <w:rFonts w:ascii="Arial" w:hAnsi="Arial" w:cs="Arial"/>
                <w:sz w:val="18"/>
                <w:szCs w:val="18"/>
                <w:lang w:val="en-US" w:eastAsia="zh-CN"/>
              </w:rPr>
            </w:pPr>
            <w:del w:id="6877" w:author="srabhi" w:date="2015-07-20T17:12:00Z">
              <w:r w:rsidRPr="00882650" w:rsidDel="007F6D69">
                <w:rPr>
                  <w:rFonts w:ascii="Arial" w:hAnsi="Arial" w:cs="Arial"/>
                  <w:sz w:val="18"/>
                  <w:szCs w:val="18"/>
                  <w:lang w:val="en-US" w:eastAsia="zh-CN"/>
                </w:rPr>
                <w:delText>0.40</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78" w:author="srabhi" w:date="2015-07-20T17:12:00Z"/>
                <w:rFonts w:ascii="Arial" w:hAnsi="Arial" w:cs="Arial"/>
                <w:sz w:val="18"/>
                <w:szCs w:val="18"/>
                <w:lang w:val="en-US" w:eastAsia="zh-CN"/>
              </w:rPr>
            </w:pPr>
            <w:del w:id="6879" w:author="srabhi" w:date="2015-07-20T17:12:00Z">
              <w:r w:rsidRPr="00882650" w:rsidDel="007F6D69">
                <w:rPr>
                  <w:rFonts w:ascii="Arial" w:hAnsi="Arial" w:cs="Arial"/>
                  <w:sz w:val="18"/>
                  <w:szCs w:val="18"/>
                  <w:lang w:val="en-US" w:eastAsia="zh-CN"/>
                </w:rPr>
                <w:delText>1.75</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80" w:author="srabhi" w:date="2015-07-20T17:12:00Z"/>
                <w:rFonts w:ascii="Arial" w:hAnsi="Arial" w:cs="Arial"/>
                <w:sz w:val="18"/>
                <w:szCs w:val="18"/>
                <w:lang w:val="en-US" w:eastAsia="zh-CN"/>
              </w:rPr>
            </w:pPr>
            <w:del w:id="6881" w:author="srabhi" w:date="2015-07-20T17:12:00Z">
              <w:r w:rsidRPr="00882650" w:rsidDel="007F6D69">
                <w:rPr>
                  <w:rFonts w:ascii="Arial" w:hAnsi="Arial" w:cs="Arial"/>
                  <w:sz w:val="18"/>
                  <w:szCs w:val="18"/>
                  <w:lang w:val="en-US" w:eastAsia="zh-CN"/>
                </w:rPr>
                <w:delText>-0.51</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82" w:author="srabhi" w:date="2015-07-20T17:12:00Z"/>
                <w:rFonts w:ascii="Arial" w:hAnsi="Arial" w:cs="Arial"/>
                <w:sz w:val="18"/>
                <w:szCs w:val="18"/>
                <w:lang w:val="en-US" w:eastAsia="zh-CN"/>
              </w:rPr>
            </w:pPr>
            <w:del w:id="6883" w:author="srabhi" w:date="2015-07-20T17:12:00Z">
              <w:r w:rsidRPr="00882650" w:rsidDel="007F6D69">
                <w:rPr>
                  <w:rFonts w:ascii="Arial" w:hAnsi="Arial" w:cs="Arial"/>
                  <w:sz w:val="18"/>
                  <w:szCs w:val="18"/>
                  <w:lang w:val="en-US" w:eastAsia="zh-CN"/>
                </w:rPr>
                <w:delText>2.26</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84" w:author="srabhi" w:date="2015-07-20T17:12:00Z"/>
                <w:rFonts w:ascii="Arial" w:hAnsi="Arial" w:cs="Arial"/>
                <w:sz w:val="18"/>
                <w:szCs w:val="18"/>
                <w:lang w:val="en-US" w:eastAsia="zh-CN"/>
              </w:rPr>
            </w:pPr>
            <w:del w:id="6885" w:author="srabhi" w:date="2015-07-20T17:12:00Z">
              <w:r w:rsidRPr="00882650" w:rsidDel="007F6D69">
                <w:rPr>
                  <w:rFonts w:ascii="Arial" w:hAnsi="Arial" w:cs="Arial"/>
                  <w:sz w:val="18"/>
                  <w:szCs w:val="18"/>
                  <w:lang w:val="en-US" w:eastAsia="zh-CN"/>
                </w:rPr>
                <w:delText>-1.02</w:delText>
              </w:r>
            </w:del>
          </w:p>
        </w:tc>
      </w:tr>
      <w:tr w:rsidR="00415B83" w:rsidRPr="00240276" w:rsidDel="007F6D69" w:rsidTr="009A5197">
        <w:trPr>
          <w:trHeight w:val="300"/>
          <w:del w:id="6886"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887" w:author="srabhi" w:date="2015-07-20T17:12:00Z"/>
                <w:rFonts w:ascii="Arial" w:hAnsi="Arial" w:cs="Arial"/>
                <w:b/>
                <w:bCs/>
                <w:sz w:val="20"/>
                <w:szCs w:val="20"/>
                <w:lang w:val="en-US" w:eastAsia="zh-CN"/>
              </w:rPr>
            </w:pPr>
            <w:del w:id="6888" w:author="srabhi" w:date="2015-07-20T17:12:00Z">
              <w:r w:rsidRPr="00882650" w:rsidDel="007F6D69">
                <w:rPr>
                  <w:rFonts w:ascii="Arial" w:hAnsi="Arial" w:cs="Arial"/>
                  <w:b/>
                  <w:bCs/>
                  <w:sz w:val="20"/>
                  <w:szCs w:val="20"/>
                  <w:lang w:eastAsia="zh-CN"/>
                </w:rPr>
                <w:delText>Visual Symptoms</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89" w:author="srabhi" w:date="2015-07-20T17:12:00Z"/>
                <w:rFonts w:ascii="Arial" w:hAnsi="Arial" w:cs="Arial"/>
                <w:sz w:val="18"/>
                <w:szCs w:val="18"/>
                <w:lang w:val="en-US" w:eastAsia="zh-CN"/>
              </w:rPr>
            </w:pPr>
            <w:del w:id="6890" w:author="srabhi" w:date="2015-07-20T17:12:00Z">
              <w:r w:rsidRPr="00882650" w:rsidDel="007F6D69">
                <w:rPr>
                  <w:rFonts w:ascii="Arial" w:hAnsi="Arial" w:cs="Arial"/>
                  <w:sz w:val="18"/>
                  <w:szCs w:val="18"/>
                  <w:lang w:val="en-US" w:eastAsia="zh-CN"/>
                </w:rPr>
                <w:delText>9</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91" w:author="srabhi" w:date="2015-07-20T17:12:00Z"/>
                <w:rFonts w:ascii="Arial" w:hAnsi="Arial" w:cs="Arial"/>
                <w:sz w:val="18"/>
                <w:szCs w:val="18"/>
                <w:lang w:val="en-US" w:eastAsia="zh-CN"/>
              </w:rPr>
            </w:pPr>
            <w:del w:id="6892" w:author="srabhi" w:date="2015-07-20T17:12:00Z">
              <w:r w:rsidRPr="00882650" w:rsidDel="007F6D69">
                <w:rPr>
                  <w:rFonts w:ascii="Arial" w:hAnsi="Arial" w:cs="Arial"/>
                  <w:sz w:val="18"/>
                  <w:szCs w:val="18"/>
                  <w:lang w:val="en-US" w:eastAsia="zh-CN"/>
                </w:rPr>
                <w:delText>0.96</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93" w:author="srabhi" w:date="2015-07-20T17:12:00Z"/>
                <w:rFonts w:ascii="Arial" w:hAnsi="Arial" w:cs="Arial"/>
                <w:sz w:val="18"/>
                <w:szCs w:val="18"/>
                <w:lang w:val="en-US" w:eastAsia="zh-CN"/>
              </w:rPr>
            </w:pPr>
            <w:del w:id="6894" w:author="srabhi" w:date="2015-07-20T17:12:00Z">
              <w:r w:rsidRPr="00882650" w:rsidDel="007F6D69">
                <w:rPr>
                  <w:rFonts w:ascii="Arial" w:hAnsi="Arial" w:cs="Arial"/>
                  <w:sz w:val="18"/>
                  <w:szCs w:val="18"/>
                  <w:lang w:val="en-US" w:eastAsia="zh-CN"/>
                </w:rPr>
                <w:delText>0.62</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95" w:author="srabhi" w:date="2015-07-20T17:12:00Z"/>
                <w:rFonts w:ascii="Arial" w:hAnsi="Arial" w:cs="Arial"/>
                <w:sz w:val="18"/>
                <w:szCs w:val="18"/>
                <w:lang w:val="en-US" w:eastAsia="zh-CN"/>
              </w:rPr>
            </w:pPr>
            <w:del w:id="6896" w:author="srabhi" w:date="2015-07-20T17:12:00Z">
              <w:r w:rsidRPr="00882650" w:rsidDel="007F6D69">
                <w:rPr>
                  <w:rFonts w:ascii="Arial" w:hAnsi="Arial" w:cs="Arial"/>
                  <w:sz w:val="18"/>
                  <w:szCs w:val="18"/>
                  <w:lang w:val="en-US" w:eastAsia="zh-CN"/>
                </w:rPr>
                <w:delText>20</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97" w:author="srabhi" w:date="2015-07-20T17:12:00Z"/>
                <w:rFonts w:ascii="Arial" w:hAnsi="Arial" w:cs="Arial"/>
                <w:sz w:val="18"/>
                <w:szCs w:val="18"/>
                <w:lang w:val="en-US" w:eastAsia="zh-CN"/>
              </w:rPr>
            </w:pPr>
            <w:del w:id="6898" w:author="srabhi" w:date="2015-07-20T17:12:00Z">
              <w:r w:rsidRPr="00882650"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899" w:author="srabhi" w:date="2015-07-20T17:12:00Z"/>
                <w:rFonts w:ascii="Arial" w:hAnsi="Arial" w:cs="Arial"/>
                <w:sz w:val="18"/>
                <w:szCs w:val="18"/>
                <w:lang w:val="en-US" w:eastAsia="zh-CN"/>
              </w:rPr>
            </w:pPr>
            <w:del w:id="6900" w:author="srabhi" w:date="2015-07-20T17:12:00Z">
              <w:r w:rsidRPr="00882650" w:rsidDel="007F6D69">
                <w:rPr>
                  <w:rFonts w:ascii="Arial" w:hAnsi="Arial" w:cs="Arial"/>
                  <w:sz w:val="18"/>
                  <w:szCs w:val="18"/>
                  <w:lang w:val="en-US" w:eastAsia="zh-CN"/>
                </w:rPr>
                <w:delText>1.11</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01" w:author="srabhi" w:date="2015-07-20T17:12:00Z"/>
                <w:rFonts w:ascii="Arial" w:hAnsi="Arial" w:cs="Arial"/>
                <w:sz w:val="18"/>
                <w:szCs w:val="18"/>
                <w:lang w:val="en-US" w:eastAsia="zh-CN"/>
              </w:rPr>
            </w:pPr>
            <w:del w:id="6902" w:author="srabhi" w:date="2015-07-20T17:12:00Z">
              <w:r w:rsidRPr="00882650" w:rsidDel="007F6D69">
                <w:rPr>
                  <w:rFonts w:ascii="Arial" w:hAnsi="Arial" w:cs="Arial"/>
                  <w:sz w:val="18"/>
                  <w:szCs w:val="18"/>
                  <w:lang w:val="en-US" w:eastAsia="zh-CN"/>
                </w:rPr>
                <w:delText>1.00</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03" w:author="srabhi" w:date="2015-07-20T17:12:00Z"/>
                <w:rFonts w:ascii="Arial" w:hAnsi="Arial" w:cs="Arial"/>
                <w:sz w:val="18"/>
                <w:szCs w:val="18"/>
                <w:lang w:val="en-US" w:eastAsia="zh-CN"/>
              </w:rPr>
            </w:pPr>
            <w:del w:id="6904" w:author="srabhi" w:date="2015-07-20T17:12:00Z">
              <w:r w:rsidRPr="00882650" w:rsidDel="007F6D69">
                <w:rPr>
                  <w:rFonts w:ascii="Arial" w:hAnsi="Arial" w:cs="Arial"/>
                  <w:sz w:val="18"/>
                  <w:szCs w:val="18"/>
                  <w:lang w:val="en-US" w:eastAsia="zh-CN"/>
                </w:rPr>
                <w:delText>15</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05" w:author="srabhi" w:date="2015-07-20T17:12:00Z"/>
                <w:rFonts w:ascii="Arial" w:hAnsi="Arial" w:cs="Arial"/>
                <w:sz w:val="18"/>
                <w:szCs w:val="18"/>
                <w:lang w:val="en-US" w:eastAsia="zh-CN"/>
              </w:rPr>
            </w:pPr>
            <w:del w:id="6906" w:author="srabhi" w:date="2015-07-20T17:12:00Z">
              <w:r w:rsidRPr="00882650"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07" w:author="srabhi" w:date="2015-07-20T17:12:00Z"/>
                <w:rFonts w:ascii="Arial" w:hAnsi="Arial" w:cs="Arial"/>
                <w:sz w:val="18"/>
                <w:szCs w:val="18"/>
                <w:lang w:val="en-US" w:eastAsia="zh-CN"/>
              </w:rPr>
            </w:pPr>
            <w:del w:id="6908" w:author="srabhi" w:date="2015-07-20T17:12:00Z">
              <w:r w:rsidRPr="00882650" w:rsidDel="007F6D69">
                <w:rPr>
                  <w:rFonts w:ascii="Arial" w:hAnsi="Arial" w:cs="Arial"/>
                  <w:sz w:val="18"/>
                  <w:szCs w:val="18"/>
                  <w:lang w:val="en-US" w:eastAsia="zh-CN"/>
                </w:rPr>
                <w:delText>0.82</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09" w:author="srabhi" w:date="2015-07-20T17:12:00Z"/>
                <w:rFonts w:ascii="Arial" w:hAnsi="Arial" w:cs="Arial"/>
                <w:sz w:val="18"/>
                <w:szCs w:val="18"/>
                <w:lang w:val="en-US" w:eastAsia="zh-CN"/>
              </w:rPr>
            </w:pPr>
            <w:del w:id="6910" w:author="srabhi" w:date="2015-07-20T17:12:00Z">
              <w:r w:rsidRPr="00882650" w:rsidDel="007F6D69">
                <w:rPr>
                  <w:rFonts w:ascii="Arial" w:hAnsi="Arial" w:cs="Arial"/>
                  <w:sz w:val="18"/>
                  <w:szCs w:val="18"/>
                  <w:lang w:val="en-US" w:eastAsia="zh-CN"/>
                </w:rPr>
                <w:delText>0.31</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11" w:author="srabhi" w:date="2015-07-20T17:12:00Z"/>
                <w:rFonts w:ascii="Arial" w:hAnsi="Arial" w:cs="Arial"/>
                <w:sz w:val="18"/>
                <w:szCs w:val="18"/>
                <w:lang w:val="en-US" w:eastAsia="zh-CN"/>
              </w:rPr>
            </w:pPr>
            <w:del w:id="6912" w:author="srabhi" w:date="2015-07-20T17:12:00Z">
              <w:r w:rsidRPr="00882650" w:rsidDel="007F6D69">
                <w:rPr>
                  <w:rFonts w:ascii="Arial" w:hAnsi="Arial" w:cs="Arial"/>
                  <w:sz w:val="18"/>
                  <w:szCs w:val="18"/>
                  <w:lang w:val="en-US" w:eastAsia="zh-CN"/>
                </w:rPr>
                <w:delText>1.07</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13" w:author="srabhi" w:date="2015-07-20T17:12:00Z"/>
                <w:rFonts w:ascii="Arial" w:hAnsi="Arial" w:cs="Arial"/>
                <w:sz w:val="18"/>
                <w:szCs w:val="18"/>
                <w:lang w:val="en-US" w:eastAsia="zh-CN"/>
              </w:rPr>
            </w:pPr>
            <w:del w:id="6914" w:author="srabhi" w:date="2015-07-20T17:12:00Z">
              <w:r w:rsidRPr="00882650" w:rsidDel="007F6D69">
                <w:rPr>
                  <w:rFonts w:ascii="Arial" w:hAnsi="Arial" w:cs="Arial"/>
                  <w:sz w:val="18"/>
                  <w:szCs w:val="18"/>
                  <w:lang w:val="en-US" w:eastAsia="zh-CN"/>
                </w:rPr>
                <w:delText>-0.25</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15" w:author="srabhi" w:date="2015-07-20T17:12:00Z"/>
                <w:rFonts w:ascii="Arial" w:hAnsi="Arial" w:cs="Arial"/>
                <w:sz w:val="18"/>
                <w:szCs w:val="18"/>
                <w:lang w:val="en-US" w:eastAsia="zh-CN"/>
              </w:rPr>
            </w:pPr>
            <w:del w:id="6916" w:author="srabhi" w:date="2015-07-20T17:12:00Z">
              <w:r w:rsidRPr="00882650" w:rsidDel="007F6D69">
                <w:rPr>
                  <w:rFonts w:ascii="Arial" w:hAnsi="Arial" w:cs="Arial"/>
                  <w:sz w:val="18"/>
                  <w:szCs w:val="18"/>
                  <w:lang w:val="en-US" w:eastAsia="zh-CN"/>
                </w:rPr>
                <w:delText>0.97</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17" w:author="srabhi" w:date="2015-07-20T17:12:00Z"/>
                <w:rFonts w:ascii="Arial" w:hAnsi="Arial" w:cs="Arial"/>
                <w:sz w:val="18"/>
                <w:szCs w:val="18"/>
                <w:lang w:val="en-US" w:eastAsia="zh-CN"/>
              </w:rPr>
            </w:pPr>
            <w:del w:id="6918" w:author="srabhi" w:date="2015-07-20T17:12:00Z">
              <w:r w:rsidRPr="00882650" w:rsidDel="007F6D69">
                <w:rPr>
                  <w:rFonts w:ascii="Arial" w:hAnsi="Arial" w:cs="Arial"/>
                  <w:sz w:val="18"/>
                  <w:szCs w:val="18"/>
                  <w:lang w:val="en-US" w:eastAsia="zh-CN"/>
                </w:rPr>
                <w:delText>-0.15</w:delText>
              </w:r>
            </w:del>
          </w:p>
        </w:tc>
      </w:tr>
      <w:tr w:rsidR="00415B83" w:rsidRPr="00240276" w:rsidDel="007F6D69" w:rsidTr="009A5197">
        <w:trPr>
          <w:trHeight w:val="300"/>
          <w:del w:id="6919"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920" w:author="srabhi" w:date="2015-07-20T17:12:00Z"/>
                <w:rFonts w:ascii="Arial" w:hAnsi="Arial" w:cs="Arial"/>
                <w:b/>
                <w:bCs/>
                <w:sz w:val="20"/>
                <w:szCs w:val="20"/>
                <w:lang w:val="en-US" w:eastAsia="zh-CN"/>
              </w:rPr>
            </w:pPr>
            <w:del w:id="6921" w:author="srabhi" w:date="2015-07-20T17:12:00Z">
              <w:r w:rsidRPr="00882650" w:rsidDel="007F6D69">
                <w:rPr>
                  <w:rFonts w:ascii="Arial" w:hAnsi="Arial" w:cs="Arial"/>
                  <w:b/>
                  <w:bCs/>
                  <w:sz w:val="20"/>
                  <w:szCs w:val="20"/>
                  <w:lang w:eastAsia="zh-CN"/>
                </w:rPr>
                <w:delText>Pain</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22" w:author="srabhi" w:date="2015-07-20T17:12:00Z"/>
                <w:rFonts w:ascii="Arial" w:hAnsi="Arial" w:cs="Arial"/>
                <w:sz w:val="18"/>
                <w:szCs w:val="18"/>
                <w:lang w:val="en-US" w:eastAsia="zh-CN"/>
              </w:rPr>
            </w:pPr>
            <w:del w:id="6923" w:author="srabhi" w:date="2015-07-20T17:12:00Z">
              <w:r w:rsidRPr="00882650" w:rsidDel="007F6D69">
                <w:rPr>
                  <w:rFonts w:ascii="Arial" w:hAnsi="Arial" w:cs="Arial"/>
                  <w:sz w:val="18"/>
                  <w:szCs w:val="18"/>
                  <w:lang w:val="en-US" w:eastAsia="zh-CN"/>
                </w:rPr>
                <w:delText>11</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24" w:author="srabhi" w:date="2015-07-20T17:12:00Z"/>
                <w:rFonts w:ascii="Arial" w:hAnsi="Arial" w:cs="Arial"/>
                <w:sz w:val="18"/>
                <w:szCs w:val="18"/>
                <w:lang w:val="en-US" w:eastAsia="zh-CN"/>
              </w:rPr>
            </w:pPr>
            <w:del w:id="6925" w:author="srabhi" w:date="2015-07-20T17:12:00Z">
              <w:r w:rsidRPr="00882650" w:rsidDel="007F6D69">
                <w:rPr>
                  <w:rFonts w:ascii="Arial" w:hAnsi="Arial" w:cs="Arial"/>
                  <w:sz w:val="18"/>
                  <w:szCs w:val="18"/>
                  <w:lang w:val="en-US" w:eastAsia="zh-CN"/>
                </w:rPr>
                <w:delText>1.66</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26" w:author="srabhi" w:date="2015-07-20T17:12:00Z"/>
                <w:rFonts w:ascii="Arial" w:hAnsi="Arial" w:cs="Arial"/>
                <w:sz w:val="18"/>
                <w:szCs w:val="18"/>
                <w:lang w:val="en-US" w:eastAsia="zh-CN"/>
              </w:rPr>
            </w:pPr>
            <w:del w:id="6927" w:author="srabhi" w:date="2015-07-20T17:12:00Z">
              <w:r w:rsidRPr="00882650" w:rsidDel="007F6D69">
                <w:rPr>
                  <w:rFonts w:ascii="Arial" w:hAnsi="Arial" w:cs="Arial"/>
                  <w:sz w:val="18"/>
                  <w:szCs w:val="18"/>
                  <w:lang w:val="en-US" w:eastAsia="zh-CN"/>
                </w:rPr>
                <w:delText>1.29</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28" w:author="srabhi" w:date="2015-07-20T17:12:00Z"/>
                <w:rFonts w:ascii="Arial" w:hAnsi="Arial" w:cs="Arial"/>
                <w:sz w:val="18"/>
                <w:szCs w:val="18"/>
                <w:lang w:val="en-US" w:eastAsia="zh-CN"/>
              </w:rPr>
            </w:pPr>
            <w:del w:id="6929" w:author="srabhi" w:date="2015-07-20T17:12:00Z">
              <w:r w:rsidRPr="00882650" w:rsidDel="007F6D69">
                <w:rPr>
                  <w:rFonts w:ascii="Arial" w:hAnsi="Arial" w:cs="Arial"/>
                  <w:sz w:val="18"/>
                  <w:szCs w:val="18"/>
                  <w:lang w:val="en-US" w:eastAsia="zh-CN"/>
                </w:rPr>
                <w:delText>25</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30" w:author="srabhi" w:date="2015-07-20T17:12:00Z"/>
                <w:rFonts w:ascii="Arial" w:hAnsi="Arial" w:cs="Arial"/>
                <w:sz w:val="18"/>
                <w:szCs w:val="18"/>
                <w:lang w:val="en-US" w:eastAsia="zh-CN"/>
              </w:rPr>
            </w:pPr>
            <w:del w:id="6931" w:author="srabhi" w:date="2015-07-20T17:12:00Z">
              <w:r w:rsidRPr="00882650" w:rsidDel="007F6D69">
                <w:rPr>
                  <w:rFonts w:ascii="Arial" w:hAnsi="Arial" w:cs="Arial"/>
                  <w:sz w:val="18"/>
                  <w:szCs w:val="18"/>
                  <w:lang w:val="en-US" w:eastAsia="zh-CN"/>
                </w:rPr>
                <w:delText>12</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32" w:author="srabhi" w:date="2015-07-20T17:12:00Z"/>
                <w:rFonts w:ascii="Arial" w:hAnsi="Arial" w:cs="Arial"/>
                <w:sz w:val="18"/>
                <w:szCs w:val="18"/>
                <w:lang w:val="en-US" w:eastAsia="zh-CN"/>
              </w:rPr>
            </w:pPr>
            <w:del w:id="6933" w:author="srabhi" w:date="2015-07-20T17:12:00Z">
              <w:r w:rsidRPr="00882650" w:rsidDel="007F6D69">
                <w:rPr>
                  <w:rFonts w:ascii="Arial" w:hAnsi="Arial" w:cs="Arial"/>
                  <w:sz w:val="18"/>
                  <w:szCs w:val="18"/>
                  <w:lang w:val="en-US" w:eastAsia="zh-CN"/>
                </w:rPr>
                <w:delText>2.51</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34" w:author="srabhi" w:date="2015-07-20T17:12:00Z"/>
                <w:rFonts w:ascii="Arial" w:hAnsi="Arial" w:cs="Arial"/>
                <w:sz w:val="18"/>
                <w:szCs w:val="18"/>
                <w:lang w:val="en-US" w:eastAsia="zh-CN"/>
              </w:rPr>
            </w:pPr>
            <w:del w:id="6935" w:author="srabhi" w:date="2015-07-20T17:12:00Z">
              <w:r w:rsidRPr="00882650" w:rsidDel="007F6D69">
                <w:rPr>
                  <w:rFonts w:ascii="Arial" w:hAnsi="Arial" w:cs="Arial"/>
                  <w:sz w:val="18"/>
                  <w:szCs w:val="18"/>
                  <w:lang w:val="en-US" w:eastAsia="zh-CN"/>
                </w:rPr>
                <w:delText>1.66</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36" w:author="srabhi" w:date="2015-07-20T17:12:00Z"/>
                <w:rFonts w:ascii="Arial" w:hAnsi="Arial" w:cs="Arial"/>
                <w:sz w:val="18"/>
                <w:szCs w:val="18"/>
                <w:lang w:val="en-US" w:eastAsia="zh-CN"/>
              </w:rPr>
            </w:pPr>
            <w:del w:id="6937" w:author="srabhi" w:date="2015-07-20T17:12:00Z">
              <w:r w:rsidRPr="00882650" w:rsidDel="007F6D69">
                <w:rPr>
                  <w:rFonts w:ascii="Arial" w:hAnsi="Arial" w:cs="Arial"/>
                  <w:sz w:val="18"/>
                  <w:szCs w:val="18"/>
                  <w:lang w:val="en-US" w:eastAsia="zh-CN"/>
                </w:rPr>
                <w:delText>12</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38" w:author="srabhi" w:date="2015-07-20T17:12:00Z"/>
                <w:rFonts w:ascii="Arial" w:hAnsi="Arial" w:cs="Arial"/>
                <w:sz w:val="18"/>
                <w:szCs w:val="18"/>
                <w:lang w:val="en-US" w:eastAsia="zh-CN"/>
              </w:rPr>
            </w:pPr>
            <w:del w:id="6939" w:author="srabhi" w:date="2015-07-20T17:12:00Z">
              <w:r w:rsidRPr="00882650"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40" w:author="srabhi" w:date="2015-07-20T17:12:00Z"/>
                <w:rFonts w:ascii="Arial" w:hAnsi="Arial" w:cs="Arial"/>
                <w:sz w:val="18"/>
                <w:szCs w:val="18"/>
                <w:lang w:val="en-US" w:eastAsia="zh-CN"/>
              </w:rPr>
            </w:pPr>
            <w:del w:id="6941" w:author="srabhi" w:date="2015-07-20T17:12:00Z">
              <w:r w:rsidRPr="00882650" w:rsidDel="007F6D69">
                <w:rPr>
                  <w:rFonts w:ascii="Arial" w:hAnsi="Arial" w:cs="Arial"/>
                  <w:sz w:val="18"/>
                  <w:szCs w:val="18"/>
                  <w:lang w:val="en-US" w:eastAsia="zh-CN"/>
                </w:rPr>
                <w:delText>1.64</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42" w:author="srabhi" w:date="2015-07-20T17:12:00Z"/>
                <w:rFonts w:ascii="Arial" w:hAnsi="Arial" w:cs="Arial"/>
                <w:sz w:val="18"/>
                <w:szCs w:val="18"/>
                <w:lang w:val="en-US" w:eastAsia="zh-CN"/>
              </w:rPr>
            </w:pPr>
            <w:del w:id="6943" w:author="srabhi" w:date="2015-07-20T17:12:00Z">
              <w:r w:rsidRPr="00882650" w:rsidDel="007F6D69">
                <w:rPr>
                  <w:rFonts w:ascii="Arial" w:hAnsi="Arial" w:cs="Arial"/>
                  <w:sz w:val="18"/>
                  <w:szCs w:val="18"/>
                  <w:lang w:val="en-US" w:eastAsia="zh-CN"/>
                </w:rPr>
                <w:delText>0.55</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44" w:author="srabhi" w:date="2015-07-20T17:12:00Z"/>
                <w:rFonts w:ascii="Arial" w:hAnsi="Arial" w:cs="Arial"/>
                <w:sz w:val="18"/>
                <w:szCs w:val="18"/>
                <w:lang w:val="en-US" w:eastAsia="zh-CN"/>
              </w:rPr>
            </w:pPr>
            <w:del w:id="6945" w:author="srabhi" w:date="2015-07-20T17:12:00Z">
              <w:r w:rsidRPr="00882650" w:rsidDel="007F6D69">
                <w:rPr>
                  <w:rFonts w:ascii="Arial" w:hAnsi="Arial" w:cs="Arial"/>
                  <w:sz w:val="18"/>
                  <w:szCs w:val="18"/>
                  <w:lang w:val="en-US" w:eastAsia="zh-CN"/>
                </w:rPr>
                <w:delText>3.26</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46" w:author="srabhi" w:date="2015-07-20T17:12:00Z"/>
                <w:rFonts w:ascii="Arial" w:hAnsi="Arial" w:cs="Arial"/>
                <w:sz w:val="18"/>
                <w:szCs w:val="18"/>
                <w:lang w:val="en-US" w:eastAsia="zh-CN"/>
              </w:rPr>
            </w:pPr>
            <w:del w:id="6947" w:author="srabhi" w:date="2015-07-20T17:12:00Z">
              <w:r w:rsidRPr="00882650" w:rsidDel="007F6D69">
                <w:rPr>
                  <w:rFonts w:ascii="Arial" w:hAnsi="Arial" w:cs="Arial"/>
                  <w:sz w:val="18"/>
                  <w:szCs w:val="18"/>
                  <w:lang w:val="en-US" w:eastAsia="zh-CN"/>
                </w:rPr>
                <w:delText>-1.62</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48" w:author="srabhi" w:date="2015-07-20T17:12:00Z"/>
                <w:rFonts w:ascii="Arial" w:hAnsi="Arial" w:cs="Arial"/>
                <w:sz w:val="18"/>
                <w:szCs w:val="18"/>
                <w:lang w:val="en-US" w:eastAsia="zh-CN"/>
              </w:rPr>
            </w:pPr>
            <w:del w:id="6949" w:author="srabhi" w:date="2015-07-20T17:12:00Z">
              <w:r w:rsidRPr="00882650" w:rsidDel="007F6D69">
                <w:rPr>
                  <w:rFonts w:ascii="Arial" w:hAnsi="Arial" w:cs="Arial"/>
                  <w:sz w:val="18"/>
                  <w:szCs w:val="18"/>
                  <w:lang w:val="en-US" w:eastAsia="zh-CN"/>
                </w:rPr>
                <w:delText>3.41</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50" w:author="srabhi" w:date="2015-07-20T17:12:00Z"/>
                <w:rFonts w:ascii="Arial" w:hAnsi="Arial" w:cs="Arial"/>
                <w:sz w:val="18"/>
                <w:szCs w:val="18"/>
                <w:lang w:val="en-US" w:eastAsia="zh-CN"/>
              </w:rPr>
            </w:pPr>
            <w:del w:id="6951" w:author="srabhi" w:date="2015-07-20T17:12:00Z">
              <w:r w:rsidRPr="00882650" w:rsidDel="007F6D69">
                <w:rPr>
                  <w:rFonts w:ascii="Arial" w:hAnsi="Arial" w:cs="Arial"/>
                  <w:sz w:val="18"/>
                  <w:szCs w:val="18"/>
                  <w:lang w:val="en-US" w:eastAsia="zh-CN"/>
                </w:rPr>
                <w:delText>-1.77</w:delText>
              </w:r>
            </w:del>
          </w:p>
        </w:tc>
      </w:tr>
      <w:tr w:rsidR="00415B83" w:rsidRPr="00240276" w:rsidDel="007F6D69" w:rsidTr="009A5197">
        <w:trPr>
          <w:trHeight w:val="300"/>
          <w:del w:id="6952"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953" w:author="srabhi" w:date="2015-07-20T17:12:00Z"/>
                <w:rFonts w:ascii="Arial" w:hAnsi="Arial" w:cs="Arial"/>
                <w:b/>
                <w:bCs/>
                <w:sz w:val="20"/>
                <w:szCs w:val="20"/>
                <w:lang w:val="en-US" w:eastAsia="zh-CN"/>
              </w:rPr>
            </w:pPr>
            <w:del w:id="6954" w:author="srabhi" w:date="2015-07-20T17:12:00Z">
              <w:r w:rsidRPr="00882650" w:rsidDel="007F6D69">
                <w:rPr>
                  <w:rFonts w:ascii="Arial" w:hAnsi="Arial" w:cs="Arial"/>
                  <w:b/>
                  <w:bCs/>
                  <w:sz w:val="20"/>
                  <w:szCs w:val="20"/>
                  <w:lang w:eastAsia="zh-CN"/>
                </w:rPr>
                <w:delText>Headache</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55" w:author="srabhi" w:date="2015-07-20T17:12:00Z"/>
                <w:rFonts w:ascii="Arial" w:hAnsi="Arial" w:cs="Arial"/>
                <w:sz w:val="18"/>
                <w:szCs w:val="18"/>
                <w:lang w:val="en-US" w:eastAsia="zh-CN"/>
              </w:rPr>
            </w:pPr>
            <w:del w:id="6956" w:author="srabhi" w:date="2015-07-20T17:12:00Z">
              <w:r w:rsidRPr="00882650"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57" w:author="srabhi" w:date="2015-07-20T17:12:00Z"/>
                <w:rFonts w:ascii="Arial" w:hAnsi="Arial" w:cs="Arial"/>
                <w:sz w:val="18"/>
                <w:szCs w:val="18"/>
                <w:lang w:val="en-US" w:eastAsia="zh-CN"/>
              </w:rPr>
            </w:pPr>
            <w:del w:id="6958" w:author="srabhi" w:date="2015-07-20T17:12:00Z">
              <w:r w:rsidRPr="00882650" w:rsidDel="007F6D69">
                <w:rPr>
                  <w:rFonts w:ascii="Arial" w:hAnsi="Arial" w:cs="Arial"/>
                  <w:sz w:val="18"/>
                  <w:szCs w:val="18"/>
                  <w:lang w:val="en-US" w:eastAsia="zh-CN"/>
                </w:rPr>
                <w:delText>1.11</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59" w:author="srabhi" w:date="2015-07-20T17:12:00Z"/>
                <w:rFonts w:ascii="Arial" w:hAnsi="Arial" w:cs="Arial"/>
                <w:sz w:val="18"/>
                <w:szCs w:val="18"/>
                <w:lang w:val="en-US" w:eastAsia="zh-CN"/>
              </w:rPr>
            </w:pPr>
            <w:del w:id="6960" w:author="srabhi" w:date="2015-07-20T17:12:00Z">
              <w:r w:rsidRPr="00882650" w:rsidDel="007F6D69">
                <w:rPr>
                  <w:rFonts w:ascii="Arial" w:hAnsi="Arial" w:cs="Arial"/>
                  <w:sz w:val="18"/>
                  <w:szCs w:val="18"/>
                  <w:lang w:val="en-US" w:eastAsia="zh-CN"/>
                </w:rPr>
                <w:delText>0.50</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61" w:author="srabhi" w:date="2015-07-20T17:12:00Z"/>
                <w:rFonts w:ascii="Arial" w:hAnsi="Arial" w:cs="Arial"/>
                <w:sz w:val="18"/>
                <w:szCs w:val="18"/>
                <w:lang w:val="en-US" w:eastAsia="zh-CN"/>
              </w:rPr>
            </w:pPr>
            <w:del w:id="6962" w:author="srabhi" w:date="2015-07-20T17:12:00Z">
              <w:r w:rsidRPr="00882650" w:rsidDel="007F6D69">
                <w:rPr>
                  <w:rFonts w:ascii="Arial" w:hAnsi="Arial" w:cs="Arial"/>
                  <w:sz w:val="18"/>
                  <w:szCs w:val="18"/>
                  <w:lang w:val="en-US" w:eastAsia="zh-CN"/>
                </w:rPr>
                <w:delText>16</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63" w:author="srabhi" w:date="2015-07-20T17:12:00Z"/>
                <w:rFonts w:ascii="Arial" w:hAnsi="Arial" w:cs="Arial"/>
                <w:sz w:val="18"/>
                <w:szCs w:val="18"/>
                <w:lang w:val="en-US" w:eastAsia="zh-CN"/>
              </w:rPr>
            </w:pPr>
            <w:del w:id="6964" w:author="srabhi" w:date="2015-07-20T17:12:00Z">
              <w:r w:rsidRPr="00882650" w:rsidDel="007F6D69">
                <w:rPr>
                  <w:rFonts w:ascii="Arial" w:hAnsi="Arial" w:cs="Arial"/>
                  <w:sz w:val="18"/>
                  <w:szCs w:val="18"/>
                  <w:lang w:val="en-US" w:eastAsia="zh-CN"/>
                </w:rPr>
                <w:delText>8</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65" w:author="srabhi" w:date="2015-07-20T17:12:00Z"/>
                <w:rFonts w:ascii="Arial" w:hAnsi="Arial" w:cs="Arial"/>
                <w:sz w:val="18"/>
                <w:szCs w:val="18"/>
                <w:lang w:val="en-US" w:eastAsia="zh-CN"/>
              </w:rPr>
            </w:pPr>
            <w:del w:id="6966" w:author="srabhi" w:date="2015-07-20T17:12:00Z">
              <w:r w:rsidRPr="00882650" w:rsidDel="007F6D69">
                <w:rPr>
                  <w:rFonts w:ascii="Arial" w:hAnsi="Arial" w:cs="Arial"/>
                  <w:sz w:val="18"/>
                  <w:szCs w:val="18"/>
                  <w:lang w:val="en-US" w:eastAsia="zh-CN"/>
                </w:rPr>
                <w:delText>1.56</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67" w:author="srabhi" w:date="2015-07-20T17:12:00Z"/>
                <w:rFonts w:ascii="Arial" w:hAnsi="Arial" w:cs="Arial"/>
                <w:sz w:val="18"/>
                <w:szCs w:val="18"/>
                <w:lang w:val="en-US" w:eastAsia="zh-CN"/>
              </w:rPr>
            </w:pPr>
            <w:del w:id="6968" w:author="srabhi" w:date="2015-07-20T17:12:00Z">
              <w:r w:rsidRPr="00882650" w:rsidDel="007F6D69">
                <w:rPr>
                  <w:rFonts w:ascii="Arial" w:hAnsi="Arial" w:cs="Arial"/>
                  <w:sz w:val="18"/>
                  <w:szCs w:val="18"/>
                  <w:lang w:val="en-US" w:eastAsia="zh-CN"/>
                </w:rPr>
                <w:delText>0.79</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69" w:author="srabhi" w:date="2015-07-20T17:12:00Z"/>
                <w:rFonts w:ascii="Arial" w:hAnsi="Arial" w:cs="Arial"/>
                <w:sz w:val="18"/>
                <w:szCs w:val="18"/>
                <w:lang w:val="en-US" w:eastAsia="zh-CN"/>
              </w:rPr>
            </w:pPr>
            <w:del w:id="6970" w:author="srabhi" w:date="2015-07-20T17:12:00Z">
              <w:r w:rsidRPr="00882650" w:rsidDel="007F6D69">
                <w:rPr>
                  <w:rFonts w:ascii="Arial" w:hAnsi="Arial" w:cs="Arial"/>
                  <w:sz w:val="18"/>
                  <w:szCs w:val="18"/>
                  <w:lang w:val="en-US" w:eastAsia="zh-CN"/>
                </w:rPr>
                <w:delText>18</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71" w:author="srabhi" w:date="2015-07-20T17:12:00Z"/>
                <w:rFonts w:ascii="Arial" w:hAnsi="Arial" w:cs="Arial"/>
                <w:sz w:val="18"/>
                <w:szCs w:val="18"/>
                <w:lang w:val="en-US" w:eastAsia="zh-CN"/>
              </w:rPr>
            </w:pPr>
            <w:del w:id="6972" w:author="srabhi" w:date="2015-07-20T17:12:00Z">
              <w:r w:rsidRPr="00882650" w:rsidDel="007F6D69">
                <w:rPr>
                  <w:rFonts w:ascii="Arial" w:hAnsi="Arial" w:cs="Arial"/>
                  <w:sz w:val="18"/>
                  <w:szCs w:val="18"/>
                  <w:lang w:val="en-US" w:eastAsia="zh-CN"/>
                </w:rPr>
                <w:delText>2</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73" w:author="srabhi" w:date="2015-07-20T17:12:00Z"/>
                <w:rFonts w:ascii="Arial" w:hAnsi="Arial" w:cs="Arial"/>
                <w:sz w:val="18"/>
                <w:szCs w:val="18"/>
                <w:lang w:val="en-US" w:eastAsia="zh-CN"/>
              </w:rPr>
            </w:pPr>
            <w:del w:id="6974" w:author="srabhi" w:date="2015-07-20T17:12:00Z">
              <w:r w:rsidRPr="00882650" w:rsidDel="007F6D69">
                <w:rPr>
                  <w:rFonts w:ascii="Arial" w:hAnsi="Arial" w:cs="Arial"/>
                  <w:sz w:val="18"/>
                  <w:szCs w:val="18"/>
                  <w:lang w:val="en-US" w:eastAsia="zh-CN"/>
                </w:rPr>
                <w:delText>1.15</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75" w:author="srabhi" w:date="2015-07-20T17:12:00Z"/>
                <w:rFonts w:ascii="Arial" w:hAnsi="Arial" w:cs="Arial"/>
                <w:sz w:val="18"/>
                <w:szCs w:val="18"/>
                <w:lang w:val="en-US" w:eastAsia="zh-CN"/>
              </w:rPr>
            </w:pPr>
            <w:del w:id="6976" w:author="srabhi" w:date="2015-07-20T17:12:00Z">
              <w:r w:rsidRPr="00882650" w:rsidDel="007F6D69">
                <w:rPr>
                  <w:rFonts w:ascii="Arial" w:hAnsi="Arial" w:cs="Arial"/>
                  <w:sz w:val="18"/>
                  <w:szCs w:val="18"/>
                  <w:lang w:val="en-US" w:eastAsia="zh-CN"/>
                </w:rPr>
                <w:delText>0.29</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77" w:author="srabhi" w:date="2015-07-20T17:12:00Z"/>
                <w:rFonts w:ascii="Arial" w:hAnsi="Arial" w:cs="Arial"/>
                <w:sz w:val="18"/>
                <w:szCs w:val="18"/>
                <w:lang w:val="en-US" w:eastAsia="zh-CN"/>
              </w:rPr>
            </w:pPr>
            <w:del w:id="6978" w:author="srabhi" w:date="2015-07-20T17:12:00Z">
              <w:r w:rsidRPr="00882650" w:rsidDel="007F6D69">
                <w:rPr>
                  <w:rFonts w:ascii="Arial" w:hAnsi="Arial" w:cs="Arial"/>
                  <w:sz w:val="18"/>
                  <w:szCs w:val="18"/>
                  <w:lang w:val="en-US" w:eastAsia="zh-CN"/>
                </w:rPr>
                <w:delText>1.45</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79" w:author="srabhi" w:date="2015-07-20T17:12:00Z"/>
                <w:rFonts w:ascii="Arial" w:hAnsi="Arial" w:cs="Arial"/>
                <w:sz w:val="18"/>
                <w:szCs w:val="18"/>
                <w:lang w:val="en-US" w:eastAsia="zh-CN"/>
              </w:rPr>
            </w:pPr>
            <w:del w:id="6980" w:author="srabhi" w:date="2015-07-20T17:12:00Z">
              <w:r w:rsidRPr="00882650" w:rsidDel="007F6D69">
                <w:rPr>
                  <w:rFonts w:ascii="Arial" w:hAnsi="Arial" w:cs="Arial"/>
                  <w:sz w:val="18"/>
                  <w:szCs w:val="18"/>
                  <w:lang w:val="en-US" w:eastAsia="zh-CN"/>
                </w:rPr>
                <w:delText>-0.31</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81" w:author="srabhi" w:date="2015-07-20T17:12:00Z"/>
                <w:rFonts w:ascii="Arial" w:hAnsi="Arial" w:cs="Arial"/>
                <w:sz w:val="18"/>
                <w:szCs w:val="18"/>
                <w:lang w:val="en-US" w:eastAsia="zh-CN"/>
              </w:rPr>
            </w:pPr>
            <w:del w:id="6982" w:author="srabhi" w:date="2015-07-20T17:12:00Z">
              <w:r w:rsidRPr="00882650" w:rsidDel="007F6D69">
                <w:rPr>
                  <w:rFonts w:ascii="Arial" w:hAnsi="Arial" w:cs="Arial"/>
                  <w:sz w:val="18"/>
                  <w:szCs w:val="18"/>
                  <w:lang w:val="en-US" w:eastAsia="zh-CN"/>
                </w:rPr>
                <w:delText>1.52</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83" w:author="srabhi" w:date="2015-07-20T17:12:00Z"/>
                <w:rFonts w:ascii="Arial" w:hAnsi="Arial" w:cs="Arial"/>
                <w:sz w:val="18"/>
                <w:szCs w:val="18"/>
                <w:lang w:val="en-US" w:eastAsia="zh-CN"/>
              </w:rPr>
            </w:pPr>
            <w:del w:id="6984" w:author="srabhi" w:date="2015-07-20T17:12:00Z">
              <w:r w:rsidRPr="00882650" w:rsidDel="007F6D69">
                <w:rPr>
                  <w:rFonts w:ascii="Arial" w:hAnsi="Arial" w:cs="Arial"/>
                  <w:sz w:val="18"/>
                  <w:szCs w:val="18"/>
                  <w:lang w:val="en-US" w:eastAsia="zh-CN"/>
                </w:rPr>
                <w:delText>-0.37</w:delText>
              </w:r>
            </w:del>
          </w:p>
        </w:tc>
      </w:tr>
      <w:tr w:rsidR="00415B83" w:rsidRPr="00240276" w:rsidDel="007F6D69" w:rsidTr="009A5197">
        <w:trPr>
          <w:trHeight w:val="300"/>
          <w:del w:id="6985"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6986" w:author="srabhi" w:date="2015-07-20T17:12:00Z"/>
                <w:rFonts w:ascii="Arial" w:hAnsi="Arial" w:cs="Arial"/>
                <w:b/>
                <w:bCs/>
                <w:sz w:val="20"/>
                <w:szCs w:val="20"/>
                <w:lang w:val="en-US" w:eastAsia="zh-CN"/>
              </w:rPr>
            </w:pPr>
            <w:del w:id="6987" w:author="srabhi" w:date="2015-07-20T17:12:00Z">
              <w:r w:rsidRPr="00882650" w:rsidDel="007F6D69">
                <w:rPr>
                  <w:rFonts w:ascii="Arial" w:hAnsi="Arial" w:cs="Arial"/>
                  <w:b/>
                  <w:bCs/>
                  <w:sz w:val="20"/>
                  <w:szCs w:val="20"/>
                  <w:lang w:eastAsia="zh-CN"/>
                </w:rPr>
                <w:delText>Tremor</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88" w:author="srabhi" w:date="2015-07-20T17:12:00Z"/>
                <w:rFonts w:ascii="Arial" w:hAnsi="Arial" w:cs="Arial"/>
                <w:sz w:val="18"/>
                <w:szCs w:val="18"/>
                <w:lang w:val="en-US" w:eastAsia="zh-CN"/>
              </w:rPr>
            </w:pPr>
            <w:del w:id="6989" w:author="srabhi" w:date="2015-07-20T17:12:00Z">
              <w:r w:rsidRPr="00882650"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90" w:author="srabhi" w:date="2015-07-20T17:12:00Z"/>
                <w:rFonts w:ascii="Arial" w:hAnsi="Arial" w:cs="Arial"/>
                <w:sz w:val="18"/>
                <w:szCs w:val="18"/>
                <w:lang w:val="en-US" w:eastAsia="zh-CN"/>
              </w:rPr>
            </w:pPr>
            <w:del w:id="6991" w:author="srabhi" w:date="2015-07-20T17:12:00Z">
              <w:r w:rsidRPr="00882650" w:rsidDel="007F6D69">
                <w:rPr>
                  <w:rFonts w:ascii="Arial" w:hAnsi="Arial" w:cs="Arial"/>
                  <w:sz w:val="18"/>
                  <w:szCs w:val="18"/>
                  <w:lang w:val="en-US" w:eastAsia="zh-CN"/>
                </w:rPr>
                <w:delText>1.71</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92" w:author="srabhi" w:date="2015-07-20T17:12:00Z"/>
                <w:rFonts w:ascii="Arial" w:hAnsi="Arial" w:cs="Arial"/>
                <w:sz w:val="18"/>
                <w:szCs w:val="18"/>
                <w:lang w:val="en-US" w:eastAsia="zh-CN"/>
              </w:rPr>
            </w:pPr>
            <w:del w:id="6993" w:author="srabhi" w:date="2015-07-20T17:12:00Z">
              <w:r w:rsidRPr="00882650" w:rsidDel="007F6D69">
                <w:rPr>
                  <w:rFonts w:ascii="Arial" w:hAnsi="Arial" w:cs="Arial"/>
                  <w:sz w:val="18"/>
                  <w:szCs w:val="18"/>
                  <w:lang w:val="en-US" w:eastAsia="zh-CN"/>
                </w:rPr>
                <w:delText>1.43</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94" w:author="srabhi" w:date="2015-07-20T17:12:00Z"/>
                <w:rFonts w:ascii="Arial" w:hAnsi="Arial" w:cs="Arial"/>
                <w:sz w:val="18"/>
                <w:szCs w:val="18"/>
                <w:lang w:val="en-US" w:eastAsia="zh-CN"/>
              </w:rPr>
            </w:pPr>
            <w:del w:id="6995" w:author="srabhi" w:date="2015-07-20T17:12:00Z">
              <w:r w:rsidRPr="00882650" w:rsidDel="007F6D69">
                <w:rPr>
                  <w:rFonts w:ascii="Arial" w:hAnsi="Arial" w:cs="Arial"/>
                  <w:sz w:val="18"/>
                  <w:szCs w:val="18"/>
                  <w:lang w:val="en-US" w:eastAsia="zh-CN"/>
                </w:rPr>
                <w:delText>19</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96" w:author="srabhi" w:date="2015-07-20T17:12:00Z"/>
                <w:rFonts w:ascii="Arial" w:hAnsi="Arial" w:cs="Arial"/>
                <w:sz w:val="18"/>
                <w:szCs w:val="18"/>
                <w:lang w:val="en-US" w:eastAsia="zh-CN"/>
              </w:rPr>
            </w:pPr>
            <w:del w:id="6997" w:author="srabhi" w:date="2015-07-20T17:12:00Z">
              <w:r w:rsidRPr="00882650" w:rsidDel="007F6D69">
                <w:rPr>
                  <w:rFonts w:ascii="Arial" w:hAnsi="Arial" w:cs="Arial"/>
                  <w:sz w:val="18"/>
                  <w:szCs w:val="18"/>
                  <w:lang w:val="en-US" w:eastAsia="zh-CN"/>
                </w:rPr>
                <w:delText>11</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6998" w:author="srabhi" w:date="2015-07-20T17:12:00Z"/>
                <w:rFonts w:ascii="Arial" w:hAnsi="Arial" w:cs="Arial"/>
                <w:sz w:val="18"/>
                <w:szCs w:val="18"/>
                <w:lang w:val="en-US" w:eastAsia="zh-CN"/>
              </w:rPr>
            </w:pPr>
            <w:del w:id="6999" w:author="srabhi" w:date="2015-07-20T17:12:00Z">
              <w:r w:rsidRPr="00882650" w:rsidDel="007F6D69">
                <w:rPr>
                  <w:rFonts w:ascii="Arial" w:hAnsi="Arial" w:cs="Arial"/>
                  <w:sz w:val="18"/>
                  <w:szCs w:val="18"/>
                  <w:lang w:val="en-US" w:eastAsia="zh-CN"/>
                </w:rPr>
                <w:delText>3.07</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00" w:author="srabhi" w:date="2015-07-20T17:12:00Z"/>
                <w:rFonts w:ascii="Arial" w:hAnsi="Arial" w:cs="Arial"/>
                <w:sz w:val="18"/>
                <w:szCs w:val="18"/>
                <w:lang w:val="en-US" w:eastAsia="zh-CN"/>
              </w:rPr>
            </w:pPr>
            <w:del w:id="7001" w:author="srabhi" w:date="2015-07-20T17:12:00Z">
              <w:r w:rsidRPr="00882650" w:rsidDel="007F6D69">
                <w:rPr>
                  <w:rFonts w:ascii="Arial" w:hAnsi="Arial" w:cs="Arial"/>
                  <w:sz w:val="18"/>
                  <w:szCs w:val="18"/>
                  <w:lang w:val="en-US" w:eastAsia="zh-CN"/>
                </w:rPr>
                <w:delText>1.17</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02" w:author="srabhi" w:date="2015-07-20T17:12:00Z"/>
                <w:rFonts w:ascii="Arial" w:hAnsi="Arial" w:cs="Arial"/>
                <w:sz w:val="18"/>
                <w:szCs w:val="18"/>
                <w:lang w:val="en-US" w:eastAsia="zh-CN"/>
              </w:rPr>
            </w:pPr>
            <w:del w:id="7003" w:author="srabhi" w:date="2015-07-20T17:12:00Z">
              <w:r w:rsidRPr="00882650" w:rsidDel="007F6D69">
                <w:rPr>
                  <w:rFonts w:ascii="Arial" w:hAnsi="Arial" w:cs="Arial"/>
                  <w:sz w:val="18"/>
                  <w:szCs w:val="18"/>
                  <w:lang w:val="en-US" w:eastAsia="zh-CN"/>
                </w:rPr>
                <w:delText>9</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04" w:author="srabhi" w:date="2015-07-20T17:12:00Z"/>
                <w:rFonts w:ascii="Arial" w:hAnsi="Arial" w:cs="Arial"/>
                <w:sz w:val="18"/>
                <w:szCs w:val="18"/>
                <w:lang w:val="en-US" w:eastAsia="zh-CN"/>
              </w:rPr>
            </w:pPr>
            <w:del w:id="7005" w:author="srabhi" w:date="2015-07-20T17:12:00Z">
              <w:r w:rsidRPr="00882650"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06" w:author="srabhi" w:date="2015-07-20T17:12:00Z"/>
                <w:rFonts w:ascii="Arial" w:hAnsi="Arial" w:cs="Arial"/>
                <w:sz w:val="18"/>
                <w:szCs w:val="18"/>
                <w:lang w:val="en-US" w:eastAsia="zh-CN"/>
              </w:rPr>
            </w:pPr>
            <w:del w:id="7007" w:author="srabhi" w:date="2015-07-20T17:12:00Z">
              <w:r w:rsidRPr="00882650" w:rsidDel="007F6D69">
                <w:rPr>
                  <w:rFonts w:ascii="Arial" w:hAnsi="Arial" w:cs="Arial"/>
                  <w:sz w:val="18"/>
                  <w:szCs w:val="18"/>
                  <w:lang w:val="en-US" w:eastAsia="zh-CN"/>
                </w:rPr>
                <w:delText>1.51</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08" w:author="srabhi" w:date="2015-07-20T17:12:00Z"/>
                <w:rFonts w:ascii="Arial" w:hAnsi="Arial" w:cs="Arial"/>
                <w:sz w:val="18"/>
                <w:szCs w:val="18"/>
                <w:lang w:val="en-US" w:eastAsia="zh-CN"/>
              </w:rPr>
            </w:pPr>
            <w:del w:id="7009" w:author="srabhi" w:date="2015-07-20T17:12:00Z">
              <w:r w:rsidRPr="00882650" w:rsidDel="007F6D69">
                <w:rPr>
                  <w:rFonts w:ascii="Arial" w:hAnsi="Arial" w:cs="Arial"/>
                  <w:sz w:val="18"/>
                  <w:szCs w:val="18"/>
                  <w:lang w:val="en-US" w:eastAsia="zh-CN"/>
                </w:rPr>
                <w:delText>0.56</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10" w:author="srabhi" w:date="2015-07-20T17:12:00Z"/>
                <w:rFonts w:ascii="Arial" w:hAnsi="Arial" w:cs="Arial"/>
                <w:sz w:val="18"/>
                <w:szCs w:val="18"/>
                <w:lang w:val="en-US" w:eastAsia="zh-CN"/>
              </w:rPr>
            </w:pPr>
            <w:del w:id="7011" w:author="srabhi" w:date="2015-07-20T17:12:00Z">
              <w:r w:rsidRPr="00882650" w:rsidDel="007F6D69">
                <w:rPr>
                  <w:rFonts w:ascii="Arial" w:hAnsi="Arial" w:cs="Arial"/>
                  <w:sz w:val="18"/>
                  <w:szCs w:val="18"/>
                  <w:lang w:val="en-US" w:eastAsia="zh-CN"/>
                </w:rPr>
                <w:delText>3.57</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12" w:author="srabhi" w:date="2015-07-20T17:12:00Z"/>
                <w:rFonts w:ascii="Arial" w:hAnsi="Arial" w:cs="Arial"/>
                <w:sz w:val="18"/>
                <w:szCs w:val="18"/>
                <w:lang w:val="en-US" w:eastAsia="zh-CN"/>
              </w:rPr>
            </w:pPr>
            <w:del w:id="7013" w:author="srabhi" w:date="2015-07-20T17:12:00Z">
              <w:r w:rsidRPr="00882650" w:rsidDel="007F6D69">
                <w:rPr>
                  <w:rFonts w:ascii="Arial" w:hAnsi="Arial" w:cs="Arial"/>
                  <w:sz w:val="18"/>
                  <w:szCs w:val="18"/>
                  <w:lang w:val="en-US" w:eastAsia="zh-CN"/>
                </w:rPr>
                <w:delText>-2.06</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14" w:author="srabhi" w:date="2015-07-20T17:12:00Z"/>
                <w:rFonts w:ascii="Arial" w:hAnsi="Arial" w:cs="Arial"/>
                <w:sz w:val="18"/>
                <w:szCs w:val="18"/>
                <w:lang w:val="en-US" w:eastAsia="zh-CN"/>
              </w:rPr>
            </w:pPr>
            <w:del w:id="7015" w:author="srabhi" w:date="2015-07-20T17:12:00Z">
              <w:r w:rsidRPr="00882650" w:rsidDel="007F6D69">
                <w:rPr>
                  <w:rFonts w:ascii="Arial" w:hAnsi="Arial" w:cs="Arial"/>
                  <w:sz w:val="18"/>
                  <w:szCs w:val="18"/>
                  <w:lang w:val="en-US" w:eastAsia="zh-CN"/>
                </w:rPr>
                <w:delText>3.20</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16" w:author="srabhi" w:date="2015-07-20T17:12:00Z"/>
                <w:rFonts w:ascii="Arial" w:hAnsi="Arial" w:cs="Arial"/>
                <w:sz w:val="18"/>
                <w:szCs w:val="18"/>
                <w:lang w:val="en-US" w:eastAsia="zh-CN"/>
              </w:rPr>
            </w:pPr>
            <w:del w:id="7017" w:author="srabhi" w:date="2015-07-20T17:12:00Z">
              <w:r w:rsidRPr="00882650" w:rsidDel="007F6D69">
                <w:rPr>
                  <w:rFonts w:ascii="Arial" w:hAnsi="Arial" w:cs="Arial"/>
                  <w:sz w:val="18"/>
                  <w:szCs w:val="18"/>
                  <w:lang w:val="en-US" w:eastAsia="zh-CN"/>
                </w:rPr>
                <w:delText>-1.69</w:delText>
              </w:r>
            </w:del>
          </w:p>
        </w:tc>
      </w:tr>
      <w:tr w:rsidR="00415B83" w:rsidRPr="00240276" w:rsidDel="007F6D69" w:rsidTr="009A5197">
        <w:trPr>
          <w:trHeight w:val="300"/>
          <w:del w:id="7018"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7019" w:author="srabhi" w:date="2015-07-20T17:12:00Z"/>
                <w:rFonts w:ascii="Arial" w:hAnsi="Arial" w:cs="Arial"/>
                <w:b/>
                <w:bCs/>
                <w:sz w:val="20"/>
                <w:szCs w:val="20"/>
                <w:lang w:val="en-US" w:eastAsia="zh-CN"/>
              </w:rPr>
            </w:pPr>
            <w:del w:id="7020" w:author="srabhi" w:date="2015-07-20T17:12:00Z">
              <w:r w:rsidRPr="00882650" w:rsidDel="007F6D69">
                <w:rPr>
                  <w:rFonts w:ascii="Arial" w:hAnsi="Arial" w:cs="Arial"/>
                  <w:b/>
                  <w:bCs/>
                  <w:sz w:val="20"/>
                  <w:szCs w:val="20"/>
                  <w:lang w:eastAsia="zh-CN"/>
                </w:rPr>
                <w:delText>Respiration/breathing problems</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21" w:author="srabhi" w:date="2015-07-20T17:12:00Z"/>
                <w:rFonts w:ascii="Arial" w:hAnsi="Arial" w:cs="Arial"/>
                <w:sz w:val="18"/>
                <w:szCs w:val="18"/>
                <w:lang w:val="en-US" w:eastAsia="zh-CN"/>
              </w:rPr>
            </w:pPr>
            <w:del w:id="7022" w:author="srabhi" w:date="2015-07-20T17:12:00Z">
              <w:r w:rsidRPr="00882650" w:rsidDel="007F6D69">
                <w:rPr>
                  <w:rFonts w:ascii="Arial" w:hAnsi="Arial" w:cs="Arial"/>
                  <w:sz w:val="18"/>
                  <w:szCs w:val="18"/>
                  <w:lang w:val="en-US" w:eastAsia="zh-CN"/>
                </w:rPr>
                <w:delText>8</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23" w:author="srabhi" w:date="2015-07-20T17:12:00Z"/>
                <w:rFonts w:ascii="Arial" w:hAnsi="Arial" w:cs="Arial"/>
                <w:sz w:val="18"/>
                <w:szCs w:val="18"/>
                <w:lang w:val="en-US" w:eastAsia="zh-CN"/>
              </w:rPr>
            </w:pPr>
            <w:del w:id="7024" w:author="srabhi" w:date="2015-07-20T17:12:00Z">
              <w:r w:rsidRPr="00882650" w:rsidDel="007F6D69">
                <w:rPr>
                  <w:rFonts w:ascii="Arial" w:hAnsi="Arial" w:cs="Arial"/>
                  <w:sz w:val="18"/>
                  <w:szCs w:val="18"/>
                  <w:lang w:val="en-US" w:eastAsia="zh-CN"/>
                </w:rPr>
                <w:delText>1.40</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25" w:author="srabhi" w:date="2015-07-20T17:12:00Z"/>
                <w:rFonts w:ascii="Arial" w:hAnsi="Arial" w:cs="Arial"/>
                <w:sz w:val="18"/>
                <w:szCs w:val="18"/>
                <w:lang w:val="en-US" w:eastAsia="zh-CN"/>
              </w:rPr>
            </w:pPr>
            <w:del w:id="7026" w:author="srabhi" w:date="2015-07-20T17:12:00Z">
              <w:r w:rsidRPr="00882650" w:rsidDel="007F6D69">
                <w:rPr>
                  <w:rFonts w:ascii="Arial" w:hAnsi="Arial" w:cs="Arial"/>
                  <w:sz w:val="18"/>
                  <w:szCs w:val="18"/>
                  <w:lang w:val="en-US" w:eastAsia="zh-CN"/>
                </w:rPr>
                <w:delText>0.83</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27" w:author="srabhi" w:date="2015-07-20T17:12:00Z"/>
                <w:rFonts w:ascii="Arial" w:hAnsi="Arial" w:cs="Arial"/>
                <w:sz w:val="18"/>
                <w:szCs w:val="18"/>
                <w:lang w:val="en-US" w:eastAsia="zh-CN"/>
              </w:rPr>
            </w:pPr>
            <w:del w:id="7028" w:author="srabhi" w:date="2015-07-20T17:12:00Z">
              <w:r w:rsidRPr="00882650" w:rsidDel="007F6D69">
                <w:rPr>
                  <w:rFonts w:ascii="Arial" w:hAnsi="Arial" w:cs="Arial"/>
                  <w:sz w:val="18"/>
                  <w:szCs w:val="18"/>
                  <w:lang w:val="en-US" w:eastAsia="zh-CN"/>
                </w:rPr>
                <w:delText>26</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29" w:author="srabhi" w:date="2015-07-20T17:12:00Z"/>
                <w:rFonts w:ascii="Arial" w:hAnsi="Arial" w:cs="Arial"/>
                <w:sz w:val="18"/>
                <w:szCs w:val="18"/>
                <w:lang w:val="en-US" w:eastAsia="zh-CN"/>
              </w:rPr>
            </w:pPr>
            <w:del w:id="7030" w:author="srabhi" w:date="2015-07-20T17:12:00Z">
              <w:r w:rsidRPr="00882650" w:rsidDel="007F6D69">
                <w:rPr>
                  <w:rFonts w:ascii="Arial" w:hAnsi="Arial" w:cs="Arial"/>
                  <w:sz w:val="18"/>
                  <w:szCs w:val="18"/>
                  <w:lang w:val="en-US" w:eastAsia="zh-CN"/>
                </w:rPr>
                <w:delText>10</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31" w:author="srabhi" w:date="2015-07-20T17:12:00Z"/>
                <w:rFonts w:ascii="Arial" w:hAnsi="Arial" w:cs="Arial"/>
                <w:sz w:val="18"/>
                <w:szCs w:val="18"/>
                <w:lang w:val="en-US" w:eastAsia="zh-CN"/>
              </w:rPr>
            </w:pPr>
            <w:del w:id="7032" w:author="srabhi" w:date="2015-07-20T17:12:00Z">
              <w:r w:rsidRPr="00882650" w:rsidDel="007F6D69">
                <w:rPr>
                  <w:rFonts w:ascii="Arial" w:hAnsi="Arial" w:cs="Arial"/>
                  <w:sz w:val="18"/>
                  <w:szCs w:val="18"/>
                  <w:lang w:val="en-US" w:eastAsia="zh-CN"/>
                </w:rPr>
                <w:delText>2.18</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33" w:author="srabhi" w:date="2015-07-20T17:12:00Z"/>
                <w:rFonts w:ascii="Arial" w:hAnsi="Arial" w:cs="Arial"/>
                <w:sz w:val="18"/>
                <w:szCs w:val="18"/>
                <w:lang w:val="en-US" w:eastAsia="zh-CN"/>
              </w:rPr>
            </w:pPr>
            <w:del w:id="7034" w:author="srabhi" w:date="2015-07-20T17:12:00Z">
              <w:r w:rsidRPr="00882650" w:rsidDel="007F6D69">
                <w:rPr>
                  <w:rFonts w:ascii="Arial" w:hAnsi="Arial" w:cs="Arial"/>
                  <w:sz w:val="18"/>
                  <w:szCs w:val="18"/>
                  <w:lang w:val="en-US" w:eastAsia="zh-CN"/>
                </w:rPr>
                <w:delText>0.95</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35" w:author="srabhi" w:date="2015-07-20T17:12:00Z"/>
                <w:rFonts w:ascii="Arial" w:hAnsi="Arial" w:cs="Arial"/>
                <w:sz w:val="18"/>
                <w:szCs w:val="18"/>
                <w:lang w:val="en-US" w:eastAsia="zh-CN"/>
              </w:rPr>
            </w:pPr>
            <w:del w:id="7036" w:author="srabhi" w:date="2015-07-20T17:12:00Z">
              <w:r w:rsidRPr="00882650" w:rsidDel="007F6D69">
                <w:rPr>
                  <w:rFonts w:ascii="Arial" w:hAnsi="Arial" w:cs="Arial"/>
                  <w:sz w:val="18"/>
                  <w:szCs w:val="18"/>
                  <w:lang w:val="en-US" w:eastAsia="zh-CN"/>
                </w:rPr>
                <w:delText>18</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37" w:author="srabhi" w:date="2015-07-20T17:12:00Z"/>
                <w:rFonts w:ascii="Arial" w:hAnsi="Arial" w:cs="Arial"/>
                <w:sz w:val="18"/>
                <w:szCs w:val="18"/>
                <w:lang w:val="en-US" w:eastAsia="zh-CN"/>
              </w:rPr>
            </w:pPr>
            <w:del w:id="7038" w:author="srabhi" w:date="2015-07-20T17:12:00Z">
              <w:r w:rsidRPr="00882650"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39" w:author="srabhi" w:date="2015-07-20T17:12:00Z"/>
                <w:rFonts w:ascii="Arial" w:hAnsi="Arial" w:cs="Arial"/>
                <w:sz w:val="18"/>
                <w:szCs w:val="18"/>
                <w:lang w:val="en-US" w:eastAsia="zh-CN"/>
              </w:rPr>
            </w:pPr>
            <w:del w:id="7040" w:author="srabhi" w:date="2015-07-20T17:12:00Z">
              <w:r w:rsidRPr="00882650" w:rsidDel="007F6D69">
                <w:rPr>
                  <w:rFonts w:ascii="Arial" w:hAnsi="Arial" w:cs="Arial"/>
                  <w:sz w:val="18"/>
                  <w:szCs w:val="18"/>
                  <w:lang w:val="en-US" w:eastAsia="zh-CN"/>
                </w:rPr>
                <w:delText>1.16</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41" w:author="srabhi" w:date="2015-07-20T17:12:00Z"/>
                <w:rFonts w:ascii="Arial" w:hAnsi="Arial" w:cs="Arial"/>
                <w:sz w:val="18"/>
                <w:szCs w:val="18"/>
                <w:lang w:val="en-US" w:eastAsia="zh-CN"/>
              </w:rPr>
            </w:pPr>
            <w:del w:id="7042" w:author="srabhi" w:date="2015-07-20T17:12:00Z">
              <w:r w:rsidRPr="00882650" w:rsidDel="007F6D69">
                <w:rPr>
                  <w:rFonts w:ascii="Arial" w:hAnsi="Arial" w:cs="Arial"/>
                  <w:sz w:val="18"/>
                  <w:szCs w:val="18"/>
                  <w:lang w:val="en-US" w:eastAsia="zh-CN"/>
                </w:rPr>
                <w:delText>0.34</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43" w:author="srabhi" w:date="2015-07-20T17:12:00Z"/>
                <w:rFonts w:ascii="Arial" w:hAnsi="Arial" w:cs="Arial"/>
                <w:sz w:val="18"/>
                <w:szCs w:val="18"/>
                <w:lang w:val="en-US" w:eastAsia="zh-CN"/>
              </w:rPr>
            </w:pPr>
            <w:del w:id="7044" w:author="srabhi" w:date="2015-07-20T17:12:00Z">
              <w:r w:rsidRPr="00882650" w:rsidDel="007F6D69">
                <w:rPr>
                  <w:rFonts w:ascii="Arial" w:hAnsi="Arial" w:cs="Arial"/>
                  <w:sz w:val="18"/>
                  <w:szCs w:val="18"/>
                  <w:lang w:val="en-US" w:eastAsia="zh-CN"/>
                </w:rPr>
                <w:delText>1.94</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45" w:author="srabhi" w:date="2015-07-20T17:12:00Z"/>
                <w:rFonts w:ascii="Arial" w:hAnsi="Arial" w:cs="Arial"/>
                <w:sz w:val="18"/>
                <w:szCs w:val="18"/>
                <w:lang w:val="en-US" w:eastAsia="zh-CN"/>
              </w:rPr>
            </w:pPr>
            <w:del w:id="7046" w:author="srabhi" w:date="2015-07-20T17:12:00Z">
              <w:r w:rsidRPr="00882650" w:rsidDel="007F6D69">
                <w:rPr>
                  <w:rFonts w:ascii="Arial" w:hAnsi="Arial" w:cs="Arial"/>
                  <w:sz w:val="18"/>
                  <w:szCs w:val="18"/>
                  <w:lang w:val="en-US" w:eastAsia="zh-CN"/>
                </w:rPr>
                <w:delText>-0.78</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47" w:author="srabhi" w:date="2015-07-20T17:12:00Z"/>
                <w:rFonts w:ascii="Arial" w:hAnsi="Arial" w:cs="Arial"/>
                <w:sz w:val="18"/>
                <w:szCs w:val="18"/>
                <w:lang w:val="en-US" w:eastAsia="zh-CN"/>
              </w:rPr>
            </w:pPr>
            <w:del w:id="7048" w:author="srabhi" w:date="2015-07-20T17:12:00Z">
              <w:r w:rsidRPr="00882650" w:rsidDel="007F6D69">
                <w:rPr>
                  <w:rFonts w:ascii="Arial" w:hAnsi="Arial" w:cs="Arial"/>
                  <w:sz w:val="18"/>
                  <w:szCs w:val="18"/>
                  <w:lang w:val="en-US" w:eastAsia="zh-CN"/>
                </w:rPr>
                <w:delText>2.13</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49" w:author="srabhi" w:date="2015-07-20T17:12:00Z"/>
                <w:rFonts w:ascii="Arial" w:hAnsi="Arial" w:cs="Arial"/>
                <w:sz w:val="18"/>
                <w:szCs w:val="18"/>
                <w:lang w:val="en-US" w:eastAsia="zh-CN"/>
              </w:rPr>
            </w:pPr>
            <w:del w:id="7050" w:author="srabhi" w:date="2015-07-20T17:12:00Z">
              <w:r w:rsidRPr="00882650" w:rsidDel="007F6D69">
                <w:rPr>
                  <w:rFonts w:ascii="Arial" w:hAnsi="Arial" w:cs="Arial"/>
                  <w:sz w:val="18"/>
                  <w:szCs w:val="18"/>
                  <w:lang w:val="en-US" w:eastAsia="zh-CN"/>
                </w:rPr>
                <w:delText>-0.96</w:delText>
              </w:r>
            </w:del>
          </w:p>
        </w:tc>
      </w:tr>
      <w:tr w:rsidR="00415B83" w:rsidRPr="00240276" w:rsidDel="007F6D69" w:rsidTr="00415B83">
        <w:trPr>
          <w:trHeight w:val="420"/>
          <w:del w:id="7051" w:author="srabhi" w:date="2015-07-20T17:12:00Z"/>
        </w:trPr>
        <w:tc>
          <w:tcPr>
            <w:tcW w:w="2235" w:type="dxa"/>
            <w:tcBorders>
              <w:top w:val="single" w:sz="8" w:space="0" w:color="auto"/>
              <w:left w:val="single" w:sz="8" w:space="0" w:color="auto"/>
              <w:bottom w:val="single" w:sz="8" w:space="0" w:color="auto"/>
              <w:right w:val="single" w:sz="8" w:space="0" w:color="auto"/>
            </w:tcBorders>
            <w:shd w:val="clear" w:color="auto" w:fill="auto"/>
            <w:hideMark/>
          </w:tcPr>
          <w:p w:rsidR="0008563E" w:rsidRDefault="00415B83" w:rsidP="0008563E">
            <w:pPr>
              <w:spacing w:line="240" w:lineRule="auto"/>
              <w:rPr>
                <w:del w:id="7052" w:author="srabhi" w:date="2015-07-20T17:12:00Z"/>
                <w:rFonts w:ascii="Arial" w:eastAsia="Arial Unicode MS" w:hAnsi="Arial" w:cs="Arial"/>
                <w:b/>
                <w:bCs/>
                <w:sz w:val="21"/>
                <w:szCs w:val="21"/>
                <w:lang w:val="en-US" w:eastAsia="zh-CN"/>
              </w:rPr>
              <w:pPrChange w:id="7053" w:author="srabhi" w:date="2015-07-20T16:45:00Z">
                <w:pPr>
                  <w:framePr w:hSpace="180" w:wrap="around" w:hAnchor="page" w:x="876" w:y="648"/>
                  <w:spacing w:before="100" w:beforeAutospacing="1" w:after="100" w:afterAutospacing="1" w:line="240" w:lineRule="auto"/>
                  <w:jc w:val="center"/>
                </w:pPr>
              </w:pPrChange>
            </w:pPr>
            <w:del w:id="7054" w:author="srabhi" w:date="2015-07-20T17:12:00Z">
              <w:r w:rsidRPr="00240276" w:rsidDel="007F6D69">
                <w:rPr>
                  <w:rFonts w:ascii="Arial" w:hAnsi="Arial" w:cs="Arial"/>
                  <w:b/>
                  <w:bCs/>
                  <w:sz w:val="21"/>
                  <w:szCs w:val="21"/>
                  <w:lang w:eastAsia="zh-CN"/>
                </w:rPr>
                <w:delText>Variable Description</w:delText>
              </w:r>
            </w:del>
          </w:p>
        </w:tc>
        <w:tc>
          <w:tcPr>
            <w:tcW w:w="2409" w:type="dxa"/>
            <w:gridSpan w:val="3"/>
            <w:tcBorders>
              <w:top w:val="single" w:sz="8" w:space="0" w:color="auto"/>
              <w:left w:val="nil"/>
              <w:bottom w:val="single" w:sz="8" w:space="0" w:color="auto"/>
              <w:right w:val="single" w:sz="8" w:space="0" w:color="000000"/>
            </w:tcBorders>
            <w:shd w:val="clear" w:color="auto" w:fill="auto"/>
            <w:hideMark/>
          </w:tcPr>
          <w:p w:rsidR="00415B83" w:rsidRPr="00240276" w:rsidDel="007F6D69" w:rsidRDefault="00415B83" w:rsidP="00415B83">
            <w:pPr>
              <w:spacing w:line="240" w:lineRule="auto"/>
              <w:jc w:val="center"/>
              <w:rPr>
                <w:del w:id="7055" w:author="srabhi" w:date="2015-07-20T17:12:00Z"/>
                <w:rFonts w:ascii="Arial" w:hAnsi="Arial" w:cs="Arial"/>
                <w:b/>
                <w:bCs/>
                <w:sz w:val="21"/>
                <w:szCs w:val="21"/>
                <w:lang w:val="en-US" w:eastAsia="zh-CN"/>
              </w:rPr>
            </w:pPr>
            <w:del w:id="7056" w:author="srabhi" w:date="2015-07-20T17:12:00Z">
              <w:r w:rsidRPr="00240276" w:rsidDel="007F6D69">
                <w:rPr>
                  <w:rFonts w:ascii="Arial" w:hAnsi="Arial" w:cs="Arial"/>
                  <w:b/>
                  <w:bCs/>
                  <w:sz w:val="21"/>
                  <w:szCs w:val="21"/>
                  <w:lang w:eastAsia="zh-CN"/>
                </w:rPr>
                <w:delText>Standard logistic</w:delText>
              </w:r>
            </w:del>
          </w:p>
        </w:tc>
        <w:tc>
          <w:tcPr>
            <w:tcW w:w="3402" w:type="dxa"/>
            <w:gridSpan w:val="4"/>
            <w:tcBorders>
              <w:top w:val="single" w:sz="8" w:space="0" w:color="auto"/>
              <w:left w:val="nil"/>
              <w:bottom w:val="single" w:sz="8" w:space="0" w:color="auto"/>
              <w:right w:val="single" w:sz="8" w:space="0" w:color="000000"/>
            </w:tcBorders>
            <w:shd w:val="clear" w:color="auto" w:fill="auto"/>
            <w:hideMark/>
          </w:tcPr>
          <w:p w:rsidR="00415B83" w:rsidRPr="00240276" w:rsidDel="007F6D69" w:rsidRDefault="00415B83" w:rsidP="00415B83">
            <w:pPr>
              <w:spacing w:line="240" w:lineRule="auto"/>
              <w:jc w:val="center"/>
              <w:rPr>
                <w:del w:id="7057" w:author="srabhi" w:date="2015-07-20T17:12:00Z"/>
                <w:rFonts w:ascii="Arial" w:hAnsi="Arial" w:cs="Arial"/>
                <w:b/>
                <w:bCs/>
                <w:sz w:val="21"/>
                <w:szCs w:val="21"/>
                <w:lang w:val="en-US" w:eastAsia="zh-CN"/>
              </w:rPr>
            </w:pPr>
            <w:del w:id="7058" w:author="srabhi" w:date="2015-07-20T17:12:00Z">
              <w:r w:rsidRPr="00240276" w:rsidDel="007F6D69">
                <w:rPr>
                  <w:rFonts w:ascii="Arial" w:hAnsi="Arial" w:cs="Arial"/>
                  <w:b/>
                  <w:bCs/>
                  <w:sz w:val="21"/>
                  <w:szCs w:val="21"/>
                  <w:lang w:eastAsia="zh-CN"/>
                </w:rPr>
                <w:delText>Stepwise</w:delText>
              </w:r>
            </w:del>
          </w:p>
        </w:tc>
        <w:tc>
          <w:tcPr>
            <w:tcW w:w="3402" w:type="dxa"/>
            <w:gridSpan w:val="4"/>
            <w:tcBorders>
              <w:top w:val="single" w:sz="8" w:space="0" w:color="auto"/>
              <w:left w:val="nil"/>
              <w:bottom w:val="single" w:sz="8" w:space="0" w:color="auto"/>
              <w:right w:val="single" w:sz="8" w:space="0" w:color="000000"/>
            </w:tcBorders>
            <w:shd w:val="clear" w:color="auto" w:fill="auto"/>
            <w:hideMark/>
          </w:tcPr>
          <w:p w:rsidR="00415B83" w:rsidRPr="00240276" w:rsidDel="007F6D69" w:rsidRDefault="00415B83" w:rsidP="00415B83">
            <w:pPr>
              <w:spacing w:line="240" w:lineRule="auto"/>
              <w:jc w:val="center"/>
              <w:rPr>
                <w:del w:id="7059" w:author="srabhi" w:date="2015-07-20T17:12:00Z"/>
                <w:rFonts w:ascii="Arial" w:hAnsi="Arial" w:cs="Arial"/>
                <w:b/>
                <w:bCs/>
                <w:sz w:val="21"/>
                <w:szCs w:val="21"/>
                <w:lang w:val="en-US" w:eastAsia="zh-CN"/>
              </w:rPr>
            </w:pPr>
            <w:del w:id="7060" w:author="srabhi" w:date="2015-07-20T17:12:00Z">
              <w:r w:rsidRPr="00240276" w:rsidDel="007F6D69">
                <w:rPr>
                  <w:rFonts w:ascii="Arial" w:hAnsi="Arial" w:cs="Arial"/>
                  <w:b/>
                  <w:bCs/>
                  <w:sz w:val="21"/>
                  <w:szCs w:val="21"/>
                  <w:lang w:eastAsia="zh-CN"/>
                </w:rPr>
                <w:delText>Lasso</w:delText>
              </w:r>
            </w:del>
          </w:p>
        </w:tc>
        <w:tc>
          <w:tcPr>
            <w:tcW w:w="4489" w:type="dxa"/>
            <w:gridSpan w:val="4"/>
            <w:tcBorders>
              <w:top w:val="single" w:sz="8" w:space="0" w:color="auto"/>
              <w:left w:val="nil"/>
              <w:bottom w:val="single" w:sz="8" w:space="0" w:color="auto"/>
              <w:right w:val="single" w:sz="4" w:space="0" w:color="auto"/>
            </w:tcBorders>
            <w:shd w:val="clear" w:color="auto" w:fill="auto"/>
            <w:hideMark/>
          </w:tcPr>
          <w:p w:rsidR="00415B83" w:rsidRPr="00240276" w:rsidDel="007F6D69" w:rsidRDefault="00415B83" w:rsidP="00415B83">
            <w:pPr>
              <w:spacing w:line="240" w:lineRule="auto"/>
              <w:rPr>
                <w:del w:id="7061" w:author="srabhi" w:date="2015-07-20T17:12:00Z"/>
                <w:rFonts w:ascii="Arial" w:hAnsi="Arial" w:cs="Arial"/>
                <w:b/>
                <w:bCs/>
                <w:sz w:val="21"/>
                <w:szCs w:val="21"/>
                <w:lang w:val="en-US" w:eastAsia="zh-CN"/>
              </w:rPr>
            </w:pPr>
            <w:del w:id="7062" w:author="srabhi" w:date="2015-07-20T17:12:00Z">
              <w:r w:rsidRPr="00240276" w:rsidDel="007F6D69">
                <w:rPr>
                  <w:rFonts w:ascii="Arial" w:hAnsi="Arial" w:cs="Arial"/>
                  <w:b/>
                  <w:bCs/>
                  <w:sz w:val="21"/>
                  <w:szCs w:val="21"/>
                  <w:lang w:eastAsia="zh-CN"/>
                </w:rPr>
                <w:delText>Model comparison</w:delText>
              </w:r>
            </w:del>
          </w:p>
        </w:tc>
      </w:tr>
      <w:tr w:rsidR="00415B83" w:rsidRPr="00240276" w:rsidDel="007F6D69" w:rsidTr="00415B83">
        <w:trPr>
          <w:trHeight w:val="276"/>
          <w:del w:id="7063" w:author="srabhi" w:date="2015-07-20T17:12:00Z"/>
        </w:trPr>
        <w:tc>
          <w:tcPr>
            <w:tcW w:w="2235" w:type="dxa"/>
            <w:tcBorders>
              <w:top w:val="nil"/>
              <w:left w:val="single" w:sz="8" w:space="0" w:color="auto"/>
              <w:bottom w:val="single" w:sz="8" w:space="0" w:color="000000"/>
              <w:right w:val="single" w:sz="8" w:space="0" w:color="auto"/>
            </w:tcBorders>
            <w:shd w:val="clear" w:color="auto" w:fill="auto"/>
            <w:hideMark/>
          </w:tcPr>
          <w:p w:rsidR="00415B83" w:rsidRPr="00240276" w:rsidDel="007F6D69" w:rsidRDefault="00415B83" w:rsidP="00415B83">
            <w:pPr>
              <w:spacing w:line="240" w:lineRule="auto"/>
              <w:jc w:val="center"/>
              <w:rPr>
                <w:del w:id="7064" w:author="srabhi" w:date="2015-07-20T17:12:00Z"/>
                <w:rFonts w:ascii="Arial" w:hAnsi="Arial" w:cs="Arial"/>
                <w:b/>
                <w:bCs/>
                <w:sz w:val="21"/>
                <w:szCs w:val="21"/>
                <w:lang w:eastAsia="zh-CN"/>
              </w:rPr>
            </w:pPr>
          </w:p>
        </w:tc>
        <w:tc>
          <w:tcPr>
            <w:tcW w:w="1134"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065" w:author="srabhi" w:date="2015-07-20T17:12:00Z"/>
                <w:rFonts w:ascii="Arial" w:hAnsi="Arial" w:cs="Arial"/>
                <w:b/>
                <w:bCs/>
                <w:sz w:val="18"/>
                <w:szCs w:val="18"/>
                <w:lang w:val="en-US" w:eastAsia="zh-CN"/>
              </w:rPr>
            </w:pPr>
            <w:del w:id="7066" w:author="srabhi" w:date="2015-07-20T17:12:00Z">
              <w:r w:rsidRPr="00882650" w:rsidDel="007F6D69">
                <w:rPr>
                  <w:rFonts w:ascii="Arial" w:hAnsi="Arial" w:cs="Arial"/>
                  <w:b/>
                  <w:bCs/>
                  <w:sz w:val="18"/>
                  <w:szCs w:val="18"/>
                  <w:lang w:eastAsia="zh-CN"/>
                </w:rPr>
                <w:delText>No. of times significant</w:delText>
              </w:r>
            </w:del>
          </w:p>
        </w:tc>
        <w:tc>
          <w:tcPr>
            <w:tcW w:w="708"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067" w:author="srabhi" w:date="2015-07-20T17:12:00Z"/>
                <w:rFonts w:ascii="Arial" w:hAnsi="Arial" w:cs="Arial"/>
                <w:b/>
                <w:bCs/>
                <w:sz w:val="18"/>
                <w:szCs w:val="18"/>
                <w:lang w:val="en-US" w:eastAsia="zh-CN"/>
              </w:rPr>
            </w:pPr>
            <w:del w:id="7068" w:author="srabhi" w:date="2015-07-20T17:12:00Z">
              <w:r w:rsidRPr="00882650" w:rsidDel="007F6D69">
                <w:rPr>
                  <w:rFonts w:ascii="Arial" w:hAnsi="Arial" w:cs="Arial"/>
                  <w:b/>
                  <w:bCs/>
                  <w:sz w:val="18"/>
                  <w:szCs w:val="18"/>
                  <w:lang w:eastAsia="zh-CN"/>
                </w:rPr>
                <w:delText>Mean OR</w:delText>
              </w:r>
            </w:del>
          </w:p>
        </w:tc>
        <w:tc>
          <w:tcPr>
            <w:tcW w:w="567"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069" w:author="srabhi" w:date="2015-07-20T17:12:00Z"/>
                <w:rFonts w:ascii="Arial" w:hAnsi="Arial" w:cs="Arial"/>
                <w:b/>
                <w:bCs/>
                <w:sz w:val="18"/>
                <w:szCs w:val="18"/>
                <w:lang w:val="en-US" w:eastAsia="zh-CN"/>
              </w:rPr>
            </w:pPr>
            <w:del w:id="7070" w:author="srabhi" w:date="2015-07-20T17:12:00Z">
              <w:r w:rsidRPr="00882650" w:rsidDel="007F6D69">
                <w:rPr>
                  <w:rFonts w:ascii="Arial" w:hAnsi="Arial" w:cs="Arial"/>
                  <w:b/>
                  <w:bCs/>
                  <w:sz w:val="18"/>
                  <w:szCs w:val="18"/>
                  <w:lang w:eastAsia="zh-CN"/>
                </w:rPr>
                <w:delText>SD OR</w:delText>
              </w:r>
            </w:del>
          </w:p>
        </w:tc>
        <w:tc>
          <w:tcPr>
            <w:tcW w:w="993"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071" w:author="srabhi" w:date="2015-07-20T17:12:00Z"/>
                <w:rFonts w:ascii="Arial" w:hAnsi="Arial" w:cs="Arial"/>
                <w:b/>
                <w:bCs/>
                <w:sz w:val="18"/>
                <w:szCs w:val="18"/>
                <w:lang w:val="en-US" w:eastAsia="zh-CN"/>
              </w:rPr>
            </w:pPr>
            <w:del w:id="7072" w:author="srabhi" w:date="2015-07-20T17:12:00Z">
              <w:r w:rsidRPr="00882650" w:rsidDel="007F6D69">
                <w:rPr>
                  <w:rFonts w:ascii="Arial" w:hAnsi="Arial" w:cs="Arial"/>
                  <w:b/>
                  <w:bCs/>
                  <w:sz w:val="18"/>
                  <w:szCs w:val="18"/>
                  <w:lang w:eastAsia="zh-CN"/>
                </w:rPr>
                <w:delText>Number of times retained</w:delText>
              </w:r>
            </w:del>
          </w:p>
        </w:tc>
        <w:tc>
          <w:tcPr>
            <w:tcW w:w="1134"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073" w:author="srabhi" w:date="2015-07-20T17:12:00Z"/>
                <w:rFonts w:ascii="Arial" w:hAnsi="Arial" w:cs="Arial"/>
                <w:b/>
                <w:bCs/>
                <w:sz w:val="18"/>
                <w:szCs w:val="18"/>
                <w:lang w:val="en-US" w:eastAsia="zh-CN"/>
              </w:rPr>
            </w:pPr>
            <w:del w:id="7074" w:author="srabhi" w:date="2015-07-20T17:12:00Z">
              <w:r w:rsidRPr="00882650" w:rsidDel="007F6D69">
                <w:rPr>
                  <w:rFonts w:ascii="Arial" w:hAnsi="Arial" w:cs="Arial"/>
                  <w:b/>
                  <w:bCs/>
                  <w:sz w:val="18"/>
                  <w:szCs w:val="18"/>
                  <w:lang w:eastAsia="zh-CN"/>
                </w:rPr>
                <w:delText>Number of times significant</w:delText>
              </w:r>
            </w:del>
          </w:p>
        </w:tc>
        <w:tc>
          <w:tcPr>
            <w:tcW w:w="708"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075" w:author="srabhi" w:date="2015-07-20T17:12:00Z"/>
                <w:rFonts w:ascii="Arial" w:hAnsi="Arial" w:cs="Arial"/>
                <w:b/>
                <w:bCs/>
                <w:sz w:val="18"/>
                <w:szCs w:val="18"/>
                <w:lang w:val="en-US" w:eastAsia="zh-CN"/>
              </w:rPr>
            </w:pPr>
            <w:del w:id="7076" w:author="srabhi" w:date="2015-07-20T17:12:00Z">
              <w:r w:rsidRPr="00882650" w:rsidDel="007F6D69">
                <w:rPr>
                  <w:rFonts w:ascii="Arial" w:hAnsi="Arial" w:cs="Arial"/>
                  <w:b/>
                  <w:bCs/>
                  <w:sz w:val="18"/>
                  <w:szCs w:val="18"/>
                  <w:lang w:eastAsia="zh-CN"/>
                </w:rPr>
                <w:delText>Mean OR</w:delText>
              </w:r>
            </w:del>
          </w:p>
        </w:tc>
        <w:tc>
          <w:tcPr>
            <w:tcW w:w="567"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077" w:author="srabhi" w:date="2015-07-20T17:12:00Z"/>
                <w:rFonts w:ascii="Arial" w:hAnsi="Arial" w:cs="Arial"/>
                <w:b/>
                <w:bCs/>
                <w:sz w:val="18"/>
                <w:szCs w:val="18"/>
                <w:lang w:val="en-US" w:eastAsia="zh-CN"/>
              </w:rPr>
            </w:pPr>
            <w:del w:id="7078" w:author="srabhi" w:date="2015-07-20T17:12:00Z">
              <w:r w:rsidRPr="00882650" w:rsidDel="007F6D69">
                <w:rPr>
                  <w:rFonts w:ascii="Arial" w:hAnsi="Arial" w:cs="Arial"/>
                  <w:b/>
                  <w:bCs/>
                  <w:sz w:val="18"/>
                  <w:szCs w:val="18"/>
                  <w:lang w:eastAsia="zh-CN"/>
                </w:rPr>
                <w:delText>SD OR</w:delText>
              </w:r>
            </w:del>
          </w:p>
        </w:tc>
        <w:tc>
          <w:tcPr>
            <w:tcW w:w="993"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079" w:author="srabhi" w:date="2015-07-20T17:12:00Z"/>
                <w:rFonts w:ascii="Arial" w:hAnsi="Arial" w:cs="Arial"/>
                <w:b/>
                <w:bCs/>
                <w:sz w:val="18"/>
                <w:szCs w:val="18"/>
                <w:lang w:val="en-US" w:eastAsia="zh-CN"/>
              </w:rPr>
            </w:pPr>
            <w:del w:id="7080" w:author="srabhi" w:date="2015-07-20T17:12:00Z">
              <w:r w:rsidRPr="00882650" w:rsidDel="007F6D69">
                <w:rPr>
                  <w:rFonts w:ascii="Arial" w:hAnsi="Arial" w:cs="Arial"/>
                  <w:b/>
                  <w:bCs/>
                  <w:sz w:val="18"/>
                  <w:szCs w:val="18"/>
                  <w:lang w:eastAsia="zh-CN"/>
                </w:rPr>
                <w:delText>Number of times retained</w:delText>
              </w:r>
            </w:del>
          </w:p>
        </w:tc>
        <w:tc>
          <w:tcPr>
            <w:tcW w:w="1134"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081" w:author="srabhi" w:date="2015-07-20T17:12:00Z"/>
                <w:rFonts w:ascii="Arial" w:hAnsi="Arial" w:cs="Arial"/>
                <w:b/>
                <w:bCs/>
                <w:sz w:val="18"/>
                <w:szCs w:val="18"/>
                <w:lang w:val="en-US" w:eastAsia="zh-CN"/>
              </w:rPr>
            </w:pPr>
            <w:del w:id="7082" w:author="srabhi" w:date="2015-07-20T17:12:00Z">
              <w:r w:rsidRPr="00882650" w:rsidDel="007F6D69">
                <w:rPr>
                  <w:rFonts w:ascii="Arial" w:hAnsi="Arial" w:cs="Arial"/>
                  <w:b/>
                  <w:bCs/>
                  <w:sz w:val="18"/>
                  <w:szCs w:val="18"/>
                  <w:lang w:eastAsia="zh-CN"/>
                </w:rPr>
                <w:delText>Number of times significant</w:delText>
              </w:r>
            </w:del>
          </w:p>
        </w:tc>
        <w:tc>
          <w:tcPr>
            <w:tcW w:w="708"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083" w:author="srabhi" w:date="2015-07-20T17:12:00Z"/>
                <w:rFonts w:ascii="Arial" w:hAnsi="Arial" w:cs="Arial"/>
                <w:b/>
                <w:bCs/>
                <w:sz w:val="18"/>
                <w:szCs w:val="18"/>
                <w:lang w:val="en-US" w:eastAsia="zh-CN"/>
              </w:rPr>
            </w:pPr>
            <w:del w:id="7084" w:author="srabhi" w:date="2015-07-20T17:12:00Z">
              <w:r w:rsidRPr="00882650" w:rsidDel="007F6D69">
                <w:rPr>
                  <w:rFonts w:ascii="Arial" w:hAnsi="Arial" w:cs="Arial"/>
                  <w:b/>
                  <w:bCs/>
                  <w:sz w:val="18"/>
                  <w:szCs w:val="18"/>
                  <w:lang w:eastAsia="zh-CN"/>
                </w:rPr>
                <w:delText>Mean OR (A)</w:delText>
              </w:r>
            </w:del>
          </w:p>
        </w:tc>
        <w:tc>
          <w:tcPr>
            <w:tcW w:w="567"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085" w:author="srabhi" w:date="2015-07-20T17:12:00Z"/>
                <w:rFonts w:ascii="Arial" w:hAnsi="Arial" w:cs="Arial"/>
                <w:b/>
                <w:bCs/>
                <w:sz w:val="18"/>
                <w:szCs w:val="18"/>
                <w:lang w:val="en-US" w:eastAsia="zh-CN"/>
              </w:rPr>
            </w:pPr>
            <w:del w:id="7086" w:author="srabhi" w:date="2015-07-20T17:12:00Z">
              <w:r w:rsidRPr="00882650" w:rsidDel="007F6D69">
                <w:rPr>
                  <w:rFonts w:ascii="Arial" w:hAnsi="Arial" w:cs="Arial"/>
                  <w:b/>
                  <w:bCs/>
                  <w:sz w:val="18"/>
                  <w:szCs w:val="18"/>
                  <w:lang w:eastAsia="zh-CN"/>
                </w:rPr>
                <w:delText>SD OR</w:delText>
              </w:r>
            </w:del>
          </w:p>
        </w:tc>
        <w:tc>
          <w:tcPr>
            <w:tcW w:w="993"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087" w:author="srabhi" w:date="2015-07-20T17:12:00Z"/>
                <w:rFonts w:ascii="Arial" w:hAnsi="Arial" w:cs="Arial"/>
                <w:b/>
                <w:bCs/>
                <w:sz w:val="18"/>
                <w:szCs w:val="18"/>
                <w:lang w:val="en-US" w:eastAsia="zh-CN"/>
              </w:rPr>
            </w:pPr>
            <w:del w:id="7088" w:author="srabhi" w:date="2015-07-20T17:12:00Z">
              <w:r w:rsidRPr="00882650" w:rsidDel="007F6D69">
                <w:rPr>
                  <w:rFonts w:ascii="Arial" w:hAnsi="Arial" w:cs="Arial"/>
                  <w:b/>
                  <w:bCs/>
                  <w:sz w:val="18"/>
                  <w:szCs w:val="18"/>
                  <w:lang w:eastAsia="zh-CN"/>
                </w:rPr>
                <w:delText>Mean OR in standard LR when retained by Lasso LR (B)</w:delText>
              </w:r>
            </w:del>
          </w:p>
        </w:tc>
        <w:tc>
          <w:tcPr>
            <w:tcW w:w="1134"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089" w:author="srabhi" w:date="2015-07-20T17:12:00Z"/>
                <w:rFonts w:ascii="Arial" w:hAnsi="Arial" w:cs="Arial"/>
                <w:b/>
                <w:bCs/>
                <w:sz w:val="18"/>
                <w:szCs w:val="18"/>
                <w:lang w:val="en-US" w:eastAsia="zh-CN"/>
              </w:rPr>
            </w:pPr>
            <w:del w:id="7090" w:author="srabhi" w:date="2015-07-20T17:12:00Z">
              <w:r w:rsidRPr="00882650" w:rsidDel="007F6D69">
                <w:rPr>
                  <w:rFonts w:ascii="Arial" w:hAnsi="Arial" w:cs="Arial"/>
                  <w:b/>
                  <w:bCs/>
                  <w:sz w:val="18"/>
                  <w:szCs w:val="18"/>
                  <w:lang w:eastAsia="zh-CN"/>
                </w:rPr>
                <w:delText>Difference in mean OR (A-B)</w:delText>
              </w:r>
            </w:del>
          </w:p>
        </w:tc>
        <w:tc>
          <w:tcPr>
            <w:tcW w:w="1032"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091" w:author="srabhi" w:date="2015-07-20T17:12:00Z"/>
                <w:rFonts w:ascii="Arial" w:hAnsi="Arial" w:cs="Arial"/>
                <w:b/>
                <w:bCs/>
                <w:sz w:val="18"/>
                <w:szCs w:val="18"/>
                <w:lang w:val="en-US" w:eastAsia="zh-CN"/>
              </w:rPr>
            </w:pPr>
            <w:del w:id="7092" w:author="srabhi" w:date="2015-07-20T17:12:00Z">
              <w:r w:rsidRPr="00882650" w:rsidDel="007F6D69">
                <w:rPr>
                  <w:rFonts w:ascii="Arial" w:hAnsi="Arial" w:cs="Arial"/>
                  <w:b/>
                  <w:bCs/>
                  <w:sz w:val="18"/>
                  <w:szCs w:val="18"/>
                  <w:lang w:eastAsia="zh-CN"/>
                </w:rPr>
                <w:delText>Mean OR in stepwise LR when retained by stepwise &amp; Lasso (C)</w:delText>
              </w:r>
            </w:del>
          </w:p>
        </w:tc>
        <w:tc>
          <w:tcPr>
            <w:tcW w:w="1330" w:type="dxa"/>
            <w:tcBorders>
              <w:top w:val="nil"/>
              <w:left w:val="single" w:sz="8" w:space="0" w:color="auto"/>
              <w:bottom w:val="single" w:sz="8" w:space="0" w:color="000000"/>
              <w:right w:val="single" w:sz="4" w:space="0" w:color="auto"/>
            </w:tcBorders>
            <w:shd w:val="clear" w:color="auto" w:fill="auto"/>
            <w:hideMark/>
          </w:tcPr>
          <w:p w:rsidR="00415B83" w:rsidRPr="00882650" w:rsidDel="007F6D69" w:rsidRDefault="00415B83" w:rsidP="00415B83">
            <w:pPr>
              <w:spacing w:line="240" w:lineRule="auto"/>
              <w:rPr>
                <w:del w:id="7093" w:author="srabhi" w:date="2015-07-20T17:12:00Z"/>
                <w:rFonts w:ascii="Arial" w:hAnsi="Arial" w:cs="Arial"/>
                <w:b/>
                <w:bCs/>
                <w:sz w:val="18"/>
                <w:szCs w:val="18"/>
                <w:lang w:val="en-US" w:eastAsia="zh-CN"/>
              </w:rPr>
            </w:pPr>
            <w:del w:id="7094" w:author="srabhi" w:date="2015-07-20T17:12:00Z">
              <w:r w:rsidRPr="00882650" w:rsidDel="007F6D69">
                <w:rPr>
                  <w:rFonts w:ascii="Arial" w:hAnsi="Arial" w:cs="Arial"/>
                  <w:b/>
                  <w:bCs/>
                  <w:sz w:val="18"/>
                  <w:szCs w:val="18"/>
                  <w:lang w:eastAsia="zh-CN"/>
                </w:rPr>
                <w:delText>Difference in mean OR (A-C)</w:delText>
              </w:r>
            </w:del>
          </w:p>
        </w:tc>
      </w:tr>
      <w:tr w:rsidR="00415B83" w:rsidRPr="00240276" w:rsidDel="007F6D69" w:rsidTr="009A5197">
        <w:trPr>
          <w:trHeight w:val="300"/>
          <w:del w:id="7095"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7096" w:author="srabhi" w:date="2015-07-20T17:12:00Z"/>
                <w:rFonts w:ascii="Arial" w:hAnsi="Arial" w:cs="Arial"/>
                <w:b/>
                <w:bCs/>
                <w:sz w:val="20"/>
                <w:szCs w:val="20"/>
                <w:lang w:val="en-US" w:eastAsia="zh-CN"/>
              </w:rPr>
            </w:pPr>
            <w:del w:id="7097" w:author="srabhi" w:date="2015-07-20T17:12:00Z">
              <w:r w:rsidRPr="00882650" w:rsidDel="007F6D69">
                <w:rPr>
                  <w:rFonts w:ascii="Arial" w:hAnsi="Arial" w:cs="Arial"/>
                  <w:b/>
                  <w:bCs/>
                  <w:sz w:val="20"/>
                  <w:szCs w:val="20"/>
                  <w:lang w:eastAsia="zh-CN"/>
                </w:rPr>
                <w:delText>Depression Comorbidity</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098" w:author="srabhi" w:date="2015-07-20T17:12:00Z"/>
                <w:rFonts w:ascii="Arial" w:hAnsi="Arial" w:cs="Arial"/>
                <w:sz w:val="18"/>
                <w:szCs w:val="18"/>
                <w:lang w:val="en-US" w:eastAsia="zh-CN"/>
              </w:rPr>
            </w:pPr>
            <w:del w:id="7099" w:author="srabhi" w:date="2015-07-20T17:12:00Z">
              <w:r w:rsidRPr="00882650" w:rsidDel="007F6D69">
                <w:rPr>
                  <w:rFonts w:ascii="Arial" w:hAnsi="Arial" w:cs="Arial"/>
                  <w:sz w:val="18"/>
                  <w:szCs w:val="18"/>
                  <w:lang w:val="en-US" w:eastAsia="zh-CN"/>
                </w:rPr>
                <w:delText>12</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00" w:author="srabhi" w:date="2015-07-20T17:12:00Z"/>
                <w:rFonts w:ascii="Arial" w:hAnsi="Arial" w:cs="Arial"/>
                <w:sz w:val="18"/>
                <w:szCs w:val="18"/>
                <w:lang w:val="en-US" w:eastAsia="zh-CN"/>
              </w:rPr>
            </w:pPr>
            <w:del w:id="7101" w:author="srabhi" w:date="2015-07-20T17:12:00Z">
              <w:r w:rsidRPr="00882650" w:rsidDel="007F6D69">
                <w:rPr>
                  <w:rFonts w:ascii="Arial" w:hAnsi="Arial" w:cs="Arial"/>
                  <w:sz w:val="18"/>
                  <w:szCs w:val="18"/>
                  <w:lang w:val="en-US" w:eastAsia="zh-CN"/>
                </w:rPr>
                <w:delText>1.33</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02" w:author="srabhi" w:date="2015-07-20T17:12:00Z"/>
                <w:rFonts w:ascii="Arial" w:hAnsi="Arial" w:cs="Arial"/>
                <w:sz w:val="18"/>
                <w:szCs w:val="18"/>
                <w:lang w:val="en-US" w:eastAsia="zh-CN"/>
              </w:rPr>
            </w:pPr>
            <w:del w:id="7103" w:author="srabhi" w:date="2015-07-20T17:12:00Z">
              <w:r w:rsidRPr="00882650" w:rsidDel="007F6D69">
                <w:rPr>
                  <w:rFonts w:ascii="Arial" w:hAnsi="Arial" w:cs="Arial"/>
                  <w:sz w:val="18"/>
                  <w:szCs w:val="18"/>
                  <w:lang w:val="en-US" w:eastAsia="zh-CN"/>
                </w:rPr>
                <w:delText>0.73</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04" w:author="srabhi" w:date="2015-07-20T17:12:00Z"/>
                <w:rFonts w:ascii="Arial" w:hAnsi="Arial" w:cs="Arial"/>
                <w:sz w:val="18"/>
                <w:szCs w:val="18"/>
                <w:lang w:val="en-US" w:eastAsia="zh-CN"/>
              </w:rPr>
            </w:pPr>
            <w:del w:id="7105" w:author="srabhi" w:date="2015-07-20T17:12:00Z">
              <w:r w:rsidRPr="00882650" w:rsidDel="007F6D69">
                <w:rPr>
                  <w:rFonts w:ascii="Arial" w:hAnsi="Arial" w:cs="Arial"/>
                  <w:sz w:val="18"/>
                  <w:szCs w:val="18"/>
                  <w:lang w:val="en-US" w:eastAsia="zh-CN"/>
                </w:rPr>
                <w:delText>29</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06" w:author="srabhi" w:date="2015-07-20T17:12:00Z"/>
                <w:rFonts w:ascii="Arial" w:hAnsi="Arial" w:cs="Arial"/>
                <w:sz w:val="18"/>
                <w:szCs w:val="18"/>
                <w:lang w:val="en-US" w:eastAsia="zh-CN"/>
              </w:rPr>
            </w:pPr>
            <w:del w:id="7107" w:author="srabhi" w:date="2015-07-20T17:12:00Z">
              <w:r w:rsidRPr="00882650" w:rsidDel="007F6D69">
                <w:rPr>
                  <w:rFonts w:ascii="Arial" w:hAnsi="Arial" w:cs="Arial"/>
                  <w:sz w:val="18"/>
                  <w:szCs w:val="18"/>
                  <w:lang w:val="en-US" w:eastAsia="zh-CN"/>
                </w:rPr>
                <w:delText>14</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08" w:author="srabhi" w:date="2015-07-20T17:12:00Z"/>
                <w:rFonts w:ascii="Arial" w:hAnsi="Arial" w:cs="Arial"/>
                <w:sz w:val="18"/>
                <w:szCs w:val="18"/>
                <w:lang w:val="en-US" w:eastAsia="zh-CN"/>
              </w:rPr>
            </w:pPr>
            <w:del w:id="7109" w:author="srabhi" w:date="2015-07-20T17:12:00Z">
              <w:r w:rsidRPr="00882650" w:rsidDel="007F6D69">
                <w:rPr>
                  <w:rFonts w:ascii="Arial" w:hAnsi="Arial" w:cs="Arial"/>
                  <w:sz w:val="18"/>
                  <w:szCs w:val="18"/>
                  <w:lang w:val="en-US" w:eastAsia="zh-CN"/>
                </w:rPr>
                <w:delText>1.95</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10" w:author="srabhi" w:date="2015-07-20T17:12:00Z"/>
                <w:rFonts w:ascii="Arial" w:hAnsi="Arial" w:cs="Arial"/>
                <w:sz w:val="18"/>
                <w:szCs w:val="18"/>
                <w:lang w:val="en-US" w:eastAsia="zh-CN"/>
              </w:rPr>
            </w:pPr>
            <w:del w:id="7111" w:author="srabhi" w:date="2015-07-20T17:12:00Z">
              <w:r w:rsidRPr="00882650" w:rsidDel="007F6D69">
                <w:rPr>
                  <w:rFonts w:ascii="Arial" w:hAnsi="Arial" w:cs="Arial"/>
                  <w:sz w:val="18"/>
                  <w:szCs w:val="18"/>
                  <w:lang w:val="en-US" w:eastAsia="zh-CN"/>
                </w:rPr>
                <w:delText>0.80</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12" w:author="srabhi" w:date="2015-07-20T17:12:00Z"/>
                <w:rFonts w:ascii="Arial" w:hAnsi="Arial" w:cs="Arial"/>
                <w:sz w:val="18"/>
                <w:szCs w:val="18"/>
                <w:lang w:val="en-US" w:eastAsia="zh-CN"/>
              </w:rPr>
            </w:pPr>
            <w:del w:id="7113" w:author="srabhi" w:date="2015-07-20T17:12:00Z">
              <w:r w:rsidRPr="00882650" w:rsidDel="007F6D69">
                <w:rPr>
                  <w:rFonts w:ascii="Arial" w:hAnsi="Arial" w:cs="Arial"/>
                  <w:sz w:val="18"/>
                  <w:szCs w:val="18"/>
                  <w:lang w:val="en-US" w:eastAsia="zh-CN"/>
                </w:rPr>
                <w:delText>31</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14" w:author="srabhi" w:date="2015-07-20T17:12:00Z"/>
                <w:rFonts w:ascii="Arial" w:hAnsi="Arial" w:cs="Arial"/>
                <w:sz w:val="18"/>
                <w:szCs w:val="18"/>
                <w:lang w:val="en-US" w:eastAsia="zh-CN"/>
              </w:rPr>
            </w:pPr>
            <w:del w:id="7115" w:author="srabhi" w:date="2015-07-20T17:12:00Z">
              <w:r w:rsidRPr="00882650" w:rsidDel="007F6D69">
                <w:rPr>
                  <w:rFonts w:ascii="Arial" w:hAnsi="Arial" w:cs="Arial"/>
                  <w:sz w:val="18"/>
                  <w:szCs w:val="18"/>
                  <w:lang w:val="en-US" w:eastAsia="zh-CN"/>
                </w:rPr>
                <w:delText>12</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16" w:author="srabhi" w:date="2015-07-20T17:12:00Z"/>
                <w:rFonts w:ascii="Arial" w:hAnsi="Arial" w:cs="Arial"/>
                <w:sz w:val="18"/>
                <w:szCs w:val="18"/>
                <w:lang w:val="en-US" w:eastAsia="zh-CN"/>
              </w:rPr>
            </w:pPr>
            <w:del w:id="7117" w:author="srabhi" w:date="2015-07-20T17:12:00Z">
              <w:r w:rsidRPr="00882650" w:rsidDel="007F6D69">
                <w:rPr>
                  <w:rFonts w:ascii="Arial" w:hAnsi="Arial" w:cs="Arial"/>
                  <w:sz w:val="18"/>
                  <w:szCs w:val="18"/>
                  <w:lang w:val="en-US" w:eastAsia="zh-CN"/>
                </w:rPr>
                <w:delText>1.44</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18" w:author="srabhi" w:date="2015-07-20T17:12:00Z"/>
                <w:rFonts w:ascii="Arial" w:hAnsi="Arial" w:cs="Arial"/>
                <w:sz w:val="18"/>
                <w:szCs w:val="18"/>
                <w:lang w:val="en-US" w:eastAsia="zh-CN"/>
              </w:rPr>
            </w:pPr>
            <w:del w:id="7119" w:author="srabhi" w:date="2015-07-20T17:12:00Z">
              <w:r w:rsidRPr="00882650" w:rsidDel="007F6D69">
                <w:rPr>
                  <w:rFonts w:ascii="Arial" w:hAnsi="Arial" w:cs="Arial"/>
                  <w:sz w:val="18"/>
                  <w:szCs w:val="18"/>
                  <w:lang w:val="en-US" w:eastAsia="zh-CN"/>
                </w:rPr>
                <w:delText>0.44</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20" w:author="srabhi" w:date="2015-07-20T17:12:00Z"/>
                <w:rFonts w:ascii="Arial" w:hAnsi="Arial" w:cs="Arial"/>
                <w:sz w:val="18"/>
                <w:szCs w:val="18"/>
                <w:lang w:val="en-US" w:eastAsia="zh-CN"/>
              </w:rPr>
            </w:pPr>
            <w:del w:id="7121" w:author="srabhi" w:date="2015-07-20T17:12:00Z">
              <w:r w:rsidRPr="00882650" w:rsidDel="007F6D69">
                <w:rPr>
                  <w:rFonts w:ascii="Arial" w:hAnsi="Arial" w:cs="Arial"/>
                  <w:sz w:val="18"/>
                  <w:szCs w:val="18"/>
                  <w:lang w:val="en-US" w:eastAsia="zh-CN"/>
                </w:rPr>
                <w:delText>1.98</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22" w:author="srabhi" w:date="2015-07-20T17:12:00Z"/>
                <w:rFonts w:ascii="Arial" w:hAnsi="Arial" w:cs="Arial"/>
                <w:sz w:val="18"/>
                <w:szCs w:val="18"/>
                <w:lang w:val="en-US" w:eastAsia="zh-CN"/>
              </w:rPr>
            </w:pPr>
            <w:del w:id="7123" w:author="srabhi" w:date="2015-07-20T17:12:00Z">
              <w:r w:rsidRPr="00882650" w:rsidDel="007F6D69">
                <w:rPr>
                  <w:rFonts w:ascii="Arial" w:hAnsi="Arial" w:cs="Arial"/>
                  <w:sz w:val="18"/>
                  <w:szCs w:val="18"/>
                  <w:lang w:val="en-US" w:eastAsia="zh-CN"/>
                </w:rPr>
                <w:delText>-0.54</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24" w:author="srabhi" w:date="2015-07-20T17:12:00Z"/>
                <w:rFonts w:ascii="Arial" w:hAnsi="Arial" w:cs="Arial"/>
                <w:sz w:val="18"/>
                <w:szCs w:val="18"/>
                <w:lang w:val="en-US" w:eastAsia="zh-CN"/>
              </w:rPr>
            </w:pPr>
            <w:del w:id="7125" w:author="srabhi" w:date="2015-07-20T17:12:00Z">
              <w:r w:rsidRPr="00882650" w:rsidDel="007F6D69">
                <w:rPr>
                  <w:rFonts w:ascii="Arial" w:hAnsi="Arial" w:cs="Arial"/>
                  <w:sz w:val="18"/>
                  <w:szCs w:val="18"/>
                  <w:lang w:val="en-US" w:eastAsia="zh-CN"/>
                </w:rPr>
                <w:delText>2.19</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26" w:author="srabhi" w:date="2015-07-20T17:12:00Z"/>
                <w:rFonts w:ascii="Arial" w:hAnsi="Arial" w:cs="Arial"/>
                <w:sz w:val="18"/>
                <w:szCs w:val="18"/>
                <w:lang w:val="en-US" w:eastAsia="zh-CN"/>
              </w:rPr>
            </w:pPr>
            <w:del w:id="7127" w:author="srabhi" w:date="2015-07-20T17:12:00Z">
              <w:r w:rsidRPr="00882650" w:rsidDel="007F6D69">
                <w:rPr>
                  <w:rFonts w:ascii="Arial" w:hAnsi="Arial" w:cs="Arial"/>
                  <w:sz w:val="18"/>
                  <w:szCs w:val="18"/>
                  <w:lang w:val="en-US" w:eastAsia="zh-CN"/>
                </w:rPr>
                <w:delText>-0.75</w:delText>
              </w:r>
            </w:del>
          </w:p>
        </w:tc>
      </w:tr>
      <w:tr w:rsidR="00415B83" w:rsidRPr="00240276" w:rsidDel="007F6D69" w:rsidTr="009A5197">
        <w:trPr>
          <w:trHeight w:val="300"/>
          <w:del w:id="7128"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7129" w:author="srabhi" w:date="2015-07-20T17:12:00Z"/>
                <w:rFonts w:ascii="Arial" w:hAnsi="Arial" w:cs="Arial"/>
                <w:b/>
                <w:bCs/>
                <w:sz w:val="20"/>
                <w:szCs w:val="20"/>
                <w:lang w:val="en-US" w:eastAsia="zh-CN"/>
              </w:rPr>
            </w:pPr>
            <w:del w:id="7130" w:author="srabhi" w:date="2015-07-20T17:12:00Z">
              <w:r w:rsidRPr="00882650" w:rsidDel="007F6D69">
                <w:rPr>
                  <w:rFonts w:ascii="Arial" w:hAnsi="Arial" w:cs="Arial"/>
                  <w:b/>
                  <w:bCs/>
                  <w:sz w:val="20"/>
                  <w:szCs w:val="20"/>
                  <w:lang w:eastAsia="zh-CN"/>
                </w:rPr>
                <w:delText>Diabetes mellitus</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31" w:author="srabhi" w:date="2015-07-20T17:12:00Z"/>
                <w:rFonts w:ascii="Arial" w:hAnsi="Arial" w:cs="Arial"/>
                <w:sz w:val="18"/>
                <w:szCs w:val="18"/>
                <w:lang w:val="en-US" w:eastAsia="zh-CN"/>
              </w:rPr>
            </w:pPr>
            <w:del w:id="7132" w:author="srabhi" w:date="2015-07-20T17:12:00Z">
              <w:r w:rsidRPr="00882650"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33" w:author="srabhi" w:date="2015-07-20T17:12:00Z"/>
                <w:rFonts w:ascii="Arial" w:hAnsi="Arial" w:cs="Arial"/>
                <w:sz w:val="18"/>
                <w:szCs w:val="18"/>
                <w:lang w:val="en-US" w:eastAsia="zh-CN"/>
              </w:rPr>
            </w:pPr>
            <w:del w:id="7134" w:author="srabhi" w:date="2015-07-20T17:12:00Z">
              <w:r w:rsidRPr="00882650" w:rsidDel="007F6D69">
                <w:rPr>
                  <w:rFonts w:ascii="Arial" w:hAnsi="Arial" w:cs="Arial"/>
                  <w:sz w:val="18"/>
                  <w:szCs w:val="18"/>
                  <w:lang w:val="en-US" w:eastAsia="zh-CN"/>
                </w:rPr>
                <w:delText>0.62</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35" w:author="srabhi" w:date="2015-07-20T17:12:00Z"/>
                <w:rFonts w:ascii="Arial" w:hAnsi="Arial" w:cs="Arial"/>
                <w:sz w:val="18"/>
                <w:szCs w:val="18"/>
                <w:lang w:val="en-US" w:eastAsia="zh-CN"/>
              </w:rPr>
            </w:pPr>
            <w:del w:id="7136" w:author="srabhi" w:date="2015-07-20T17:12:00Z">
              <w:r w:rsidRPr="00882650" w:rsidDel="007F6D69">
                <w:rPr>
                  <w:rFonts w:ascii="Arial" w:hAnsi="Arial" w:cs="Arial"/>
                  <w:sz w:val="18"/>
                  <w:szCs w:val="18"/>
                  <w:lang w:val="en-US" w:eastAsia="zh-CN"/>
                </w:rPr>
                <w:delText>0.69</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37" w:author="srabhi" w:date="2015-07-20T17:12:00Z"/>
                <w:rFonts w:ascii="Arial" w:hAnsi="Arial" w:cs="Arial"/>
                <w:sz w:val="18"/>
                <w:szCs w:val="18"/>
                <w:lang w:val="en-US" w:eastAsia="zh-CN"/>
              </w:rPr>
            </w:pPr>
            <w:del w:id="7138" w:author="srabhi" w:date="2015-07-20T17:12:00Z">
              <w:r w:rsidRPr="00882650" w:rsidDel="007F6D69">
                <w:rPr>
                  <w:rFonts w:ascii="Arial" w:hAnsi="Arial" w:cs="Arial"/>
                  <w:sz w:val="18"/>
                  <w:szCs w:val="18"/>
                  <w:lang w:val="en-US" w:eastAsia="zh-CN"/>
                </w:rPr>
                <w:delText>27</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39" w:author="srabhi" w:date="2015-07-20T17:12:00Z"/>
                <w:rFonts w:ascii="Arial" w:hAnsi="Arial" w:cs="Arial"/>
                <w:sz w:val="18"/>
                <w:szCs w:val="18"/>
                <w:lang w:val="en-US" w:eastAsia="zh-CN"/>
              </w:rPr>
            </w:pPr>
            <w:del w:id="7140" w:author="srabhi" w:date="2015-07-20T17:12:00Z">
              <w:r w:rsidRPr="00882650"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41" w:author="srabhi" w:date="2015-07-20T17:12:00Z"/>
                <w:rFonts w:ascii="Arial" w:hAnsi="Arial" w:cs="Arial"/>
                <w:sz w:val="18"/>
                <w:szCs w:val="18"/>
                <w:lang w:val="en-US" w:eastAsia="zh-CN"/>
              </w:rPr>
            </w:pPr>
            <w:del w:id="7142" w:author="srabhi" w:date="2015-07-20T17:12:00Z">
              <w:r w:rsidRPr="00882650" w:rsidDel="007F6D69">
                <w:rPr>
                  <w:rFonts w:ascii="Arial" w:hAnsi="Arial" w:cs="Arial"/>
                  <w:sz w:val="18"/>
                  <w:szCs w:val="18"/>
                  <w:lang w:val="en-US" w:eastAsia="zh-CN"/>
                </w:rPr>
                <w:delText>0.40</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43" w:author="srabhi" w:date="2015-07-20T17:12:00Z"/>
                <w:rFonts w:ascii="Arial" w:hAnsi="Arial" w:cs="Arial"/>
                <w:sz w:val="18"/>
                <w:szCs w:val="18"/>
                <w:lang w:val="en-US" w:eastAsia="zh-CN"/>
              </w:rPr>
            </w:pPr>
            <w:del w:id="7144" w:author="srabhi" w:date="2015-07-20T17:12:00Z">
              <w:r w:rsidRPr="00882650" w:rsidDel="007F6D69">
                <w:rPr>
                  <w:rFonts w:ascii="Arial" w:hAnsi="Arial" w:cs="Arial"/>
                  <w:sz w:val="18"/>
                  <w:szCs w:val="18"/>
                  <w:lang w:val="en-US" w:eastAsia="zh-CN"/>
                </w:rPr>
                <w:delText>0.79</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45" w:author="srabhi" w:date="2015-07-20T17:12:00Z"/>
                <w:rFonts w:ascii="Arial" w:hAnsi="Arial" w:cs="Arial"/>
                <w:sz w:val="18"/>
                <w:szCs w:val="18"/>
                <w:lang w:val="en-US" w:eastAsia="zh-CN"/>
              </w:rPr>
            </w:pPr>
            <w:del w:id="7146" w:author="srabhi" w:date="2015-07-20T17:12:00Z">
              <w:r w:rsidRPr="00882650" w:rsidDel="007F6D69">
                <w:rPr>
                  <w:rFonts w:ascii="Arial" w:hAnsi="Arial" w:cs="Arial"/>
                  <w:sz w:val="18"/>
                  <w:szCs w:val="18"/>
                  <w:lang w:val="en-US" w:eastAsia="zh-CN"/>
                </w:rPr>
                <w:delText>8</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47" w:author="srabhi" w:date="2015-07-20T17:12:00Z"/>
                <w:rFonts w:ascii="Arial" w:hAnsi="Arial" w:cs="Arial"/>
                <w:sz w:val="18"/>
                <w:szCs w:val="18"/>
                <w:lang w:val="en-US" w:eastAsia="zh-CN"/>
              </w:rPr>
            </w:pPr>
            <w:del w:id="7148" w:author="srabhi" w:date="2015-07-20T17:12:00Z">
              <w:r w:rsidRPr="00882650" w:rsidDel="007F6D69">
                <w:rPr>
                  <w:rFonts w:ascii="Arial" w:hAnsi="Arial" w:cs="Arial"/>
                  <w:sz w:val="18"/>
                  <w:szCs w:val="18"/>
                  <w:lang w:val="en-US" w:eastAsia="zh-CN"/>
                </w:rPr>
                <w:delText>2</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49" w:author="srabhi" w:date="2015-07-20T17:12:00Z"/>
                <w:rFonts w:ascii="Arial" w:hAnsi="Arial" w:cs="Arial"/>
                <w:sz w:val="18"/>
                <w:szCs w:val="18"/>
                <w:lang w:val="en-US" w:eastAsia="zh-CN"/>
              </w:rPr>
            </w:pPr>
            <w:del w:id="7150" w:author="srabhi" w:date="2015-07-20T17:12:00Z">
              <w:r w:rsidRPr="00882650" w:rsidDel="007F6D69">
                <w:rPr>
                  <w:rFonts w:ascii="Arial" w:hAnsi="Arial" w:cs="Arial"/>
                  <w:sz w:val="18"/>
                  <w:szCs w:val="18"/>
                  <w:lang w:val="en-US" w:eastAsia="zh-CN"/>
                </w:rPr>
                <w:delText>0.56</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51" w:author="srabhi" w:date="2015-07-20T17:12:00Z"/>
                <w:rFonts w:ascii="Arial" w:hAnsi="Arial" w:cs="Arial"/>
                <w:sz w:val="18"/>
                <w:szCs w:val="18"/>
                <w:lang w:val="en-US" w:eastAsia="zh-CN"/>
              </w:rPr>
            </w:pPr>
            <w:del w:id="7152" w:author="srabhi" w:date="2015-07-20T17:12:00Z">
              <w:r w:rsidRPr="00882650" w:rsidDel="007F6D69">
                <w:rPr>
                  <w:rFonts w:ascii="Arial" w:hAnsi="Arial" w:cs="Arial"/>
                  <w:sz w:val="18"/>
                  <w:szCs w:val="18"/>
                  <w:lang w:val="en-US" w:eastAsia="zh-CN"/>
                </w:rPr>
                <w:delText>0.23</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53" w:author="srabhi" w:date="2015-07-20T17:12:00Z"/>
                <w:rFonts w:ascii="Arial" w:hAnsi="Arial" w:cs="Arial"/>
                <w:sz w:val="18"/>
                <w:szCs w:val="18"/>
                <w:lang w:val="en-US" w:eastAsia="zh-CN"/>
              </w:rPr>
            </w:pPr>
            <w:del w:id="7154" w:author="srabhi" w:date="2015-07-20T17:12:00Z">
              <w:r w:rsidRPr="00882650" w:rsidDel="007F6D69">
                <w:rPr>
                  <w:rFonts w:ascii="Arial" w:hAnsi="Arial" w:cs="Arial"/>
                  <w:sz w:val="18"/>
                  <w:szCs w:val="18"/>
                  <w:lang w:val="en-US" w:eastAsia="zh-CN"/>
                </w:rPr>
                <w:delText>0.11</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55" w:author="srabhi" w:date="2015-07-20T17:12:00Z"/>
                <w:rFonts w:ascii="Arial" w:hAnsi="Arial" w:cs="Arial"/>
                <w:sz w:val="18"/>
                <w:szCs w:val="18"/>
                <w:lang w:val="en-US" w:eastAsia="zh-CN"/>
              </w:rPr>
            </w:pPr>
            <w:del w:id="7156" w:author="srabhi" w:date="2015-07-20T17:12:00Z">
              <w:r w:rsidRPr="00882650" w:rsidDel="007F6D69">
                <w:rPr>
                  <w:rFonts w:ascii="Arial" w:hAnsi="Arial" w:cs="Arial"/>
                  <w:sz w:val="18"/>
                  <w:szCs w:val="18"/>
                  <w:lang w:val="en-US" w:eastAsia="zh-CN"/>
                </w:rPr>
                <w:delText>0.45</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57" w:author="srabhi" w:date="2015-07-20T17:12:00Z"/>
                <w:rFonts w:ascii="Arial" w:hAnsi="Arial" w:cs="Arial"/>
                <w:sz w:val="18"/>
                <w:szCs w:val="18"/>
                <w:lang w:val="en-US" w:eastAsia="zh-CN"/>
              </w:rPr>
            </w:pPr>
            <w:del w:id="7158" w:author="srabhi" w:date="2015-07-20T17:12:00Z">
              <w:r w:rsidRPr="00882650" w:rsidDel="007F6D69">
                <w:rPr>
                  <w:rFonts w:ascii="Arial" w:hAnsi="Arial" w:cs="Arial"/>
                  <w:sz w:val="18"/>
                  <w:szCs w:val="18"/>
                  <w:lang w:val="en-US" w:eastAsia="zh-CN"/>
                </w:rPr>
                <w:delText>0.14</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59" w:author="srabhi" w:date="2015-07-20T17:12:00Z"/>
                <w:rFonts w:ascii="Arial" w:hAnsi="Arial" w:cs="Arial"/>
                <w:sz w:val="18"/>
                <w:szCs w:val="18"/>
                <w:lang w:val="en-US" w:eastAsia="zh-CN"/>
              </w:rPr>
            </w:pPr>
            <w:del w:id="7160" w:author="srabhi" w:date="2015-07-20T17:12:00Z">
              <w:r w:rsidRPr="00882650" w:rsidDel="007F6D69">
                <w:rPr>
                  <w:rFonts w:ascii="Arial" w:hAnsi="Arial" w:cs="Arial"/>
                  <w:sz w:val="18"/>
                  <w:szCs w:val="18"/>
                  <w:lang w:val="en-US" w:eastAsia="zh-CN"/>
                </w:rPr>
                <w:delText>0.43</w:delText>
              </w:r>
            </w:del>
          </w:p>
        </w:tc>
      </w:tr>
      <w:tr w:rsidR="00415B83" w:rsidRPr="00240276" w:rsidDel="007F6D69" w:rsidTr="009A5197">
        <w:trPr>
          <w:trHeight w:val="300"/>
          <w:del w:id="7161"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7162" w:author="srabhi" w:date="2015-07-20T17:12:00Z"/>
                <w:rFonts w:ascii="Arial" w:hAnsi="Arial" w:cs="Arial"/>
                <w:b/>
                <w:bCs/>
                <w:sz w:val="20"/>
                <w:szCs w:val="20"/>
                <w:lang w:val="en-US" w:eastAsia="zh-CN"/>
              </w:rPr>
            </w:pPr>
            <w:del w:id="7163" w:author="srabhi" w:date="2015-07-20T17:12:00Z">
              <w:r w:rsidRPr="00882650" w:rsidDel="007F6D69">
                <w:rPr>
                  <w:rFonts w:ascii="Arial" w:hAnsi="Arial" w:cs="Arial"/>
                  <w:b/>
                  <w:bCs/>
                  <w:sz w:val="20"/>
                  <w:szCs w:val="20"/>
                  <w:lang w:eastAsia="zh-CN"/>
                </w:rPr>
                <w:delText>Dyslipidemia</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64" w:author="srabhi" w:date="2015-07-20T17:12:00Z"/>
                <w:rFonts w:ascii="Arial" w:hAnsi="Arial" w:cs="Arial"/>
                <w:sz w:val="18"/>
                <w:szCs w:val="18"/>
                <w:lang w:val="en-US" w:eastAsia="zh-CN"/>
              </w:rPr>
            </w:pPr>
            <w:del w:id="7165" w:author="srabhi" w:date="2015-07-20T17:12:00Z">
              <w:r w:rsidRPr="00882650"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66" w:author="srabhi" w:date="2015-07-20T17:12:00Z"/>
                <w:rFonts w:ascii="Arial" w:hAnsi="Arial" w:cs="Arial"/>
                <w:sz w:val="18"/>
                <w:szCs w:val="18"/>
                <w:lang w:val="en-US" w:eastAsia="zh-CN"/>
              </w:rPr>
            </w:pPr>
            <w:del w:id="7167" w:author="srabhi" w:date="2015-07-20T17:12:00Z">
              <w:r w:rsidRPr="00882650" w:rsidDel="007F6D69">
                <w:rPr>
                  <w:rFonts w:ascii="Arial" w:hAnsi="Arial" w:cs="Arial"/>
                  <w:sz w:val="18"/>
                  <w:szCs w:val="18"/>
                  <w:lang w:val="en-US" w:eastAsia="zh-CN"/>
                </w:rPr>
                <w:delText>1.22</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68" w:author="srabhi" w:date="2015-07-20T17:12:00Z"/>
                <w:rFonts w:ascii="Arial" w:hAnsi="Arial" w:cs="Arial"/>
                <w:sz w:val="18"/>
                <w:szCs w:val="18"/>
                <w:lang w:val="en-US" w:eastAsia="zh-CN"/>
              </w:rPr>
            </w:pPr>
            <w:del w:id="7169" w:author="srabhi" w:date="2015-07-20T17:12:00Z">
              <w:r w:rsidRPr="00882650" w:rsidDel="007F6D69">
                <w:rPr>
                  <w:rFonts w:ascii="Arial" w:hAnsi="Arial" w:cs="Arial"/>
                  <w:sz w:val="18"/>
                  <w:szCs w:val="18"/>
                  <w:lang w:val="en-US" w:eastAsia="zh-CN"/>
                </w:rPr>
                <w:delText>0.64</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70" w:author="srabhi" w:date="2015-07-20T17:12:00Z"/>
                <w:rFonts w:ascii="Arial" w:hAnsi="Arial" w:cs="Arial"/>
                <w:sz w:val="18"/>
                <w:szCs w:val="18"/>
                <w:lang w:val="en-US" w:eastAsia="zh-CN"/>
              </w:rPr>
            </w:pPr>
            <w:del w:id="7171" w:author="srabhi" w:date="2015-07-20T17:12:00Z">
              <w:r w:rsidRPr="00882650" w:rsidDel="007F6D69">
                <w:rPr>
                  <w:rFonts w:ascii="Arial" w:hAnsi="Arial" w:cs="Arial"/>
                  <w:sz w:val="18"/>
                  <w:szCs w:val="18"/>
                  <w:lang w:val="en-US" w:eastAsia="zh-CN"/>
                </w:rPr>
                <w:delText>12</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72" w:author="srabhi" w:date="2015-07-20T17:12:00Z"/>
                <w:rFonts w:ascii="Arial" w:hAnsi="Arial" w:cs="Arial"/>
                <w:sz w:val="18"/>
                <w:szCs w:val="18"/>
                <w:lang w:val="en-US" w:eastAsia="zh-CN"/>
              </w:rPr>
            </w:pPr>
            <w:del w:id="7173" w:author="srabhi" w:date="2015-07-20T17:12:00Z">
              <w:r w:rsidRPr="00882650"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74" w:author="srabhi" w:date="2015-07-20T17:12:00Z"/>
                <w:rFonts w:ascii="Arial" w:hAnsi="Arial" w:cs="Arial"/>
                <w:sz w:val="18"/>
                <w:szCs w:val="18"/>
                <w:lang w:val="en-US" w:eastAsia="zh-CN"/>
              </w:rPr>
            </w:pPr>
            <w:del w:id="7175" w:author="srabhi" w:date="2015-07-20T17:12:00Z">
              <w:r w:rsidRPr="00882650" w:rsidDel="007F6D69">
                <w:rPr>
                  <w:rFonts w:ascii="Arial" w:hAnsi="Arial" w:cs="Arial"/>
                  <w:sz w:val="18"/>
                  <w:szCs w:val="18"/>
                  <w:lang w:val="en-US" w:eastAsia="zh-CN"/>
                </w:rPr>
                <w:delText>1.53</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76" w:author="srabhi" w:date="2015-07-20T17:12:00Z"/>
                <w:rFonts w:ascii="Arial" w:hAnsi="Arial" w:cs="Arial"/>
                <w:sz w:val="18"/>
                <w:szCs w:val="18"/>
                <w:lang w:val="en-US" w:eastAsia="zh-CN"/>
              </w:rPr>
            </w:pPr>
            <w:del w:id="7177" w:author="srabhi" w:date="2015-07-20T17:12:00Z">
              <w:r w:rsidRPr="00882650" w:rsidDel="007F6D69">
                <w:rPr>
                  <w:rFonts w:ascii="Arial" w:hAnsi="Arial" w:cs="Arial"/>
                  <w:sz w:val="18"/>
                  <w:szCs w:val="18"/>
                  <w:lang w:val="en-US" w:eastAsia="zh-CN"/>
                </w:rPr>
                <w:delText>0.91</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78" w:author="srabhi" w:date="2015-07-20T17:12:00Z"/>
                <w:rFonts w:ascii="Arial" w:hAnsi="Arial" w:cs="Arial"/>
                <w:sz w:val="18"/>
                <w:szCs w:val="18"/>
                <w:lang w:val="en-US" w:eastAsia="zh-CN"/>
              </w:rPr>
            </w:pPr>
            <w:del w:id="7179" w:author="srabhi" w:date="2015-07-20T17:12:00Z">
              <w:r w:rsidRPr="00882650" w:rsidDel="007F6D69">
                <w:rPr>
                  <w:rFonts w:ascii="Arial" w:hAnsi="Arial" w:cs="Arial"/>
                  <w:sz w:val="18"/>
                  <w:szCs w:val="18"/>
                  <w:lang w:val="en-US" w:eastAsia="zh-CN"/>
                </w:rPr>
                <w:delText>13</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80" w:author="srabhi" w:date="2015-07-20T17:12:00Z"/>
                <w:rFonts w:ascii="Arial" w:hAnsi="Arial" w:cs="Arial"/>
                <w:sz w:val="18"/>
                <w:szCs w:val="18"/>
                <w:lang w:val="en-US" w:eastAsia="zh-CN"/>
              </w:rPr>
            </w:pPr>
            <w:del w:id="7181" w:author="srabhi" w:date="2015-07-20T17:12:00Z">
              <w:r w:rsidRPr="00882650" w:rsidDel="007F6D69">
                <w:rPr>
                  <w:rFonts w:ascii="Arial" w:hAnsi="Arial" w:cs="Arial"/>
                  <w:sz w:val="18"/>
                  <w:szCs w:val="18"/>
                  <w:lang w:val="en-US" w:eastAsia="zh-CN"/>
                </w:rPr>
                <w:delText>2</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82" w:author="srabhi" w:date="2015-07-20T17:12:00Z"/>
                <w:rFonts w:ascii="Arial" w:hAnsi="Arial" w:cs="Arial"/>
                <w:sz w:val="18"/>
                <w:szCs w:val="18"/>
                <w:lang w:val="en-US" w:eastAsia="zh-CN"/>
              </w:rPr>
            </w:pPr>
            <w:del w:id="7183" w:author="srabhi" w:date="2015-07-20T17:12:00Z">
              <w:r w:rsidRPr="00882650" w:rsidDel="007F6D69">
                <w:rPr>
                  <w:rFonts w:ascii="Arial" w:hAnsi="Arial" w:cs="Arial"/>
                  <w:sz w:val="18"/>
                  <w:szCs w:val="18"/>
                  <w:lang w:val="en-US" w:eastAsia="zh-CN"/>
                </w:rPr>
                <w:delText>1.15</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84" w:author="srabhi" w:date="2015-07-20T17:12:00Z"/>
                <w:rFonts w:ascii="Arial" w:hAnsi="Arial" w:cs="Arial"/>
                <w:sz w:val="18"/>
                <w:szCs w:val="18"/>
                <w:lang w:val="en-US" w:eastAsia="zh-CN"/>
              </w:rPr>
            </w:pPr>
            <w:del w:id="7185" w:author="srabhi" w:date="2015-07-20T17:12:00Z">
              <w:r w:rsidRPr="00882650" w:rsidDel="007F6D69">
                <w:rPr>
                  <w:rFonts w:ascii="Arial" w:hAnsi="Arial" w:cs="Arial"/>
                  <w:sz w:val="18"/>
                  <w:szCs w:val="18"/>
                  <w:lang w:val="en-US" w:eastAsia="zh-CN"/>
                </w:rPr>
                <w:delText>0.38</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86" w:author="srabhi" w:date="2015-07-20T17:12:00Z"/>
                <w:rFonts w:ascii="Arial" w:hAnsi="Arial" w:cs="Arial"/>
                <w:sz w:val="18"/>
                <w:szCs w:val="18"/>
                <w:lang w:val="en-US" w:eastAsia="zh-CN"/>
              </w:rPr>
            </w:pPr>
            <w:del w:id="7187" w:author="srabhi" w:date="2015-07-20T17:12:00Z">
              <w:r w:rsidRPr="00882650" w:rsidDel="007F6D69">
                <w:rPr>
                  <w:rFonts w:ascii="Arial" w:hAnsi="Arial" w:cs="Arial"/>
                  <w:sz w:val="18"/>
                  <w:szCs w:val="18"/>
                  <w:lang w:val="en-US" w:eastAsia="zh-CN"/>
                </w:rPr>
                <w:delText>1.67</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88" w:author="srabhi" w:date="2015-07-20T17:12:00Z"/>
                <w:rFonts w:ascii="Arial" w:hAnsi="Arial" w:cs="Arial"/>
                <w:sz w:val="18"/>
                <w:szCs w:val="18"/>
                <w:lang w:val="en-US" w:eastAsia="zh-CN"/>
              </w:rPr>
            </w:pPr>
            <w:del w:id="7189" w:author="srabhi" w:date="2015-07-20T17:12:00Z">
              <w:r w:rsidRPr="00882650" w:rsidDel="007F6D69">
                <w:rPr>
                  <w:rFonts w:ascii="Arial" w:hAnsi="Arial" w:cs="Arial"/>
                  <w:sz w:val="18"/>
                  <w:szCs w:val="18"/>
                  <w:lang w:val="en-US" w:eastAsia="zh-CN"/>
                </w:rPr>
                <w:delText>-0.53</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90" w:author="srabhi" w:date="2015-07-20T17:12:00Z"/>
                <w:rFonts w:ascii="Arial" w:hAnsi="Arial" w:cs="Arial"/>
                <w:sz w:val="18"/>
                <w:szCs w:val="18"/>
                <w:lang w:val="en-US" w:eastAsia="zh-CN"/>
              </w:rPr>
            </w:pPr>
            <w:del w:id="7191" w:author="srabhi" w:date="2015-07-20T17:12:00Z">
              <w:r w:rsidRPr="00882650" w:rsidDel="007F6D69">
                <w:rPr>
                  <w:rFonts w:ascii="Arial" w:hAnsi="Arial" w:cs="Arial"/>
                  <w:sz w:val="18"/>
                  <w:szCs w:val="18"/>
                  <w:lang w:val="en-US" w:eastAsia="zh-CN"/>
                </w:rPr>
                <w:delText>1.89</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92" w:author="srabhi" w:date="2015-07-20T17:12:00Z"/>
                <w:rFonts w:ascii="Arial" w:hAnsi="Arial" w:cs="Arial"/>
                <w:sz w:val="18"/>
                <w:szCs w:val="18"/>
                <w:lang w:val="en-US" w:eastAsia="zh-CN"/>
              </w:rPr>
            </w:pPr>
            <w:del w:id="7193" w:author="srabhi" w:date="2015-07-20T17:12:00Z">
              <w:r w:rsidRPr="00882650" w:rsidDel="007F6D69">
                <w:rPr>
                  <w:rFonts w:ascii="Arial" w:hAnsi="Arial" w:cs="Arial"/>
                  <w:sz w:val="18"/>
                  <w:szCs w:val="18"/>
                  <w:lang w:val="en-US" w:eastAsia="zh-CN"/>
                </w:rPr>
                <w:delText>-0.74</w:delText>
              </w:r>
            </w:del>
          </w:p>
        </w:tc>
      </w:tr>
      <w:tr w:rsidR="00415B83" w:rsidRPr="00240276" w:rsidDel="007F6D69" w:rsidTr="009A5197">
        <w:trPr>
          <w:trHeight w:val="300"/>
          <w:del w:id="7194"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7195" w:author="srabhi" w:date="2015-07-20T17:12:00Z"/>
                <w:rFonts w:ascii="Arial" w:hAnsi="Arial" w:cs="Arial"/>
                <w:b/>
                <w:bCs/>
                <w:sz w:val="20"/>
                <w:szCs w:val="20"/>
                <w:lang w:val="en-US" w:eastAsia="zh-CN"/>
              </w:rPr>
            </w:pPr>
            <w:del w:id="7196" w:author="srabhi" w:date="2015-07-20T17:12:00Z">
              <w:r w:rsidRPr="00882650" w:rsidDel="007F6D69">
                <w:rPr>
                  <w:rFonts w:ascii="Arial" w:hAnsi="Arial" w:cs="Arial"/>
                  <w:b/>
                  <w:bCs/>
                  <w:sz w:val="20"/>
                  <w:szCs w:val="20"/>
                  <w:lang w:eastAsia="zh-CN"/>
                </w:rPr>
                <w:delText>History of CVD</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97" w:author="srabhi" w:date="2015-07-20T17:12:00Z"/>
                <w:rFonts w:ascii="Arial" w:hAnsi="Arial" w:cs="Arial"/>
                <w:sz w:val="18"/>
                <w:szCs w:val="18"/>
                <w:lang w:val="en-US" w:eastAsia="zh-CN"/>
              </w:rPr>
            </w:pPr>
            <w:del w:id="7198" w:author="srabhi" w:date="2015-07-20T17:12:00Z">
              <w:r w:rsidRPr="00882650"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199" w:author="srabhi" w:date="2015-07-20T17:12:00Z"/>
                <w:rFonts w:ascii="Arial" w:hAnsi="Arial" w:cs="Arial"/>
                <w:sz w:val="18"/>
                <w:szCs w:val="18"/>
                <w:lang w:val="en-US" w:eastAsia="zh-CN"/>
              </w:rPr>
            </w:pPr>
            <w:del w:id="7200" w:author="srabhi" w:date="2015-07-20T17:12:00Z">
              <w:r w:rsidRPr="00882650" w:rsidDel="007F6D69">
                <w:rPr>
                  <w:rFonts w:ascii="Arial" w:hAnsi="Arial" w:cs="Arial"/>
                  <w:sz w:val="18"/>
                  <w:szCs w:val="18"/>
                  <w:lang w:val="en-US" w:eastAsia="zh-CN"/>
                </w:rPr>
                <w:delText>0.84</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01" w:author="srabhi" w:date="2015-07-20T17:12:00Z"/>
                <w:rFonts w:ascii="Arial" w:hAnsi="Arial" w:cs="Arial"/>
                <w:sz w:val="18"/>
                <w:szCs w:val="18"/>
                <w:lang w:val="en-US" w:eastAsia="zh-CN"/>
              </w:rPr>
            </w:pPr>
            <w:del w:id="7202" w:author="srabhi" w:date="2015-07-20T17:12:00Z">
              <w:r w:rsidRPr="00882650" w:rsidDel="007F6D69">
                <w:rPr>
                  <w:rFonts w:ascii="Arial" w:hAnsi="Arial" w:cs="Arial"/>
                  <w:sz w:val="18"/>
                  <w:szCs w:val="18"/>
                  <w:lang w:val="en-US" w:eastAsia="zh-CN"/>
                </w:rPr>
                <w:delText>0.93</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03" w:author="srabhi" w:date="2015-07-20T17:12:00Z"/>
                <w:rFonts w:ascii="Arial" w:hAnsi="Arial" w:cs="Arial"/>
                <w:sz w:val="18"/>
                <w:szCs w:val="18"/>
                <w:lang w:val="en-US" w:eastAsia="zh-CN"/>
              </w:rPr>
            </w:pPr>
            <w:del w:id="7204" w:author="srabhi" w:date="2015-07-20T17:12:00Z">
              <w:r w:rsidRPr="00882650" w:rsidDel="007F6D69">
                <w:rPr>
                  <w:rFonts w:ascii="Arial" w:hAnsi="Arial" w:cs="Arial"/>
                  <w:sz w:val="18"/>
                  <w:szCs w:val="18"/>
                  <w:lang w:val="en-US" w:eastAsia="zh-CN"/>
                </w:rPr>
                <w:delText>26</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05" w:author="srabhi" w:date="2015-07-20T17:12:00Z"/>
                <w:rFonts w:ascii="Arial" w:hAnsi="Arial" w:cs="Arial"/>
                <w:sz w:val="18"/>
                <w:szCs w:val="18"/>
                <w:lang w:val="en-US" w:eastAsia="zh-CN"/>
              </w:rPr>
            </w:pPr>
            <w:del w:id="7206" w:author="srabhi" w:date="2015-07-20T17:12:00Z">
              <w:r w:rsidRPr="00882650" w:rsidDel="007F6D69">
                <w:rPr>
                  <w:rFonts w:ascii="Arial" w:hAnsi="Arial" w:cs="Arial"/>
                  <w:sz w:val="18"/>
                  <w:szCs w:val="18"/>
                  <w:lang w:val="en-US" w:eastAsia="zh-CN"/>
                </w:rPr>
                <w:delText>5</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07" w:author="srabhi" w:date="2015-07-20T17:12:00Z"/>
                <w:rFonts w:ascii="Arial" w:hAnsi="Arial" w:cs="Arial"/>
                <w:sz w:val="18"/>
                <w:szCs w:val="18"/>
                <w:lang w:val="en-US" w:eastAsia="zh-CN"/>
              </w:rPr>
            </w:pPr>
            <w:del w:id="7208" w:author="srabhi" w:date="2015-07-20T17:12:00Z">
              <w:r w:rsidRPr="00882650" w:rsidDel="007F6D69">
                <w:rPr>
                  <w:rFonts w:ascii="Arial" w:hAnsi="Arial" w:cs="Arial"/>
                  <w:sz w:val="18"/>
                  <w:szCs w:val="18"/>
                  <w:lang w:val="en-US" w:eastAsia="zh-CN"/>
                </w:rPr>
                <w:delText>0.48</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09" w:author="srabhi" w:date="2015-07-20T17:12:00Z"/>
                <w:rFonts w:ascii="Arial" w:hAnsi="Arial" w:cs="Arial"/>
                <w:sz w:val="18"/>
                <w:szCs w:val="18"/>
                <w:lang w:val="en-US" w:eastAsia="zh-CN"/>
              </w:rPr>
            </w:pPr>
            <w:del w:id="7210" w:author="srabhi" w:date="2015-07-20T17:12:00Z">
              <w:r w:rsidRPr="00882650" w:rsidDel="007F6D69">
                <w:rPr>
                  <w:rFonts w:ascii="Arial" w:hAnsi="Arial" w:cs="Arial"/>
                  <w:sz w:val="18"/>
                  <w:szCs w:val="18"/>
                  <w:lang w:val="en-US" w:eastAsia="zh-CN"/>
                </w:rPr>
                <w:delText>0.74</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11" w:author="srabhi" w:date="2015-07-20T17:12:00Z"/>
                <w:rFonts w:ascii="Arial" w:hAnsi="Arial" w:cs="Arial"/>
                <w:sz w:val="18"/>
                <w:szCs w:val="18"/>
                <w:lang w:val="en-US" w:eastAsia="zh-CN"/>
              </w:rPr>
            </w:pPr>
            <w:del w:id="7212" w:author="srabhi" w:date="2015-07-20T17:12:00Z">
              <w:r w:rsidRPr="00882650" w:rsidDel="007F6D69">
                <w:rPr>
                  <w:rFonts w:ascii="Arial" w:hAnsi="Arial" w:cs="Arial"/>
                  <w:sz w:val="18"/>
                  <w:szCs w:val="18"/>
                  <w:lang w:val="en-US" w:eastAsia="zh-CN"/>
                </w:rPr>
                <w:delText>3</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13" w:author="srabhi" w:date="2015-07-20T17:12:00Z"/>
                <w:rFonts w:ascii="Arial" w:hAnsi="Arial" w:cs="Arial"/>
                <w:sz w:val="18"/>
                <w:szCs w:val="18"/>
                <w:lang w:val="en-US" w:eastAsia="zh-CN"/>
              </w:rPr>
            </w:pPr>
            <w:del w:id="7214" w:author="srabhi" w:date="2015-07-20T17:12:00Z">
              <w:r w:rsidRPr="00882650" w:rsidDel="007F6D69">
                <w:rPr>
                  <w:rFonts w:ascii="Arial" w:hAnsi="Arial" w:cs="Arial"/>
                  <w:sz w:val="18"/>
                  <w:szCs w:val="18"/>
                  <w:lang w:val="en-US" w:eastAsia="zh-CN"/>
                </w:rPr>
                <w:delText>1</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15" w:author="srabhi" w:date="2015-07-20T17:12:00Z"/>
                <w:rFonts w:ascii="Arial" w:hAnsi="Arial" w:cs="Arial"/>
                <w:sz w:val="18"/>
                <w:szCs w:val="18"/>
                <w:lang w:val="en-US" w:eastAsia="zh-CN"/>
              </w:rPr>
            </w:pPr>
            <w:del w:id="7216" w:author="srabhi" w:date="2015-07-20T17:12:00Z">
              <w:r w:rsidRPr="00882650" w:rsidDel="007F6D69">
                <w:rPr>
                  <w:rFonts w:ascii="Arial" w:hAnsi="Arial" w:cs="Arial"/>
                  <w:sz w:val="18"/>
                  <w:szCs w:val="18"/>
                  <w:lang w:val="en-US" w:eastAsia="zh-CN"/>
                </w:rPr>
                <w:delText>1.14</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17" w:author="srabhi" w:date="2015-07-20T17:12:00Z"/>
                <w:rFonts w:ascii="Arial" w:hAnsi="Arial" w:cs="Arial"/>
                <w:sz w:val="18"/>
                <w:szCs w:val="18"/>
                <w:lang w:val="en-US" w:eastAsia="zh-CN"/>
              </w:rPr>
            </w:pPr>
            <w:del w:id="7218" w:author="srabhi" w:date="2015-07-20T17:12:00Z">
              <w:r w:rsidRPr="00882650" w:rsidDel="007F6D69">
                <w:rPr>
                  <w:rFonts w:ascii="Arial" w:hAnsi="Arial" w:cs="Arial"/>
                  <w:sz w:val="18"/>
                  <w:szCs w:val="18"/>
                  <w:lang w:val="en-US" w:eastAsia="zh-CN"/>
                </w:rPr>
                <w:delText>0.85</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19" w:author="srabhi" w:date="2015-07-20T17:12:00Z"/>
                <w:rFonts w:ascii="Arial" w:hAnsi="Arial" w:cs="Arial"/>
                <w:sz w:val="18"/>
                <w:szCs w:val="18"/>
                <w:lang w:val="en-US" w:eastAsia="zh-CN"/>
              </w:rPr>
            </w:pPr>
            <w:del w:id="7220" w:author="srabhi" w:date="2015-07-20T17:12:00Z">
              <w:r w:rsidRPr="00882650" w:rsidDel="007F6D69">
                <w:rPr>
                  <w:rFonts w:ascii="Arial" w:hAnsi="Arial" w:cs="Arial"/>
                  <w:sz w:val="18"/>
                  <w:szCs w:val="18"/>
                  <w:lang w:val="en-US" w:eastAsia="zh-CN"/>
                </w:rPr>
                <w:delText>1.74</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21" w:author="srabhi" w:date="2015-07-20T17:12:00Z"/>
                <w:rFonts w:ascii="Arial" w:hAnsi="Arial" w:cs="Arial"/>
                <w:sz w:val="18"/>
                <w:szCs w:val="18"/>
                <w:lang w:val="en-US" w:eastAsia="zh-CN"/>
              </w:rPr>
            </w:pPr>
            <w:del w:id="7222" w:author="srabhi" w:date="2015-07-20T17:12:00Z">
              <w:r w:rsidRPr="00882650" w:rsidDel="007F6D69">
                <w:rPr>
                  <w:rFonts w:ascii="Arial" w:hAnsi="Arial" w:cs="Arial"/>
                  <w:sz w:val="18"/>
                  <w:szCs w:val="18"/>
                  <w:lang w:val="en-US" w:eastAsia="zh-CN"/>
                </w:rPr>
                <w:delText>-0.60</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23" w:author="srabhi" w:date="2015-07-20T17:12:00Z"/>
                <w:rFonts w:ascii="Arial" w:hAnsi="Arial" w:cs="Arial"/>
                <w:sz w:val="18"/>
                <w:szCs w:val="18"/>
                <w:lang w:val="en-US" w:eastAsia="zh-CN"/>
              </w:rPr>
            </w:pPr>
            <w:del w:id="7224" w:author="srabhi" w:date="2015-07-20T17:12:00Z">
              <w:r w:rsidRPr="00882650" w:rsidDel="007F6D69">
                <w:rPr>
                  <w:rFonts w:ascii="Arial" w:hAnsi="Arial" w:cs="Arial"/>
                  <w:sz w:val="18"/>
                  <w:szCs w:val="18"/>
                  <w:lang w:val="en-US" w:eastAsia="zh-CN"/>
                </w:rPr>
                <w:delText>0.15</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25" w:author="srabhi" w:date="2015-07-20T17:12:00Z"/>
                <w:rFonts w:ascii="Arial" w:hAnsi="Arial" w:cs="Arial"/>
                <w:sz w:val="18"/>
                <w:szCs w:val="18"/>
                <w:lang w:val="en-US" w:eastAsia="zh-CN"/>
              </w:rPr>
            </w:pPr>
            <w:del w:id="7226" w:author="srabhi" w:date="2015-07-20T17:12:00Z">
              <w:r w:rsidRPr="00882650" w:rsidDel="007F6D69">
                <w:rPr>
                  <w:rFonts w:ascii="Arial" w:hAnsi="Arial" w:cs="Arial"/>
                  <w:sz w:val="18"/>
                  <w:szCs w:val="18"/>
                  <w:lang w:val="en-US" w:eastAsia="zh-CN"/>
                </w:rPr>
                <w:delText>0.99</w:delText>
              </w:r>
            </w:del>
          </w:p>
        </w:tc>
      </w:tr>
      <w:tr w:rsidR="00415B83" w:rsidRPr="00240276" w:rsidDel="007F6D69" w:rsidTr="009A5197">
        <w:trPr>
          <w:trHeight w:val="300"/>
          <w:del w:id="7227"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7228" w:author="srabhi" w:date="2015-07-20T17:12:00Z"/>
                <w:rFonts w:ascii="Arial" w:hAnsi="Arial" w:cs="Arial"/>
                <w:b/>
                <w:bCs/>
                <w:sz w:val="20"/>
                <w:szCs w:val="20"/>
                <w:lang w:val="en-US" w:eastAsia="zh-CN"/>
              </w:rPr>
            </w:pPr>
            <w:del w:id="7229" w:author="srabhi" w:date="2015-07-20T17:12:00Z">
              <w:r w:rsidRPr="00882650" w:rsidDel="007F6D69">
                <w:rPr>
                  <w:rFonts w:ascii="Arial" w:hAnsi="Arial" w:cs="Arial"/>
                  <w:b/>
                  <w:bCs/>
                  <w:sz w:val="20"/>
                  <w:szCs w:val="20"/>
                  <w:lang w:eastAsia="zh-CN"/>
                </w:rPr>
                <w:delText>Tobacco use (including disorder)</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30" w:author="srabhi" w:date="2015-07-20T17:12:00Z"/>
                <w:rFonts w:ascii="Arial" w:hAnsi="Arial" w:cs="Arial"/>
                <w:sz w:val="18"/>
                <w:szCs w:val="18"/>
                <w:lang w:val="en-US" w:eastAsia="zh-CN"/>
              </w:rPr>
            </w:pPr>
            <w:del w:id="7231" w:author="srabhi" w:date="2015-07-20T17:12:00Z">
              <w:r w:rsidRPr="00882650" w:rsidDel="007F6D69">
                <w:rPr>
                  <w:rFonts w:ascii="Arial" w:hAnsi="Arial" w:cs="Arial"/>
                  <w:sz w:val="18"/>
                  <w:szCs w:val="18"/>
                  <w:lang w:val="en-US" w:eastAsia="zh-CN"/>
                </w:rPr>
                <w:delText>8</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32" w:author="srabhi" w:date="2015-07-20T17:12:00Z"/>
                <w:rFonts w:ascii="Arial" w:hAnsi="Arial" w:cs="Arial"/>
                <w:sz w:val="18"/>
                <w:szCs w:val="18"/>
                <w:lang w:val="en-US" w:eastAsia="zh-CN"/>
              </w:rPr>
            </w:pPr>
            <w:del w:id="7233" w:author="srabhi" w:date="2015-07-20T17:12:00Z">
              <w:r w:rsidRPr="00882650" w:rsidDel="007F6D69">
                <w:rPr>
                  <w:rFonts w:ascii="Arial" w:hAnsi="Arial" w:cs="Arial"/>
                  <w:sz w:val="18"/>
                  <w:szCs w:val="18"/>
                  <w:lang w:val="en-US" w:eastAsia="zh-CN"/>
                </w:rPr>
                <w:delText>1.36</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34" w:author="srabhi" w:date="2015-07-20T17:12:00Z"/>
                <w:rFonts w:ascii="Arial" w:hAnsi="Arial" w:cs="Arial"/>
                <w:sz w:val="18"/>
                <w:szCs w:val="18"/>
                <w:lang w:val="en-US" w:eastAsia="zh-CN"/>
              </w:rPr>
            </w:pPr>
            <w:del w:id="7235" w:author="srabhi" w:date="2015-07-20T17:12:00Z">
              <w:r w:rsidRPr="00882650" w:rsidDel="007F6D69">
                <w:rPr>
                  <w:rFonts w:ascii="Arial" w:hAnsi="Arial" w:cs="Arial"/>
                  <w:sz w:val="18"/>
                  <w:szCs w:val="18"/>
                  <w:lang w:val="en-US" w:eastAsia="zh-CN"/>
                </w:rPr>
                <w:delText>0.89</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36" w:author="srabhi" w:date="2015-07-20T17:12:00Z"/>
                <w:rFonts w:ascii="Arial" w:hAnsi="Arial" w:cs="Arial"/>
                <w:sz w:val="18"/>
                <w:szCs w:val="18"/>
                <w:lang w:val="en-US" w:eastAsia="zh-CN"/>
              </w:rPr>
            </w:pPr>
            <w:del w:id="7237" w:author="srabhi" w:date="2015-07-20T17:12:00Z">
              <w:r w:rsidRPr="00882650" w:rsidDel="007F6D69">
                <w:rPr>
                  <w:rFonts w:ascii="Arial" w:hAnsi="Arial" w:cs="Arial"/>
                  <w:sz w:val="18"/>
                  <w:szCs w:val="18"/>
                  <w:lang w:val="en-US" w:eastAsia="zh-CN"/>
                </w:rPr>
                <w:delText>23</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38" w:author="srabhi" w:date="2015-07-20T17:12:00Z"/>
                <w:rFonts w:ascii="Arial" w:hAnsi="Arial" w:cs="Arial"/>
                <w:sz w:val="18"/>
                <w:szCs w:val="18"/>
                <w:lang w:val="en-US" w:eastAsia="zh-CN"/>
              </w:rPr>
            </w:pPr>
            <w:del w:id="7239" w:author="srabhi" w:date="2015-07-20T17:12:00Z">
              <w:r w:rsidRPr="00882650" w:rsidDel="007F6D69">
                <w:rPr>
                  <w:rFonts w:ascii="Arial" w:hAnsi="Arial" w:cs="Arial"/>
                  <w:sz w:val="18"/>
                  <w:szCs w:val="18"/>
                  <w:lang w:val="en-US" w:eastAsia="zh-CN"/>
                </w:rPr>
                <w:delText>11</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40" w:author="srabhi" w:date="2015-07-20T17:12:00Z"/>
                <w:rFonts w:ascii="Arial" w:hAnsi="Arial" w:cs="Arial"/>
                <w:sz w:val="18"/>
                <w:szCs w:val="18"/>
                <w:lang w:val="en-US" w:eastAsia="zh-CN"/>
              </w:rPr>
            </w:pPr>
            <w:del w:id="7241" w:author="srabhi" w:date="2015-07-20T17:12:00Z">
              <w:r w:rsidRPr="00882650" w:rsidDel="007F6D69">
                <w:rPr>
                  <w:rFonts w:ascii="Arial" w:hAnsi="Arial" w:cs="Arial"/>
                  <w:sz w:val="18"/>
                  <w:szCs w:val="18"/>
                  <w:lang w:val="en-US" w:eastAsia="zh-CN"/>
                </w:rPr>
                <w:delText>2.25</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42" w:author="srabhi" w:date="2015-07-20T17:12:00Z"/>
                <w:rFonts w:ascii="Arial" w:hAnsi="Arial" w:cs="Arial"/>
                <w:sz w:val="18"/>
                <w:szCs w:val="18"/>
                <w:lang w:val="en-US" w:eastAsia="zh-CN"/>
              </w:rPr>
            </w:pPr>
            <w:del w:id="7243" w:author="srabhi" w:date="2015-07-20T17:12:00Z">
              <w:r w:rsidRPr="00882650" w:rsidDel="007F6D69">
                <w:rPr>
                  <w:rFonts w:ascii="Arial" w:hAnsi="Arial" w:cs="Arial"/>
                  <w:sz w:val="18"/>
                  <w:szCs w:val="18"/>
                  <w:lang w:val="en-US" w:eastAsia="zh-CN"/>
                </w:rPr>
                <w:delText>1.06</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44" w:author="srabhi" w:date="2015-07-20T17:12:00Z"/>
                <w:rFonts w:ascii="Arial" w:hAnsi="Arial" w:cs="Arial"/>
                <w:sz w:val="18"/>
                <w:szCs w:val="18"/>
                <w:lang w:val="en-US" w:eastAsia="zh-CN"/>
              </w:rPr>
            </w:pPr>
            <w:del w:id="7245" w:author="srabhi" w:date="2015-07-20T17:12:00Z">
              <w:r w:rsidRPr="00882650" w:rsidDel="007F6D69">
                <w:rPr>
                  <w:rFonts w:ascii="Arial" w:hAnsi="Arial" w:cs="Arial"/>
                  <w:sz w:val="18"/>
                  <w:szCs w:val="18"/>
                  <w:lang w:val="en-US" w:eastAsia="zh-CN"/>
                </w:rPr>
                <w:delText>12</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46" w:author="srabhi" w:date="2015-07-20T17:12:00Z"/>
                <w:rFonts w:ascii="Arial" w:hAnsi="Arial" w:cs="Arial"/>
                <w:sz w:val="18"/>
                <w:szCs w:val="18"/>
                <w:lang w:val="en-US" w:eastAsia="zh-CN"/>
              </w:rPr>
            </w:pPr>
            <w:del w:id="7247" w:author="srabhi" w:date="2015-07-20T17:12:00Z">
              <w:r w:rsidRPr="00882650" w:rsidDel="007F6D69">
                <w:rPr>
                  <w:rFonts w:ascii="Arial" w:hAnsi="Arial" w:cs="Arial"/>
                  <w:sz w:val="18"/>
                  <w:szCs w:val="18"/>
                  <w:lang w:val="en-US" w:eastAsia="zh-CN"/>
                </w:rPr>
                <w:delText>1</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48" w:author="srabhi" w:date="2015-07-20T17:12:00Z"/>
                <w:rFonts w:ascii="Arial" w:hAnsi="Arial" w:cs="Arial"/>
                <w:sz w:val="18"/>
                <w:szCs w:val="18"/>
                <w:lang w:val="en-US" w:eastAsia="zh-CN"/>
              </w:rPr>
            </w:pPr>
            <w:del w:id="7249" w:author="srabhi" w:date="2015-07-20T17:12:00Z">
              <w:r w:rsidRPr="00882650" w:rsidDel="007F6D69">
                <w:rPr>
                  <w:rFonts w:ascii="Arial" w:hAnsi="Arial" w:cs="Arial"/>
                  <w:sz w:val="18"/>
                  <w:szCs w:val="18"/>
                  <w:lang w:val="en-US" w:eastAsia="zh-CN"/>
                </w:rPr>
                <w:delText>1.32</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50" w:author="srabhi" w:date="2015-07-20T17:12:00Z"/>
                <w:rFonts w:ascii="Arial" w:hAnsi="Arial" w:cs="Arial"/>
                <w:sz w:val="18"/>
                <w:szCs w:val="18"/>
                <w:lang w:val="en-US" w:eastAsia="zh-CN"/>
              </w:rPr>
            </w:pPr>
            <w:del w:id="7251" w:author="srabhi" w:date="2015-07-20T17:12:00Z">
              <w:r w:rsidRPr="00882650" w:rsidDel="007F6D69">
                <w:rPr>
                  <w:rFonts w:ascii="Arial" w:hAnsi="Arial" w:cs="Arial"/>
                  <w:sz w:val="18"/>
                  <w:szCs w:val="18"/>
                  <w:lang w:val="en-US" w:eastAsia="zh-CN"/>
                </w:rPr>
                <w:delText>0.23</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52" w:author="srabhi" w:date="2015-07-20T17:12:00Z"/>
                <w:rFonts w:ascii="Arial" w:hAnsi="Arial" w:cs="Arial"/>
                <w:sz w:val="18"/>
                <w:szCs w:val="18"/>
                <w:lang w:val="en-US" w:eastAsia="zh-CN"/>
              </w:rPr>
            </w:pPr>
            <w:del w:id="7253" w:author="srabhi" w:date="2015-07-20T17:12:00Z">
              <w:r w:rsidRPr="00882650" w:rsidDel="007F6D69">
                <w:rPr>
                  <w:rFonts w:ascii="Arial" w:hAnsi="Arial" w:cs="Arial"/>
                  <w:sz w:val="18"/>
                  <w:szCs w:val="18"/>
                  <w:lang w:val="en-US" w:eastAsia="zh-CN"/>
                </w:rPr>
                <w:delText>2.34</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54" w:author="srabhi" w:date="2015-07-20T17:12:00Z"/>
                <w:rFonts w:ascii="Arial" w:hAnsi="Arial" w:cs="Arial"/>
                <w:sz w:val="18"/>
                <w:szCs w:val="18"/>
                <w:lang w:val="en-US" w:eastAsia="zh-CN"/>
              </w:rPr>
            </w:pPr>
            <w:del w:id="7255" w:author="srabhi" w:date="2015-07-20T17:12:00Z">
              <w:r w:rsidRPr="00882650" w:rsidDel="007F6D69">
                <w:rPr>
                  <w:rFonts w:ascii="Arial" w:hAnsi="Arial" w:cs="Arial"/>
                  <w:sz w:val="18"/>
                  <w:szCs w:val="18"/>
                  <w:lang w:val="en-US" w:eastAsia="zh-CN"/>
                </w:rPr>
                <w:delText>-1.02</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56" w:author="srabhi" w:date="2015-07-20T17:12:00Z"/>
                <w:rFonts w:ascii="Arial" w:hAnsi="Arial" w:cs="Arial"/>
                <w:sz w:val="18"/>
                <w:szCs w:val="18"/>
                <w:lang w:val="en-US" w:eastAsia="zh-CN"/>
              </w:rPr>
            </w:pPr>
            <w:del w:id="7257" w:author="srabhi" w:date="2015-07-20T17:12:00Z">
              <w:r w:rsidRPr="00882650" w:rsidDel="007F6D69">
                <w:rPr>
                  <w:rFonts w:ascii="Arial" w:hAnsi="Arial" w:cs="Arial"/>
                  <w:sz w:val="18"/>
                  <w:szCs w:val="18"/>
                  <w:lang w:val="en-US" w:eastAsia="zh-CN"/>
                </w:rPr>
                <w:delText>2.38</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58" w:author="srabhi" w:date="2015-07-20T17:12:00Z"/>
                <w:rFonts w:ascii="Arial" w:hAnsi="Arial" w:cs="Arial"/>
                <w:sz w:val="18"/>
                <w:szCs w:val="18"/>
                <w:lang w:val="en-US" w:eastAsia="zh-CN"/>
              </w:rPr>
            </w:pPr>
            <w:del w:id="7259" w:author="srabhi" w:date="2015-07-20T17:12:00Z">
              <w:r w:rsidRPr="00882650" w:rsidDel="007F6D69">
                <w:rPr>
                  <w:rFonts w:ascii="Arial" w:hAnsi="Arial" w:cs="Arial"/>
                  <w:sz w:val="18"/>
                  <w:szCs w:val="18"/>
                  <w:lang w:val="en-US" w:eastAsia="zh-CN"/>
                </w:rPr>
                <w:delText>-1.06</w:delText>
              </w:r>
            </w:del>
          </w:p>
        </w:tc>
      </w:tr>
      <w:tr w:rsidR="00415B83" w:rsidRPr="00240276" w:rsidDel="007F6D69" w:rsidTr="009A5197">
        <w:trPr>
          <w:trHeight w:val="300"/>
          <w:del w:id="7260"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7261" w:author="srabhi" w:date="2015-07-20T17:12:00Z"/>
                <w:rFonts w:ascii="Arial" w:hAnsi="Arial" w:cs="Arial"/>
                <w:b/>
                <w:bCs/>
                <w:sz w:val="20"/>
                <w:szCs w:val="20"/>
                <w:lang w:val="en-US" w:eastAsia="zh-CN"/>
              </w:rPr>
            </w:pPr>
            <w:del w:id="7262" w:author="srabhi" w:date="2015-07-20T17:12:00Z">
              <w:r w:rsidRPr="00882650" w:rsidDel="007F6D69">
                <w:rPr>
                  <w:rFonts w:ascii="Arial" w:hAnsi="Arial" w:cs="Arial"/>
                  <w:b/>
                  <w:bCs/>
                  <w:sz w:val="20"/>
                  <w:szCs w:val="20"/>
                  <w:lang w:eastAsia="zh-CN"/>
                </w:rPr>
                <w:delText>Charlson Co-morbidity Index = 1</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63" w:author="srabhi" w:date="2015-07-20T17:12:00Z"/>
                <w:rFonts w:ascii="Arial" w:hAnsi="Arial" w:cs="Arial"/>
                <w:sz w:val="18"/>
                <w:szCs w:val="18"/>
                <w:lang w:val="en-US" w:eastAsia="zh-CN"/>
              </w:rPr>
            </w:pPr>
            <w:del w:id="7264" w:author="srabhi" w:date="2015-07-20T17:12:00Z">
              <w:r w:rsidRPr="00882650" w:rsidDel="007F6D69">
                <w:rPr>
                  <w:rFonts w:ascii="Arial" w:hAnsi="Arial" w:cs="Arial"/>
                  <w:sz w:val="18"/>
                  <w:szCs w:val="18"/>
                  <w:lang w:val="en-US" w:eastAsia="zh-CN"/>
                </w:rPr>
                <w:delText>9</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65" w:author="srabhi" w:date="2015-07-20T17:12:00Z"/>
                <w:rFonts w:ascii="Arial" w:hAnsi="Arial" w:cs="Arial"/>
                <w:sz w:val="18"/>
                <w:szCs w:val="18"/>
                <w:lang w:val="en-US" w:eastAsia="zh-CN"/>
              </w:rPr>
            </w:pPr>
            <w:del w:id="7266" w:author="srabhi" w:date="2015-07-20T17:12:00Z">
              <w:r w:rsidRPr="00882650" w:rsidDel="007F6D69">
                <w:rPr>
                  <w:rFonts w:ascii="Arial" w:hAnsi="Arial" w:cs="Arial"/>
                  <w:sz w:val="18"/>
                  <w:szCs w:val="18"/>
                  <w:lang w:val="en-US" w:eastAsia="zh-CN"/>
                </w:rPr>
                <w:delText>1.57</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67" w:author="srabhi" w:date="2015-07-20T17:12:00Z"/>
                <w:rFonts w:ascii="Arial" w:hAnsi="Arial" w:cs="Arial"/>
                <w:sz w:val="18"/>
                <w:szCs w:val="18"/>
                <w:lang w:val="en-US" w:eastAsia="zh-CN"/>
              </w:rPr>
            </w:pPr>
            <w:del w:id="7268" w:author="srabhi" w:date="2015-07-20T17:12:00Z">
              <w:r w:rsidRPr="00882650" w:rsidDel="007F6D69">
                <w:rPr>
                  <w:rFonts w:ascii="Arial" w:hAnsi="Arial" w:cs="Arial"/>
                  <w:sz w:val="18"/>
                  <w:szCs w:val="18"/>
                  <w:lang w:val="en-US" w:eastAsia="zh-CN"/>
                </w:rPr>
                <w:delText>0.85</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69" w:author="srabhi" w:date="2015-07-20T17:12:00Z"/>
                <w:rFonts w:ascii="Arial" w:hAnsi="Arial" w:cs="Arial"/>
                <w:sz w:val="18"/>
                <w:szCs w:val="18"/>
                <w:lang w:val="en-US" w:eastAsia="zh-CN"/>
              </w:rPr>
            </w:pPr>
            <w:del w:id="7270" w:author="srabhi" w:date="2015-07-20T17:12:00Z">
              <w:r w:rsidRPr="00882650" w:rsidDel="007F6D69">
                <w:rPr>
                  <w:rFonts w:ascii="Arial" w:hAnsi="Arial" w:cs="Arial"/>
                  <w:sz w:val="18"/>
                  <w:szCs w:val="18"/>
                  <w:lang w:val="en-US" w:eastAsia="zh-CN"/>
                </w:rPr>
                <w:delText>20</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71" w:author="srabhi" w:date="2015-07-20T17:12:00Z"/>
                <w:rFonts w:ascii="Arial" w:hAnsi="Arial" w:cs="Arial"/>
                <w:sz w:val="18"/>
                <w:szCs w:val="18"/>
                <w:lang w:val="en-US" w:eastAsia="zh-CN"/>
              </w:rPr>
            </w:pPr>
            <w:del w:id="7272" w:author="srabhi" w:date="2015-07-20T17:12:00Z">
              <w:r w:rsidRPr="00882650" w:rsidDel="007F6D69">
                <w:rPr>
                  <w:rFonts w:ascii="Arial" w:hAnsi="Arial" w:cs="Arial"/>
                  <w:sz w:val="18"/>
                  <w:szCs w:val="18"/>
                  <w:lang w:val="en-US" w:eastAsia="zh-CN"/>
                </w:rPr>
                <w:delText>10</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73" w:author="srabhi" w:date="2015-07-20T17:12:00Z"/>
                <w:rFonts w:ascii="Arial" w:hAnsi="Arial" w:cs="Arial"/>
                <w:sz w:val="18"/>
                <w:szCs w:val="18"/>
                <w:lang w:val="en-US" w:eastAsia="zh-CN"/>
              </w:rPr>
            </w:pPr>
            <w:del w:id="7274" w:author="srabhi" w:date="2015-07-20T17:12:00Z">
              <w:r w:rsidRPr="00882650" w:rsidDel="007F6D69">
                <w:rPr>
                  <w:rFonts w:ascii="Arial" w:hAnsi="Arial" w:cs="Arial"/>
                  <w:sz w:val="18"/>
                  <w:szCs w:val="18"/>
                  <w:lang w:val="en-US" w:eastAsia="zh-CN"/>
                </w:rPr>
                <w:delText>2.27</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75" w:author="srabhi" w:date="2015-07-20T17:12:00Z"/>
                <w:rFonts w:ascii="Arial" w:hAnsi="Arial" w:cs="Arial"/>
                <w:sz w:val="18"/>
                <w:szCs w:val="18"/>
                <w:lang w:val="en-US" w:eastAsia="zh-CN"/>
              </w:rPr>
            </w:pPr>
            <w:del w:id="7276" w:author="srabhi" w:date="2015-07-20T17:12:00Z">
              <w:r w:rsidRPr="00882650" w:rsidDel="007F6D69">
                <w:rPr>
                  <w:rFonts w:ascii="Arial" w:hAnsi="Arial" w:cs="Arial"/>
                  <w:sz w:val="18"/>
                  <w:szCs w:val="18"/>
                  <w:lang w:val="en-US" w:eastAsia="zh-CN"/>
                </w:rPr>
                <w:delText>0.79</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77" w:author="srabhi" w:date="2015-07-20T17:12:00Z"/>
                <w:rFonts w:ascii="Arial" w:hAnsi="Arial" w:cs="Arial"/>
                <w:sz w:val="18"/>
                <w:szCs w:val="18"/>
                <w:lang w:val="en-US" w:eastAsia="zh-CN"/>
              </w:rPr>
            </w:pPr>
            <w:del w:id="7278" w:author="srabhi" w:date="2015-07-20T17:12:00Z">
              <w:r w:rsidRPr="00882650" w:rsidDel="007F6D69">
                <w:rPr>
                  <w:rFonts w:ascii="Arial" w:hAnsi="Arial" w:cs="Arial"/>
                  <w:sz w:val="18"/>
                  <w:szCs w:val="18"/>
                  <w:lang w:val="en-US" w:eastAsia="zh-CN"/>
                </w:rPr>
                <w:delText>16</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79" w:author="srabhi" w:date="2015-07-20T17:12:00Z"/>
                <w:rFonts w:ascii="Arial" w:hAnsi="Arial" w:cs="Arial"/>
                <w:sz w:val="18"/>
                <w:szCs w:val="18"/>
                <w:lang w:val="en-US" w:eastAsia="zh-CN"/>
              </w:rPr>
            </w:pPr>
            <w:del w:id="7280" w:author="srabhi" w:date="2015-07-20T17:12:00Z">
              <w:r w:rsidRPr="00882650"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81" w:author="srabhi" w:date="2015-07-20T17:12:00Z"/>
                <w:rFonts w:ascii="Arial" w:hAnsi="Arial" w:cs="Arial"/>
                <w:sz w:val="18"/>
                <w:szCs w:val="18"/>
                <w:lang w:val="en-US" w:eastAsia="zh-CN"/>
              </w:rPr>
            </w:pPr>
            <w:del w:id="7282" w:author="srabhi" w:date="2015-07-20T17:12:00Z">
              <w:r w:rsidRPr="00882650" w:rsidDel="007F6D69">
                <w:rPr>
                  <w:rFonts w:ascii="Arial" w:hAnsi="Arial" w:cs="Arial"/>
                  <w:sz w:val="18"/>
                  <w:szCs w:val="18"/>
                  <w:lang w:val="en-US" w:eastAsia="zh-CN"/>
                </w:rPr>
                <w:delText>1.20</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83" w:author="srabhi" w:date="2015-07-20T17:12:00Z"/>
                <w:rFonts w:ascii="Arial" w:hAnsi="Arial" w:cs="Arial"/>
                <w:sz w:val="18"/>
                <w:szCs w:val="18"/>
                <w:lang w:val="en-US" w:eastAsia="zh-CN"/>
              </w:rPr>
            </w:pPr>
            <w:del w:id="7284" w:author="srabhi" w:date="2015-07-20T17:12:00Z">
              <w:r w:rsidRPr="00882650" w:rsidDel="007F6D69">
                <w:rPr>
                  <w:rFonts w:ascii="Arial" w:hAnsi="Arial" w:cs="Arial"/>
                  <w:sz w:val="18"/>
                  <w:szCs w:val="18"/>
                  <w:lang w:val="en-US" w:eastAsia="zh-CN"/>
                </w:rPr>
                <w:delText>0.40</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85" w:author="srabhi" w:date="2015-07-20T17:12:00Z"/>
                <w:rFonts w:ascii="Arial" w:hAnsi="Arial" w:cs="Arial"/>
                <w:sz w:val="18"/>
                <w:szCs w:val="18"/>
                <w:lang w:val="en-US" w:eastAsia="zh-CN"/>
              </w:rPr>
            </w:pPr>
            <w:del w:id="7286" w:author="srabhi" w:date="2015-07-20T17:12:00Z">
              <w:r w:rsidRPr="00882650" w:rsidDel="007F6D69">
                <w:rPr>
                  <w:rFonts w:ascii="Arial" w:hAnsi="Arial" w:cs="Arial"/>
                  <w:sz w:val="18"/>
                  <w:szCs w:val="18"/>
                  <w:lang w:val="en-US" w:eastAsia="zh-CN"/>
                </w:rPr>
                <w:delText>2.19</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87" w:author="srabhi" w:date="2015-07-20T17:12:00Z"/>
                <w:rFonts w:ascii="Arial" w:hAnsi="Arial" w:cs="Arial"/>
                <w:sz w:val="18"/>
                <w:szCs w:val="18"/>
                <w:lang w:val="en-US" w:eastAsia="zh-CN"/>
              </w:rPr>
            </w:pPr>
            <w:del w:id="7288" w:author="srabhi" w:date="2015-07-20T17:12:00Z">
              <w:r w:rsidRPr="00882650" w:rsidDel="007F6D69">
                <w:rPr>
                  <w:rFonts w:ascii="Arial" w:hAnsi="Arial" w:cs="Arial"/>
                  <w:sz w:val="18"/>
                  <w:szCs w:val="18"/>
                  <w:lang w:val="en-US" w:eastAsia="zh-CN"/>
                </w:rPr>
                <w:delText>-0.99</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89" w:author="srabhi" w:date="2015-07-20T17:12:00Z"/>
                <w:rFonts w:ascii="Arial" w:hAnsi="Arial" w:cs="Arial"/>
                <w:sz w:val="18"/>
                <w:szCs w:val="18"/>
                <w:lang w:val="en-US" w:eastAsia="zh-CN"/>
              </w:rPr>
            </w:pPr>
            <w:del w:id="7290" w:author="srabhi" w:date="2015-07-20T17:12:00Z">
              <w:r w:rsidRPr="00882650" w:rsidDel="007F6D69">
                <w:rPr>
                  <w:rFonts w:ascii="Arial" w:hAnsi="Arial" w:cs="Arial"/>
                  <w:sz w:val="18"/>
                  <w:szCs w:val="18"/>
                  <w:lang w:val="en-US" w:eastAsia="zh-CN"/>
                </w:rPr>
                <w:delText>2.46</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91" w:author="srabhi" w:date="2015-07-20T17:12:00Z"/>
                <w:rFonts w:ascii="Arial" w:hAnsi="Arial" w:cs="Arial"/>
                <w:sz w:val="18"/>
                <w:szCs w:val="18"/>
                <w:lang w:val="en-US" w:eastAsia="zh-CN"/>
              </w:rPr>
            </w:pPr>
            <w:del w:id="7292" w:author="srabhi" w:date="2015-07-20T17:12:00Z">
              <w:r w:rsidRPr="00882650" w:rsidDel="007F6D69">
                <w:rPr>
                  <w:rFonts w:ascii="Arial" w:hAnsi="Arial" w:cs="Arial"/>
                  <w:sz w:val="18"/>
                  <w:szCs w:val="18"/>
                  <w:lang w:val="en-US" w:eastAsia="zh-CN"/>
                </w:rPr>
                <w:delText>-1.26</w:delText>
              </w:r>
            </w:del>
          </w:p>
        </w:tc>
      </w:tr>
      <w:tr w:rsidR="00415B83" w:rsidRPr="00240276" w:rsidDel="007F6D69" w:rsidTr="009A5197">
        <w:trPr>
          <w:trHeight w:val="300"/>
          <w:del w:id="7293"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7294" w:author="srabhi" w:date="2015-07-20T17:12:00Z"/>
                <w:rFonts w:ascii="Arial" w:hAnsi="Arial" w:cs="Arial"/>
                <w:b/>
                <w:bCs/>
                <w:sz w:val="20"/>
                <w:szCs w:val="20"/>
                <w:lang w:val="en-US" w:eastAsia="zh-CN"/>
              </w:rPr>
            </w:pPr>
            <w:del w:id="7295" w:author="srabhi" w:date="2015-07-20T17:12:00Z">
              <w:r w:rsidRPr="00882650" w:rsidDel="007F6D69">
                <w:rPr>
                  <w:rFonts w:ascii="Arial" w:hAnsi="Arial" w:cs="Arial"/>
                  <w:b/>
                  <w:bCs/>
                  <w:sz w:val="20"/>
                  <w:szCs w:val="20"/>
                  <w:lang w:eastAsia="zh-CN"/>
                </w:rPr>
                <w:delText>Charlson Co-morbidity Index = 2+</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96" w:author="srabhi" w:date="2015-07-20T17:12:00Z"/>
                <w:rFonts w:ascii="Arial" w:hAnsi="Arial" w:cs="Arial"/>
                <w:sz w:val="18"/>
                <w:szCs w:val="18"/>
                <w:lang w:val="en-US" w:eastAsia="zh-CN"/>
              </w:rPr>
            </w:pPr>
            <w:del w:id="7297" w:author="srabhi" w:date="2015-07-20T17:12:00Z">
              <w:r w:rsidRPr="00882650" w:rsidDel="007F6D69">
                <w:rPr>
                  <w:rFonts w:ascii="Arial" w:hAnsi="Arial" w:cs="Arial"/>
                  <w:sz w:val="18"/>
                  <w:szCs w:val="18"/>
                  <w:lang w:val="en-US" w:eastAsia="zh-CN"/>
                </w:rPr>
                <w:delText>12</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298" w:author="srabhi" w:date="2015-07-20T17:12:00Z"/>
                <w:rFonts w:ascii="Arial" w:hAnsi="Arial" w:cs="Arial"/>
                <w:sz w:val="18"/>
                <w:szCs w:val="18"/>
                <w:lang w:val="en-US" w:eastAsia="zh-CN"/>
              </w:rPr>
            </w:pPr>
            <w:del w:id="7299" w:author="srabhi" w:date="2015-07-20T17:12:00Z">
              <w:r w:rsidRPr="00882650" w:rsidDel="007F6D69">
                <w:rPr>
                  <w:rFonts w:ascii="Arial" w:hAnsi="Arial" w:cs="Arial"/>
                  <w:sz w:val="18"/>
                  <w:szCs w:val="18"/>
                  <w:lang w:val="en-US" w:eastAsia="zh-CN"/>
                </w:rPr>
                <w:delText>1.78</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00" w:author="srabhi" w:date="2015-07-20T17:12:00Z"/>
                <w:rFonts w:ascii="Arial" w:hAnsi="Arial" w:cs="Arial"/>
                <w:sz w:val="18"/>
                <w:szCs w:val="18"/>
                <w:lang w:val="en-US" w:eastAsia="zh-CN"/>
              </w:rPr>
            </w:pPr>
            <w:del w:id="7301" w:author="srabhi" w:date="2015-07-20T17:12:00Z">
              <w:r w:rsidRPr="00882650" w:rsidDel="007F6D69">
                <w:rPr>
                  <w:rFonts w:ascii="Arial" w:hAnsi="Arial" w:cs="Arial"/>
                  <w:sz w:val="18"/>
                  <w:szCs w:val="18"/>
                  <w:lang w:val="en-US" w:eastAsia="zh-CN"/>
                </w:rPr>
                <w:delText>1.31</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02" w:author="srabhi" w:date="2015-07-20T17:12:00Z"/>
                <w:rFonts w:ascii="Arial" w:hAnsi="Arial" w:cs="Arial"/>
                <w:sz w:val="18"/>
                <w:szCs w:val="18"/>
                <w:lang w:val="en-US" w:eastAsia="zh-CN"/>
              </w:rPr>
            </w:pPr>
            <w:del w:id="7303" w:author="srabhi" w:date="2015-07-20T17:12:00Z">
              <w:r w:rsidRPr="00882650" w:rsidDel="007F6D69">
                <w:rPr>
                  <w:rFonts w:ascii="Arial" w:hAnsi="Arial" w:cs="Arial"/>
                  <w:sz w:val="18"/>
                  <w:szCs w:val="18"/>
                  <w:lang w:val="en-US" w:eastAsia="zh-CN"/>
                </w:rPr>
                <w:delText>25</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04" w:author="srabhi" w:date="2015-07-20T17:12:00Z"/>
                <w:rFonts w:ascii="Arial" w:hAnsi="Arial" w:cs="Arial"/>
                <w:sz w:val="18"/>
                <w:szCs w:val="18"/>
                <w:lang w:val="en-US" w:eastAsia="zh-CN"/>
              </w:rPr>
            </w:pPr>
            <w:del w:id="7305" w:author="srabhi" w:date="2015-07-20T17:12:00Z">
              <w:r w:rsidRPr="00882650" w:rsidDel="007F6D69">
                <w:rPr>
                  <w:rFonts w:ascii="Arial" w:hAnsi="Arial" w:cs="Arial"/>
                  <w:sz w:val="18"/>
                  <w:szCs w:val="18"/>
                  <w:lang w:val="en-US" w:eastAsia="zh-CN"/>
                </w:rPr>
                <w:delText>15</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06" w:author="srabhi" w:date="2015-07-20T17:12:00Z"/>
                <w:rFonts w:ascii="Arial" w:hAnsi="Arial" w:cs="Arial"/>
                <w:sz w:val="18"/>
                <w:szCs w:val="18"/>
                <w:lang w:val="en-US" w:eastAsia="zh-CN"/>
              </w:rPr>
            </w:pPr>
            <w:del w:id="7307" w:author="srabhi" w:date="2015-07-20T17:12:00Z">
              <w:r w:rsidRPr="00882650" w:rsidDel="007F6D69">
                <w:rPr>
                  <w:rFonts w:ascii="Arial" w:hAnsi="Arial" w:cs="Arial"/>
                  <w:sz w:val="18"/>
                  <w:szCs w:val="18"/>
                  <w:lang w:val="en-US" w:eastAsia="zh-CN"/>
                </w:rPr>
                <w:delText>2.50</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08" w:author="srabhi" w:date="2015-07-20T17:12:00Z"/>
                <w:rFonts w:ascii="Arial" w:hAnsi="Arial" w:cs="Arial"/>
                <w:sz w:val="18"/>
                <w:szCs w:val="18"/>
                <w:lang w:val="en-US" w:eastAsia="zh-CN"/>
              </w:rPr>
            </w:pPr>
            <w:del w:id="7309" w:author="srabhi" w:date="2015-07-20T17:12:00Z">
              <w:r w:rsidRPr="00882650" w:rsidDel="007F6D69">
                <w:rPr>
                  <w:rFonts w:ascii="Arial" w:hAnsi="Arial" w:cs="Arial"/>
                  <w:sz w:val="18"/>
                  <w:szCs w:val="18"/>
                  <w:lang w:val="en-US" w:eastAsia="zh-CN"/>
                </w:rPr>
                <w:delText>1.43</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10" w:author="srabhi" w:date="2015-07-20T17:12:00Z"/>
                <w:rFonts w:ascii="Arial" w:hAnsi="Arial" w:cs="Arial"/>
                <w:sz w:val="18"/>
                <w:szCs w:val="18"/>
                <w:lang w:val="en-US" w:eastAsia="zh-CN"/>
              </w:rPr>
            </w:pPr>
            <w:del w:id="7311" w:author="srabhi" w:date="2015-07-20T17:12:00Z">
              <w:r w:rsidRPr="00882650" w:rsidDel="007F6D69">
                <w:rPr>
                  <w:rFonts w:ascii="Arial" w:hAnsi="Arial" w:cs="Arial"/>
                  <w:sz w:val="18"/>
                  <w:szCs w:val="18"/>
                  <w:lang w:val="en-US" w:eastAsia="zh-CN"/>
                </w:rPr>
                <w:delText>16</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12" w:author="srabhi" w:date="2015-07-20T17:12:00Z"/>
                <w:rFonts w:ascii="Arial" w:hAnsi="Arial" w:cs="Arial"/>
                <w:sz w:val="18"/>
                <w:szCs w:val="18"/>
                <w:lang w:val="en-US" w:eastAsia="zh-CN"/>
              </w:rPr>
            </w:pPr>
            <w:del w:id="7313" w:author="srabhi" w:date="2015-07-20T17:12:00Z">
              <w:r w:rsidRPr="00882650" w:rsidDel="007F6D69">
                <w:rPr>
                  <w:rFonts w:ascii="Arial" w:hAnsi="Arial" w:cs="Arial"/>
                  <w:sz w:val="18"/>
                  <w:szCs w:val="18"/>
                  <w:lang w:val="en-US" w:eastAsia="zh-CN"/>
                </w:rPr>
                <w:delText>9</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14" w:author="srabhi" w:date="2015-07-20T17:12:00Z"/>
                <w:rFonts w:ascii="Arial" w:hAnsi="Arial" w:cs="Arial"/>
                <w:sz w:val="18"/>
                <w:szCs w:val="18"/>
                <w:lang w:val="en-US" w:eastAsia="zh-CN"/>
              </w:rPr>
            </w:pPr>
            <w:del w:id="7315" w:author="srabhi" w:date="2015-07-20T17:12:00Z">
              <w:r w:rsidRPr="00882650" w:rsidDel="007F6D69">
                <w:rPr>
                  <w:rFonts w:ascii="Arial" w:hAnsi="Arial" w:cs="Arial"/>
                  <w:sz w:val="18"/>
                  <w:szCs w:val="18"/>
                  <w:lang w:val="en-US" w:eastAsia="zh-CN"/>
                </w:rPr>
                <w:delText>1.37</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16" w:author="srabhi" w:date="2015-07-20T17:12:00Z"/>
                <w:rFonts w:ascii="Arial" w:hAnsi="Arial" w:cs="Arial"/>
                <w:sz w:val="18"/>
                <w:szCs w:val="18"/>
                <w:lang w:val="en-US" w:eastAsia="zh-CN"/>
              </w:rPr>
            </w:pPr>
            <w:del w:id="7317" w:author="srabhi" w:date="2015-07-20T17:12:00Z">
              <w:r w:rsidRPr="00882650" w:rsidDel="007F6D69">
                <w:rPr>
                  <w:rFonts w:ascii="Arial" w:hAnsi="Arial" w:cs="Arial"/>
                  <w:sz w:val="18"/>
                  <w:szCs w:val="18"/>
                  <w:lang w:val="en-US" w:eastAsia="zh-CN"/>
                </w:rPr>
                <w:delText>0.51</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18" w:author="srabhi" w:date="2015-07-20T17:12:00Z"/>
                <w:rFonts w:ascii="Arial" w:hAnsi="Arial" w:cs="Arial"/>
                <w:sz w:val="18"/>
                <w:szCs w:val="18"/>
                <w:lang w:val="en-US" w:eastAsia="zh-CN"/>
              </w:rPr>
            </w:pPr>
            <w:del w:id="7319" w:author="srabhi" w:date="2015-07-20T17:12:00Z">
              <w:r w:rsidRPr="00882650" w:rsidDel="007F6D69">
                <w:rPr>
                  <w:rFonts w:ascii="Arial" w:hAnsi="Arial" w:cs="Arial"/>
                  <w:sz w:val="18"/>
                  <w:szCs w:val="18"/>
                  <w:lang w:val="en-US" w:eastAsia="zh-CN"/>
                </w:rPr>
                <w:delText>2.71</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20" w:author="srabhi" w:date="2015-07-20T17:12:00Z"/>
                <w:rFonts w:ascii="Arial" w:hAnsi="Arial" w:cs="Arial"/>
                <w:sz w:val="18"/>
                <w:szCs w:val="18"/>
                <w:lang w:val="en-US" w:eastAsia="zh-CN"/>
              </w:rPr>
            </w:pPr>
            <w:del w:id="7321" w:author="srabhi" w:date="2015-07-20T17:12:00Z">
              <w:r w:rsidRPr="00882650" w:rsidDel="007F6D69">
                <w:rPr>
                  <w:rFonts w:ascii="Arial" w:hAnsi="Arial" w:cs="Arial"/>
                  <w:sz w:val="18"/>
                  <w:szCs w:val="18"/>
                  <w:lang w:val="en-US" w:eastAsia="zh-CN"/>
                </w:rPr>
                <w:delText>-1.33</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22" w:author="srabhi" w:date="2015-07-20T17:12:00Z"/>
                <w:rFonts w:ascii="Arial" w:hAnsi="Arial" w:cs="Arial"/>
                <w:sz w:val="18"/>
                <w:szCs w:val="18"/>
                <w:lang w:val="en-US" w:eastAsia="zh-CN"/>
              </w:rPr>
            </w:pPr>
            <w:del w:id="7323" w:author="srabhi" w:date="2015-07-20T17:12:00Z">
              <w:r w:rsidRPr="00882650" w:rsidDel="007F6D69">
                <w:rPr>
                  <w:rFonts w:ascii="Arial" w:hAnsi="Arial" w:cs="Arial"/>
                  <w:sz w:val="18"/>
                  <w:szCs w:val="18"/>
                  <w:lang w:val="en-US" w:eastAsia="zh-CN"/>
                </w:rPr>
                <w:delText>2.91</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24" w:author="srabhi" w:date="2015-07-20T17:12:00Z"/>
                <w:rFonts w:ascii="Arial" w:hAnsi="Arial" w:cs="Arial"/>
                <w:sz w:val="18"/>
                <w:szCs w:val="18"/>
                <w:lang w:val="en-US" w:eastAsia="zh-CN"/>
              </w:rPr>
            </w:pPr>
            <w:del w:id="7325" w:author="srabhi" w:date="2015-07-20T17:12:00Z">
              <w:r w:rsidRPr="00882650" w:rsidDel="007F6D69">
                <w:rPr>
                  <w:rFonts w:ascii="Arial" w:hAnsi="Arial" w:cs="Arial"/>
                  <w:sz w:val="18"/>
                  <w:szCs w:val="18"/>
                  <w:lang w:val="en-US" w:eastAsia="zh-CN"/>
                </w:rPr>
                <w:delText>-1.54</w:delText>
              </w:r>
            </w:del>
          </w:p>
        </w:tc>
      </w:tr>
      <w:tr w:rsidR="00415B83" w:rsidRPr="00240276" w:rsidDel="007F6D69" w:rsidTr="009A5197">
        <w:trPr>
          <w:trHeight w:val="300"/>
          <w:del w:id="7326"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7327" w:author="srabhi" w:date="2015-07-20T17:12:00Z"/>
                <w:rFonts w:ascii="Arial" w:hAnsi="Arial" w:cs="Arial"/>
                <w:b/>
                <w:bCs/>
                <w:sz w:val="20"/>
                <w:szCs w:val="20"/>
                <w:lang w:val="en-US" w:eastAsia="zh-CN"/>
              </w:rPr>
            </w:pPr>
            <w:del w:id="7328" w:author="srabhi" w:date="2015-07-20T17:12:00Z">
              <w:r w:rsidRPr="00882650" w:rsidDel="007F6D69">
                <w:rPr>
                  <w:rFonts w:ascii="Arial" w:hAnsi="Arial" w:cs="Arial"/>
                  <w:b/>
                  <w:bCs/>
                  <w:sz w:val="20"/>
                  <w:szCs w:val="20"/>
                  <w:lang w:eastAsia="zh-CN"/>
                </w:rPr>
                <w:delText>No. of unique pre-index medications</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29" w:author="srabhi" w:date="2015-07-20T17:12:00Z"/>
                <w:rFonts w:ascii="Arial" w:hAnsi="Arial" w:cs="Arial"/>
                <w:sz w:val="18"/>
                <w:szCs w:val="18"/>
                <w:lang w:val="en-US" w:eastAsia="zh-CN"/>
              </w:rPr>
            </w:pPr>
            <w:del w:id="7330" w:author="srabhi" w:date="2015-07-20T17:12:00Z">
              <w:r w:rsidRPr="00882650" w:rsidDel="007F6D69">
                <w:rPr>
                  <w:rFonts w:ascii="Arial" w:hAnsi="Arial" w:cs="Arial"/>
                  <w:sz w:val="18"/>
                  <w:szCs w:val="18"/>
                  <w:lang w:val="en-US" w:eastAsia="zh-CN"/>
                </w:rPr>
                <w:delText>17</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31" w:author="srabhi" w:date="2015-07-20T17:12:00Z"/>
                <w:rFonts w:ascii="Arial" w:hAnsi="Arial" w:cs="Arial"/>
                <w:sz w:val="18"/>
                <w:szCs w:val="18"/>
                <w:lang w:val="en-US" w:eastAsia="zh-CN"/>
              </w:rPr>
            </w:pPr>
            <w:del w:id="7332" w:author="srabhi" w:date="2015-07-20T17:12:00Z">
              <w:r w:rsidRPr="00882650" w:rsidDel="007F6D69">
                <w:rPr>
                  <w:rFonts w:ascii="Arial" w:hAnsi="Arial" w:cs="Arial"/>
                  <w:sz w:val="18"/>
                  <w:szCs w:val="18"/>
                  <w:lang w:val="en-US" w:eastAsia="zh-CN"/>
                </w:rPr>
                <w:delText>1.92</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33" w:author="srabhi" w:date="2015-07-20T17:12:00Z"/>
                <w:rFonts w:ascii="Arial" w:hAnsi="Arial" w:cs="Arial"/>
                <w:sz w:val="18"/>
                <w:szCs w:val="18"/>
                <w:lang w:val="en-US" w:eastAsia="zh-CN"/>
              </w:rPr>
            </w:pPr>
            <w:del w:id="7334" w:author="srabhi" w:date="2015-07-20T17:12:00Z">
              <w:r w:rsidRPr="00882650" w:rsidDel="007F6D69">
                <w:rPr>
                  <w:rFonts w:ascii="Arial" w:hAnsi="Arial" w:cs="Arial"/>
                  <w:sz w:val="18"/>
                  <w:szCs w:val="18"/>
                  <w:lang w:val="en-US" w:eastAsia="zh-CN"/>
                </w:rPr>
                <w:delText>0.93</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35" w:author="srabhi" w:date="2015-07-20T17:12:00Z"/>
                <w:rFonts w:ascii="Arial" w:hAnsi="Arial" w:cs="Arial"/>
                <w:sz w:val="18"/>
                <w:szCs w:val="18"/>
                <w:lang w:val="en-US" w:eastAsia="zh-CN"/>
              </w:rPr>
            </w:pPr>
            <w:del w:id="7336" w:author="srabhi" w:date="2015-07-20T17:12:00Z">
              <w:r w:rsidRPr="00882650" w:rsidDel="007F6D69">
                <w:rPr>
                  <w:rFonts w:ascii="Arial" w:hAnsi="Arial" w:cs="Arial"/>
                  <w:sz w:val="18"/>
                  <w:szCs w:val="18"/>
                  <w:lang w:val="en-US" w:eastAsia="zh-CN"/>
                </w:rPr>
                <w:delText>56</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37" w:author="srabhi" w:date="2015-07-20T17:12:00Z"/>
                <w:rFonts w:ascii="Arial" w:hAnsi="Arial" w:cs="Arial"/>
                <w:sz w:val="18"/>
                <w:szCs w:val="18"/>
                <w:lang w:val="en-US" w:eastAsia="zh-CN"/>
              </w:rPr>
            </w:pPr>
            <w:del w:id="7338" w:author="srabhi" w:date="2015-07-20T17:12:00Z">
              <w:r w:rsidRPr="00882650" w:rsidDel="007F6D69">
                <w:rPr>
                  <w:rFonts w:ascii="Arial" w:hAnsi="Arial" w:cs="Arial"/>
                  <w:sz w:val="18"/>
                  <w:szCs w:val="18"/>
                  <w:lang w:val="en-US" w:eastAsia="zh-CN"/>
                </w:rPr>
                <w:delText>39</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39" w:author="srabhi" w:date="2015-07-20T17:12:00Z"/>
                <w:rFonts w:ascii="Arial" w:hAnsi="Arial" w:cs="Arial"/>
                <w:sz w:val="18"/>
                <w:szCs w:val="18"/>
                <w:lang w:val="en-US" w:eastAsia="zh-CN"/>
              </w:rPr>
            </w:pPr>
            <w:del w:id="7340" w:author="srabhi" w:date="2015-07-20T17:12:00Z">
              <w:r w:rsidRPr="00882650" w:rsidDel="007F6D69">
                <w:rPr>
                  <w:rFonts w:ascii="Arial" w:hAnsi="Arial" w:cs="Arial"/>
                  <w:sz w:val="18"/>
                  <w:szCs w:val="18"/>
                  <w:lang w:val="en-US" w:eastAsia="zh-CN"/>
                </w:rPr>
                <w:delText>2.55</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41" w:author="srabhi" w:date="2015-07-20T17:12:00Z"/>
                <w:rFonts w:ascii="Arial" w:hAnsi="Arial" w:cs="Arial"/>
                <w:sz w:val="18"/>
                <w:szCs w:val="18"/>
                <w:lang w:val="en-US" w:eastAsia="zh-CN"/>
              </w:rPr>
            </w:pPr>
            <w:del w:id="7342" w:author="srabhi" w:date="2015-07-20T17:12:00Z">
              <w:r w:rsidRPr="00882650" w:rsidDel="007F6D69">
                <w:rPr>
                  <w:rFonts w:ascii="Arial" w:hAnsi="Arial" w:cs="Arial"/>
                  <w:sz w:val="18"/>
                  <w:szCs w:val="18"/>
                  <w:lang w:val="en-US" w:eastAsia="zh-CN"/>
                </w:rPr>
                <w:delText>0.78</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43" w:author="srabhi" w:date="2015-07-20T17:12:00Z"/>
                <w:rFonts w:ascii="Arial" w:hAnsi="Arial" w:cs="Arial"/>
                <w:sz w:val="18"/>
                <w:szCs w:val="18"/>
                <w:lang w:val="en-US" w:eastAsia="zh-CN"/>
              </w:rPr>
            </w:pPr>
            <w:del w:id="7344" w:author="srabhi" w:date="2015-07-20T17:12:00Z">
              <w:r w:rsidRPr="00882650" w:rsidDel="007F6D69">
                <w:rPr>
                  <w:rFonts w:ascii="Arial" w:hAnsi="Arial" w:cs="Arial"/>
                  <w:sz w:val="18"/>
                  <w:szCs w:val="18"/>
                  <w:lang w:val="en-US" w:eastAsia="zh-CN"/>
                </w:rPr>
                <w:delText>79</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45" w:author="srabhi" w:date="2015-07-20T17:12:00Z"/>
                <w:rFonts w:ascii="Arial" w:hAnsi="Arial" w:cs="Arial"/>
                <w:sz w:val="18"/>
                <w:szCs w:val="18"/>
                <w:lang w:val="en-US" w:eastAsia="zh-CN"/>
              </w:rPr>
            </w:pPr>
            <w:del w:id="7346" w:author="srabhi" w:date="2015-07-20T17:12:00Z">
              <w:r w:rsidRPr="00882650" w:rsidDel="007F6D69">
                <w:rPr>
                  <w:rFonts w:ascii="Arial" w:hAnsi="Arial" w:cs="Arial"/>
                  <w:sz w:val="18"/>
                  <w:szCs w:val="18"/>
                  <w:lang w:val="en-US" w:eastAsia="zh-CN"/>
                </w:rPr>
                <w:delText>27</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47" w:author="srabhi" w:date="2015-07-20T17:12:00Z"/>
                <w:rFonts w:ascii="Arial" w:hAnsi="Arial" w:cs="Arial"/>
                <w:sz w:val="18"/>
                <w:szCs w:val="18"/>
                <w:lang w:val="en-US" w:eastAsia="zh-CN"/>
              </w:rPr>
            </w:pPr>
            <w:del w:id="7348" w:author="srabhi" w:date="2015-07-20T17:12:00Z">
              <w:r w:rsidRPr="00882650" w:rsidDel="007F6D69">
                <w:rPr>
                  <w:rFonts w:ascii="Arial" w:hAnsi="Arial" w:cs="Arial"/>
                  <w:sz w:val="18"/>
                  <w:szCs w:val="18"/>
                  <w:lang w:val="en-US" w:eastAsia="zh-CN"/>
                </w:rPr>
                <w:delText>1.52</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49" w:author="srabhi" w:date="2015-07-20T17:12:00Z"/>
                <w:rFonts w:ascii="Arial" w:hAnsi="Arial" w:cs="Arial"/>
                <w:sz w:val="18"/>
                <w:szCs w:val="18"/>
                <w:lang w:val="en-US" w:eastAsia="zh-CN"/>
              </w:rPr>
            </w:pPr>
            <w:del w:id="7350" w:author="srabhi" w:date="2015-07-20T17:12:00Z">
              <w:r w:rsidRPr="00882650" w:rsidDel="007F6D69">
                <w:rPr>
                  <w:rFonts w:ascii="Arial" w:hAnsi="Arial" w:cs="Arial"/>
                  <w:sz w:val="18"/>
                  <w:szCs w:val="18"/>
                  <w:lang w:val="en-US" w:eastAsia="zh-CN"/>
                </w:rPr>
                <w:delText>0.40</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51" w:author="srabhi" w:date="2015-07-20T17:12:00Z"/>
                <w:rFonts w:ascii="Arial" w:hAnsi="Arial" w:cs="Arial"/>
                <w:sz w:val="18"/>
                <w:szCs w:val="18"/>
                <w:lang w:val="en-US" w:eastAsia="zh-CN"/>
              </w:rPr>
            </w:pPr>
            <w:del w:id="7352" w:author="srabhi" w:date="2015-07-20T17:12:00Z">
              <w:r w:rsidRPr="00882650" w:rsidDel="007F6D69">
                <w:rPr>
                  <w:rFonts w:ascii="Arial" w:hAnsi="Arial" w:cs="Arial"/>
                  <w:sz w:val="18"/>
                  <w:szCs w:val="18"/>
                  <w:lang w:val="en-US" w:eastAsia="zh-CN"/>
                </w:rPr>
                <w:delText>2.13</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53" w:author="srabhi" w:date="2015-07-20T17:12:00Z"/>
                <w:rFonts w:ascii="Arial" w:hAnsi="Arial" w:cs="Arial"/>
                <w:sz w:val="18"/>
                <w:szCs w:val="18"/>
                <w:lang w:val="en-US" w:eastAsia="zh-CN"/>
              </w:rPr>
            </w:pPr>
            <w:del w:id="7354" w:author="srabhi" w:date="2015-07-20T17:12:00Z">
              <w:r w:rsidRPr="00882650" w:rsidDel="007F6D69">
                <w:rPr>
                  <w:rFonts w:ascii="Arial" w:hAnsi="Arial" w:cs="Arial"/>
                  <w:sz w:val="18"/>
                  <w:szCs w:val="18"/>
                  <w:lang w:val="en-US" w:eastAsia="zh-CN"/>
                </w:rPr>
                <w:delText>-0.61</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55" w:author="srabhi" w:date="2015-07-20T17:12:00Z"/>
                <w:rFonts w:ascii="Arial" w:hAnsi="Arial" w:cs="Arial"/>
                <w:sz w:val="18"/>
                <w:szCs w:val="18"/>
                <w:lang w:val="en-US" w:eastAsia="zh-CN"/>
              </w:rPr>
            </w:pPr>
            <w:del w:id="7356" w:author="srabhi" w:date="2015-07-20T17:12:00Z">
              <w:r w:rsidRPr="00882650" w:rsidDel="007F6D69">
                <w:rPr>
                  <w:rFonts w:ascii="Arial" w:hAnsi="Arial" w:cs="Arial"/>
                  <w:sz w:val="18"/>
                  <w:szCs w:val="18"/>
                  <w:lang w:val="en-US" w:eastAsia="zh-CN"/>
                </w:rPr>
                <w:delText>2.55</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57" w:author="srabhi" w:date="2015-07-20T17:12:00Z"/>
                <w:rFonts w:ascii="Arial" w:hAnsi="Arial" w:cs="Arial"/>
                <w:sz w:val="18"/>
                <w:szCs w:val="18"/>
                <w:lang w:val="en-US" w:eastAsia="zh-CN"/>
              </w:rPr>
            </w:pPr>
            <w:del w:id="7358" w:author="srabhi" w:date="2015-07-20T17:12:00Z">
              <w:r w:rsidRPr="00882650" w:rsidDel="007F6D69">
                <w:rPr>
                  <w:rFonts w:ascii="Arial" w:hAnsi="Arial" w:cs="Arial"/>
                  <w:sz w:val="18"/>
                  <w:szCs w:val="18"/>
                  <w:lang w:val="en-US" w:eastAsia="zh-CN"/>
                </w:rPr>
                <w:delText>-1.03</w:delText>
              </w:r>
            </w:del>
          </w:p>
        </w:tc>
      </w:tr>
      <w:tr w:rsidR="00415B83" w:rsidRPr="00240276" w:rsidDel="007F6D69" w:rsidTr="009A5197">
        <w:trPr>
          <w:trHeight w:val="300"/>
          <w:del w:id="7359"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7360" w:author="srabhi" w:date="2015-07-20T17:12:00Z"/>
                <w:rFonts w:ascii="Arial" w:hAnsi="Arial" w:cs="Arial"/>
                <w:b/>
                <w:bCs/>
                <w:sz w:val="20"/>
                <w:szCs w:val="20"/>
                <w:lang w:val="en-US" w:eastAsia="zh-CN"/>
              </w:rPr>
            </w:pPr>
            <w:del w:id="7361" w:author="srabhi" w:date="2015-07-20T17:12:00Z">
              <w:r w:rsidRPr="00882650" w:rsidDel="007F6D69">
                <w:rPr>
                  <w:rFonts w:ascii="Arial" w:hAnsi="Arial" w:cs="Arial"/>
                  <w:b/>
                  <w:bCs/>
                  <w:sz w:val="20"/>
                  <w:szCs w:val="20"/>
                  <w:lang w:eastAsia="zh-CN"/>
                </w:rPr>
                <w:delText>No. of pre-index OP visits for MS diagnosis</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62" w:author="srabhi" w:date="2015-07-20T17:12:00Z"/>
                <w:rFonts w:ascii="Arial" w:hAnsi="Arial" w:cs="Arial"/>
                <w:sz w:val="18"/>
                <w:szCs w:val="18"/>
                <w:lang w:val="en-US" w:eastAsia="zh-CN"/>
              </w:rPr>
            </w:pPr>
            <w:del w:id="7363" w:author="srabhi" w:date="2015-07-20T17:12:00Z">
              <w:r w:rsidRPr="00882650" w:rsidDel="007F6D69">
                <w:rPr>
                  <w:rFonts w:ascii="Arial" w:hAnsi="Arial" w:cs="Arial"/>
                  <w:sz w:val="18"/>
                  <w:szCs w:val="18"/>
                  <w:lang w:val="en-US" w:eastAsia="zh-CN"/>
                </w:rPr>
                <w:delText>10</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64" w:author="srabhi" w:date="2015-07-20T17:12:00Z"/>
                <w:rFonts w:ascii="Arial" w:hAnsi="Arial" w:cs="Arial"/>
                <w:sz w:val="18"/>
                <w:szCs w:val="18"/>
                <w:lang w:val="en-US" w:eastAsia="zh-CN"/>
              </w:rPr>
            </w:pPr>
            <w:del w:id="7365" w:author="srabhi" w:date="2015-07-20T17:12:00Z">
              <w:r w:rsidRPr="00882650" w:rsidDel="007F6D69">
                <w:rPr>
                  <w:rFonts w:ascii="Arial" w:hAnsi="Arial" w:cs="Arial"/>
                  <w:sz w:val="18"/>
                  <w:szCs w:val="18"/>
                  <w:lang w:val="en-US" w:eastAsia="zh-CN"/>
                </w:rPr>
                <w:delText>1.67</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66" w:author="srabhi" w:date="2015-07-20T17:12:00Z"/>
                <w:rFonts w:ascii="Arial" w:hAnsi="Arial" w:cs="Arial"/>
                <w:sz w:val="18"/>
                <w:szCs w:val="18"/>
                <w:lang w:val="en-US" w:eastAsia="zh-CN"/>
              </w:rPr>
            </w:pPr>
            <w:del w:id="7367" w:author="srabhi" w:date="2015-07-20T17:12:00Z">
              <w:r w:rsidRPr="00882650" w:rsidDel="007F6D69">
                <w:rPr>
                  <w:rFonts w:ascii="Arial" w:hAnsi="Arial" w:cs="Arial"/>
                  <w:sz w:val="18"/>
                  <w:szCs w:val="18"/>
                  <w:lang w:val="en-US" w:eastAsia="zh-CN"/>
                </w:rPr>
                <w:delText>0.82</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68" w:author="srabhi" w:date="2015-07-20T17:12:00Z"/>
                <w:rFonts w:ascii="Arial" w:hAnsi="Arial" w:cs="Arial"/>
                <w:sz w:val="18"/>
                <w:szCs w:val="18"/>
                <w:lang w:val="en-US" w:eastAsia="zh-CN"/>
              </w:rPr>
            </w:pPr>
            <w:del w:id="7369" w:author="srabhi" w:date="2015-07-20T17:12:00Z">
              <w:r w:rsidRPr="00882650" w:rsidDel="007F6D69">
                <w:rPr>
                  <w:rFonts w:ascii="Arial" w:hAnsi="Arial" w:cs="Arial"/>
                  <w:sz w:val="18"/>
                  <w:szCs w:val="18"/>
                  <w:lang w:val="en-US" w:eastAsia="zh-CN"/>
                </w:rPr>
                <w:delText>36</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70" w:author="srabhi" w:date="2015-07-20T17:12:00Z"/>
                <w:rFonts w:ascii="Arial" w:hAnsi="Arial" w:cs="Arial"/>
                <w:sz w:val="18"/>
                <w:szCs w:val="18"/>
                <w:lang w:val="en-US" w:eastAsia="zh-CN"/>
              </w:rPr>
            </w:pPr>
            <w:del w:id="7371" w:author="srabhi" w:date="2015-07-20T17:12:00Z">
              <w:r w:rsidRPr="00882650" w:rsidDel="007F6D69">
                <w:rPr>
                  <w:rFonts w:ascii="Arial" w:hAnsi="Arial" w:cs="Arial"/>
                  <w:sz w:val="18"/>
                  <w:szCs w:val="18"/>
                  <w:lang w:val="en-US" w:eastAsia="zh-CN"/>
                </w:rPr>
                <w:delText>19</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72" w:author="srabhi" w:date="2015-07-20T17:12:00Z"/>
                <w:rFonts w:ascii="Arial" w:hAnsi="Arial" w:cs="Arial"/>
                <w:sz w:val="18"/>
                <w:szCs w:val="18"/>
                <w:lang w:val="en-US" w:eastAsia="zh-CN"/>
              </w:rPr>
            </w:pPr>
            <w:del w:id="7373" w:author="srabhi" w:date="2015-07-20T17:12:00Z">
              <w:r w:rsidRPr="00882650" w:rsidDel="007F6D69">
                <w:rPr>
                  <w:rFonts w:ascii="Arial" w:hAnsi="Arial" w:cs="Arial"/>
                  <w:sz w:val="18"/>
                  <w:szCs w:val="18"/>
                  <w:lang w:val="en-US" w:eastAsia="zh-CN"/>
                </w:rPr>
                <w:delText>2.49</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74" w:author="srabhi" w:date="2015-07-20T17:12:00Z"/>
                <w:rFonts w:ascii="Arial" w:hAnsi="Arial" w:cs="Arial"/>
                <w:sz w:val="18"/>
                <w:szCs w:val="18"/>
                <w:lang w:val="en-US" w:eastAsia="zh-CN"/>
              </w:rPr>
            </w:pPr>
            <w:del w:id="7375" w:author="srabhi" w:date="2015-07-20T17:12:00Z">
              <w:r w:rsidRPr="00882650" w:rsidDel="007F6D69">
                <w:rPr>
                  <w:rFonts w:ascii="Arial" w:hAnsi="Arial" w:cs="Arial"/>
                  <w:sz w:val="18"/>
                  <w:szCs w:val="18"/>
                  <w:lang w:val="en-US" w:eastAsia="zh-CN"/>
                </w:rPr>
                <w:delText>0.79</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76" w:author="srabhi" w:date="2015-07-20T17:12:00Z"/>
                <w:rFonts w:ascii="Arial" w:hAnsi="Arial" w:cs="Arial"/>
                <w:sz w:val="18"/>
                <w:szCs w:val="18"/>
                <w:lang w:val="en-US" w:eastAsia="zh-CN"/>
              </w:rPr>
            </w:pPr>
            <w:del w:id="7377" w:author="srabhi" w:date="2015-07-20T17:12:00Z">
              <w:r w:rsidRPr="00882650" w:rsidDel="007F6D69">
                <w:rPr>
                  <w:rFonts w:ascii="Arial" w:hAnsi="Arial" w:cs="Arial"/>
                  <w:sz w:val="18"/>
                  <w:szCs w:val="18"/>
                  <w:lang w:val="en-US" w:eastAsia="zh-CN"/>
                </w:rPr>
                <w:delText>62</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78" w:author="srabhi" w:date="2015-07-20T17:12:00Z"/>
                <w:rFonts w:ascii="Arial" w:hAnsi="Arial" w:cs="Arial"/>
                <w:sz w:val="18"/>
                <w:szCs w:val="18"/>
                <w:lang w:val="en-US" w:eastAsia="zh-CN"/>
              </w:rPr>
            </w:pPr>
            <w:del w:id="7379" w:author="srabhi" w:date="2015-07-20T17:12:00Z">
              <w:r w:rsidRPr="00882650" w:rsidDel="007F6D69">
                <w:rPr>
                  <w:rFonts w:ascii="Arial" w:hAnsi="Arial" w:cs="Arial"/>
                  <w:sz w:val="18"/>
                  <w:szCs w:val="18"/>
                  <w:lang w:val="en-US" w:eastAsia="zh-CN"/>
                </w:rPr>
                <w:delText>16</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80" w:author="srabhi" w:date="2015-07-20T17:12:00Z"/>
                <w:rFonts w:ascii="Arial" w:hAnsi="Arial" w:cs="Arial"/>
                <w:sz w:val="18"/>
                <w:szCs w:val="18"/>
                <w:lang w:val="en-US" w:eastAsia="zh-CN"/>
              </w:rPr>
            </w:pPr>
            <w:del w:id="7381" w:author="srabhi" w:date="2015-07-20T17:12:00Z">
              <w:r w:rsidRPr="00882650" w:rsidDel="007F6D69">
                <w:rPr>
                  <w:rFonts w:ascii="Arial" w:hAnsi="Arial" w:cs="Arial"/>
                  <w:sz w:val="18"/>
                  <w:szCs w:val="18"/>
                  <w:lang w:val="en-US" w:eastAsia="zh-CN"/>
                </w:rPr>
                <w:delText>1.40</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82" w:author="srabhi" w:date="2015-07-20T17:12:00Z"/>
                <w:rFonts w:ascii="Arial" w:hAnsi="Arial" w:cs="Arial"/>
                <w:sz w:val="18"/>
                <w:szCs w:val="18"/>
                <w:lang w:val="en-US" w:eastAsia="zh-CN"/>
              </w:rPr>
            </w:pPr>
            <w:del w:id="7383" w:author="srabhi" w:date="2015-07-20T17:12:00Z">
              <w:r w:rsidRPr="00882650" w:rsidDel="007F6D69">
                <w:rPr>
                  <w:rFonts w:ascii="Arial" w:hAnsi="Arial" w:cs="Arial"/>
                  <w:sz w:val="18"/>
                  <w:szCs w:val="18"/>
                  <w:lang w:val="en-US" w:eastAsia="zh-CN"/>
                </w:rPr>
                <w:delText>0.36</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84" w:author="srabhi" w:date="2015-07-20T17:12:00Z"/>
                <w:rFonts w:ascii="Arial" w:hAnsi="Arial" w:cs="Arial"/>
                <w:sz w:val="18"/>
                <w:szCs w:val="18"/>
                <w:lang w:val="en-US" w:eastAsia="zh-CN"/>
              </w:rPr>
            </w:pPr>
            <w:del w:id="7385" w:author="srabhi" w:date="2015-07-20T17:12:00Z">
              <w:r w:rsidRPr="00882650" w:rsidDel="007F6D69">
                <w:rPr>
                  <w:rFonts w:ascii="Arial" w:hAnsi="Arial" w:cs="Arial"/>
                  <w:sz w:val="18"/>
                  <w:szCs w:val="18"/>
                  <w:lang w:val="en-US" w:eastAsia="zh-CN"/>
                </w:rPr>
                <w:delText>2.02</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86" w:author="srabhi" w:date="2015-07-20T17:12:00Z"/>
                <w:rFonts w:ascii="Arial" w:hAnsi="Arial" w:cs="Arial"/>
                <w:sz w:val="18"/>
                <w:szCs w:val="18"/>
                <w:lang w:val="en-US" w:eastAsia="zh-CN"/>
              </w:rPr>
            </w:pPr>
            <w:del w:id="7387" w:author="srabhi" w:date="2015-07-20T17:12:00Z">
              <w:r w:rsidRPr="00882650" w:rsidDel="007F6D69">
                <w:rPr>
                  <w:rFonts w:ascii="Arial" w:hAnsi="Arial" w:cs="Arial"/>
                  <w:sz w:val="18"/>
                  <w:szCs w:val="18"/>
                  <w:lang w:val="en-US" w:eastAsia="zh-CN"/>
                </w:rPr>
                <w:delText>-0.61</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88" w:author="srabhi" w:date="2015-07-20T17:12:00Z"/>
                <w:rFonts w:ascii="Arial" w:hAnsi="Arial" w:cs="Arial"/>
                <w:sz w:val="18"/>
                <w:szCs w:val="18"/>
                <w:lang w:val="en-US" w:eastAsia="zh-CN"/>
              </w:rPr>
            </w:pPr>
            <w:del w:id="7389" w:author="srabhi" w:date="2015-07-20T17:12:00Z">
              <w:r w:rsidRPr="00882650" w:rsidDel="007F6D69">
                <w:rPr>
                  <w:rFonts w:ascii="Arial" w:hAnsi="Arial" w:cs="Arial"/>
                  <w:sz w:val="18"/>
                  <w:szCs w:val="18"/>
                  <w:lang w:val="en-US" w:eastAsia="zh-CN"/>
                </w:rPr>
                <w:delText>2.51</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90" w:author="srabhi" w:date="2015-07-20T17:12:00Z"/>
                <w:rFonts w:ascii="Arial" w:hAnsi="Arial" w:cs="Arial"/>
                <w:sz w:val="18"/>
                <w:szCs w:val="18"/>
                <w:lang w:val="en-US" w:eastAsia="zh-CN"/>
              </w:rPr>
            </w:pPr>
            <w:del w:id="7391" w:author="srabhi" w:date="2015-07-20T17:12:00Z">
              <w:r w:rsidRPr="00882650" w:rsidDel="007F6D69">
                <w:rPr>
                  <w:rFonts w:ascii="Arial" w:hAnsi="Arial" w:cs="Arial"/>
                  <w:sz w:val="18"/>
                  <w:szCs w:val="18"/>
                  <w:lang w:val="en-US" w:eastAsia="zh-CN"/>
                </w:rPr>
                <w:delText>-1.11</w:delText>
              </w:r>
            </w:del>
          </w:p>
        </w:tc>
      </w:tr>
      <w:tr w:rsidR="00415B83" w:rsidRPr="00240276" w:rsidDel="007F6D69" w:rsidTr="009A5197">
        <w:trPr>
          <w:trHeight w:val="300"/>
          <w:del w:id="7392"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EE3535" w:rsidDel="007F6D69" w:rsidRDefault="00415B83" w:rsidP="00415B83">
            <w:pPr>
              <w:spacing w:before="100" w:beforeAutospacing="1" w:after="100" w:afterAutospacing="1" w:line="240" w:lineRule="auto"/>
              <w:rPr>
                <w:del w:id="7393" w:author="srabhi" w:date="2015-07-20T17:12:00Z"/>
                <w:rFonts w:ascii="Arial" w:hAnsi="Arial" w:cs="Arial"/>
                <w:b/>
                <w:bCs/>
                <w:sz w:val="20"/>
                <w:szCs w:val="20"/>
                <w:lang w:eastAsia="zh-CN"/>
                <w:rPrChange w:id="7394" w:author="srabhi" w:date="2015-07-20T16:43:00Z">
                  <w:rPr>
                    <w:del w:id="7395" w:author="srabhi" w:date="2015-07-20T17:12:00Z"/>
                    <w:rFonts w:ascii="Arial" w:eastAsia="Arial Unicode MS" w:hAnsi="Arial" w:cs="Arial"/>
                    <w:b/>
                    <w:bCs/>
                    <w:sz w:val="20"/>
                    <w:szCs w:val="20"/>
                    <w:lang w:val="en-US" w:eastAsia="zh-CN"/>
                  </w:rPr>
                </w:rPrChange>
              </w:rPr>
            </w:pPr>
            <w:del w:id="7396" w:author="srabhi" w:date="2015-07-20T17:12:00Z">
              <w:r w:rsidRPr="00882650" w:rsidDel="007F6D69">
                <w:rPr>
                  <w:rFonts w:ascii="Arial" w:hAnsi="Arial" w:cs="Arial"/>
                  <w:b/>
                  <w:bCs/>
                  <w:sz w:val="20"/>
                  <w:szCs w:val="20"/>
                  <w:lang w:eastAsia="zh-CN"/>
                </w:rPr>
                <w:delText>Total non-</w:delText>
              </w:r>
            </w:del>
            <w:del w:id="7397" w:author="srabhi" w:date="2015-07-20T16:43:00Z">
              <w:r w:rsidRPr="00882650" w:rsidDel="00EE3535">
                <w:rPr>
                  <w:rFonts w:ascii="Arial" w:hAnsi="Arial" w:cs="Arial"/>
                  <w:b/>
                  <w:bCs/>
                  <w:sz w:val="20"/>
                  <w:szCs w:val="20"/>
                  <w:lang w:eastAsia="zh-CN"/>
                </w:rPr>
                <w:delText>ms</w:delText>
              </w:r>
            </w:del>
            <w:del w:id="7398" w:author="srabhi" w:date="2015-07-20T17:12:00Z">
              <w:r w:rsidRPr="00882650" w:rsidDel="007F6D69">
                <w:rPr>
                  <w:rFonts w:ascii="Arial" w:hAnsi="Arial" w:cs="Arial"/>
                  <w:b/>
                  <w:bCs/>
                  <w:sz w:val="20"/>
                  <w:szCs w:val="20"/>
                  <w:lang w:eastAsia="zh-CN"/>
                </w:rPr>
                <w:delText xml:space="preserve"> pre-index costs</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399" w:author="srabhi" w:date="2015-07-20T17:12:00Z"/>
                <w:rFonts w:ascii="Arial" w:hAnsi="Arial" w:cs="Arial"/>
                <w:sz w:val="18"/>
                <w:szCs w:val="18"/>
                <w:lang w:val="en-US" w:eastAsia="zh-CN"/>
              </w:rPr>
            </w:pPr>
            <w:del w:id="7400" w:author="srabhi" w:date="2015-07-20T17:12:00Z">
              <w:r w:rsidRPr="00882650" w:rsidDel="007F6D69">
                <w:rPr>
                  <w:rFonts w:ascii="Arial" w:hAnsi="Arial" w:cs="Arial"/>
                  <w:sz w:val="18"/>
                  <w:szCs w:val="18"/>
                  <w:lang w:val="en-US" w:eastAsia="zh-CN"/>
                </w:rPr>
                <w:delText>5</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01" w:author="srabhi" w:date="2015-07-20T17:12:00Z"/>
                <w:rFonts w:ascii="Arial" w:hAnsi="Arial" w:cs="Arial"/>
                <w:sz w:val="18"/>
                <w:szCs w:val="18"/>
                <w:lang w:val="en-US" w:eastAsia="zh-CN"/>
              </w:rPr>
            </w:pPr>
            <w:del w:id="7402" w:author="srabhi" w:date="2015-07-20T17:12:00Z">
              <w:r w:rsidRPr="00882650" w:rsidDel="007F6D69">
                <w:rPr>
                  <w:rFonts w:ascii="Arial" w:hAnsi="Arial" w:cs="Arial"/>
                  <w:sz w:val="18"/>
                  <w:szCs w:val="18"/>
                  <w:lang w:val="en-US" w:eastAsia="zh-CN"/>
                </w:rPr>
                <w:delText>1.31</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03" w:author="srabhi" w:date="2015-07-20T17:12:00Z"/>
                <w:rFonts w:ascii="Arial" w:hAnsi="Arial" w:cs="Arial"/>
                <w:sz w:val="18"/>
                <w:szCs w:val="18"/>
                <w:lang w:val="en-US" w:eastAsia="zh-CN"/>
              </w:rPr>
            </w:pPr>
            <w:del w:id="7404" w:author="srabhi" w:date="2015-07-20T17:12:00Z">
              <w:r w:rsidRPr="00882650" w:rsidDel="007F6D69">
                <w:rPr>
                  <w:rFonts w:ascii="Arial" w:hAnsi="Arial" w:cs="Arial"/>
                  <w:sz w:val="18"/>
                  <w:szCs w:val="18"/>
                  <w:lang w:val="en-US" w:eastAsia="zh-CN"/>
                </w:rPr>
                <w:delText>0.65</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05" w:author="srabhi" w:date="2015-07-20T17:12:00Z"/>
                <w:rFonts w:ascii="Arial" w:hAnsi="Arial" w:cs="Arial"/>
                <w:sz w:val="18"/>
                <w:szCs w:val="18"/>
                <w:lang w:val="en-US" w:eastAsia="zh-CN"/>
              </w:rPr>
            </w:pPr>
            <w:del w:id="7406" w:author="srabhi" w:date="2015-07-20T17:12:00Z">
              <w:r w:rsidRPr="00882650" w:rsidDel="007F6D69">
                <w:rPr>
                  <w:rFonts w:ascii="Arial" w:hAnsi="Arial" w:cs="Arial"/>
                  <w:sz w:val="18"/>
                  <w:szCs w:val="18"/>
                  <w:lang w:val="en-US" w:eastAsia="zh-CN"/>
                </w:rPr>
                <w:delText>21</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07" w:author="srabhi" w:date="2015-07-20T17:12:00Z"/>
                <w:rFonts w:ascii="Arial" w:hAnsi="Arial" w:cs="Arial"/>
                <w:sz w:val="18"/>
                <w:szCs w:val="18"/>
                <w:lang w:val="en-US" w:eastAsia="zh-CN"/>
              </w:rPr>
            </w:pPr>
            <w:del w:id="7408" w:author="srabhi" w:date="2015-07-20T17:12:00Z">
              <w:r w:rsidRPr="00882650" w:rsidDel="007F6D69">
                <w:rPr>
                  <w:rFonts w:ascii="Arial" w:hAnsi="Arial" w:cs="Arial"/>
                  <w:sz w:val="18"/>
                  <w:szCs w:val="18"/>
                  <w:lang w:val="en-US" w:eastAsia="zh-CN"/>
                </w:rPr>
                <w:delText>13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09" w:author="srabhi" w:date="2015-07-20T17:12:00Z"/>
                <w:rFonts w:ascii="Arial" w:hAnsi="Arial" w:cs="Arial"/>
                <w:sz w:val="18"/>
                <w:szCs w:val="18"/>
                <w:lang w:val="en-US" w:eastAsia="zh-CN"/>
              </w:rPr>
            </w:pPr>
            <w:del w:id="7410" w:author="srabhi" w:date="2015-07-20T17:12:00Z">
              <w:r w:rsidRPr="00882650" w:rsidDel="007F6D69">
                <w:rPr>
                  <w:rFonts w:ascii="Arial" w:hAnsi="Arial" w:cs="Arial"/>
                  <w:sz w:val="18"/>
                  <w:szCs w:val="18"/>
                  <w:lang w:val="en-US" w:eastAsia="zh-CN"/>
                </w:rPr>
                <w:delText>2.23</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11" w:author="srabhi" w:date="2015-07-20T17:12:00Z"/>
                <w:rFonts w:ascii="Arial" w:hAnsi="Arial" w:cs="Arial"/>
                <w:sz w:val="18"/>
                <w:szCs w:val="18"/>
                <w:lang w:val="en-US" w:eastAsia="zh-CN"/>
              </w:rPr>
            </w:pPr>
            <w:del w:id="7412" w:author="srabhi" w:date="2015-07-20T17:12:00Z">
              <w:r w:rsidRPr="00882650" w:rsidDel="007F6D69">
                <w:rPr>
                  <w:rFonts w:ascii="Arial" w:hAnsi="Arial" w:cs="Arial"/>
                  <w:sz w:val="18"/>
                  <w:szCs w:val="18"/>
                  <w:lang w:val="en-US" w:eastAsia="zh-CN"/>
                </w:rPr>
                <w:delText>0.98</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13" w:author="srabhi" w:date="2015-07-20T17:12:00Z"/>
                <w:rFonts w:ascii="Arial" w:hAnsi="Arial" w:cs="Arial"/>
                <w:sz w:val="18"/>
                <w:szCs w:val="18"/>
                <w:lang w:val="en-US" w:eastAsia="zh-CN"/>
              </w:rPr>
            </w:pPr>
            <w:del w:id="7414" w:author="srabhi" w:date="2015-07-20T17:12:00Z">
              <w:r w:rsidRPr="00882650" w:rsidDel="007F6D69">
                <w:rPr>
                  <w:rFonts w:ascii="Arial" w:hAnsi="Arial" w:cs="Arial"/>
                  <w:sz w:val="18"/>
                  <w:szCs w:val="18"/>
                  <w:lang w:val="en-US" w:eastAsia="zh-CN"/>
                </w:rPr>
                <w:delText>43</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15" w:author="srabhi" w:date="2015-07-20T17:12:00Z"/>
                <w:rFonts w:ascii="Arial" w:hAnsi="Arial" w:cs="Arial"/>
                <w:sz w:val="18"/>
                <w:szCs w:val="18"/>
                <w:lang w:val="en-US" w:eastAsia="zh-CN"/>
              </w:rPr>
            </w:pPr>
            <w:del w:id="7416" w:author="srabhi" w:date="2015-07-20T17:12:00Z">
              <w:r w:rsidRPr="00882650" w:rsidDel="007F6D69">
                <w:rPr>
                  <w:rFonts w:ascii="Arial" w:hAnsi="Arial" w:cs="Arial"/>
                  <w:sz w:val="18"/>
                  <w:szCs w:val="18"/>
                  <w:lang w:val="en-US" w:eastAsia="zh-CN"/>
                </w:rPr>
                <w:delText>9</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17" w:author="srabhi" w:date="2015-07-20T17:12:00Z"/>
                <w:rFonts w:ascii="Arial" w:hAnsi="Arial" w:cs="Arial"/>
                <w:sz w:val="18"/>
                <w:szCs w:val="18"/>
                <w:lang w:val="en-US" w:eastAsia="zh-CN"/>
              </w:rPr>
            </w:pPr>
            <w:del w:id="7418" w:author="srabhi" w:date="2015-07-20T17:12:00Z">
              <w:r w:rsidRPr="00882650" w:rsidDel="007F6D69">
                <w:rPr>
                  <w:rFonts w:ascii="Arial" w:hAnsi="Arial" w:cs="Arial"/>
                  <w:sz w:val="18"/>
                  <w:szCs w:val="18"/>
                  <w:lang w:val="en-US" w:eastAsia="zh-CN"/>
                </w:rPr>
                <w:delText>1.32</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19" w:author="srabhi" w:date="2015-07-20T17:12:00Z"/>
                <w:rFonts w:ascii="Arial" w:hAnsi="Arial" w:cs="Arial"/>
                <w:sz w:val="18"/>
                <w:szCs w:val="18"/>
                <w:lang w:val="en-US" w:eastAsia="zh-CN"/>
              </w:rPr>
            </w:pPr>
            <w:del w:id="7420" w:author="srabhi" w:date="2015-07-20T17:12:00Z">
              <w:r w:rsidRPr="00882650" w:rsidDel="007F6D69">
                <w:rPr>
                  <w:rFonts w:ascii="Arial" w:hAnsi="Arial" w:cs="Arial"/>
                  <w:sz w:val="18"/>
                  <w:szCs w:val="18"/>
                  <w:lang w:val="en-US" w:eastAsia="zh-CN"/>
                </w:rPr>
                <w:delText>0.29</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21" w:author="srabhi" w:date="2015-07-20T17:12:00Z"/>
                <w:rFonts w:ascii="Arial" w:hAnsi="Arial" w:cs="Arial"/>
                <w:sz w:val="18"/>
                <w:szCs w:val="18"/>
                <w:lang w:val="en-US" w:eastAsia="zh-CN"/>
              </w:rPr>
            </w:pPr>
            <w:del w:id="7422" w:author="srabhi" w:date="2015-07-20T17:12:00Z">
              <w:r w:rsidRPr="00882650" w:rsidDel="007F6D69">
                <w:rPr>
                  <w:rFonts w:ascii="Arial" w:hAnsi="Arial" w:cs="Arial"/>
                  <w:sz w:val="18"/>
                  <w:szCs w:val="18"/>
                  <w:lang w:val="en-US" w:eastAsia="zh-CN"/>
                </w:rPr>
                <w:delText>1.78</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23" w:author="srabhi" w:date="2015-07-20T17:12:00Z"/>
                <w:rFonts w:ascii="Arial" w:hAnsi="Arial" w:cs="Arial"/>
                <w:sz w:val="18"/>
                <w:szCs w:val="18"/>
                <w:lang w:val="en-US" w:eastAsia="zh-CN"/>
              </w:rPr>
            </w:pPr>
            <w:del w:id="7424" w:author="srabhi" w:date="2015-07-20T17:12:00Z">
              <w:r w:rsidRPr="00882650" w:rsidDel="007F6D69">
                <w:rPr>
                  <w:rFonts w:ascii="Arial" w:hAnsi="Arial" w:cs="Arial"/>
                  <w:sz w:val="18"/>
                  <w:szCs w:val="18"/>
                  <w:lang w:val="en-US" w:eastAsia="zh-CN"/>
                </w:rPr>
                <w:delText>-0.47</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25" w:author="srabhi" w:date="2015-07-20T17:12:00Z"/>
                <w:rFonts w:ascii="Arial" w:hAnsi="Arial" w:cs="Arial"/>
                <w:sz w:val="18"/>
                <w:szCs w:val="18"/>
                <w:lang w:val="en-US" w:eastAsia="zh-CN"/>
              </w:rPr>
            </w:pPr>
            <w:del w:id="7426" w:author="srabhi" w:date="2015-07-20T17:12:00Z">
              <w:r w:rsidRPr="00882650" w:rsidDel="007F6D69">
                <w:rPr>
                  <w:rFonts w:ascii="Arial" w:hAnsi="Arial" w:cs="Arial"/>
                  <w:sz w:val="18"/>
                  <w:szCs w:val="18"/>
                  <w:lang w:val="en-US" w:eastAsia="zh-CN"/>
                </w:rPr>
                <w:delText>2.51</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27" w:author="srabhi" w:date="2015-07-20T17:12:00Z"/>
                <w:rFonts w:ascii="Arial" w:hAnsi="Arial" w:cs="Arial"/>
                <w:sz w:val="18"/>
                <w:szCs w:val="18"/>
                <w:lang w:val="en-US" w:eastAsia="zh-CN"/>
              </w:rPr>
            </w:pPr>
            <w:del w:id="7428" w:author="srabhi" w:date="2015-07-20T17:12:00Z">
              <w:r w:rsidRPr="00882650" w:rsidDel="007F6D69">
                <w:rPr>
                  <w:rFonts w:ascii="Arial" w:hAnsi="Arial" w:cs="Arial"/>
                  <w:sz w:val="18"/>
                  <w:szCs w:val="18"/>
                  <w:lang w:val="en-US" w:eastAsia="zh-CN"/>
                </w:rPr>
                <w:delText>-1.19</w:delText>
              </w:r>
            </w:del>
          </w:p>
        </w:tc>
      </w:tr>
      <w:tr w:rsidR="00415B83" w:rsidRPr="00240276" w:rsidDel="007F6D69" w:rsidTr="009A5197">
        <w:trPr>
          <w:trHeight w:val="300"/>
          <w:del w:id="7429" w:author="srabhi" w:date="2015-07-20T17:12:00Z"/>
        </w:trPr>
        <w:tc>
          <w:tcPr>
            <w:tcW w:w="2235" w:type="dxa"/>
            <w:tcBorders>
              <w:top w:val="nil"/>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7430" w:author="srabhi" w:date="2015-07-20T17:12:00Z"/>
                <w:rFonts w:ascii="Arial" w:hAnsi="Arial" w:cs="Arial"/>
                <w:b/>
                <w:bCs/>
                <w:sz w:val="20"/>
                <w:szCs w:val="20"/>
                <w:lang w:val="en-US" w:eastAsia="zh-CN"/>
              </w:rPr>
            </w:pPr>
            <w:del w:id="7431" w:author="srabhi" w:date="2015-07-20T17:12:00Z">
              <w:r w:rsidRPr="00882650" w:rsidDel="007F6D69">
                <w:rPr>
                  <w:rFonts w:ascii="Arial" w:hAnsi="Arial" w:cs="Arial"/>
                  <w:b/>
                  <w:bCs/>
                  <w:sz w:val="20"/>
                  <w:szCs w:val="20"/>
                  <w:lang w:eastAsia="zh-CN"/>
                </w:rPr>
                <w:delText>MS-related total pre-index costs</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32" w:author="srabhi" w:date="2015-07-20T17:12:00Z"/>
                <w:rFonts w:ascii="Arial" w:hAnsi="Arial" w:cs="Arial"/>
                <w:sz w:val="18"/>
                <w:szCs w:val="18"/>
                <w:lang w:val="en-US" w:eastAsia="zh-CN"/>
              </w:rPr>
            </w:pPr>
            <w:del w:id="7433" w:author="srabhi" w:date="2015-07-20T17:12:00Z">
              <w:r w:rsidRPr="00882650" w:rsidDel="007F6D69">
                <w:rPr>
                  <w:rFonts w:ascii="Arial" w:hAnsi="Arial" w:cs="Arial"/>
                  <w:sz w:val="18"/>
                  <w:szCs w:val="18"/>
                  <w:lang w:val="en-US" w:eastAsia="zh-CN"/>
                </w:rPr>
                <w:delText>5</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34" w:author="srabhi" w:date="2015-07-20T17:12:00Z"/>
                <w:rFonts w:ascii="Arial" w:hAnsi="Arial" w:cs="Arial"/>
                <w:sz w:val="18"/>
                <w:szCs w:val="18"/>
                <w:lang w:val="en-US" w:eastAsia="zh-CN"/>
              </w:rPr>
            </w:pPr>
            <w:del w:id="7435" w:author="srabhi" w:date="2015-07-20T17:12:00Z">
              <w:r w:rsidRPr="00882650" w:rsidDel="007F6D69">
                <w:rPr>
                  <w:rFonts w:ascii="Arial" w:hAnsi="Arial" w:cs="Arial"/>
                  <w:sz w:val="18"/>
                  <w:szCs w:val="18"/>
                  <w:lang w:val="en-US" w:eastAsia="zh-CN"/>
                </w:rPr>
                <w:delText>1.28</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36" w:author="srabhi" w:date="2015-07-20T17:12:00Z"/>
                <w:rFonts w:ascii="Arial" w:hAnsi="Arial" w:cs="Arial"/>
                <w:sz w:val="18"/>
                <w:szCs w:val="18"/>
                <w:lang w:val="en-US" w:eastAsia="zh-CN"/>
              </w:rPr>
            </w:pPr>
            <w:del w:id="7437" w:author="srabhi" w:date="2015-07-20T17:12:00Z">
              <w:r w:rsidRPr="00882650" w:rsidDel="007F6D69">
                <w:rPr>
                  <w:rFonts w:ascii="Arial" w:hAnsi="Arial" w:cs="Arial"/>
                  <w:sz w:val="18"/>
                  <w:szCs w:val="18"/>
                  <w:lang w:val="en-US" w:eastAsia="zh-CN"/>
                </w:rPr>
                <w:delText>0.74</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38" w:author="srabhi" w:date="2015-07-20T17:12:00Z"/>
                <w:rFonts w:ascii="Arial" w:hAnsi="Arial" w:cs="Arial"/>
                <w:sz w:val="18"/>
                <w:szCs w:val="18"/>
                <w:lang w:val="en-US" w:eastAsia="zh-CN"/>
              </w:rPr>
            </w:pPr>
            <w:del w:id="7439" w:author="srabhi" w:date="2015-07-20T17:12:00Z">
              <w:r w:rsidRPr="00882650" w:rsidDel="007F6D69">
                <w:rPr>
                  <w:rFonts w:ascii="Arial" w:hAnsi="Arial" w:cs="Arial"/>
                  <w:sz w:val="18"/>
                  <w:szCs w:val="18"/>
                  <w:lang w:val="en-US" w:eastAsia="zh-CN"/>
                </w:rPr>
                <w:delText>13</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40" w:author="srabhi" w:date="2015-07-20T17:12:00Z"/>
                <w:rFonts w:ascii="Arial" w:hAnsi="Arial" w:cs="Arial"/>
                <w:sz w:val="18"/>
                <w:szCs w:val="18"/>
                <w:lang w:val="en-US" w:eastAsia="zh-CN"/>
              </w:rPr>
            </w:pPr>
            <w:del w:id="7441" w:author="srabhi" w:date="2015-07-20T17:12:00Z">
              <w:r w:rsidRPr="00882650" w:rsidDel="007F6D69">
                <w:rPr>
                  <w:rFonts w:ascii="Arial" w:hAnsi="Arial" w:cs="Arial"/>
                  <w:sz w:val="18"/>
                  <w:szCs w:val="18"/>
                  <w:lang w:val="en-US" w:eastAsia="zh-CN"/>
                </w:rPr>
                <w:delText>8</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42" w:author="srabhi" w:date="2015-07-20T17:12:00Z"/>
                <w:rFonts w:ascii="Arial" w:hAnsi="Arial" w:cs="Arial"/>
                <w:sz w:val="18"/>
                <w:szCs w:val="18"/>
                <w:lang w:val="en-US" w:eastAsia="zh-CN"/>
              </w:rPr>
            </w:pPr>
            <w:del w:id="7443" w:author="srabhi" w:date="2015-07-20T17:12:00Z">
              <w:r w:rsidRPr="00882650" w:rsidDel="007F6D69">
                <w:rPr>
                  <w:rFonts w:ascii="Arial" w:hAnsi="Arial" w:cs="Arial"/>
                  <w:sz w:val="18"/>
                  <w:szCs w:val="18"/>
                  <w:lang w:val="en-US" w:eastAsia="zh-CN"/>
                </w:rPr>
                <w:delText>2.13</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44" w:author="srabhi" w:date="2015-07-20T17:12:00Z"/>
                <w:rFonts w:ascii="Arial" w:hAnsi="Arial" w:cs="Arial"/>
                <w:sz w:val="18"/>
                <w:szCs w:val="18"/>
                <w:lang w:val="en-US" w:eastAsia="zh-CN"/>
              </w:rPr>
            </w:pPr>
            <w:del w:id="7445" w:author="srabhi" w:date="2015-07-20T17:12:00Z">
              <w:r w:rsidRPr="00882650" w:rsidDel="007F6D69">
                <w:rPr>
                  <w:rFonts w:ascii="Arial" w:hAnsi="Arial" w:cs="Arial"/>
                  <w:sz w:val="18"/>
                  <w:szCs w:val="18"/>
                  <w:lang w:val="en-US" w:eastAsia="zh-CN"/>
                </w:rPr>
                <w:delText>1.28</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46" w:author="srabhi" w:date="2015-07-20T17:12:00Z"/>
                <w:rFonts w:ascii="Arial" w:hAnsi="Arial" w:cs="Arial"/>
                <w:sz w:val="18"/>
                <w:szCs w:val="18"/>
                <w:lang w:val="en-US" w:eastAsia="zh-CN"/>
              </w:rPr>
            </w:pPr>
            <w:del w:id="7447" w:author="srabhi" w:date="2015-07-20T17:12:00Z">
              <w:r w:rsidRPr="00882650" w:rsidDel="007F6D69">
                <w:rPr>
                  <w:rFonts w:ascii="Arial" w:hAnsi="Arial" w:cs="Arial"/>
                  <w:sz w:val="18"/>
                  <w:szCs w:val="18"/>
                  <w:lang w:val="en-US" w:eastAsia="zh-CN"/>
                </w:rPr>
                <w:delText>19</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48" w:author="srabhi" w:date="2015-07-20T17:12:00Z"/>
                <w:rFonts w:ascii="Arial" w:hAnsi="Arial" w:cs="Arial"/>
                <w:sz w:val="18"/>
                <w:szCs w:val="18"/>
                <w:lang w:val="en-US" w:eastAsia="zh-CN"/>
              </w:rPr>
            </w:pPr>
            <w:del w:id="7449" w:author="srabhi" w:date="2015-07-20T17:12:00Z">
              <w:r w:rsidRPr="00882650"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50" w:author="srabhi" w:date="2015-07-20T17:12:00Z"/>
                <w:rFonts w:ascii="Arial" w:hAnsi="Arial" w:cs="Arial"/>
                <w:sz w:val="18"/>
                <w:szCs w:val="18"/>
                <w:lang w:val="en-US" w:eastAsia="zh-CN"/>
              </w:rPr>
            </w:pPr>
            <w:del w:id="7451" w:author="srabhi" w:date="2015-07-20T17:12:00Z">
              <w:r w:rsidRPr="00882650" w:rsidDel="007F6D69">
                <w:rPr>
                  <w:rFonts w:ascii="Arial" w:hAnsi="Arial" w:cs="Arial"/>
                  <w:sz w:val="18"/>
                  <w:szCs w:val="18"/>
                  <w:lang w:val="en-US" w:eastAsia="zh-CN"/>
                </w:rPr>
                <w:delText>1.41</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52" w:author="srabhi" w:date="2015-07-20T17:12:00Z"/>
                <w:rFonts w:ascii="Arial" w:hAnsi="Arial" w:cs="Arial"/>
                <w:sz w:val="18"/>
                <w:szCs w:val="18"/>
                <w:lang w:val="en-US" w:eastAsia="zh-CN"/>
              </w:rPr>
            </w:pPr>
            <w:del w:id="7453" w:author="srabhi" w:date="2015-07-20T17:12:00Z">
              <w:r w:rsidRPr="00882650" w:rsidDel="007F6D69">
                <w:rPr>
                  <w:rFonts w:ascii="Arial" w:hAnsi="Arial" w:cs="Arial"/>
                  <w:sz w:val="18"/>
                  <w:szCs w:val="18"/>
                  <w:lang w:val="en-US" w:eastAsia="zh-CN"/>
                </w:rPr>
                <w:delText>0.55</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54" w:author="srabhi" w:date="2015-07-20T17:12:00Z"/>
                <w:rFonts w:ascii="Arial" w:hAnsi="Arial" w:cs="Arial"/>
                <w:sz w:val="18"/>
                <w:szCs w:val="18"/>
                <w:lang w:val="en-US" w:eastAsia="zh-CN"/>
              </w:rPr>
            </w:pPr>
            <w:del w:id="7455" w:author="srabhi" w:date="2015-07-20T17:12:00Z">
              <w:r w:rsidRPr="00882650" w:rsidDel="007F6D69">
                <w:rPr>
                  <w:rFonts w:ascii="Arial" w:hAnsi="Arial" w:cs="Arial"/>
                  <w:sz w:val="18"/>
                  <w:szCs w:val="18"/>
                  <w:lang w:val="en-US" w:eastAsia="zh-CN"/>
                </w:rPr>
                <w:delText>2.13</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56" w:author="srabhi" w:date="2015-07-20T17:12:00Z"/>
                <w:rFonts w:ascii="Arial" w:hAnsi="Arial" w:cs="Arial"/>
                <w:sz w:val="18"/>
                <w:szCs w:val="18"/>
                <w:lang w:val="en-US" w:eastAsia="zh-CN"/>
              </w:rPr>
            </w:pPr>
            <w:del w:id="7457" w:author="srabhi" w:date="2015-07-20T17:12:00Z">
              <w:r w:rsidRPr="00882650" w:rsidDel="007F6D69">
                <w:rPr>
                  <w:rFonts w:ascii="Arial" w:hAnsi="Arial" w:cs="Arial"/>
                  <w:sz w:val="18"/>
                  <w:szCs w:val="18"/>
                  <w:lang w:val="en-US" w:eastAsia="zh-CN"/>
                </w:rPr>
                <w:delText>-0.71</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58" w:author="srabhi" w:date="2015-07-20T17:12:00Z"/>
                <w:rFonts w:ascii="Arial" w:hAnsi="Arial" w:cs="Arial"/>
                <w:sz w:val="18"/>
                <w:szCs w:val="18"/>
                <w:lang w:val="en-US" w:eastAsia="zh-CN"/>
              </w:rPr>
            </w:pPr>
            <w:del w:id="7459" w:author="srabhi" w:date="2015-07-20T17:12:00Z">
              <w:r w:rsidRPr="00882650" w:rsidDel="007F6D69">
                <w:rPr>
                  <w:rFonts w:ascii="Arial" w:hAnsi="Arial" w:cs="Arial"/>
                  <w:sz w:val="18"/>
                  <w:szCs w:val="18"/>
                  <w:lang w:val="en-US" w:eastAsia="zh-CN"/>
                </w:rPr>
                <w:delText>2.36</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60" w:author="srabhi" w:date="2015-07-20T17:12:00Z"/>
                <w:rFonts w:ascii="Arial" w:hAnsi="Arial" w:cs="Arial"/>
                <w:sz w:val="18"/>
                <w:szCs w:val="18"/>
                <w:lang w:val="en-US" w:eastAsia="zh-CN"/>
              </w:rPr>
            </w:pPr>
            <w:del w:id="7461" w:author="srabhi" w:date="2015-07-20T17:12:00Z">
              <w:r w:rsidRPr="00882650" w:rsidDel="007F6D69">
                <w:rPr>
                  <w:rFonts w:ascii="Arial" w:hAnsi="Arial" w:cs="Arial"/>
                  <w:sz w:val="18"/>
                  <w:szCs w:val="18"/>
                  <w:lang w:val="en-US" w:eastAsia="zh-CN"/>
                </w:rPr>
                <w:delText>-0.95</w:delText>
              </w:r>
            </w:del>
          </w:p>
        </w:tc>
      </w:tr>
      <w:tr w:rsidR="00415B83" w:rsidRPr="00240276" w:rsidDel="007F6D69" w:rsidTr="009A5197">
        <w:trPr>
          <w:trHeight w:val="300"/>
          <w:del w:id="7462" w:author="srabhi" w:date="2015-07-20T17:12:00Z"/>
        </w:trPr>
        <w:tc>
          <w:tcPr>
            <w:tcW w:w="2235" w:type="dxa"/>
            <w:tcBorders>
              <w:top w:val="nil"/>
              <w:left w:val="single" w:sz="8" w:space="0" w:color="auto"/>
              <w:bottom w:val="single" w:sz="4" w:space="0" w:color="auto"/>
              <w:right w:val="single" w:sz="8" w:space="0" w:color="auto"/>
            </w:tcBorders>
            <w:shd w:val="clear" w:color="auto" w:fill="auto"/>
            <w:noWrap/>
            <w:hideMark/>
          </w:tcPr>
          <w:p w:rsidR="00415B83" w:rsidRPr="00882650" w:rsidDel="007F6D69" w:rsidRDefault="00415B83" w:rsidP="00415B83">
            <w:pPr>
              <w:spacing w:line="240" w:lineRule="auto"/>
              <w:rPr>
                <w:del w:id="7463" w:author="srabhi" w:date="2015-07-20T17:12:00Z"/>
                <w:rFonts w:ascii="Arial" w:hAnsi="Arial" w:cs="Arial"/>
                <w:b/>
                <w:bCs/>
                <w:sz w:val="20"/>
                <w:szCs w:val="20"/>
                <w:lang w:val="en-US" w:eastAsia="zh-CN"/>
              </w:rPr>
            </w:pPr>
            <w:del w:id="7464" w:author="srabhi" w:date="2015-07-20T17:12:00Z">
              <w:r w:rsidRPr="00882650" w:rsidDel="007F6D69">
                <w:rPr>
                  <w:rFonts w:ascii="Arial" w:hAnsi="Arial" w:cs="Arial"/>
                  <w:b/>
                  <w:bCs/>
                  <w:sz w:val="20"/>
                  <w:szCs w:val="20"/>
                  <w:lang w:val="en-US" w:eastAsia="zh-CN"/>
                </w:rPr>
                <w:delText>Seizures &amp; Obesity</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65" w:author="srabhi" w:date="2015-07-20T17:12:00Z"/>
                <w:rFonts w:ascii="Arial" w:hAnsi="Arial" w:cs="Arial"/>
                <w:sz w:val="18"/>
                <w:szCs w:val="18"/>
                <w:lang w:val="en-US" w:eastAsia="zh-CN"/>
              </w:rPr>
            </w:pPr>
            <w:del w:id="7466" w:author="srabhi" w:date="2015-07-20T17:12:00Z">
              <w:r w:rsidRPr="00882650" w:rsidDel="007F6D69">
                <w:rPr>
                  <w:rFonts w:ascii="Arial" w:hAnsi="Arial" w:cs="Arial"/>
                  <w:sz w:val="18"/>
                  <w:szCs w:val="18"/>
                  <w:lang w:val="en-US" w:eastAsia="zh-CN"/>
                </w:rPr>
                <w:delText>13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67" w:author="srabhi" w:date="2015-07-20T17:12:00Z"/>
                <w:rFonts w:ascii="Arial" w:hAnsi="Arial" w:cs="Arial"/>
                <w:sz w:val="18"/>
                <w:szCs w:val="18"/>
                <w:lang w:val="en-US" w:eastAsia="zh-CN"/>
              </w:rPr>
            </w:pPr>
            <w:del w:id="7468" w:author="srabhi" w:date="2015-07-20T17:12:00Z">
              <w:r w:rsidRPr="00882650" w:rsidDel="007F6D69">
                <w:rPr>
                  <w:rFonts w:ascii="Arial" w:hAnsi="Arial" w:cs="Arial"/>
                  <w:sz w:val="18"/>
                  <w:szCs w:val="18"/>
                  <w:lang w:val="en-US" w:eastAsia="zh-CN"/>
                </w:rPr>
                <w:delText>1.78</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69" w:author="srabhi" w:date="2015-07-20T17:12:00Z"/>
                <w:rFonts w:ascii="Arial" w:hAnsi="Arial" w:cs="Arial"/>
                <w:sz w:val="18"/>
                <w:szCs w:val="18"/>
                <w:lang w:val="en-US" w:eastAsia="zh-CN"/>
              </w:rPr>
            </w:pPr>
            <w:del w:id="7470" w:author="srabhi" w:date="2015-07-20T17:12:00Z">
              <w:r w:rsidRPr="00882650" w:rsidDel="007F6D69">
                <w:rPr>
                  <w:rFonts w:ascii="Arial" w:hAnsi="Arial" w:cs="Arial"/>
                  <w:sz w:val="18"/>
                  <w:szCs w:val="18"/>
                  <w:lang w:val="en-US" w:eastAsia="zh-CN"/>
                </w:rPr>
                <w:delText>1.13</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71" w:author="srabhi" w:date="2015-07-20T17:12:00Z"/>
                <w:rFonts w:ascii="Arial" w:hAnsi="Arial" w:cs="Arial"/>
                <w:sz w:val="18"/>
                <w:szCs w:val="18"/>
                <w:lang w:val="en-US" w:eastAsia="zh-CN"/>
              </w:rPr>
            </w:pPr>
            <w:del w:id="7472" w:author="srabhi" w:date="2015-07-20T17:12:00Z">
              <w:r w:rsidRPr="00882650" w:rsidDel="007F6D69">
                <w:rPr>
                  <w:rFonts w:ascii="Arial" w:hAnsi="Arial" w:cs="Arial"/>
                  <w:sz w:val="18"/>
                  <w:szCs w:val="18"/>
                  <w:lang w:val="en-US" w:eastAsia="zh-CN"/>
                </w:rPr>
                <w:delText>25</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73" w:author="srabhi" w:date="2015-07-20T17:12:00Z"/>
                <w:rFonts w:ascii="Arial" w:hAnsi="Arial" w:cs="Arial"/>
                <w:sz w:val="18"/>
                <w:szCs w:val="18"/>
                <w:lang w:val="en-US" w:eastAsia="zh-CN"/>
              </w:rPr>
            </w:pPr>
            <w:del w:id="7474" w:author="srabhi" w:date="2015-07-20T17:12:00Z">
              <w:r w:rsidRPr="00882650" w:rsidDel="007F6D69">
                <w:rPr>
                  <w:rFonts w:ascii="Arial" w:hAnsi="Arial" w:cs="Arial"/>
                  <w:sz w:val="18"/>
                  <w:szCs w:val="18"/>
                  <w:lang w:val="en-US" w:eastAsia="zh-CN"/>
                </w:rPr>
                <w:delText>14</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75" w:author="srabhi" w:date="2015-07-20T17:12:00Z"/>
                <w:rFonts w:ascii="Arial" w:hAnsi="Arial" w:cs="Arial"/>
                <w:sz w:val="18"/>
                <w:szCs w:val="18"/>
                <w:lang w:val="en-US" w:eastAsia="zh-CN"/>
              </w:rPr>
            </w:pPr>
            <w:del w:id="7476" w:author="srabhi" w:date="2015-07-20T17:12:00Z">
              <w:r w:rsidRPr="00882650" w:rsidDel="007F6D69">
                <w:rPr>
                  <w:rFonts w:ascii="Arial" w:hAnsi="Arial" w:cs="Arial"/>
                  <w:sz w:val="18"/>
                  <w:szCs w:val="18"/>
                  <w:lang w:val="en-US" w:eastAsia="zh-CN"/>
                </w:rPr>
                <w:delText>2.61</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77" w:author="srabhi" w:date="2015-07-20T17:12:00Z"/>
                <w:rFonts w:ascii="Arial" w:hAnsi="Arial" w:cs="Arial"/>
                <w:sz w:val="18"/>
                <w:szCs w:val="18"/>
                <w:lang w:val="en-US" w:eastAsia="zh-CN"/>
              </w:rPr>
            </w:pPr>
            <w:del w:id="7478" w:author="srabhi" w:date="2015-07-20T17:12:00Z">
              <w:r w:rsidRPr="00882650" w:rsidDel="007F6D69">
                <w:rPr>
                  <w:rFonts w:ascii="Arial" w:hAnsi="Arial" w:cs="Arial"/>
                  <w:sz w:val="18"/>
                  <w:szCs w:val="18"/>
                  <w:lang w:val="en-US" w:eastAsia="zh-CN"/>
                </w:rPr>
                <w:delText>0.94</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79" w:author="srabhi" w:date="2015-07-20T17:12:00Z"/>
                <w:rFonts w:ascii="Arial" w:hAnsi="Arial" w:cs="Arial"/>
                <w:sz w:val="18"/>
                <w:szCs w:val="18"/>
                <w:lang w:val="en-US" w:eastAsia="zh-CN"/>
              </w:rPr>
            </w:pPr>
            <w:del w:id="7480" w:author="srabhi" w:date="2015-07-20T17:12:00Z">
              <w:r w:rsidRPr="00882650" w:rsidDel="007F6D69">
                <w:rPr>
                  <w:rFonts w:ascii="Arial" w:hAnsi="Arial" w:cs="Arial"/>
                  <w:sz w:val="18"/>
                  <w:szCs w:val="18"/>
                  <w:lang w:val="en-US" w:eastAsia="zh-CN"/>
                </w:rPr>
                <w:delText>15</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81" w:author="srabhi" w:date="2015-07-20T17:12:00Z"/>
                <w:rFonts w:ascii="Arial" w:hAnsi="Arial" w:cs="Arial"/>
                <w:sz w:val="18"/>
                <w:szCs w:val="18"/>
                <w:lang w:val="en-US" w:eastAsia="zh-CN"/>
              </w:rPr>
            </w:pPr>
            <w:del w:id="7482" w:author="srabhi" w:date="2015-07-20T17:12:00Z">
              <w:r w:rsidRPr="00882650"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83" w:author="srabhi" w:date="2015-07-20T17:12:00Z"/>
                <w:rFonts w:ascii="Arial" w:hAnsi="Arial" w:cs="Arial"/>
                <w:sz w:val="18"/>
                <w:szCs w:val="18"/>
                <w:lang w:val="en-US" w:eastAsia="zh-CN"/>
              </w:rPr>
            </w:pPr>
            <w:del w:id="7484" w:author="srabhi" w:date="2015-07-20T17:12:00Z">
              <w:r w:rsidRPr="00882650" w:rsidDel="007F6D69">
                <w:rPr>
                  <w:rFonts w:ascii="Arial" w:hAnsi="Arial" w:cs="Arial"/>
                  <w:sz w:val="18"/>
                  <w:szCs w:val="18"/>
                  <w:lang w:val="en-US" w:eastAsia="zh-CN"/>
                </w:rPr>
                <w:delText>1.29</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85" w:author="srabhi" w:date="2015-07-20T17:12:00Z"/>
                <w:rFonts w:ascii="Arial" w:hAnsi="Arial" w:cs="Arial"/>
                <w:sz w:val="18"/>
                <w:szCs w:val="18"/>
                <w:lang w:val="en-US" w:eastAsia="zh-CN"/>
              </w:rPr>
            </w:pPr>
            <w:del w:id="7486" w:author="srabhi" w:date="2015-07-20T17:12:00Z">
              <w:r w:rsidRPr="00882650" w:rsidDel="007F6D69">
                <w:rPr>
                  <w:rFonts w:ascii="Arial" w:hAnsi="Arial" w:cs="Arial"/>
                  <w:sz w:val="18"/>
                  <w:szCs w:val="18"/>
                  <w:lang w:val="en-US" w:eastAsia="zh-CN"/>
                </w:rPr>
                <w:delText>0.35</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87" w:author="srabhi" w:date="2015-07-20T17:12:00Z"/>
                <w:rFonts w:ascii="Arial" w:hAnsi="Arial" w:cs="Arial"/>
                <w:sz w:val="18"/>
                <w:szCs w:val="18"/>
                <w:lang w:val="en-US" w:eastAsia="zh-CN"/>
              </w:rPr>
            </w:pPr>
            <w:del w:id="7488" w:author="srabhi" w:date="2015-07-20T17:12:00Z">
              <w:r w:rsidRPr="00882650" w:rsidDel="007F6D69">
                <w:rPr>
                  <w:rFonts w:ascii="Arial" w:hAnsi="Arial" w:cs="Arial"/>
                  <w:sz w:val="18"/>
                  <w:szCs w:val="18"/>
                  <w:lang w:val="en-US" w:eastAsia="zh-CN"/>
                </w:rPr>
                <w:delText>2.54</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89" w:author="srabhi" w:date="2015-07-20T17:12:00Z"/>
                <w:rFonts w:ascii="Arial" w:hAnsi="Arial" w:cs="Arial"/>
                <w:sz w:val="18"/>
                <w:szCs w:val="18"/>
                <w:lang w:val="en-US" w:eastAsia="zh-CN"/>
              </w:rPr>
            </w:pPr>
            <w:del w:id="7490" w:author="srabhi" w:date="2015-07-20T17:12:00Z">
              <w:r w:rsidRPr="00882650" w:rsidDel="007F6D69">
                <w:rPr>
                  <w:rFonts w:ascii="Arial" w:hAnsi="Arial" w:cs="Arial"/>
                  <w:sz w:val="18"/>
                  <w:szCs w:val="18"/>
                  <w:lang w:val="en-US" w:eastAsia="zh-CN"/>
                </w:rPr>
                <w:delText>-1.25</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91" w:author="srabhi" w:date="2015-07-20T17:12:00Z"/>
                <w:rFonts w:ascii="Arial" w:hAnsi="Arial" w:cs="Arial"/>
                <w:sz w:val="18"/>
                <w:szCs w:val="18"/>
                <w:lang w:val="en-US" w:eastAsia="zh-CN"/>
              </w:rPr>
            </w:pPr>
            <w:del w:id="7492" w:author="srabhi" w:date="2015-07-20T17:12:00Z">
              <w:r w:rsidRPr="00882650" w:rsidDel="007F6D69">
                <w:rPr>
                  <w:rFonts w:ascii="Arial" w:hAnsi="Arial" w:cs="Arial"/>
                  <w:sz w:val="18"/>
                  <w:szCs w:val="18"/>
                  <w:lang w:val="en-US" w:eastAsia="zh-CN"/>
                </w:rPr>
                <w:delText>2.70</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493" w:author="srabhi" w:date="2015-07-20T17:12:00Z"/>
                <w:rFonts w:ascii="Arial" w:hAnsi="Arial" w:cs="Arial"/>
                <w:sz w:val="18"/>
                <w:szCs w:val="18"/>
                <w:lang w:val="en-US" w:eastAsia="zh-CN"/>
              </w:rPr>
            </w:pPr>
            <w:del w:id="7494" w:author="srabhi" w:date="2015-07-20T17:12:00Z">
              <w:r w:rsidRPr="00882650" w:rsidDel="007F6D69">
                <w:rPr>
                  <w:rFonts w:ascii="Arial" w:hAnsi="Arial" w:cs="Arial"/>
                  <w:sz w:val="18"/>
                  <w:szCs w:val="18"/>
                  <w:lang w:val="en-US" w:eastAsia="zh-CN"/>
                </w:rPr>
                <w:delText>-1.41</w:delText>
              </w:r>
            </w:del>
          </w:p>
        </w:tc>
      </w:tr>
      <w:tr w:rsidR="00415B83" w:rsidRPr="00240276" w:rsidDel="007F6D69" w:rsidTr="00415B83">
        <w:trPr>
          <w:trHeight w:val="420"/>
          <w:del w:id="7495" w:author="srabhi" w:date="2015-07-20T17:12:00Z"/>
        </w:trPr>
        <w:tc>
          <w:tcPr>
            <w:tcW w:w="2235" w:type="dxa"/>
            <w:tcBorders>
              <w:top w:val="single" w:sz="8" w:space="0" w:color="auto"/>
              <w:left w:val="single" w:sz="8" w:space="0" w:color="auto"/>
              <w:bottom w:val="single" w:sz="8" w:space="0" w:color="auto"/>
              <w:right w:val="single" w:sz="8" w:space="0" w:color="auto"/>
            </w:tcBorders>
            <w:shd w:val="clear" w:color="auto" w:fill="auto"/>
            <w:hideMark/>
          </w:tcPr>
          <w:p w:rsidR="00415B83" w:rsidDel="00EE3535" w:rsidRDefault="00415B83" w:rsidP="00415B83">
            <w:pPr>
              <w:spacing w:line="240" w:lineRule="auto"/>
              <w:jc w:val="center"/>
              <w:rPr>
                <w:del w:id="7496" w:author="srabhi" w:date="2015-07-20T16:44:00Z"/>
                <w:rFonts w:ascii="Arial" w:hAnsi="Arial" w:cs="Arial"/>
                <w:b/>
                <w:bCs/>
                <w:sz w:val="21"/>
                <w:szCs w:val="21"/>
                <w:lang w:eastAsia="zh-CN"/>
              </w:rPr>
            </w:pPr>
          </w:p>
          <w:p w:rsidR="0008563E" w:rsidRDefault="0008563E" w:rsidP="0008563E">
            <w:pPr>
              <w:spacing w:line="240" w:lineRule="auto"/>
              <w:rPr>
                <w:del w:id="7497" w:author="srabhi" w:date="2015-07-20T17:12:00Z"/>
                <w:rFonts w:ascii="Arial" w:hAnsi="Arial" w:cs="Arial"/>
                <w:b/>
                <w:bCs/>
                <w:sz w:val="21"/>
                <w:szCs w:val="21"/>
                <w:lang w:eastAsia="zh-CN"/>
              </w:rPr>
              <w:pPrChange w:id="7498" w:author="srabhi" w:date="2015-07-20T16:44:00Z">
                <w:pPr>
                  <w:framePr w:hSpace="180" w:wrap="around" w:hAnchor="page" w:x="876" w:y="648"/>
                  <w:spacing w:line="240" w:lineRule="auto"/>
                  <w:jc w:val="center"/>
                </w:pPr>
              </w:pPrChange>
            </w:pPr>
          </w:p>
          <w:p w:rsidR="0008563E" w:rsidRDefault="00415B83" w:rsidP="0008563E">
            <w:pPr>
              <w:spacing w:line="240" w:lineRule="auto"/>
              <w:rPr>
                <w:del w:id="7499" w:author="srabhi" w:date="2015-07-20T17:12:00Z"/>
                <w:rFonts w:ascii="Arial" w:hAnsi="Arial" w:cs="Arial"/>
                <w:b/>
                <w:bCs/>
                <w:sz w:val="21"/>
                <w:szCs w:val="21"/>
                <w:lang w:val="en-US" w:eastAsia="zh-CN"/>
              </w:rPr>
              <w:pPrChange w:id="7500" w:author="srabhi" w:date="2015-07-20T16:44:00Z">
                <w:pPr>
                  <w:framePr w:hSpace="180" w:wrap="around" w:hAnchor="page" w:x="876" w:y="648"/>
                  <w:spacing w:line="240" w:lineRule="auto"/>
                  <w:jc w:val="center"/>
                </w:pPr>
              </w:pPrChange>
            </w:pPr>
            <w:del w:id="7501" w:author="srabhi" w:date="2015-07-20T17:12:00Z">
              <w:r w:rsidRPr="00240276" w:rsidDel="007F6D69">
                <w:rPr>
                  <w:rFonts w:ascii="Arial" w:hAnsi="Arial" w:cs="Arial"/>
                  <w:b/>
                  <w:bCs/>
                  <w:sz w:val="21"/>
                  <w:szCs w:val="21"/>
                  <w:lang w:eastAsia="zh-CN"/>
                </w:rPr>
                <w:delText>Variable Description</w:delText>
              </w:r>
            </w:del>
          </w:p>
        </w:tc>
        <w:tc>
          <w:tcPr>
            <w:tcW w:w="2409" w:type="dxa"/>
            <w:gridSpan w:val="3"/>
            <w:tcBorders>
              <w:top w:val="single" w:sz="8" w:space="0" w:color="auto"/>
              <w:left w:val="nil"/>
              <w:bottom w:val="single" w:sz="8" w:space="0" w:color="auto"/>
              <w:right w:val="single" w:sz="8" w:space="0" w:color="000000"/>
            </w:tcBorders>
            <w:shd w:val="clear" w:color="auto" w:fill="auto"/>
            <w:hideMark/>
          </w:tcPr>
          <w:p w:rsidR="00415B83" w:rsidDel="007F6D69" w:rsidRDefault="00415B83" w:rsidP="00415B83">
            <w:pPr>
              <w:spacing w:line="240" w:lineRule="auto"/>
              <w:jc w:val="center"/>
              <w:rPr>
                <w:del w:id="7502" w:author="srabhi" w:date="2015-07-20T17:12:00Z"/>
                <w:rFonts w:ascii="Arial" w:hAnsi="Arial" w:cs="Arial"/>
                <w:b/>
                <w:bCs/>
                <w:sz w:val="21"/>
                <w:szCs w:val="21"/>
                <w:lang w:eastAsia="zh-CN"/>
              </w:rPr>
            </w:pPr>
          </w:p>
          <w:p w:rsidR="00415B83" w:rsidDel="007F6D69" w:rsidRDefault="00415B83" w:rsidP="00415B83">
            <w:pPr>
              <w:spacing w:line="240" w:lineRule="auto"/>
              <w:jc w:val="center"/>
              <w:rPr>
                <w:del w:id="7503" w:author="srabhi" w:date="2015-07-20T17:12:00Z"/>
                <w:rFonts w:ascii="Arial" w:hAnsi="Arial" w:cs="Arial"/>
                <w:b/>
                <w:bCs/>
                <w:sz w:val="21"/>
                <w:szCs w:val="21"/>
                <w:lang w:eastAsia="zh-CN"/>
              </w:rPr>
            </w:pPr>
          </w:p>
          <w:p w:rsidR="00415B83" w:rsidRPr="00240276" w:rsidDel="007F6D69" w:rsidRDefault="00415B83" w:rsidP="00415B83">
            <w:pPr>
              <w:spacing w:line="240" w:lineRule="auto"/>
              <w:jc w:val="center"/>
              <w:rPr>
                <w:del w:id="7504" w:author="srabhi" w:date="2015-07-20T17:12:00Z"/>
                <w:rFonts w:ascii="Arial" w:hAnsi="Arial" w:cs="Arial"/>
                <w:b/>
                <w:bCs/>
                <w:sz w:val="21"/>
                <w:szCs w:val="21"/>
                <w:lang w:val="en-US" w:eastAsia="zh-CN"/>
              </w:rPr>
            </w:pPr>
            <w:del w:id="7505" w:author="srabhi" w:date="2015-07-20T17:12:00Z">
              <w:r w:rsidRPr="00240276" w:rsidDel="007F6D69">
                <w:rPr>
                  <w:rFonts w:ascii="Arial" w:hAnsi="Arial" w:cs="Arial"/>
                  <w:b/>
                  <w:bCs/>
                  <w:sz w:val="21"/>
                  <w:szCs w:val="21"/>
                  <w:lang w:eastAsia="zh-CN"/>
                </w:rPr>
                <w:delText>Standard logistic</w:delText>
              </w:r>
            </w:del>
          </w:p>
        </w:tc>
        <w:tc>
          <w:tcPr>
            <w:tcW w:w="3402" w:type="dxa"/>
            <w:gridSpan w:val="4"/>
            <w:tcBorders>
              <w:top w:val="single" w:sz="8" w:space="0" w:color="auto"/>
              <w:left w:val="nil"/>
              <w:bottom w:val="single" w:sz="8" w:space="0" w:color="auto"/>
              <w:right w:val="single" w:sz="8" w:space="0" w:color="000000"/>
            </w:tcBorders>
            <w:shd w:val="clear" w:color="auto" w:fill="auto"/>
            <w:hideMark/>
          </w:tcPr>
          <w:p w:rsidR="00415B83" w:rsidDel="007F6D69" w:rsidRDefault="00415B83" w:rsidP="00415B83">
            <w:pPr>
              <w:spacing w:line="240" w:lineRule="auto"/>
              <w:jc w:val="center"/>
              <w:rPr>
                <w:del w:id="7506" w:author="srabhi" w:date="2015-07-20T17:12:00Z"/>
                <w:rFonts w:ascii="Arial" w:hAnsi="Arial" w:cs="Arial"/>
                <w:b/>
                <w:bCs/>
                <w:sz w:val="21"/>
                <w:szCs w:val="21"/>
                <w:lang w:eastAsia="zh-CN"/>
              </w:rPr>
            </w:pPr>
          </w:p>
          <w:p w:rsidR="00415B83" w:rsidDel="007F6D69" w:rsidRDefault="00415B83" w:rsidP="00415B83">
            <w:pPr>
              <w:spacing w:line="240" w:lineRule="auto"/>
              <w:jc w:val="center"/>
              <w:rPr>
                <w:del w:id="7507" w:author="srabhi" w:date="2015-07-20T17:12:00Z"/>
                <w:rFonts w:ascii="Arial" w:hAnsi="Arial" w:cs="Arial"/>
                <w:b/>
                <w:bCs/>
                <w:sz w:val="21"/>
                <w:szCs w:val="21"/>
                <w:lang w:eastAsia="zh-CN"/>
              </w:rPr>
            </w:pPr>
          </w:p>
          <w:p w:rsidR="00415B83" w:rsidRPr="00240276" w:rsidDel="007F6D69" w:rsidRDefault="00415B83" w:rsidP="00415B83">
            <w:pPr>
              <w:spacing w:line="240" w:lineRule="auto"/>
              <w:jc w:val="center"/>
              <w:rPr>
                <w:del w:id="7508" w:author="srabhi" w:date="2015-07-20T17:12:00Z"/>
                <w:rFonts w:ascii="Arial" w:hAnsi="Arial" w:cs="Arial"/>
                <w:b/>
                <w:bCs/>
                <w:sz w:val="21"/>
                <w:szCs w:val="21"/>
                <w:lang w:val="en-US" w:eastAsia="zh-CN"/>
              </w:rPr>
            </w:pPr>
            <w:del w:id="7509" w:author="srabhi" w:date="2015-07-20T17:12:00Z">
              <w:r w:rsidRPr="00240276" w:rsidDel="007F6D69">
                <w:rPr>
                  <w:rFonts w:ascii="Arial" w:hAnsi="Arial" w:cs="Arial"/>
                  <w:b/>
                  <w:bCs/>
                  <w:sz w:val="21"/>
                  <w:szCs w:val="21"/>
                  <w:lang w:eastAsia="zh-CN"/>
                </w:rPr>
                <w:delText>Stepwise</w:delText>
              </w:r>
            </w:del>
          </w:p>
        </w:tc>
        <w:tc>
          <w:tcPr>
            <w:tcW w:w="3402" w:type="dxa"/>
            <w:gridSpan w:val="4"/>
            <w:tcBorders>
              <w:top w:val="single" w:sz="8" w:space="0" w:color="auto"/>
              <w:left w:val="nil"/>
              <w:bottom w:val="single" w:sz="8" w:space="0" w:color="auto"/>
              <w:right w:val="single" w:sz="8" w:space="0" w:color="000000"/>
            </w:tcBorders>
            <w:shd w:val="clear" w:color="auto" w:fill="auto"/>
            <w:hideMark/>
          </w:tcPr>
          <w:p w:rsidR="00415B83" w:rsidDel="007F6D69" w:rsidRDefault="00415B83" w:rsidP="00415B83">
            <w:pPr>
              <w:spacing w:line="240" w:lineRule="auto"/>
              <w:jc w:val="center"/>
              <w:rPr>
                <w:del w:id="7510" w:author="srabhi" w:date="2015-07-20T17:12:00Z"/>
                <w:rFonts w:ascii="Arial" w:hAnsi="Arial" w:cs="Arial"/>
                <w:b/>
                <w:bCs/>
                <w:sz w:val="21"/>
                <w:szCs w:val="21"/>
                <w:lang w:eastAsia="zh-CN"/>
              </w:rPr>
            </w:pPr>
          </w:p>
          <w:p w:rsidR="00415B83" w:rsidDel="007F6D69" w:rsidRDefault="00415B83" w:rsidP="00415B83">
            <w:pPr>
              <w:spacing w:line="240" w:lineRule="auto"/>
              <w:jc w:val="center"/>
              <w:rPr>
                <w:del w:id="7511" w:author="srabhi" w:date="2015-07-20T17:12:00Z"/>
                <w:rFonts w:ascii="Arial" w:hAnsi="Arial" w:cs="Arial"/>
                <w:b/>
                <w:bCs/>
                <w:sz w:val="21"/>
                <w:szCs w:val="21"/>
                <w:lang w:eastAsia="zh-CN"/>
              </w:rPr>
            </w:pPr>
          </w:p>
          <w:p w:rsidR="00415B83" w:rsidRPr="00240276" w:rsidDel="007F6D69" w:rsidRDefault="00415B83" w:rsidP="00415B83">
            <w:pPr>
              <w:spacing w:line="240" w:lineRule="auto"/>
              <w:jc w:val="center"/>
              <w:rPr>
                <w:del w:id="7512" w:author="srabhi" w:date="2015-07-20T17:12:00Z"/>
                <w:rFonts w:ascii="Arial" w:hAnsi="Arial" w:cs="Arial"/>
                <w:b/>
                <w:bCs/>
                <w:sz w:val="21"/>
                <w:szCs w:val="21"/>
                <w:lang w:val="en-US" w:eastAsia="zh-CN"/>
              </w:rPr>
            </w:pPr>
            <w:del w:id="7513" w:author="srabhi" w:date="2015-07-20T17:12:00Z">
              <w:r w:rsidRPr="00240276" w:rsidDel="007F6D69">
                <w:rPr>
                  <w:rFonts w:ascii="Arial" w:hAnsi="Arial" w:cs="Arial"/>
                  <w:b/>
                  <w:bCs/>
                  <w:sz w:val="21"/>
                  <w:szCs w:val="21"/>
                  <w:lang w:eastAsia="zh-CN"/>
                </w:rPr>
                <w:delText>Lasso</w:delText>
              </w:r>
            </w:del>
          </w:p>
        </w:tc>
        <w:tc>
          <w:tcPr>
            <w:tcW w:w="4489" w:type="dxa"/>
            <w:gridSpan w:val="4"/>
            <w:tcBorders>
              <w:top w:val="single" w:sz="8" w:space="0" w:color="auto"/>
              <w:left w:val="nil"/>
              <w:bottom w:val="single" w:sz="8" w:space="0" w:color="auto"/>
              <w:right w:val="single" w:sz="4" w:space="0" w:color="auto"/>
            </w:tcBorders>
            <w:shd w:val="clear" w:color="auto" w:fill="auto"/>
            <w:hideMark/>
          </w:tcPr>
          <w:p w:rsidR="00415B83" w:rsidDel="007F6D69" w:rsidRDefault="00415B83" w:rsidP="00415B83">
            <w:pPr>
              <w:spacing w:line="240" w:lineRule="auto"/>
              <w:rPr>
                <w:del w:id="7514" w:author="srabhi" w:date="2015-07-20T17:12:00Z"/>
                <w:rFonts w:ascii="Arial" w:hAnsi="Arial" w:cs="Arial"/>
                <w:b/>
                <w:bCs/>
                <w:sz w:val="21"/>
                <w:szCs w:val="21"/>
                <w:lang w:eastAsia="zh-CN"/>
              </w:rPr>
            </w:pPr>
          </w:p>
          <w:p w:rsidR="00415B83" w:rsidDel="007F6D69" w:rsidRDefault="00415B83" w:rsidP="00415B83">
            <w:pPr>
              <w:spacing w:line="240" w:lineRule="auto"/>
              <w:rPr>
                <w:del w:id="7515" w:author="srabhi" w:date="2015-07-20T17:12:00Z"/>
                <w:rFonts w:ascii="Arial" w:hAnsi="Arial" w:cs="Arial"/>
                <w:b/>
                <w:bCs/>
                <w:sz w:val="21"/>
                <w:szCs w:val="21"/>
                <w:lang w:eastAsia="zh-CN"/>
              </w:rPr>
            </w:pPr>
          </w:p>
          <w:p w:rsidR="00415B83" w:rsidRPr="00240276" w:rsidDel="007F6D69" w:rsidRDefault="00415B83" w:rsidP="00415B83">
            <w:pPr>
              <w:spacing w:line="240" w:lineRule="auto"/>
              <w:rPr>
                <w:del w:id="7516" w:author="srabhi" w:date="2015-07-20T17:12:00Z"/>
                <w:rFonts w:ascii="Arial" w:hAnsi="Arial" w:cs="Arial"/>
                <w:b/>
                <w:bCs/>
                <w:sz w:val="21"/>
                <w:szCs w:val="21"/>
                <w:lang w:val="en-US" w:eastAsia="zh-CN"/>
              </w:rPr>
            </w:pPr>
            <w:del w:id="7517" w:author="srabhi" w:date="2015-07-20T17:12:00Z">
              <w:r w:rsidRPr="00240276" w:rsidDel="007F6D69">
                <w:rPr>
                  <w:rFonts w:ascii="Arial" w:hAnsi="Arial" w:cs="Arial"/>
                  <w:b/>
                  <w:bCs/>
                  <w:sz w:val="21"/>
                  <w:szCs w:val="21"/>
                  <w:lang w:eastAsia="zh-CN"/>
                </w:rPr>
                <w:delText>Model comparison</w:delText>
              </w:r>
            </w:del>
          </w:p>
        </w:tc>
      </w:tr>
      <w:tr w:rsidR="00415B83" w:rsidRPr="00240276" w:rsidDel="007F6D69" w:rsidTr="00415B83">
        <w:trPr>
          <w:trHeight w:val="276"/>
          <w:del w:id="7518" w:author="srabhi" w:date="2015-07-20T17:12:00Z"/>
        </w:trPr>
        <w:tc>
          <w:tcPr>
            <w:tcW w:w="2235" w:type="dxa"/>
            <w:tcBorders>
              <w:top w:val="nil"/>
              <w:left w:val="single" w:sz="8" w:space="0" w:color="auto"/>
              <w:bottom w:val="single" w:sz="8" w:space="0" w:color="000000"/>
              <w:right w:val="single" w:sz="8" w:space="0" w:color="auto"/>
            </w:tcBorders>
            <w:shd w:val="clear" w:color="auto" w:fill="auto"/>
            <w:hideMark/>
          </w:tcPr>
          <w:p w:rsidR="00415B83" w:rsidRPr="00240276" w:rsidDel="007F6D69" w:rsidRDefault="00415B83" w:rsidP="00415B83">
            <w:pPr>
              <w:spacing w:line="240" w:lineRule="auto"/>
              <w:jc w:val="center"/>
              <w:rPr>
                <w:del w:id="7519" w:author="srabhi" w:date="2015-07-20T17:12:00Z"/>
                <w:rFonts w:ascii="Arial" w:hAnsi="Arial" w:cs="Arial"/>
                <w:b/>
                <w:bCs/>
                <w:sz w:val="21"/>
                <w:szCs w:val="21"/>
                <w:lang w:eastAsia="zh-CN"/>
              </w:rPr>
            </w:pPr>
          </w:p>
        </w:tc>
        <w:tc>
          <w:tcPr>
            <w:tcW w:w="1134"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520" w:author="srabhi" w:date="2015-07-20T17:12:00Z"/>
                <w:rFonts w:ascii="Arial" w:hAnsi="Arial" w:cs="Arial"/>
                <w:b/>
                <w:bCs/>
                <w:sz w:val="18"/>
                <w:szCs w:val="18"/>
                <w:lang w:val="en-US" w:eastAsia="zh-CN"/>
              </w:rPr>
            </w:pPr>
            <w:del w:id="7521" w:author="srabhi" w:date="2015-07-20T17:12:00Z">
              <w:r w:rsidRPr="00882650" w:rsidDel="007F6D69">
                <w:rPr>
                  <w:rFonts w:ascii="Arial" w:hAnsi="Arial" w:cs="Arial"/>
                  <w:b/>
                  <w:bCs/>
                  <w:sz w:val="18"/>
                  <w:szCs w:val="18"/>
                  <w:lang w:eastAsia="zh-CN"/>
                </w:rPr>
                <w:delText>No. of times significant</w:delText>
              </w:r>
            </w:del>
          </w:p>
        </w:tc>
        <w:tc>
          <w:tcPr>
            <w:tcW w:w="708"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522" w:author="srabhi" w:date="2015-07-20T17:12:00Z"/>
                <w:rFonts w:ascii="Arial" w:hAnsi="Arial" w:cs="Arial"/>
                <w:b/>
                <w:bCs/>
                <w:sz w:val="18"/>
                <w:szCs w:val="18"/>
                <w:lang w:val="en-US" w:eastAsia="zh-CN"/>
              </w:rPr>
            </w:pPr>
            <w:del w:id="7523" w:author="srabhi" w:date="2015-07-20T17:12:00Z">
              <w:r w:rsidRPr="00882650" w:rsidDel="007F6D69">
                <w:rPr>
                  <w:rFonts w:ascii="Arial" w:hAnsi="Arial" w:cs="Arial"/>
                  <w:b/>
                  <w:bCs/>
                  <w:sz w:val="18"/>
                  <w:szCs w:val="18"/>
                  <w:lang w:eastAsia="zh-CN"/>
                </w:rPr>
                <w:delText>Mean OR</w:delText>
              </w:r>
            </w:del>
          </w:p>
        </w:tc>
        <w:tc>
          <w:tcPr>
            <w:tcW w:w="567"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524" w:author="srabhi" w:date="2015-07-20T17:12:00Z"/>
                <w:rFonts w:ascii="Arial" w:hAnsi="Arial" w:cs="Arial"/>
                <w:b/>
                <w:bCs/>
                <w:sz w:val="18"/>
                <w:szCs w:val="18"/>
                <w:lang w:val="en-US" w:eastAsia="zh-CN"/>
              </w:rPr>
            </w:pPr>
            <w:del w:id="7525" w:author="srabhi" w:date="2015-07-20T17:12:00Z">
              <w:r w:rsidRPr="00882650" w:rsidDel="007F6D69">
                <w:rPr>
                  <w:rFonts w:ascii="Arial" w:hAnsi="Arial" w:cs="Arial"/>
                  <w:b/>
                  <w:bCs/>
                  <w:sz w:val="18"/>
                  <w:szCs w:val="18"/>
                  <w:lang w:eastAsia="zh-CN"/>
                </w:rPr>
                <w:delText>SD OR</w:delText>
              </w:r>
            </w:del>
          </w:p>
        </w:tc>
        <w:tc>
          <w:tcPr>
            <w:tcW w:w="993"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526" w:author="srabhi" w:date="2015-07-20T17:12:00Z"/>
                <w:rFonts w:ascii="Arial" w:hAnsi="Arial" w:cs="Arial"/>
                <w:b/>
                <w:bCs/>
                <w:sz w:val="18"/>
                <w:szCs w:val="18"/>
                <w:lang w:val="en-US" w:eastAsia="zh-CN"/>
              </w:rPr>
            </w:pPr>
            <w:del w:id="7527" w:author="srabhi" w:date="2015-07-20T17:12:00Z">
              <w:r w:rsidRPr="00882650" w:rsidDel="007F6D69">
                <w:rPr>
                  <w:rFonts w:ascii="Arial" w:hAnsi="Arial" w:cs="Arial"/>
                  <w:b/>
                  <w:bCs/>
                  <w:sz w:val="18"/>
                  <w:szCs w:val="18"/>
                  <w:lang w:eastAsia="zh-CN"/>
                </w:rPr>
                <w:delText>Number of times retained</w:delText>
              </w:r>
            </w:del>
          </w:p>
        </w:tc>
        <w:tc>
          <w:tcPr>
            <w:tcW w:w="1134"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528" w:author="srabhi" w:date="2015-07-20T17:12:00Z"/>
                <w:rFonts w:ascii="Arial" w:hAnsi="Arial" w:cs="Arial"/>
                <w:b/>
                <w:bCs/>
                <w:sz w:val="18"/>
                <w:szCs w:val="18"/>
                <w:lang w:val="en-US" w:eastAsia="zh-CN"/>
              </w:rPr>
            </w:pPr>
            <w:del w:id="7529" w:author="srabhi" w:date="2015-07-20T17:12:00Z">
              <w:r w:rsidRPr="00882650" w:rsidDel="007F6D69">
                <w:rPr>
                  <w:rFonts w:ascii="Arial" w:hAnsi="Arial" w:cs="Arial"/>
                  <w:b/>
                  <w:bCs/>
                  <w:sz w:val="18"/>
                  <w:szCs w:val="18"/>
                  <w:lang w:eastAsia="zh-CN"/>
                </w:rPr>
                <w:delText>Number of times significant</w:delText>
              </w:r>
            </w:del>
          </w:p>
        </w:tc>
        <w:tc>
          <w:tcPr>
            <w:tcW w:w="708"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530" w:author="srabhi" w:date="2015-07-20T17:12:00Z"/>
                <w:rFonts w:ascii="Arial" w:hAnsi="Arial" w:cs="Arial"/>
                <w:b/>
                <w:bCs/>
                <w:sz w:val="18"/>
                <w:szCs w:val="18"/>
                <w:lang w:val="en-US" w:eastAsia="zh-CN"/>
              </w:rPr>
            </w:pPr>
            <w:del w:id="7531" w:author="srabhi" w:date="2015-07-20T17:12:00Z">
              <w:r w:rsidRPr="00882650" w:rsidDel="007F6D69">
                <w:rPr>
                  <w:rFonts w:ascii="Arial" w:hAnsi="Arial" w:cs="Arial"/>
                  <w:b/>
                  <w:bCs/>
                  <w:sz w:val="18"/>
                  <w:szCs w:val="18"/>
                  <w:lang w:eastAsia="zh-CN"/>
                </w:rPr>
                <w:delText>Mean OR</w:delText>
              </w:r>
            </w:del>
          </w:p>
        </w:tc>
        <w:tc>
          <w:tcPr>
            <w:tcW w:w="567"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532" w:author="srabhi" w:date="2015-07-20T17:12:00Z"/>
                <w:rFonts w:ascii="Arial" w:hAnsi="Arial" w:cs="Arial"/>
                <w:b/>
                <w:bCs/>
                <w:sz w:val="18"/>
                <w:szCs w:val="18"/>
                <w:lang w:val="en-US" w:eastAsia="zh-CN"/>
              </w:rPr>
            </w:pPr>
            <w:del w:id="7533" w:author="srabhi" w:date="2015-07-20T17:12:00Z">
              <w:r w:rsidRPr="00882650" w:rsidDel="007F6D69">
                <w:rPr>
                  <w:rFonts w:ascii="Arial" w:hAnsi="Arial" w:cs="Arial"/>
                  <w:b/>
                  <w:bCs/>
                  <w:sz w:val="18"/>
                  <w:szCs w:val="18"/>
                  <w:lang w:eastAsia="zh-CN"/>
                </w:rPr>
                <w:delText>SD OR</w:delText>
              </w:r>
            </w:del>
          </w:p>
        </w:tc>
        <w:tc>
          <w:tcPr>
            <w:tcW w:w="993"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534" w:author="srabhi" w:date="2015-07-20T17:12:00Z"/>
                <w:rFonts w:ascii="Arial" w:hAnsi="Arial" w:cs="Arial"/>
                <w:b/>
                <w:bCs/>
                <w:sz w:val="18"/>
                <w:szCs w:val="18"/>
                <w:lang w:val="en-US" w:eastAsia="zh-CN"/>
              </w:rPr>
            </w:pPr>
            <w:del w:id="7535" w:author="srabhi" w:date="2015-07-20T17:12:00Z">
              <w:r w:rsidRPr="00882650" w:rsidDel="007F6D69">
                <w:rPr>
                  <w:rFonts w:ascii="Arial" w:hAnsi="Arial" w:cs="Arial"/>
                  <w:b/>
                  <w:bCs/>
                  <w:sz w:val="18"/>
                  <w:szCs w:val="18"/>
                  <w:lang w:eastAsia="zh-CN"/>
                </w:rPr>
                <w:delText>Number of times retained</w:delText>
              </w:r>
            </w:del>
          </w:p>
        </w:tc>
        <w:tc>
          <w:tcPr>
            <w:tcW w:w="1134"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536" w:author="srabhi" w:date="2015-07-20T17:12:00Z"/>
                <w:rFonts w:ascii="Arial" w:hAnsi="Arial" w:cs="Arial"/>
                <w:b/>
                <w:bCs/>
                <w:sz w:val="18"/>
                <w:szCs w:val="18"/>
                <w:lang w:val="en-US" w:eastAsia="zh-CN"/>
              </w:rPr>
            </w:pPr>
            <w:del w:id="7537" w:author="srabhi" w:date="2015-07-20T17:12:00Z">
              <w:r w:rsidRPr="00882650" w:rsidDel="007F6D69">
                <w:rPr>
                  <w:rFonts w:ascii="Arial" w:hAnsi="Arial" w:cs="Arial"/>
                  <w:b/>
                  <w:bCs/>
                  <w:sz w:val="18"/>
                  <w:szCs w:val="18"/>
                  <w:lang w:eastAsia="zh-CN"/>
                </w:rPr>
                <w:delText>Number of times significant</w:delText>
              </w:r>
            </w:del>
          </w:p>
        </w:tc>
        <w:tc>
          <w:tcPr>
            <w:tcW w:w="708"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538" w:author="srabhi" w:date="2015-07-20T17:12:00Z"/>
                <w:rFonts w:ascii="Arial" w:hAnsi="Arial" w:cs="Arial"/>
                <w:b/>
                <w:bCs/>
                <w:sz w:val="18"/>
                <w:szCs w:val="18"/>
                <w:lang w:val="en-US" w:eastAsia="zh-CN"/>
              </w:rPr>
            </w:pPr>
            <w:del w:id="7539" w:author="srabhi" w:date="2015-07-20T17:12:00Z">
              <w:r w:rsidRPr="00882650" w:rsidDel="007F6D69">
                <w:rPr>
                  <w:rFonts w:ascii="Arial" w:hAnsi="Arial" w:cs="Arial"/>
                  <w:b/>
                  <w:bCs/>
                  <w:sz w:val="18"/>
                  <w:szCs w:val="18"/>
                  <w:lang w:eastAsia="zh-CN"/>
                </w:rPr>
                <w:delText>Mean OR (A)</w:delText>
              </w:r>
            </w:del>
          </w:p>
        </w:tc>
        <w:tc>
          <w:tcPr>
            <w:tcW w:w="567"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540" w:author="srabhi" w:date="2015-07-20T17:12:00Z"/>
                <w:rFonts w:ascii="Arial" w:hAnsi="Arial" w:cs="Arial"/>
                <w:b/>
                <w:bCs/>
                <w:sz w:val="18"/>
                <w:szCs w:val="18"/>
                <w:lang w:val="en-US" w:eastAsia="zh-CN"/>
              </w:rPr>
            </w:pPr>
            <w:del w:id="7541" w:author="srabhi" w:date="2015-07-20T17:12:00Z">
              <w:r w:rsidRPr="00882650" w:rsidDel="007F6D69">
                <w:rPr>
                  <w:rFonts w:ascii="Arial" w:hAnsi="Arial" w:cs="Arial"/>
                  <w:b/>
                  <w:bCs/>
                  <w:sz w:val="18"/>
                  <w:szCs w:val="18"/>
                  <w:lang w:eastAsia="zh-CN"/>
                </w:rPr>
                <w:delText>SD OR</w:delText>
              </w:r>
            </w:del>
          </w:p>
        </w:tc>
        <w:tc>
          <w:tcPr>
            <w:tcW w:w="993"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542" w:author="srabhi" w:date="2015-07-20T17:12:00Z"/>
                <w:rFonts w:ascii="Arial" w:hAnsi="Arial" w:cs="Arial"/>
                <w:b/>
                <w:bCs/>
                <w:sz w:val="18"/>
                <w:szCs w:val="18"/>
                <w:lang w:val="en-US" w:eastAsia="zh-CN"/>
              </w:rPr>
            </w:pPr>
            <w:del w:id="7543" w:author="srabhi" w:date="2015-07-20T17:12:00Z">
              <w:r w:rsidRPr="00882650" w:rsidDel="007F6D69">
                <w:rPr>
                  <w:rFonts w:ascii="Arial" w:hAnsi="Arial" w:cs="Arial"/>
                  <w:b/>
                  <w:bCs/>
                  <w:sz w:val="18"/>
                  <w:szCs w:val="18"/>
                  <w:lang w:eastAsia="zh-CN"/>
                </w:rPr>
                <w:delText>Mean OR in standard LR when retained by Lasso LR (B)</w:delText>
              </w:r>
            </w:del>
          </w:p>
        </w:tc>
        <w:tc>
          <w:tcPr>
            <w:tcW w:w="1134"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544" w:author="srabhi" w:date="2015-07-20T17:12:00Z"/>
                <w:rFonts w:ascii="Arial" w:hAnsi="Arial" w:cs="Arial"/>
                <w:b/>
                <w:bCs/>
                <w:sz w:val="18"/>
                <w:szCs w:val="18"/>
                <w:lang w:val="en-US" w:eastAsia="zh-CN"/>
              </w:rPr>
            </w:pPr>
            <w:del w:id="7545" w:author="srabhi" w:date="2015-07-20T17:12:00Z">
              <w:r w:rsidRPr="00882650" w:rsidDel="007F6D69">
                <w:rPr>
                  <w:rFonts w:ascii="Arial" w:hAnsi="Arial" w:cs="Arial"/>
                  <w:b/>
                  <w:bCs/>
                  <w:sz w:val="18"/>
                  <w:szCs w:val="18"/>
                  <w:lang w:eastAsia="zh-CN"/>
                </w:rPr>
                <w:delText>Difference in mean OR (A-B)</w:delText>
              </w:r>
            </w:del>
          </w:p>
        </w:tc>
        <w:tc>
          <w:tcPr>
            <w:tcW w:w="1032" w:type="dxa"/>
            <w:tcBorders>
              <w:top w:val="nil"/>
              <w:left w:val="single" w:sz="8" w:space="0" w:color="auto"/>
              <w:bottom w:val="single" w:sz="8" w:space="0" w:color="000000"/>
              <w:right w:val="single" w:sz="8" w:space="0" w:color="auto"/>
            </w:tcBorders>
            <w:shd w:val="clear" w:color="auto" w:fill="auto"/>
            <w:hideMark/>
          </w:tcPr>
          <w:p w:rsidR="00415B83" w:rsidRPr="00882650" w:rsidDel="007F6D69" w:rsidRDefault="00415B83" w:rsidP="00415B83">
            <w:pPr>
              <w:spacing w:line="240" w:lineRule="auto"/>
              <w:rPr>
                <w:del w:id="7546" w:author="srabhi" w:date="2015-07-20T17:12:00Z"/>
                <w:rFonts w:ascii="Arial" w:hAnsi="Arial" w:cs="Arial"/>
                <w:b/>
                <w:bCs/>
                <w:sz w:val="18"/>
                <w:szCs w:val="18"/>
                <w:lang w:val="en-US" w:eastAsia="zh-CN"/>
              </w:rPr>
            </w:pPr>
            <w:del w:id="7547" w:author="srabhi" w:date="2015-07-20T17:12:00Z">
              <w:r w:rsidRPr="00882650" w:rsidDel="007F6D69">
                <w:rPr>
                  <w:rFonts w:ascii="Arial" w:hAnsi="Arial" w:cs="Arial"/>
                  <w:b/>
                  <w:bCs/>
                  <w:sz w:val="18"/>
                  <w:szCs w:val="18"/>
                  <w:lang w:eastAsia="zh-CN"/>
                </w:rPr>
                <w:delText>Mean OR in stepwise LR when retained by stepwise &amp; Lasso (C)</w:delText>
              </w:r>
            </w:del>
          </w:p>
        </w:tc>
        <w:tc>
          <w:tcPr>
            <w:tcW w:w="1330" w:type="dxa"/>
            <w:tcBorders>
              <w:top w:val="nil"/>
              <w:left w:val="single" w:sz="8" w:space="0" w:color="auto"/>
              <w:bottom w:val="single" w:sz="8" w:space="0" w:color="000000"/>
              <w:right w:val="single" w:sz="4" w:space="0" w:color="auto"/>
            </w:tcBorders>
            <w:shd w:val="clear" w:color="auto" w:fill="auto"/>
            <w:hideMark/>
          </w:tcPr>
          <w:p w:rsidR="00415B83" w:rsidRPr="00882650" w:rsidDel="007F6D69" w:rsidRDefault="00415B83" w:rsidP="00415B83">
            <w:pPr>
              <w:spacing w:line="240" w:lineRule="auto"/>
              <w:rPr>
                <w:del w:id="7548" w:author="srabhi" w:date="2015-07-20T17:12:00Z"/>
                <w:rFonts w:ascii="Arial" w:hAnsi="Arial" w:cs="Arial"/>
                <w:b/>
                <w:bCs/>
                <w:sz w:val="18"/>
                <w:szCs w:val="18"/>
                <w:lang w:val="en-US" w:eastAsia="zh-CN"/>
              </w:rPr>
            </w:pPr>
            <w:del w:id="7549" w:author="srabhi" w:date="2015-07-20T17:12:00Z">
              <w:r w:rsidRPr="00882650" w:rsidDel="007F6D69">
                <w:rPr>
                  <w:rFonts w:ascii="Arial" w:hAnsi="Arial" w:cs="Arial"/>
                  <w:b/>
                  <w:bCs/>
                  <w:sz w:val="18"/>
                  <w:szCs w:val="18"/>
                  <w:lang w:eastAsia="zh-CN"/>
                </w:rPr>
                <w:delText>Difference in mean OR (A-C)</w:delText>
              </w:r>
            </w:del>
          </w:p>
        </w:tc>
      </w:tr>
      <w:tr w:rsidR="00415B83" w:rsidRPr="00240276" w:rsidDel="007F6D69" w:rsidTr="009A5197">
        <w:trPr>
          <w:trHeight w:val="300"/>
          <w:del w:id="7550" w:author="srabhi" w:date="2015-07-20T17:12:00Z"/>
        </w:trPr>
        <w:tc>
          <w:tcPr>
            <w:tcW w:w="2235" w:type="dxa"/>
            <w:tcBorders>
              <w:top w:val="single" w:sz="4" w:space="0" w:color="auto"/>
              <w:left w:val="single" w:sz="8" w:space="0" w:color="auto"/>
              <w:bottom w:val="single" w:sz="8" w:space="0" w:color="auto"/>
              <w:right w:val="single" w:sz="8" w:space="0" w:color="auto"/>
            </w:tcBorders>
            <w:shd w:val="clear" w:color="auto" w:fill="auto"/>
            <w:noWrap/>
            <w:hideMark/>
          </w:tcPr>
          <w:p w:rsidR="00415B83" w:rsidRPr="00882650" w:rsidDel="007F6D69" w:rsidRDefault="00415B83" w:rsidP="00415B83">
            <w:pPr>
              <w:spacing w:line="240" w:lineRule="auto"/>
              <w:rPr>
                <w:del w:id="7551" w:author="srabhi" w:date="2015-07-20T17:12:00Z"/>
                <w:rFonts w:ascii="Arial" w:hAnsi="Arial" w:cs="Arial"/>
                <w:b/>
                <w:bCs/>
                <w:sz w:val="20"/>
                <w:szCs w:val="20"/>
                <w:lang w:val="en-US" w:eastAsia="zh-CN"/>
              </w:rPr>
            </w:pPr>
            <w:del w:id="7552" w:author="srabhi" w:date="2015-07-20T17:12:00Z">
              <w:r w:rsidRPr="00882650" w:rsidDel="007F6D69">
                <w:rPr>
                  <w:rFonts w:ascii="Arial" w:hAnsi="Arial" w:cs="Arial"/>
                  <w:b/>
                  <w:bCs/>
                  <w:sz w:val="20"/>
                  <w:szCs w:val="20"/>
                  <w:lang w:val="en-US" w:eastAsia="zh-CN"/>
                </w:rPr>
                <w:delText>General practice/Family practice  &amp; Internal medicine</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53" w:author="srabhi" w:date="2015-07-20T17:12:00Z"/>
                <w:rFonts w:ascii="Arial" w:hAnsi="Arial" w:cs="Arial"/>
                <w:sz w:val="18"/>
                <w:szCs w:val="18"/>
                <w:lang w:val="en-US" w:eastAsia="zh-CN"/>
              </w:rPr>
            </w:pPr>
            <w:del w:id="7554" w:author="srabhi" w:date="2015-07-20T17:12:00Z">
              <w:r w:rsidRPr="00882650" w:rsidDel="007F6D69">
                <w:rPr>
                  <w:rFonts w:ascii="Arial" w:hAnsi="Arial" w:cs="Arial"/>
                  <w:sz w:val="18"/>
                  <w:szCs w:val="18"/>
                  <w:lang w:val="en-US" w:eastAsia="zh-CN"/>
                </w:rPr>
                <w:delText>1</w:delText>
              </w:r>
            </w:del>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55" w:author="srabhi" w:date="2015-07-20T17:12:00Z"/>
                <w:rFonts w:ascii="Arial" w:hAnsi="Arial" w:cs="Arial"/>
                <w:sz w:val="18"/>
                <w:szCs w:val="18"/>
                <w:lang w:val="en-US" w:eastAsia="zh-CN"/>
              </w:rPr>
            </w:pPr>
            <w:del w:id="7556" w:author="srabhi" w:date="2015-07-20T17:12:00Z">
              <w:r w:rsidRPr="00882650" w:rsidDel="007F6D69">
                <w:rPr>
                  <w:rFonts w:ascii="Arial" w:hAnsi="Arial" w:cs="Arial"/>
                  <w:sz w:val="18"/>
                  <w:szCs w:val="18"/>
                  <w:lang w:val="en-US" w:eastAsia="zh-CN"/>
                </w:rPr>
                <w:delText>0.80</w:delText>
              </w:r>
            </w:del>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57" w:author="srabhi" w:date="2015-07-20T17:12:00Z"/>
                <w:rFonts w:ascii="Arial" w:hAnsi="Arial" w:cs="Arial"/>
                <w:sz w:val="18"/>
                <w:szCs w:val="18"/>
                <w:lang w:val="en-US" w:eastAsia="zh-CN"/>
              </w:rPr>
            </w:pPr>
            <w:del w:id="7558" w:author="srabhi" w:date="2015-07-20T17:12:00Z">
              <w:r w:rsidRPr="00882650" w:rsidDel="007F6D69">
                <w:rPr>
                  <w:rFonts w:ascii="Arial" w:hAnsi="Arial" w:cs="Arial"/>
                  <w:sz w:val="18"/>
                  <w:szCs w:val="18"/>
                  <w:lang w:val="en-US" w:eastAsia="zh-CN"/>
                </w:rPr>
                <w:delText>0.55</w:delText>
              </w:r>
            </w:del>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59" w:author="srabhi" w:date="2015-07-20T17:12:00Z"/>
                <w:rFonts w:ascii="Arial" w:hAnsi="Arial" w:cs="Arial"/>
                <w:sz w:val="18"/>
                <w:szCs w:val="18"/>
                <w:lang w:val="en-US" w:eastAsia="zh-CN"/>
              </w:rPr>
            </w:pPr>
            <w:del w:id="7560" w:author="srabhi" w:date="2015-07-20T17:12:00Z">
              <w:r w:rsidRPr="00882650" w:rsidDel="007F6D69">
                <w:rPr>
                  <w:rFonts w:ascii="Arial" w:hAnsi="Arial" w:cs="Arial"/>
                  <w:sz w:val="18"/>
                  <w:szCs w:val="18"/>
                  <w:lang w:val="en-US" w:eastAsia="zh-CN"/>
                </w:rPr>
                <w:delText>21</w:delText>
              </w:r>
            </w:del>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61" w:author="srabhi" w:date="2015-07-20T17:12:00Z"/>
                <w:rFonts w:ascii="Arial" w:hAnsi="Arial" w:cs="Arial"/>
                <w:sz w:val="18"/>
                <w:szCs w:val="18"/>
                <w:lang w:val="en-US" w:eastAsia="zh-CN"/>
              </w:rPr>
            </w:pPr>
            <w:del w:id="7562" w:author="srabhi" w:date="2015-07-20T17:12:00Z">
              <w:r w:rsidRPr="00882650" w:rsidDel="007F6D69">
                <w:rPr>
                  <w:rFonts w:ascii="Arial" w:hAnsi="Arial" w:cs="Arial"/>
                  <w:sz w:val="18"/>
                  <w:szCs w:val="18"/>
                  <w:lang w:val="en-US" w:eastAsia="zh-CN"/>
                </w:rPr>
                <w:delText>4</w:delText>
              </w:r>
            </w:del>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63" w:author="srabhi" w:date="2015-07-20T17:12:00Z"/>
                <w:rFonts w:ascii="Arial" w:hAnsi="Arial" w:cs="Arial"/>
                <w:sz w:val="18"/>
                <w:szCs w:val="18"/>
                <w:lang w:val="en-US" w:eastAsia="zh-CN"/>
              </w:rPr>
            </w:pPr>
            <w:del w:id="7564" w:author="srabhi" w:date="2015-07-20T17:12:00Z">
              <w:r w:rsidRPr="00882650" w:rsidDel="007F6D69">
                <w:rPr>
                  <w:rFonts w:ascii="Arial" w:hAnsi="Arial" w:cs="Arial"/>
                  <w:sz w:val="18"/>
                  <w:szCs w:val="18"/>
                  <w:lang w:val="en-US" w:eastAsia="zh-CN"/>
                </w:rPr>
                <w:delText>0.34</w:delText>
              </w:r>
            </w:del>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65" w:author="srabhi" w:date="2015-07-20T17:12:00Z"/>
                <w:rFonts w:ascii="Arial" w:hAnsi="Arial" w:cs="Arial"/>
                <w:sz w:val="18"/>
                <w:szCs w:val="18"/>
                <w:lang w:val="en-US" w:eastAsia="zh-CN"/>
              </w:rPr>
            </w:pPr>
            <w:del w:id="7566" w:author="srabhi" w:date="2015-07-20T17:12:00Z">
              <w:r w:rsidRPr="00882650" w:rsidDel="007F6D69">
                <w:rPr>
                  <w:rFonts w:ascii="Arial" w:hAnsi="Arial" w:cs="Arial"/>
                  <w:sz w:val="18"/>
                  <w:szCs w:val="18"/>
                  <w:lang w:val="en-US" w:eastAsia="zh-CN"/>
                </w:rPr>
                <w:delText>0.48</w:delText>
              </w:r>
            </w:del>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67" w:author="srabhi" w:date="2015-07-20T17:12:00Z"/>
                <w:rFonts w:ascii="Arial" w:hAnsi="Arial" w:cs="Arial"/>
                <w:sz w:val="18"/>
                <w:szCs w:val="18"/>
                <w:lang w:val="en-US" w:eastAsia="zh-CN"/>
              </w:rPr>
            </w:pPr>
            <w:del w:id="7568" w:author="srabhi" w:date="2015-07-20T17:12:00Z">
              <w:r w:rsidRPr="00882650" w:rsidDel="007F6D69">
                <w:rPr>
                  <w:rFonts w:ascii="Arial" w:hAnsi="Arial" w:cs="Arial"/>
                  <w:sz w:val="18"/>
                  <w:szCs w:val="18"/>
                  <w:lang w:val="en-US" w:eastAsia="zh-CN"/>
                </w:rPr>
                <w:delText>7</w:delText>
              </w:r>
            </w:del>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69" w:author="srabhi" w:date="2015-07-20T17:12:00Z"/>
                <w:rFonts w:ascii="Arial" w:hAnsi="Arial" w:cs="Arial"/>
                <w:sz w:val="18"/>
                <w:szCs w:val="18"/>
                <w:lang w:val="en-US" w:eastAsia="zh-CN"/>
              </w:rPr>
            </w:pPr>
            <w:del w:id="7570" w:author="srabhi" w:date="2015-07-20T17:12:00Z">
              <w:r w:rsidRPr="00882650" w:rsidDel="007F6D69">
                <w:rPr>
                  <w:rFonts w:ascii="Arial" w:hAnsi="Arial" w:cs="Arial"/>
                  <w:sz w:val="18"/>
                  <w:szCs w:val="18"/>
                  <w:lang w:val="en-US" w:eastAsia="zh-CN"/>
                </w:rPr>
                <w:delText>1</w:delText>
              </w:r>
            </w:del>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71" w:author="srabhi" w:date="2015-07-20T17:12:00Z"/>
                <w:rFonts w:ascii="Arial" w:hAnsi="Arial" w:cs="Arial"/>
                <w:sz w:val="18"/>
                <w:szCs w:val="18"/>
                <w:lang w:val="en-US" w:eastAsia="zh-CN"/>
              </w:rPr>
            </w:pPr>
            <w:del w:id="7572" w:author="srabhi" w:date="2015-07-20T17:12:00Z">
              <w:r w:rsidRPr="00882650" w:rsidDel="007F6D69">
                <w:rPr>
                  <w:rFonts w:ascii="Arial" w:hAnsi="Arial" w:cs="Arial"/>
                  <w:sz w:val="18"/>
                  <w:szCs w:val="18"/>
                  <w:lang w:val="en-US" w:eastAsia="zh-CN"/>
                </w:rPr>
                <w:delText>0.58</w:delText>
              </w:r>
            </w:del>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73" w:author="srabhi" w:date="2015-07-20T17:12:00Z"/>
                <w:rFonts w:ascii="Arial" w:hAnsi="Arial" w:cs="Arial"/>
                <w:sz w:val="18"/>
                <w:szCs w:val="18"/>
                <w:lang w:val="en-US" w:eastAsia="zh-CN"/>
              </w:rPr>
            </w:pPr>
            <w:del w:id="7574" w:author="srabhi" w:date="2015-07-20T17:12:00Z">
              <w:r w:rsidRPr="00882650" w:rsidDel="007F6D69">
                <w:rPr>
                  <w:rFonts w:ascii="Arial" w:hAnsi="Arial" w:cs="Arial"/>
                  <w:sz w:val="18"/>
                  <w:szCs w:val="18"/>
                  <w:lang w:val="en-US" w:eastAsia="zh-CN"/>
                </w:rPr>
                <w:delText>0.30</w:delText>
              </w:r>
            </w:del>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75" w:author="srabhi" w:date="2015-07-20T17:12:00Z"/>
                <w:rFonts w:ascii="Arial" w:hAnsi="Arial" w:cs="Arial"/>
                <w:sz w:val="18"/>
                <w:szCs w:val="18"/>
                <w:lang w:val="en-US" w:eastAsia="zh-CN"/>
              </w:rPr>
            </w:pPr>
            <w:del w:id="7576" w:author="srabhi" w:date="2015-07-20T17:12:00Z">
              <w:r w:rsidRPr="00882650" w:rsidDel="007F6D69">
                <w:rPr>
                  <w:rFonts w:ascii="Arial" w:hAnsi="Arial" w:cs="Arial"/>
                  <w:sz w:val="18"/>
                  <w:szCs w:val="18"/>
                  <w:lang w:val="en-US" w:eastAsia="zh-CN"/>
                </w:rPr>
                <w:delText>0.21</w:delText>
              </w:r>
            </w:del>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77" w:author="srabhi" w:date="2015-07-20T17:12:00Z"/>
                <w:rFonts w:ascii="Arial" w:hAnsi="Arial" w:cs="Arial"/>
                <w:sz w:val="18"/>
                <w:szCs w:val="18"/>
                <w:lang w:val="en-US" w:eastAsia="zh-CN"/>
              </w:rPr>
            </w:pPr>
            <w:del w:id="7578" w:author="srabhi" w:date="2015-07-20T17:12:00Z">
              <w:r w:rsidRPr="00882650" w:rsidDel="007F6D69">
                <w:rPr>
                  <w:rFonts w:ascii="Arial" w:hAnsi="Arial" w:cs="Arial"/>
                  <w:sz w:val="18"/>
                  <w:szCs w:val="18"/>
                  <w:lang w:val="en-US" w:eastAsia="zh-CN"/>
                </w:rPr>
                <w:delText>0.37</w:delText>
              </w:r>
            </w:del>
          </w:p>
        </w:tc>
        <w:tc>
          <w:tcPr>
            <w:tcW w:w="1032"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79" w:author="srabhi" w:date="2015-07-20T17:12:00Z"/>
                <w:rFonts w:ascii="Arial" w:hAnsi="Arial" w:cs="Arial"/>
                <w:sz w:val="18"/>
                <w:szCs w:val="18"/>
                <w:lang w:val="en-US" w:eastAsia="zh-CN"/>
              </w:rPr>
            </w:pPr>
            <w:del w:id="7580" w:author="srabhi" w:date="2015-07-20T17:12:00Z">
              <w:r w:rsidRPr="00882650" w:rsidDel="007F6D69">
                <w:rPr>
                  <w:rFonts w:ascii="Arial" w:hAnsi="Arial" w:cs="Arial"/>
                  <w:sz w:val="18"/>
                  <w:szCs w:val="18"/>
                  <w:lang w:val="en-US" w:eastAsia="zh-CN"/>
                </w:rPr>
                <w:delText>0.11</w:delText>
              </w:r>
            </w:del>
          </w:p>
        </w:tc>
        <w:tc>
          <w:tcPr>
            <w:tcW w:w="1330" w:type="dxa"/>
            <w:tcBorders>
              <w:top w:val="single" w:sz="4" w:space="0" w:color="auto"/>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81" w:author="srabhi" w:date="2015-07-20T17:12:00Z"/>
                <w:rFonts w:ascii="Arial" w:hAnsi="Arial" w:cs="Arial"/>
                <w:sz w:val="18"/>
                <w:szCs w:val="18"/>
                <w:lang w:val="en-US" w:eastAsia="zh-CN"/>
              </w:rPr>
            </w:pPr>
            <w:del w:id="7582" w:author="srabhi" w:date="2015-07-20T17:12:00Z">
              <w:r w:rsidRPr="00882650" w:rsidDel="007F6D69">
                <w:rPr>
                  <w:rFonts w:ascii="Arial" w:hAnsi="Arial" w:cs="Arial"/>
                  <w:sz w:val="18"/>
                  <w:szCs w:val="18"/>
                  <w:lang w:val="en-US" w:eastAsia="zh-CN"/>
                </w:rPr>
                <w:delText>0.47</w:delText>
              </w:r>
            </w:del>
          </w:p>
        </w:tc>
      </w:tr>
      <w:tr w:rsidR="00415B83" w:rsidRPr="00240276" w:rsidDel="007F6D69" w:rsidTr="00415B83">
        <w:trPr>
          <w:trHeight w:val="300"/>
          <w:del w:id="7583" w:author="srabhi" w:date="2015-07-20T17:12:00Z"/>
        </w:trPr>
        <w:tc>
          <w:tcPr>
            <w:tcW w:w="2235" w:type="dxa"/>
            <w:tcBorders>
              <w:top w:val="nil"/>
              <w:left w:val="single" w:sz="8" w:space="0" w:color="auto"/>
              <w:bottom w:val="single" w:sz="4" w:space="0" w:color="auto"/>
              <w:right w:val="single" w:sz="8" w:space="0" w:color="auto"/>
            </w:tcBorders>
            <w:shd w:val="clear" w:color="auto" w:fill="auto"/>
            <w:noWrap/>
            <w:hideMark/>
          </w:tcPr>
          <w:p w:rsidR="00415B83" w:rsidRPr="00882650" w:rsidDel="007F6D69" w:rsidRDefault="00415B83" w:rsidP="00415B83">
            <w:pPr>
              <w:spacing w:line="240" w:lineRule="auto"/>
              <w:rPr>
                <w:del w:id="7584" w:author="srabhi" w:date="2015-07-20T17:12:00Z"/>
                <w:rFonts w:ascii="Arial" w:hAnsi="Arial" w:cs="Arial"/>
                <w:b/>
                <w:bCs/>
                <w:sz w:val="20"/>
                <w:szCs w:val="20"/>
                <w:lang w:val="en-US" w:eastAsia="zh-CN"/>
              </w:rPr>
            </w:pPr>
            <w:del w:id="7585" w:author="srabhi" w:date="2015-07-20T17:12:00Z">
              <w:r w:rsidRPr="00882650" w:rsidDel="007F6D69">
                <w:rPr>
                  <w:rFonts w:ascii="Arial" w:hAnsi="Arial" w:cs="Arial"/>
                  <w:b/>
                  <w:bCs/>
                  <w:sz w:val="20"/>
                  <w:szCs w:val="20"/>
                  <w:lang w:eastAsia="zh-CN"/>
                </w:rPr>
                <w:delText>Other &amp; Unknown</w:delText>
              </w:r>
            </w:del>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86" w:author="srabhi" w:date="2015-07-20T17:12:00Z"/>
                <w:rFonts w:ascii="Arial" w:hAnsi="Arial" w:cs="Arial"/>
                <w:sz w:val="18"/>
                <w:szCs w:val="18"/>
                <w:lang w:val="en-US" w:eastAsia="zh-CN"/>
              </w:rPr>
            </w:pPr>
            <w:del w:id="7587" w:author="srabhi" w:date="2015-07-20T17:12:00Z">
              <w:r w:rsidRPr="00882650" w:rsidDel="007F6D69">
                <w:rPr>
                  <w:rFonts w:ascii="Arial" w:hAnsi="Arial" w:cs="Arial"/>
                  <w:sz w:val="18"/>
                  <w:szCs w:val="18"/>
                  <w:lang w:val="en-US" w:eastAsia="zh-CN"/>
                </w:rPr>
                <w:delText>17</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88" w:author="srabhi" w:date="2015-07-20T17:12:00Z"/>
                <w:rFonts w:ascii="Arial" w:hAnsi="Arial" w:cs="Arial"/>
                <w:sz w:val="18"/>
                <w:szCs w:val="18"/>
                <w:lang w:val="en-US" w:eastAsia="zh-CN"/>
              </w:rPr>
            </w:pPr>
            <w:del w:id="7589" w:author="srabhi" w:date="2015-07-20T17:12:00Z">
              <w:r w:rsidRPr="00882650" w:rsidDel="007F6D69">
                <w:rPr>
                  <w:rFonts w:ascii="Arial" w:hAnsi="Arial" w:cs="Arial"/>
                  <w:sz w:val="18"/>
                  <w:szCs w:val="18"/>
                  <w:lang w:val="en-US" w:eastAsia="zh-CN"/>
                </w:rPr>
                <w:delText>1.45</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90" w:author="srabhi" w:date="2015-07-20T17:12:00Z"/>
                <w:rFonts w:ascii="Arial" w:hAnsi="Arial" w:cs="Arial"/>
                <w:sz w:val="18"/>
                <w:szCs w:val="18"/>
                <w:lang w:val="en-US" w:eastAsia="zh-CN"/>
              </w:rPr>
            </w:pPr>
            <w:del w:id="7591" w:author="srabhi" w:date="2015-07-20T17:12:00Z">
              <w:r w:rsidRPr="00882650" w:rsidDel="007F6D69">
                <w:rPr>
                  <w:rFonts w:ascii="Arial" w:hAnsi="Arial" w:cs="Arial"/>
                  <w:sz w:val="18"/>
                  <w:szCs w:val="18"/>
                  <w:lang w:val="en-US" w:eastAsia="zh-CN"/>
                </w:rPr>
                <w:delText>0.65</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92" w:author="srabhi" w:date="2015-07-20T17:12:00Z"/>
                <w:rFonts w:ascii="Arial" w:hAnsi="Arial" w:cs="Arial"/>
                <w:sz w:val="18"/>
                <w:szCs w:val="18"/>
                <w:lang w:val="en-US" w:eastAsia="zh-CN"/>
              </w:rPr>
            </w:pPr>
            <w:del w:id="7593" w:author="srabhi" w:date="2015-07-20T17:12:00Z">
              <w:r w:rsidRPr="00882650" w:rsidDel="007F6D69">
                <w:rPr>
                  <w:rFonts w:ascii="Arial" w:hAnsi="Arial" w:cs="Arial"/>
                  <w:sz w:val="18"/>
                  <w:szCs w:val="18"/>
                  <w:lang w:val="en-US" w:eastAsia="zh-CN"/>
                </w:rPr>
                <w:delText>33</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94" w:author="srabhi" w:date="2015-07-20T17:12:00Z"/>
                <w:rFonts w:ascii="Arial" w:hAnsi="Arial" w:cs="Arial"/>
                <w:sz w:val="18"/>
                <w:szCs w:val="18"/>
                <w:lang w:val="en-US" w:eastAsia="zh-CN"/>
              </w:rPr>
            </w:pPr>
            <w:del w:id="7595" w:author="srabhi" w:date="2015-07-20T17:12:00Z">
              <w:r w:rsidRPr="00882650" w:rsidDel="007F6D69">
                <w:rPr>
                  <w:rFonts w:ascii="Arial" w:hAnsi="Arial" w:cs="Arial"/>
                  <w:sz w:val="18"/>
                  <w:szCs w:val="18"/>
                  <w:lang w:val="en-US" w:eastAsia="zh-CN"/>
                </w:rPr>
                <w:delText>16</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96" w:author="srabhi" w:date="2015-07-20T17:12:00Z"/>
                <w:rFonts w:ascii="Arial" w:hAnsi="Arial" w:cs="Arial"/>
                <w:sz w:val="18"/>
                <w:szCs w:val="18"/>
                <w:lang w:val="en-US" w:eastAsia="zh-CN"/>
              </w:rPr>
            </w:pPr>
            <w:del w:id="7597" w:author="srabhi" w:date="2015-07-20T17:12:00Z">
              <w:r w:rsidRPr="00882650" w:rsidDel="007F6D69">
                <w:rPr>
                  <w:rFonts w:ascii="Arial" w:hAnsi="Arial" w:cs="Arial"/>
                  <w:sz w:val="18"/>
                  <w:szCs w:val="18"/>
                  <w:lang w:val="en-US" w:eastAsia="zh-CN"/>
                </w:rPr>
                <w:delText>1.96</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598" w:author="srabhi" w:date="2015-07-20T17:12:00Z"/>
                <w:rFonts w:ascii="Arial" w:hAnsi="Arial" w:cs="Arial"/>
                <w:sz w:val="18"/>
                <w:szCs w:val="18"/>
                <w:lang w:val="en-US" w:eastAsia="zh-CN"/>
              </w:rPr>
            </w:pPr>
            <w:del w:id="7599" w:author="srabhi" w:date="2015-07-20T17:12:00Z">
              <w:r w:rsidRPr="00882650" w:rsidDel="007F6D69">
                <w:rPr>
                  <w:rFonts w:ascii="Arial" w:hAnsi="Arial" w:cs="Arial"/>
                  <w:sz w:val="18"/>
                  <w:szCs w:val="18"/>
                  <w:lang w:val="en-US" w:eastAsia="zh-CN"/>
                </w:rPr>
                <w:delText>0.68</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600" w:author="srabhi" w:date="2015-07-20T17:12:00Z"/>
                <w:rFonts w:ascii="Arial" w:hAnsi="Arial" w:cs="Arial"/>
                <w:sz w:val="18"/>
                <w:szCs w:val="18"/>
                <w:lang w:val="en-US" w:eastAsia="zh-CN"/>
              </w:rPr>
            </w:pPr>
            <w:del w:id="7601" w:author="srabhi" w:date="2015-07-20T17:12:00Z">
              <w:r w:rsidRPr="00882650" w:rsidDel="007F6D69">
                <w:rPr>
                  <w:rFonts w:ascii="Arial" w:hAnsi="Arial" w:cs="Arial"/>
                  <w:sz w:val="18"/>
                  <w:szCs w:val="18"/>
                  <w:lang w:val="en-US" w:eastAsia="zh-CN"/>
                </w:rPr>
                <w:delText>36</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602" w:author="srabhi" w:date="2015-07-20T17:12:00Z"/>
                <w:rFonts w:ascii="Arial" w:hAnsi="Arial" w:cs="Arial"/>
                <w:sz w:val="18"/>
                <w:szCs w:val="18"/>
                <w:lang w:val="en-US" w:eastAsia="zh-CN"/>
              </w:rPr>
            </w:pPr>
            <w:del w:id="7603" w:author="srabhi" w:date="2015-07-20T17:12:00Z">
              <w:r w:rsidRPr="00882650" w:rsidDel="007F6D69">
                <w:rPr>
                  <w:rFonts w:ascii="Arial" w:hAnsi="Arial" w:cs="Arial"/>
                  <w:sz w:val="18"/>
                  <w:szCs w:val="18"/>
                  <w:lang w:val="en-US" w:eastAsia="zh-CN"/>
                </w:rPr>
                <w:delText>14</w:delText>
              </w:r>
            </w:del>
          </w:p>
        </w:tc>
        <w:tc>
          <w:tcPr>
            <w:tcW w:w="708"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604" w:author="srabhi" w:date="2015-07-20T17:12:00Z"/>
                <w:rFonts w:ascii="Arial" w:hAnsi="Arial" w:cs="Arial"/>
                <w:sz w:val="18"/>
                <w:szCs w:val="18"/>
                <w:lang w:val="en-US" w:eastAsia="zh-CN"/>
              </w:rPr>
            </w:pPr>
            <w:del w:id="7605" w:author="srabhi" w:date="2015-07-20T17:12:00Z">
              <w:r w:rsidRPr="00882650" w:rsidDel="007F6D69">
                <w:rPr>
                  <w:rFonts w:ascii="Arial" w:hAnsi="Arial" w:cs="Arial"/>
                  <w:sz w:val="18"/>
                  <w:szCs w:val="18"/>
                  <w:lang w:val="en-US" w:eastAsia="zh-CN"/>
                </w:rPr>
                <w:delText>1.30</w:delText>
              </w:r>
            </w:del>
          </w:p>
        </w:tc>
        <w:tc>
          <w:tcPr>
            <w:tcW w:w="567"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606" w:author="srabhi" w:date="2015-07-20T17:12:00Z"/>
                <w:rFonts w:ascii="Arial" w:hAnsi="Arial" w:cs="Arial"/>
                <w:sz w:val="18"/>
                <w:szCs w:val="18"/>
                <w:lang w:val="en-US" w:eastAsia="zh-CN"/>
              </w:rPr>
            </w:pPr>
            <w:del w:id="7607" w:author="srabhi" w:date="2015-07-20T17:12:00Z">
              <w:r w:rsidRPr="00882650" w:rsidDel="007F6D69">
                <w:rPr>
                  <w:rFonts w:ascii="Arial" w:hAnsi="Arial" w:cs="Arial"/>
                  <w:sz w:val="18"/>
                  <w:szCs w:val="18"/>
                  <w:lang w:val="en-US" w:eastAsia="zh-CN"/>
                </w:rPr>
                <w:delText>0.39</w:delText>
              </w:r>
            </w:del>
          </w:p>
        </w:tc>
        <w:tc>
          <w:tcPr>
            <w:tcW w:w="993"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608" w:author="srabhi" w:date="2015-07-20T17:12:00Z"/>
                <w:rFonts w:ascii="Arial" w:hAnsi="Arial" w:cs="Arial"/>
                <w:sz w:val="18"/>
                <w:szCs w:val="18"/>
                <w:lang w:val="en-US" w:eastAsia="zh-CN"/>
              </w:rPr>
            </w:pPr>
            <w:del w:id="7609" w:author="srabhi" w:date="2015-07-20T17:12:00Z">
              <w:r w:rsidRPr="00882650" w:rsidDel="007F6D69">
                <w:rPr>
                  <w:rFonts w:ascii="Arial" w:hAnsi="Arial" w:cs="Arial"/>
                  <w:sz w:val="18"/>
                  <w:szCs w:val="18"/>
                  <w:lang w:val="en-US" w:eastAsia="zh-CN"/>
                </w:rPr>
                <w:delText>1.87</w:delText>
              </w:r>
            </w:del>
          </w:p>
        </w:tc>
        <w:tc>
          <w:tcPr>
            <w:tcW w:w="1134"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610" w:author="srabhi" w:date="2015-07-20T17:12:00Z"/>
                <w:rFonts w:ascii="Arial" w:hAnsi="Arial" w:cs="Arial"/>
                <w:sz w:val="18"/>
                <w:szCs w:val="18"/>
                <w:lang w:val="en-US" w:eastAsia="zh-CN"/>
              </w:rPr>
            </w:pPr>
            <w:del w:id="7611" w:author="srabhi" w:date="2015-07-20T17:12:00Z">
              <w:r w:rsidRPr="00882650" w:rsidDel="007F6D69">
                <w:rPr>
                  <w:rFonts w:ascii="Arial" w:hAnsi="Arial" w:cs="Arial"/>
                  <w:sz w:val="18"/>
                  <w:szCs w:val="18"/>
                  <w:lang w:val="en-US" w:eastAsia="zh-CN"/>
                </w:rPr>
                <w:delText>-0.56</w:delText>
              </w:r>
            </w:del>
          </w:p>
        </w:tc>
        <w:tc>
          <w:tcPr>
            <w:tcW w:w="1032"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612" w:author="srabhi" w:date="2015-07-20T17:12:00Z"/>
                <w:rFonts w:ascii="Arial" w:hAnsi="Arial" w:cs="Arial"/>
                <w:sz w:val="18"/>
                <w:szCs w:val="18"/>
                <w:lang w:val="en-US" w:eastAsia="zh-CN"/>
              </w:rPr>
            </w:pPr>
            <w:del w:id="7613" w:author="srabhi" w:date="2015-07-20T17:12:00Z">
              <w:r w:rsidRPr="00882650" w:rsidDel="007F6D69">
                <w:rPr>
                  <w:rFonts w:ascii="Arial" w:hAnsi="Arial" w:cs="Arial"/>
                  <w:sz w:val="18"/>
                  <w:szCs w:val="18"/>
                  <w:lang w:val="en-US" w:eastAsia="zh-CN"/>
                </w:rPr>
                <w:delText>2.07</w:delText>
              </w:r>
            </w:del>
          </w:p>
        </w:tc>
        <w:tc>
          <w:tcPr>
            <w:tcW w:w="1330" w:type="dxa"/>
            <w:tcBorders>
              <w:top w:val="nil"/>
              <w:left w:val="nil"/>
              <w:bottom w:val="single" w:sz="4" w:space="0" w:color="auto"/>
              <w:right w:val="single" w:sz="4" w:space="0" w:color="auto"/>
            </w:tcBorders>
            <w:shd w:val="clear" w:color="auto" w:fill="auto"/>
            <w:noWrap/>
            <w:vAlign w:val="center"/>
            <w:hideMark/>
          </w:tcPr>
          <w:p w:rsidR="00415B83" w:rsidRPr="00882650" w:rsidDel="007F6D69" w:rsidRDefault="00415B83" w:rsidP="00415B83">
            <w:pPr>
              <w:spacing w:line="240" w:lineRule="auto"/>
              <w:jc w:val="right"/>
              <w:rPr>
                <w:del w:id="7614" w:author="srabhi" w:date="2015-07-20T17:12:00Z"/>
                <w:rFonts w:ascii="Arial" w:hAnsi="Arial" w:cs="Arial"/>
                <w:sz w:val="18"/>
                <w:szCs w:val="18"/>
                <w:lang w:val="en-US" w:eastAsia="zh-CN"/>
              </w:rPr>
            </w:pPr>
            <w:del w:id="7615" w:author="srabhi" w:date="2015-07-20T17:12:00Z">
              <w:r w:rsidRPr="00882650" w:rsidDel="007F6D69">
                <w:rPr>
                  <w:rFonts w:ascii="Arial" w:hAnsi="Arial" w:cs="Arial"/>
                  <w:sz w:val="18"/>
                  <w:szCs w:val="18"/>
                  <w:lang w:val="en-US" w:eastAsia="zh-CN"/>
                </w:rPr>
                <w:delText>-0.76</w:delText>
              </w:r>
            </w:del>
          </w:p>
        </w:tc>
      </w:tr>
    </w:tbl>
    <w:p w:rsidR="006E3168" w:rsidRPr="00240276" w:rsidDel="007F6D69" w:rsidRDefault="007B2C9D">
      <w:pPr>
        <w:spacing w:line="240" w:lineRule="auto"/>
        <w:rPr>
          <w:del w:id="7616" w:author="srabhi" w:date="2015-07-20T17:12:00Z"/>
          <w:rFonts w:ascii="Arial" w:hAnsi="Arial" w:cs="Arial"/>
          <w:b/>
          <w:sz w:val="21"/>
          <w:szCs w:val="21"/>
        </w:rPr>
      </w:pPr>
      <w:del w:id="7617" w:author="srabhi" w:date="2015-07-20T17:12:00Z">
        <w:r w:rsidRPr="00240276" w:rsidDel="007F6D69">
          <w:rPr>
            <w:rFonts w:ascii="Arial" w:hAnsi="Arial" w:cs="Arial"/>
            <w:b/>
            <w:sz w:val="21"/>
            <w:szCs w:val="21"/>
          </w:rPr>
          <w:delText xml:space="preserve"> </w:delText>
        </w:r>
        <w:r w:rsidR="006E3168" w:rsidRPr="00240276" w:rsidDel="007F6D69">
          <w:rPr>
            <w:rFonts w:ascii="Arial" w:hAnsi="Arial" w:cs="Arial"/>
            <w:b/>
            <w:sz w:val="21"/>
            <w:szCs w:val="21"/>
          </w:rPr>
          <w:br w:type="page"/>
        </w:r>
      </w:del>
    </w:p>
    <w:p w:rsidR="00D63045" w:rsidRPr="00240276" w:rsidDel="007F6D69" w:rsidRDefault="00D63045">
      <w:pPr>
        <w:spacing w:line="240" w:lineRule="auto"/>
        <w:rPr>
          <w:del w:id="7618" w:author="srabhi" w:date="2015-07-20T17:12:00Z"/>
          <w:rFonts w:ascii="Arial" w:hAnsi="Arial" w:cs="Arial"/>
          <w:b/>
          <w:sz w:val="21"/>
          <w:szCs w:val="21"/>
        </w:rPr>
      </w:pPr>
      <w:del w:id="7619" w:author="srabhi" w:date="2015-07-20T14:58:00Z">
        <w:r w:rsidRPr="00240276" w:rsidDel="00627132">
          <w:rPr>
            <w:rFonts w:ascii="Arial" w:hAnsi="Arial" w:cs="Arial"/>
            <w:b/>
            <w:sz w:val="21"/>
            <w:szCs w:val="21"/>
          </w:rPr>
          <w:delText xml:space="preserve">Appendix </w:delText>
        </w:r>
      </w:del>
      <w:del w:id="7620" w:author="srabhi" w:date="2015-07-20T17:12:00Z">
        <w:r w:rsidRPr="00240276" w:rsidDel="007F6D69">
          <w:rPr>
            <w:rFonts w:ascii="Arial" w:hAnsi="Arial" w:cs="Arial"/>
            <w:b/>
            <w:sz w:val="21"/>
            <w:szCs w:val="21"/>
          </w:rPr>
          <w:delText>Table</w:delText>
        </w:r>
      </w:del>
      <w:del w:id="7621" w:author="srabhi" w:date="2015-07-20T14:58:00Z">
        <w:r w:rsidRPr="00240276" w:rsidDel="00627132">
          <w:rPr>
            <w:rFonts w:ascii="Arial" w:hAnsi="Arial" w:cs="Arial"/>
            <w:b/>
            <w:sz w:val="21"/>
            <w:szCs w:val="21"/>
          </w:rPr>
          <w:delText xml:space="preserve"> A3 -</w:delText>
        </w:r>
      </w:del>
      <w:del w:id="7622" w:author="srabhi" w:date="2015-07-20T17:12:00Z">
        <w:r w:rsidRPr="00240276" w:rsidDel="007F6D69">
          <w:rPr>
            <w:rFonts w:ascii="Arial" w:hAnsi="Arial" w:cs="Arial"/>
            <w:b/>
            <w:sz w:val="21"/>
            <w:szCs w:val="21"/>
          </w:rPr>
          <w:delText xml:space="preserve"> Odds ratios for 50/50 training/test samples (persistence) full results </w:delText>
        </w:r>
      </w:del>
    </w:p>
    <w:p w:rsidR="002B2592" w:rsidRPr="00240276" w:rsidDel="007F6D69" w:rsidRDefault="002B2592" w:rsidP="002B2592">
      <w:pPr>
        <w:spacing w:line="240" w:lineRule="auto"/>
        <w:rPr>
          <w:del w:id="7623" w:author="srabhi" w:date="2015-07-20T17:12:00Z"/>
          <w:rFonts w:ascii="Arial" w:hAnsi="Arial" w:cs="Arial"/>
          <w:sz w:val="21"/>
          <w:szCs w:val="21"/>
        </w:rPr>
      </w:pPr>
      <w:del w:id="7624" w:author="srabhi" w:date="2015-07-20T17:12:00Z">
        <w:r w:rsidRPr="00240276" w:rsidDel="007F6D69">
          <w:rPr>
            <w:rFonts w:ascii="Arial" w:hAnsi="Arial" w:cs="Arial"/>
            <w:sz w:val="21"/>
            <w:szCs w:val="21"/>
          </w:rPr>
          <w:delText xml:space="preserve"> </w:delText>
        </w:r>
      </w:del>
    </w:p>
    <w:tbl>
      <w:tblPr>
        <w:tblW w:w="15149" w:type="dxa"/>
        <w:tblInd w:w="-689" w:type="dxa"/>
        <w:tblLayout w:type="fixed"/>
        <w:tblCellMar>
          <w:left w:w="0" w:type="dxa"/>
          <w:right w:w="0" w:type="dxa"/>
        </w:tblCellMar>
        <w:tblLook w:val="04A0"/>
      </w:tblPr>
      <w:tblGrid>
        <w:gridCol w:w="1843"/>
        <w:gridCol w:w="20"/>
        <w:gridCol w:w="1114"/>
        <w:gridCol w:w="20"/>
        <w:gridCol w:w="547"/>
        <w:gridCol w:w="20"/>
        <w:gridCol w:w="547"/>
        <w:gridCol w:w="20"/>
        <w:gridCol w:w="831"/>
        <w:gridCol w:w="20"/>
        <w:gridCol w:w="972"/>
        <w:gridCol w:w="20"/>
        <w:gridCol w:w="547"/>
        <w:gridCol w:w="20"/>
        <w:gridCol w:w="405"/>
        <w:gridCol w:w="20"/>
        <w:gridCol w:w="831"/>
        <w:gridCol w:w="20"/>
        <w:gridCol w:w="972"/>
        <w:gridCol w:w="20"/>
        <w:gridCol w:w="547"/>
        <w:gridCol w:w="20"/>
        <w:gridCol w:w="445"/>
        <w:gridCol w:w="953"/>
        <w:gridCol w:w="40"/>
        <w:gridCol w:w="952"/>
        <w:gridCol w:w="40"/>
        <w:gridCol w:w="1377"/>
        <w:gridCol w:w="40"/>
        <w:gridCol w:w="1926"/>
      </w:tblGrid>
      <w:tr w:rsidR="00BD7304" w:rsidRPr="00240276" w:rsidDel="007F6D69" w:rsidTr="00F54B5A">
        <w:trPr>
          <w:trHeight w:val="374"/>
          <w:del w:id="7625" w:author="srabhi" w:date="2015-07-20T17:12:00Z"/>
        </w:trPr>
        <w:tc>
          <w:tcPr>
            <w:tcW w:w="1863" w:type="dxa"/>
            <w:gridSpan w:val="2"/>
            <w:tcBorders>
              <w:top w:val="single" w:sz="8" w:space="0" w:color="auto"/>
              <w:left w:val="single" w:sz="8" w:space="0" w:color="auto"/>
              <w:bottom w:val="single" w:sz="8" w:space="0" w:color="auto"/>
              <w:right w:val="single" w:sz="8" w:space="0" w:color="auto"/>
            </w:tcBorders>
            <w:shd w:val="clear" w:color="auto" w:fill="auto"/>
            <w:tcMar>
              <w:top w:w="20" w:type="dxa"/>
              <w:left w:w="20" w:type="dxa"/>
              <w:bottom w:w="0" w:type="dxa"/>
              <w:right w:w="20" w:type="dxa"/>
            </w:tcMar>
            <w:vAlign w:val="center"/>
            <w:hideMark/>
          </w:tcPr>
          <w:p w:rsidR="00BD7304" w:rsidRPr="00240276" w:rsidDel="007F6D69" w:rsidRDefault="00BD7304" w:rsidP="00A62F41">
            <w:pPr>
              <w:spacing w:line="240" w:lineRule="auto"/>
              <w:jc w:val="center"/>
              <w:rPr>
                <w:del w:id="7626" w:author="srabhi" w:date="2015-07-20T17:12:00Z"/>
                <w:rFonts w:ascii="Arial" w:hAnsi="Arial" w:cs="Arial"/>
                <w:b/>
                <w:bCs/>
                <w:sz w:val="21"/>
                <w:szCs w:val="21"/>
              </w:rPr>
            </w:pPr>
            <w:del w:id="7627" w:author="srabhi" w:date="2015-07-20T17:12:00Z">
              <w:r w:rsidRPr="00240276" w:rsidDel="007F6D69">
                <w:rPr>
                  <w:rFonts w:ascii="Arial" w:hAnsi="Arial" w:cs="Arial"/>
                  <w:b/>
                  <w:bCs/>
                  <w:sz w:val="21"/>
                  <w:szCs w:val="21"/>
                </w:rPr>
                <w:delText>Variable Description</w:delText>
              </w:r>
            </w:del>
          </w:p>
        </w:tc>
        <w:tc>
          <w:tcPr>
            <w:tcW w:w="2268" w:type="dxa"/>
            <w:gridSpan w:val="6"/>
            <w:tcBorders>
              <w:top w:val="single" w:sz="8" w:space="0" w:color="auto"/>
              <w:left w:val="nil"/>
              <w:bottom w:val="single" w:sz="8" w:space="0" w:color="auto"/>
              <w:right w:val="single" w:sz="8" w:space="0" w:color="000000"/>
            </w:tcBorders>
            <w:shd w:val="clear" w:color="auto" w:fill="auto"/>
            <w:tcMar>
              <w:top w:w="20" w:type="dxa"/>
              <w:left w:w="20" w:type="dxa"/>
              <w:bottom w:w="0" w:type="dxa"/>
              <w:right w:w="20" w:type="dxa"/>
            </w:tcMar>
            <w:vAlign w:val="center"/>
            <w:hideMark/>
          </w:tcPr>
          <w:p w:rsidR="00BD7304" w:rsidRPr="00240276" w:rsidDel="007F6D69" w:rsidRDefault="00BD7304" w:rsidP="00A62F41">
            <w:pPr>
              <w:spacing w:line="240" w:lineRule="auto"/>
              <w:jc w:val="center"/>
              <w:rPr>
                <w:del w:id="7628" w:author="srabhi" w:date="2015-07-20T17:12:00Z"/>
                <w:rFonts w:ascii="Arial" w:hAnsi="Arial" w:cs="Arial"/>
                <w:b/>
                <w:bCs/>
                <w:sz w:val="21"/>
                <w:szCs w:val="21"/>
              </w:rPr>
            </w:pPr>
            <w:del w:id="7629" w:author="srabhi" w:date="2015-07-20T17:12:00Z">
              <w:r w:rsidRPr="00240276" w:rsidDel="007F6D69">
                <w:rPr>
                  <w:rFonts w:ascii="Arial" w:hAnsi="Arial" w:cs="Arial"/>
                  <w:b/>
                  <w:bCs/>
                  <w:sz w:val="21"/>
                  <w:szCs w:val="21"/>
                </w:rPr>
                <w:delText>Standard logistic</w:delText>
              </w:r>
            </w:del>
          </w:p>
        </w:tc>
        <w:tc>
          <w:tcPr>
            <w:tcW w:w="2835" w:type="dxa"/>
            <w:gridSpan w:val="8"/>
            <w:tcBorders>
              <w:top w:val="single" w:sz="8" w:space="0" w:color="auto"/>
              <w:left w:val="nil"/>
              <w:bottom w:val="single" w:sz="8" w:space="0" w:color="auto"/>
              <w:right w:val="single" w:sz="8" w:space="0" w:color="000000"/>
            </w:tcBorders>
            <w:shd w:val="clear" w:color="auto" w:fill="auto"/>
            <w:tcMar>
              <w:top w:w="20" w:type="dxa"/>
              <w:left w:w="20" w:type="dxa"/>
              <w:bottom w:w="0" w:type="dxa"/>
              <w:right w:w="20" w:type="dxa"/>
            </w:tcMar>
            <w:vAlign w:val="center"/>
            <w:hideMark/>
          </w:tcPr>
          <w:p w:rsidR="00BD7304" w:rsidRPr="00240276" w:rsidDel="007F6D69" w:rsidRDefault="00BD7304" w:rsidP="00A62F41">
            <w:pPr>
              <w:spacing w:line="240" w:lineRule="auto"/>
              <w:jc w:val="center"/>
              <w:rPr>
                <w:del w:id="7630" w:author="srabhi" w:date="2015-07-20T17:12:00Z"/>
                <w:rFonts w:ascii="Arial" w:hAnsi="Arial" w:cs="Arial"/>
                <w:b/>
                <w:bCs/>
                <w:sz w:val="21"/>
                <w:szCs w:val="21"/>
              </w:rPr>
            </w:pPr>
            <w:del w:id="7631" w:author="srabhi" w:date="2015-07-20T17:12:00Z">
              <w:r w:rsidRPr="00240276" w:rsidDel="007F6D69">
                <w:rPr>
                  <w:rFonts w:ascii="Arial" w:hAnsi="Arial" w:cs="Arial"/>
                  <w:b/>
                  <w:bCs/>
                  <w:sz w:val="21"/>
                  <w:szCs w:val="21"/>
                </w:rPr>
                <w:delText>Stepwise</w:delText>
              </w:r>
            </w:del>
          </w:p>
        </w:tc>
        <w:tc>
          <w:tcPr>
            <w:tcW w:w="2855" w:type="dxa"/>
            <w:gridSpan w:val="7"/>
            <w:tcBorders>
              <w:top w:val="single" w:sz="8" w:space="0" w:color="auto"/>
              <w:left w:val="nil"/>
              <w:bottom w:val="single" w:sz="8" w:space="0" w:color="auto"/>
              <w:right w:val="single" w:sz="8" w:space="0" w:color="000000"/>
            </w:tcBorders>
            <w:shd w:val="clear" w:color="auto" w:fill="auto"/>
            <w:tcMar>
              <w:top w:w="20" w:type="dxa"/>
              <w:left w:w="20" w:type="dxa"/>
              <w:bottom w:w="0" w:type="dxa"/>
              <w:right w:w="20" w:type="dxa"/>
            </w:tcMar>
            <w:vAlign w:val="center"/>
            <w:hideMark/>
          </w:tcPr>
          <w:p w:rsidR="00BD7304" w:rsidRPr="00240276" w:rsidDel="007F6D69" w:rsidRDefault="00BD7304" w:rsidP="00A62F41">
            <w:pPr>
              <w:spacing w:line="240" w:lineRule="auto"/>
              <w:jc w:val="center"/>
              <w:rPr>
                <w:del w:id="7632" w:author="srabhi" w:date="2015-07-20T17:12:00Z"/>
                <w:rFonts w:ascii="Arial" w:hAnsi="Arial" w:cs="Arial"/>
                <w:b/>
                <w:bCs/>
                <w:sz w:val="21"/>
                <w:szCs w:val="21"/>
              </w:rPr>
            </w:pPr>
            <w:del w:id="7633" w:author="srabhi" w:date="2015-07-20T17:12:00Z">
              <w:r w:rsidRPr="00240276" w:rsidDel="007F6D69">
                <w:rPr>
                  <w:rFonts w:ascii="Arial" w:hAnsi="Arial" w:cs="Arial"/>
                  <w:b/>
                  <w:bCs/>
                  <w:sz w:val="21"/>
                  <w:szCs w:val="21"/>
                </w:rPr>
                <w:delText>Lasso</w:delText>
              </w:r>
            </w:del>
          </w:p>
        </w:tc>
        <w:tc>
          <w:tcPr>
            <w:tcW w:w="5328" w:type="dxa"/>
            <w:gridSpan w:val="7"/>
            <w:tcBorders>
              <w:top w:val="single" w:sz="8" w:space="0" w:color="auto"/>
              <w:left w:val="nil"/>
              <w:bottom w:val="single" w:sz="8" w:space="0" w:color="auto"/>
              <w:right w:val="single" w:sz="8" w:space="0" w:color="000000"/>
            </w:tcBorders>
            <w:shd w:val="clear" w:color="auto" w:fill="auto"/>
            <w:tcMar>
              <w:top w:w="20" w:type="dxa"/>
              <w:left w:w="20" w:type="dxa"/>
              <w:bottom w:w="0" w:type="dxa"/>
              <w:right w:w="20" w:type="dxa"/>
            </w:tcMar>
            <w:vAlign w:val="center"/>
            <w:hideMark/>
          </w:tcPr>
          <w:p w:rsidR="00BD7304" w:rsidRPr="00240276" w:rsidDel="007F6D69" w:rsidRDefault="00BD7304" w:rsidP="00A62F41">
            <w:pPr>
              <w:spacing w:line="240" w:lineRule="auto"/>
              <w:jc w:val="center"/>
              <w:rPr>
                <w:del w:id="7634" w:author="srabhi" w:date="2015-07-20T17:12:00Z"/>
                <w:rFonts w:ascii="Arial" w:hAnsi="Arial" w:cs="Arial"/>
                <w:b/>
                <w:bCs/>
                <w:sz w:val="21"/>
                <w:szCs w:val="21"/>
              </w:rPr>
            </w:pPr>
            <w:del w:id="7635" w:author="srabhi" w:date="2015-07-20T17:12:00Z">
              <w:r w:rsidRPr="00240276" w:rsidDel="007F6D69">
                <w:rPr>
                  <w:rFonts w:ascii="Arial" w:hAnsi="Arial" w:cs="Arial"/>
                  <w:b/>
                  <w:bCs/>
                  <w:sz w:val="21"/>
                  <w:szCs w:val="21"/>
                </w:rPr>
                <w:delText>Model comparison</w:delText>
              </w:r>
            </w:del>
          </w:p>
        </w:tc>
      </w:tr>
      <w:tr w:rsidR="00A62F41" w:rsidRPr="00240276" w:rsidDel="007F6D69" w:rsidTr="00F54B5A">
        <w:trPr>
          <w:trHeight w:val="389"/>
          <w:del w:id="7636" w:author="srabhi" w:date="2015-07-20T17:12:00Z"/>
        </w:trPr>
        <w:tc>
          <w:tcPr>
            <w:tcW w:w="1863"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BD7304" w:rsidRPr="00240276" w:rsidDel="007F6D69" w:rsidRDefault="00BD7304" w:rsidP="00A62F41">
            <w:pPr>
              <w:spacing w:line="240" w:lineRule="auto"/>
              <w:jc w:val="center"/>
              <w:rPr>
                <w:del w:id="7637" w:author="srabhi" w:date="2015-07-20T17:12:00Z"/>
                <w:rFonts w:ascii="Arial" w:hAnsi="Arial" w:cs="Arial"/>
                <w:b/>
                <w:bCs/>
                <w:sz w:val="21"/>
                <w:szCs w:val="21"/>
              </w:rPr>
            </w:pPr>
            <w:del w:id="7638" w:author="srabhi" w:date="2015-07-20T17:12:00Z">
              <w:r w:rsidRPr="00240276" w:rsidDel="007F6D69">
                <w:rPr>
                  <w:rFonts w:ascii="Arial" w:hAnsi="Arial" w:cs="Arial"/>
                  <w:b/>
                  <w:bCs/>
                  <w:sz w:val="21"/>
                  <w:szCs w:val="21"/>
                </w:rPr>
                <w:delText> </w:delText>
              </w:r>
            </w:del>
          </w:p>
        </w:tc>
        <w:tc>
          <w:tcPr>
            <w:tcW w:w="1134"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BD7304" w:rsidRPr="00415B83" w:rsidDel="007F6D69" w:rsidRDefault="00BD7304" w:rsidP="00415B83">
            <w:pPr>
              <w:spacing w:line="240" w:lineRule="auto"/>
              <w:rPr>
                <w:del w:id="7639" w:author="srabhi" w:date="2015-07-20T17:12:00Z"/>
                <w:rFonts w:ascii="Arial" w:hAnsi="Arial" w:cs="Arial"/>
                <w:b/>
                <w:bCs/>
                <w:sz w:val="18"/>
                <w:szCs w:val="18"/>
                <w:lang w:eastAsia="zh-CN"/>
              </w:rPr>
            </w:pPr>
            <w:del w:id="7640" w:author="srabhi" w:date="2015-07-20T17:12:00Z">
              <w:r w:rsidRPr="00415B83" w:rsidDel="007F6D69">
                <w:rPr>
                  <w:rFonts w:ascii="Arial" w:hAnsi="Arial" w:cs="Arial"/>
                  <w:b/>
                  <w:bCs/>
                  <w:sz w:val="18"/>
                  <w:szCs w:val="18"/>
                  <w:lang w:eastAsia="zh-CN"/>
                </w:rPr>
                <w:delText>No. of times significant</w:delText>
              </w:r>
            </w:del>
          </w:p>
        </w:tc>
        <w:tc>
          <w:tcPr>
            <w:tcW w:w="56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BD7304" w:rsidRPr="00415B83" w:rsidDel="007F6D69" w:rsidRDefault="00BD7304" w:rsidP="00415B83">
            <w:pPr>
              <w:spacing w:line="240" w:lineRule="auto"/>
              <w:rPr>
                <w:del w:id="7641" w:author="srabhi" w:date="2015-07-20T17:12:00Z"/>
                <w:rFonts w:ascii="Arial" w:hAnsi="Arial" w:cs="Arial"/>
                <w:b/>
                <w:bCs/>
                <w:sz w:val="18"/>
                <w:szCs w:val="18"/>
                <w:lang w:eastAsia="zh-CN"/>
              </w:rPr>
            </w:pPr>
            <w:del w:id="7642" w:author="srabhi" w:date="2015-07-20T17:12:00Z">
              <w:r w:rsidRPr="00415B83" w:rsidDel="007F6D69">
                <w:rPr>
                  <w:rFonts w:ascii="Arial" w:hAnsi="Arial" w:cs="Arial"/>
                  <w:b/>
                  <w:bCs/>
                  <w:sz w:val="18"/>
                  <w:szCs w:val="18"/>
                  <w:lang w:eastAsia="zh-CN"/>
                </w:rPr>
                <w:delText>Mean OR</w:delText>
              </w:r>
            </w:del>
          </w:p>
        </w:tc>
        <w:tc>
          <w:tcPr>
            <w:tcW w:w="56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BD7304" w:rsidRPr="00415B83" w:rsidDel="007F6D69" w:rsidRDefault="00BD7304" w:rsidP="00415B83">
            <w:pPr>
              <w:spacing w:line="240" w:lineRule="auto"/>
              <w:rPr>
                <w:del w:id="7643" w:author="srabhi" w:date="2015-07-20T17:12:00Z"/>
                <w:rFonts w:ascii="Arial" w:hAnsi="Arial" w:cs="Arial"/>
                <w:b/>
                <w:bCs/>
                <w:sz w:val="18"/>
                <w:szCs w:val="18"/>
                <w:lang w:eastAsia="zh-CN"/>
              </w:rPr>
            </w:pPr>
            <w:del w:id="7644" w:author="srabhi" w:date="2015-07-20T17:12:00Z">
              <w:r w:rsidRPr="00415B83" w:rsidDel="007F6D69">
                <w:rPr>
                  <w:rFonts w:ascii="Arial" w:hAnsi="Arial" w:cs="Arial"/>
                  <w:b/>
                  <w:bCs/>
                  <w:sz w:val="18"/>
                  <w:szCs w:val="18"/>
                  <w:lang w:eastAsia="zh-CN"/>
                </w:rPr>
                <w:delText>SD OR</w:delText>
              </w:r>
            </w:del>
          </w:p>
        </w:tc>
        <w:tc>
          <w:tcPr>
            <w:tcW w:w="851"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BD7304" w:rsidRPr="00415B83" w:rsidDel="007F6D69" w:rsidRDefault="00BD7304" w:rsidP="00415B83">
            <w:pPr>
              <w:spacing w:line="240" w:lineRule="auto"/>
              <w:rPr>
                <w:del w:id="7645" w:author="srabhi" w:date="2015-07-20T17:12:00Z"/>
                <w:rFonts w:ascii="Arial" w:hAnsi="Arial" w:cs="Arial"/>
                <w:b/>
                <w:bCs/>
                <w:sz w:val="18"/>
                <w:szCs w:val="18"/>
                <w:lang w:eastAsia="zh-CN"/>
              </w:rPr>
            </w:pPr>
            <w:del w:id="7646" w:author="srabhi" w:date="2015-07-20T17:12:00Z">
              <w:r w:rsidRPr="00415B83" w:rsidDel="007F6D69">
                <w:rPr>
                  <w:rFonts w:ascii="Arial" w:hAnsi="Arial" w:cs="Arial"/>
                  <w:b/>
                  <w:bCs/>
                  <w:sz w:val="18"/>
                  <w:szCs w:val="18"/>
                  <w:lang w:eastAsia="zh-CN"/>
                </w:rPr>
                <w:delText>Number of times retained</w:delText>
              </w:r>
            </w:del>
          </w:p>
        </w:tc>
        <w:tc>
          <w:tcPr>
            <w:tcW w:w="992"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BD7304" w:rsidRPr="00415B83" w:rsidDel="007F6D69" w:rsidRDefault="00BD7304" w:rsidP="00415B83">
            <w:pPr>
              <w:spacing w:line="240" w:lineRule="auto"/>
              <w:rPr>
                <w:del w:id="7647" w:author="srabhi" w:date="2015-07-20T17:12:00Z"/>
                <w:rFonts w:ascii="Arial" w:hAnsi="Arial" w:cs="Arial"/>
                <w:b/>
                <w:bCs/>
                <w:sz w:val="18"/>
                <w:szCs w:val="18"/>
                <w:lang w:eastAsia="zh-CN"/>
              </w:rPr>
            </w:pPr>
            <w:del w:id="7648" w:author="srabhi" w:date="2015-07-20T17:12:00Z">
              <w:r w:rsidRPr="00415B83" w:rsidDel="007F6D69">
                <w:rPr>
                  <w:rFonts w:ascii="Arial" w:hAnsi="Arial" w:cs="Arial"/>
                  <w:b/>
                  <w:bCs/>
                  <w:sz w:val="18"/>
                  <w:szCs w:val="18"/>
                  <w:lang w:eastAsia="zh-CN"/>
                </w:rPr>
                <w:delText>Number of times significant</w:delText>
              </w:r>
            </w:del>
          </w:p>
        </w:tc>
        <w:tc>
          <w:tcPr>
            <w:tcW w:w="56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BD7304" w:rsidRPr="00415B83" w:rsidDel="007F6D69" w:rsidRDefault="00BD7304" w:rsidP="00415B83">
            <w:pPr>
              <w:spacing w:line="240" w:lineRule="auto"/>
              <w:rPr>
                <w:del w:id="7649" w:author="srabhi" w:date="2015-07-20T17:12:00Z"/>
                <w:rFonts w:ascii="Arial" w:hAnsi="Arial" w:cs="Arial"/>
                <w:b/>
                <w:bCs/>
                <w:sz w:val="18"/>
                <w:szCs w:val="18"/>
                <w:lang w:eastAsia="zh-CN"/>
              </w:rPr>
            </w:pPr>
            <w:del w:id="7650" w:author="srabhi" w:date="2015-07-20T17:12:00Z">
              <w:r w:rsidRPr="00415B83" w:rsidDel="007F6D69">
                <w:rPr>
                  <w:rFonts w:ascii="Arial" w:hAnsi="Arial" w:cs="Arial"/>
                  <w:b/>
                  <w:bCs/>
                  <w:sz w:val="18"/>
                  <w:szCs w:val="18"/>
                  <w:lang w:eastAsia="zh-CN"/>
                </w:rPr>
                <w:delText>Mean OR</w:delText>
              </w:r>
            </w:del>
          </w:p>
        </w:tc>
        <w:tc>
          <w:tcPr>
            <w:tcW w:w="425"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BD7304" w:rsidRPr="00415B83" w:rsidDel="007F6D69" w:rsidRDefault="00BD7304" w:rsidP="00415B83">
            <w:pPr>
              <w:spacing w:line="240" w:lineRule="auto"/>
              <w:rPr>
                <w:del w:id="7651" w:author="srabhi" w:date="2015-07-20T17:12:00Z"/>
                <w:rFonts w:ascii="Arial" w:hAnsi="Arial" w:cs="Arial"/>
                <w:b/>
                <w:bCs/>
                <w:sz w:val="18"/>
                <w:szCs w:val="18"/>
                <w:lang w:eastAsia="zh-CN"/>
              </w:rPr>
            </w:pPr>
            <w:del w:id="7652" w:author="srabhi" w:date="2015-07-20T17:12:00Z">
              <w:r w:rsidRPr="00415B83" w:rsidDel="007F6D69">
                <w:rPr>
                  <w:rFonts w:ascii="Arial" w:hAnsi="Arial" w:cs="Arial"/>
                  <w:b/>
                  <w:bCs/>
                  <w:sz w:val="18"/>
                  <w:szCs w:val="18"/>
                  <w:lang w:eastAsia="zh-CN"/>
                </w:rPr>
                <w:delText>SD OR</w:delText>
              </w:r>
            </w:del>
          </w:p>
        </w:tc>
        <w:tc>
          <w:tcPr>
            <w:tcW w:w="851"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BD7304" w:rsidRPr="00415B83" w:rsidDel="007F6D69" w:rsidRDefault="00BD7304" w:rsidP="00415B83">
            <w:pPr>
              <w:spacing w:line="240" w:lineRule="auto"/>
              <w:rPr>
                <w:del w:id="7653" w:author="srabhi" w:date="2015-07-20T17:12:00Z"/>
                <w:rFonts w:ascii="Arial" w:hAnsi="Arial" w:cs="Arial"/>
                <w:b/>
                <w:bCs/>
                <w:sz w:val="18"/>
                <w:szCs w:val="18"/>
                <w:lang w:eastAsia="zh-CN"/>
              </w:rPr>
            </w:pPr>
            <w:del w:id="7654" w:author="srabhi" w:date="2015-07-20T17:12:00Z">
              <w:r w:rsidRPr="00415B83" w:rsidDel="007F6D69">
                <w:rPr>
                  <w:rFonts w:ascii="Arial" w:hAnsi="Arial" w:cs="Arial"/>
                  <w:b/>
                  <w:bCs/>
                  <w:sz w:val="18"/>
                  <w:szCs w:val="18"/>
                  <w:lang w:eastAsia="zh-CN"/>
                </w:rPr>
                <w:delText>Number of times retained</w:delText>
              </w:r>
            </w:del>
          </w:p>
        </w:tc>
        <w:tc>
          <w:tcPr>
            <w:tcW w:w="992"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BD7304" w:rsidRPr="00415B83" w:rsidDel="007F6D69" w:rsidRDefault="00BD7304" w:rsidP="00415B83">
            <w:pPr>
              <w:spacing w:line="240" w:lineRule="auto"/>
              <w:rPr>
                <w:del w:id="7655" w:author="srabhi" w:date="2015-07-20T17:12:00Z"/>
                <w:rFonts w:ascii="Arial" w:hAnsi="Arial" w:cs="Arial"/>
                <w:b/>
                <w:bCs/>
                <w:sz w:val="18"/>
                <w:szCs w:val="18"/>
                <w:lang w:eastAsia="zh-CN"/>
              </w:rPr>
            </w:pPr>
            <w:del w:id="7656" w:author="srabhi" w:date="2015-07-20T17:12:00Z">
              <w:r w:rsidRPr="00415B83" w:rsidDel="007F6D69">
                <w:rPr>
                  <w:rFonts w:ascii="Arial" w:hAnsi="Arial" w:cs="Arial"/>
                  <w:b/>
                  <w:bCs/>
                  <w:sz w:val="18"/>
                  <w:szCs w:val="18"/>
                  <w:lang w:eastAsia="zh-CN"/>
                </w:rPr>
                <w:delText>Number of times significant</w:delText>
              </w:r>
            </w:del>
          </w:p>
        </w:tc>
        <w:tc>
          <w:tcPr>
            <w:tcW w:w="56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BD7304" w:rsidRPr="00415B83" w:rsidDel="007F6D69" w:rsidRDefault="00BD7304" w:rsidP="00415B83">
            <w:pPr>
              <w:spacing w:line="240" w:lineRule="auto"/>
              <w:rPr>
                <w:del w:id="7657" w:author="srabhi" w:date="2015-07-20T17:12:00Z"/>
                <w:rFonts w:ascii="Arial" w:hAnsi="Arial" w:cs="Arial"/>
                <w:b/>
                <w:bCs/>
                <w:sz w:val="18"/>
                <w:szCs w:val="18"/>
                <w:lang w:eastAsia="zh-CN"/>
              </w:rPr>
            </w:pPr>
            <w:del w:id="7658" w:author="srabhi" w:date="2015-07-20T17:12:00Z">
              <w:r w:rsidRPr="00415B83" w:rsidDel="007F6D69">
                <w:rPr>
                  <w:rFonts w:ascii="Arial" w:hAnsi="Arial" w:cs="Arial"/>
                  <w:b/>
                  <w:bCs/>
                  <w:sz w:val="18"/>
                  <w:szCs w:val="18"/>
                  <w:lang w:eastAsia="zh-CN"/>
                </w:rPr>
                <w:delText>Mean OR (A)</w:delText>
              </w:r>
            </w:del>
          </w:p>
        </w:tc>
        <w:tc>
          <w:tcPr>
            <w:tcW w:w="445" w:type="dxa"/>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BD7304" w:rsidRPr="00415B83" w:rsidDel="007F6D69" w:rsidRDefault="00BD7304" w:rsidP="00415B83">
            <w:pPr>
              <w:spacing w:line="240" w:lineRule="auto"/>
              <w:rPr>
                <w:del w:id="7659" w:author="srabhi" w:date="2015-07-20T17:12:00Z"/>
                <w:rFonts w:ascii="Arial" w:hAnsi="Arial" w:cs="Arial"/>
                <w:b/>
                <w:bCs/>
                <w:sz w:val="18"/>
                <w:szCs w:val="18"/>
                <w:lang w:eastAsia="zh-CN"/>
              </w:rPr>
            </w:pPr>
            <w:del w:id="7660" w:author="srabhi" w:date="2015-07-20T17:12:00Z">
              <w:r w:rsidRPr="00415B83" w:rsidDel="007F6D69">
                <w:rPr>
                  <w:rFonts w:ascii="Arial" w:hAnsi="Arial" w:cs="Arial"/>
                  <w:b/>
                  <w:bCs/>
                  <w:sz w:val="18"/>
                  <w:szCs w:val="18"/>
                  <w:lang w:eastAsia="zh-CN"/>
                </w:rPr>
                <w:delText>SD OR</w:delText>
              </w:r>
            </w:del>
          </w:p>
        </w:tc>
        <w:tc>
          <w:tcPr>
            <w:tcW w:w="993"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BD7304" w:rsidRPr="00415B83" w:rsidDel="007F6D69" w:rsidRDefault="00BD7304" w:rsidP="00415B83">
            <w:pPr>
              <w:spacing w:line="240" w:lineRule="auto"/>
              <w:rPr>
                <w:del w:id="7661" w:author="srabhi" w:date="2015-07-20T17:12:00Z"/>
                <w:rFonts w:ascii="Arial" w:hAnsi="Arial" w:cs="Arial"/>
                <w:b/>
                <w:bCs/>
                <w:sz w:val="18"/>
                <w:szCs w:val="18"/>
                <w:lang w:eastAsia="zh-CN"/>
              </w:rPr>
            </w:pPr>
            <w:del w:id="7662" w:author="srabhi" w:date="2015-07-20T17:12:00Z">
              <w:r w:rsidRPr="00415B83" w:rsidDel="007F6D69">
                <w:rPr>
                  <w:rFonts w:ascii="Arial" w:hAnsi="Arial" w:cs="Arial"/>
                  <w:b/>
                  <w:bCs/>
                  <w:sz w:val="18"/>
                  <w:szCs w:val="18"/>
                  <w:lang w:eastAsia="zh-CN"/>
                </w:rPr>
                <w:delText>Mean OR in standard LR when retained by Lasso LR (B)</w:delText>
              </w:r>
            </w:del>
          </w:p>
        </w:tc>
        <w:tc>
          <w:tcPr>
            <w:tcW w:w="992"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BD7304" w:rsidRPr="00415B83" w:rsidDel="007F6D69" w:rsidRDefault="00BD7304" w:rsidP="00415B83">
            <w:pPr>
              <w:spacing w:line="240" w:lineRule="auto"/>
              <w:rPr>
                <w:del w:id="7663" w:author="srabhi" w:date="2015-07-20T17:12:00Z"/>
                <w:rFonts w:ascii="Arial" w:hAnsi="Arial" w:cs="Arial"/>
                <w:b/>
                <w:bCs/>
                <w:sz w:val="18"/>
                <w:szCs w:val="18"/>
                <w:lang w:eastAsia="zh-CN"/>
              </w:rPr>
            </w:pPr>
            <w:del w:id="7664" w:author="srabhi" w:date="2015-07-20T17:12:00Z">
              <w:r w:rsidRPr="00415B83" w:rsidDel="007F6D69">
                <w:rPr>
                  <w:rFonts w:ascii="Arial" w:hAnsi="Arial" w:cs="Arial"/>
                  <w:b/>
                  <w:bCs/>
                  <w:sz w:val="18"/>
                  <w:szCs w:val="18"/>
                  <w:lang w:eastAsia="zh-CN"/>
                </w:rPr>
                <w:delText>Difference in mean OR (A-B)</w:delText>
              </w:r>
            </w:del>
          </w:p>
        </w:tc>
        <w:tc>
          <w:tcPr>
            <w:tcW w:w="141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BD7304" w:rsidRPr="00415B83" w:rsidDel="007F6D69" w:rsidRDefault="00BD7304" w:rsidP="00415B83">
            <w:pPr>
              <w:spacing w:line="240" w:lineRule="auto"/>
              <w:rPr>
                <w:del w:id="7665" w:author="srabhi" w:date="2015-07-20T17:12:00Z"/>
                <w:rFonts w:ascii="Arial" w:hAnsi="Arial" w:cs="Arial"/>
                <w:b/>
                <w:bCs/>
                <w:sz w:val="18"/>
                <w:szCs w:val="18"/>
                <w:lang w:eastAsia="zh-CN"/>
              </w:rPr>
            </w:pPr>
            <w:del w:id="7666" w:author="srabhi" w:date="2015-07-20T17:12:00Z">
              <w:r w:rsidRPr="00415B83" w:rsidDel="007F6D69">
                <w:rPr>
                  <w:rFonts w:ascii="Arial" w:hAnsi="Arial" w:cs="Arial"/>
                  <w:b/>
                  <w:bCs/>
                  <w:sz w:val="18"/>
                  <w:szCs w:val="18"/>
                  <w:lang w:eastAsia="zh-CN"/>
                </w:rPr>
                <w:delText>Mean OR in stepwise LR when retained by stepwise &amp; Lasso (C)</w:delText>
              </w:r>
            </w:del>
          </w:p>
        </w:tc>
        <w:tc>
          <w:tcPr>
            <w:tcW w:w="1926" w:type="dxa"/>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BD7304" w:rsidRPr="00415B83" w:rsidDel="007F6D69" w:rsidRDefault="00BD7304" w:rsidP="00415B83">
            <w:pPr>
              <w:spacing w:line="240" w:lineRule="auto"/>
              <w:rPr>
                <w:del w:id="7667" w:author="srabhi" w:date="2015-07-20T17:12:00Z"/>
                <w:rFonts w:ascii="Arial" w:hAnsi="Arial" w:cs="Arial"/>
                <w:b/>
                <w:bCs/>
                <w:sz w:val="18"/>
                <w:szCs w:val="18"/>
                <w:lang w:eastAsia="zh-CN"/>
              </w:rPr>
            </w:pPr>
            <w:del w:id="7668" w:author="srabhi" w:date="2015-07-20T17:12:00Z">
              <w:r w:rsidRPr="00415B83" w:rsidDel="007F6D69">
                <w:rPr>
                  <w:rFonts w:ascii="Arial" w:hAnsi="Arial" w:cs="Arial"/>
                  <w:b/>
                  <w:bCs/>
                  <w:sz w:val="18"/>
                  <w:szCs w:val="18"/>
                  <w:lang w:eastAsia="zh-CN"/>
                </w:rPr>
                <w:delText>Difference in mean OR (A-C)</w:delText>
              </w:r>
            </w:del>
          </w:p>
        </w:tc>
      </w:tr>
      <w:tr w:rsidR="00A62F41" w:rsidRPr="00240276" w:rsidDel="007F6D69" w:rsidTr="00F54B5A">
        <w:trPr>
          <w:trHeight w:val="389"/>
          <w:del w:id="7669" w:author="srabhi" w:date="2015-07-20T17:12:00Z"/>
        </w:trPr>
        <w:tc>
          <w:tcPr>
            <w:tcW w:w="1863" w:type="dxa"/>
            <w:gridSpan w:val="2"/>
            <w:vMerge/>
            <w:tcBorders>
              <w:top w:val="nil"/>
              <w:left w:val="single" w:sz="8" w:space="0" w:color="auto"/>
              <w:bottom w:val="single" w:sz="8" w:space="0" w:color="000000"/>
              <w:right w:val="single" w:sz="8" w:space="0" w:color="auto"/>
            </w:tcBorders>
            <w:vAlign w:val="center"/>
            <w:hideMark/>
          </w:tcPr>
          <w:p w:rsidR="00BD7304" w:rsidRPr="00240276" w:rsidDel="007F6D69" w:rsidRDefault="00BD7304" w:rsidP="00A62F41">
            <w:pPr>
              <w:spacing w:line="240" w:lineRule="auto"/>
              <w:rPr>
                <w:del w:id="7670"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71"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72"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73"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74"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75"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76"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77"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78"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79"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80" w:author="srabhi" w:date="2015-07-20T17:12:00Z"/>
                <w:rFonts w:ascii="Arial" w:hAnsi="Arial" w:cs="Arial"/>
                <w:b/>
                <w:bCs/>
                <w:sz w:val="18"/>
                <w:szCs w:val="18"/>
              </w:rPr>
            </w:pPr>
          </w:p>
        </w:tc>
        <w:tc>
          <w:tcPr>
            <w:tcW w:w="445" w:type="dxa"/>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81"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82"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83"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84"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85" w:author="srabhi" w:date="2015-07-20T17:12:00Z"/>
                <w:rFonts w:ascii="Arial" w:hAnsi="Arial" w:cs="Arial"/>
                <w:b/>
                <w:bCs/>
                <w:sz w:val="18"/>
                <w:szCs w:val="18"/>
              </w:rPr>
            </w:pPr>
          </w:p>
        </w:tc>
      </w:tr>
      <w:tr w:rsidR="00A62F41" w:rsidRPr="00240276" w:rsidDel="007F6D69" w:rsidTr="00F54B5A">
        <w:trPr>
          <w:trHeight w:val="389"/>
          <w:del w:id="7686" w:author="srabhi" w:date="2015-07-20T17:12:00Z"/>
        </w:trPr>
        <w:tc>
          <w:tcPr>
            <w:tcW w:w="1863" w:type="dxa"/>
            <w:gridSpan w:val="2"/>
            <w:vMerge/>
            <w:tcBorders>
              <w:top w:val="nil"/>
              <w:left w:val="single" w:sz="8" w:space="0" w:color="auto"/>
              <w:bottom w:val="single" w:sz="8" w:space="0" w:color="000000"/>
              <w:right w:val="single" w:sz="8" w:space="0" w:color="auto"/>
            </w:tcBorders>
            <w:vAlign w:val="center"/>
            <w:hideMark/>
          </w:tcPr>
          <w:p w:rsidR="00BD7304" w:rsidRPr="00240276" w:rsidDel="007F6D69" w:rsidRDefault="00BD7304" w:rsidP="00A62F41">
            <w:pPr>
              <w:spacing w:line="240" w:lineRule="auto"/>
              <w:rPr>
                <w:del w:id="7687"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88"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89"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90"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91"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92"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93"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94"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95"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96"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97" w:author="srabhi" w:date="2015-07-20T17:12:00Z"/>
                <w:rFonts w:ascii="Arial" w:hAnsi="Arial" w:cs="Arial"/>
                <w:b/>
                <w:bCs/>
                <w:sz w:val="18"/>
                <w:szCs w:val="18"/>
              </w:rPr>
            </w:pPr>
          </w:p>
        </w:tc>
        <w:tc>
          <w:tcPr>
            <w:tcW w:w="445" w:type="dxa"/>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98"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699"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00"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01"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02" w:author="srabhi" w:date="2015-07-20T17:12:00Z"/>
                <w:rFonts w:ascii="Arial" w:hAnsi="Arial" w:cs="Arial"/>
                <w:b/>
                <w:bCs/>
                <w:sz w:val="18"/>
                <w:szCs w:val="18"/>
              </w:rPr>
            </w:pPr>
          </w:p>
        </w:tc>
      </w:tr>
      <w:tr w:rsidR="00A62F41" w:rsidRPr="00240276" w:rsidDel="007F6D69" w:rsidTr="00F54B5A">
        <w:trPr>
          <w:trHeight w:val="389"/>
          <w:del w:id="7703" w:author="srabhi" w:date="2015-07-20T17:12:00Z"/>
        </w:trPr>
        <w:tc>
          <w:tcPr>
            <w:tcW w:w="1863" w:type="dxa"/>
            <w:gridSpan w:val="2"/>
            <w:vMerge/>
            <w:tcBorders>
              <w:top w:val="nil"/>
              <w:left w:val="single" w:sz="8" w:space="0" w:color="auto"/>
              <w:bottom w:val="single" w:sz="8" w:space="0" w:color="000000"/>
              <w:right w:val="single" w:sz="8" w:space="0" w:color="auto"/>
            </w:tcBorders>
            <w:vAlign w:val="center"/>
            <w:hideMark/>
          </w:tcPr>
          <w:p w:rsidR="00BD7304" w:rsidRPr="00240276" w:rsidDel="007F6D69" w:rsidRDefault="00BD7304" w:rsidP="00A62F41">
            <w:pPr>
              <w:spacing w:line="240" w:lineRule="auto"/>
              <w:rPr>
                <w:del w:id="7704"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05"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06"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07"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08"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09"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10"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11"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12"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13"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14" w:author="srabhi" w:date="2015-07-20T17:12:00Z"/>
                <w:rFonts w:ascii="Arial" w:hAnsi="Arial" w:cs="Arial"/>
                <w:b/>
                <w:bCs/>
                <w:sz w:val="18"/>
                <w:szCs w:val="18"/>
              </w:rPr>
            </w:pPr>
          </w:p>
        </w:tc>
        <w:tc>
          <w:tcPr>
            <w:tcW w:w="445" w:type="dxa"/>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15"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16"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17"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18"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19" w:author="srabhi" w:date="2015-07-20T17:12:00Z"/>
                <w:rFonts w:ascii="Arial" w:hAnsi="Arial" w:cs="Arial"/>
                <w:b/>
                <w:bCs/>
                <w:sz w:val="18"/>
                <w:szCs w:val="18"/>
              </w:rPr>
            </w:pPr>
          </w:p>
        </w:tc>
      </w:tr>
      <w:tr w:rsidR="00A62F41" w:rsidRPr="00240276" w:rsidDel="007F6D69" w:rsidTr="00F54B5A">
        <w:trPr>
          <w:trHeight w:val="389"/>
          <w:del w:id="7720" w:author="srabhi" w:date="2015-07-20T17:12:00Z"/>
        </w:trPr>
        <w:tc>
          <w:tcPr>
            <w:tcW w:w="1863" w:type="dxa"/>
            <w:gridSpan w:val="2"/>
            <w:vMerge/>
            <w:tcBorders>
              <w:top w:val="nil"/>
              <w:left w:val="single" w:sz="8" w:space="0" w:color="auto"/>
              <w:bottom w:val="single" w:sz="8" w:space="0" w:color="000000"/>
              <w:right w:val="single" w:sz="8" w:space="0" w:color="auto"/>
            </w:tcBorders>
            <w:vAlign w:val="center"/>
            <w:hideMark/>
          </w:tcPr>
          <w:p w:rsidR="00BD7304" w:rsidRPr="00240276" w:rsidDel="007F6D69" w:rsidRDefault="00BD7304" w:rsidP="00A62F41">
            <w:pPr>
              <w:spacing w:line="240" w:lineRule="auto"/>
              <w:rPr>
                <w:del w:id="7721"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22"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23"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24"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25"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26"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27"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28"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29"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30"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31" w:author="srabhi" w:date="2015-07-20T17:12:00Z"/>
                <w:rFonts w:ascii="Arial" w:hAnsi="Arial" w:cs="Arial"/>
                <w:b/>
                <w:bCs/>
                <w:sz w:val="18"/>
                <w:szCs w:val="18"/>
              </w:rPr>
            </w:pPr>
          </w:p>
        </w:tc>
        <w:tc>
          <w:tcPr>
            <w:tcW w:w="445" w:type="dxa"/>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32"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33"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34"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35"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36" w:author="srabhi" w:date="2015-07-20T17:12:00Z"/>
                <w:rFonts w:ascii="Arial" w:hAnsi="Arial" w:cs="Arial"/>
                <w:b/>
                <w:bCs/>
                <w:sz w:val="18"/>
                <w:szCs w:val="18"/>
              </w:rPr>
            </w:pPr>
          </w:p>
        </w:tc>
      </w:tr>
      <w:tr w:rsidR="00A62F41" w:rsidRPr="00240276" w:rsidDel="007F6D69" w:rsidTr="00F54B5A">
        <w:trPr>
          <w:trHeight w:val="389"/>
          <w:del w:id="7737" w:author="srabhi" w:date="2015-07-20T17:12:00Z"/>
        </w:trPr>
        <w:tc>
          <w:tcPr>
            <w:tcW w:w="1863" w:type="dxa"/>
            <w:gridSpan w:val="2"/>
            <w:vMerge/>
            <w:tcBorders>
              <w:top w:val="nil"/>
              <w:left w:val="single" w:sz="8" w:space="0" w:color="auto"/>
              <w:bottom w:val="single" w:sz="8" w:space="0" w:color="000000"/>
              <w:right w:val="single" w:sz="8" w:space="0" w:color="auto"/>
            </w:tcBorders>
            <w:vAlign w:val="center"/>
            <w:hideMark/>
          </w:tcPr>
          <w:p w:rsidR="00BD7304" w:rsidRPr="00240276" w:rsidDel="007F6D69" w:rsidRDefault="00BD7304" w:rsidP="00A62F41">
            <w:pPr>
              <w:spacing w:line="240" w:lineRule="auto"/>
              <w:rPr>
                <w:del w:id="7738"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39"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40"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41"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42"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43"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44"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45"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46"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47"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48" w:author="srabhi" w:date="2015-07-20T17:12:00Z"/>
                <w:rFonts w:ascii="Arial" w:hAnsi="Arial" w:cs="Arial"/>
                <w:b/>
                <w:bCs/>
                <w:sz w:val="18"/>
                <w:szCs w:val="18"/>
              </w:rPr>
            </w:pPr>
          </w:p>
        </w:tc>
        <w:tc>
          <w:tcPr>
            <w:tcW w:w="445" w:type="dxa"/>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49"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50"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51"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52"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53" w:author="srabhi" w:date="2015-07-20T17:12:00Z"/>
                <w:rFonts w:ascii="Arial" w:hAnsi="Arial" w:cs="Arial"/>
                <w:b/>
                <w:bCs/>
                <w:sz w:val="18"/>
                <w:szCs w:val="18"/>
              </w:rPr>
            </w:pPr>
          </w:p>
        </w:tc>
      </w:tr>
      <w:tr w:rsidR="00A62F41" w:rsidRPr="00240276" w:rsidDel="007F6D69" w:rsidTr="00F54B5A">
        <w:trPr>
          <w:trHeight w:val="252"/>
          <w:del w:id="7754" w:author="srabhi" w:date="2015-07-20T17:12:00Z"/>
        </w:trPr>
        <w:tc>
          <w:tcPr>
            <w:tcW w:w="1863" w:type="dxa"/>
            <w:gridSpan w:val="2"/>
            <w:vMerge/>
            <w:tcBorders>
              <w:top w:val="nil"/>
              <w:left w:val="single" w:sz="8" w:space="0" w:color="auto"/>
              <w:bottom w:val="single" w:sz="8" w:space="0" w:color="000000"/>
              <w:right w:val="single" w:sz="8" w:space="0" w:color="auto"/>
            </w:tcBorders>
            <w:vAlign w:val="center"/>
            <w:hideMark/>
          </w:tcPr>
          <w:p w:rsidR="00BD7304" w:rsidRPr="00240276" w:rsidDel="007F6D69" w:rsidRDefault="00BD7304" w:rsidP="00A62F41">
            <w:pPr>
              <w:spacing w:line="240" w:lineRule="auto"/>
              <w:rPr>
                <w:del w:id="7755"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56"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57"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58"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59"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60"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61"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62"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63"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64"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65" w:author="srabhi" w:date="2015-07-20T17:12:00Z"/>
                <w:rFonts w:ascii="Arial" w:hAnsi="Arial" w:cs="Arial"/>
                <w:b/>
                <w:bCs/>
                <w:sz w:val="18"/>
                <w:szCs w:val="18"/>
              </w:rPr>
            </w:pPr>
          </w:p>
        </w:tc>
        <w:tc>
          <w:tcPr>
            <w:tcW w:w="445" w:type="dxa"/>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66"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67"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68"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69"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BD7304" w:rsidRPr="00415B83" w:rsidDel="007F6D69" w:rsidRDefault="00BD7304" w:rsidP="00A62F41">
            <w:pPr>
              <w:spacing w:line="240" w:lineRule="auto"/>
              <w:rPr>
                <w:del w:id="7770" w:author="srabhi" w:date="2015-07-20T17:12:00Z"/>
                <w:rFonts w:ascii="Arial" w:hAnsi="Arial" w:cs="Arial"/>
                <w:b/>
                <w:bCs/>
                <w:sz w:val="18"/>
                <w:szCs w:val="18"/>
              </w:rPr>
            </w:pPr>
          </w:p>
        </w:tc>
      </w:tr>
      <w:tr w:rsidR="00A62F41" w:rsidRPr="00240276" w:rsidDel="007F6D69" w:rsidTr="00F54B5A">
        <w:trPr>
          <w:trHeight w:val="300"/>
          <w:del w:id="7771"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7772" w:author="srabhi" w:date="2015-07-20T17:12:00Z"/>
                <w:rFonts w:ascii="Arial" w:hAnsi="Arial" w:cs="Arial"/>
                <w:b/>
                <w:bCs/>
                <w:sz w:val="20"/>
                <w:szCs w:val="20"/>
              </w:rPr>
            </w:pPr>
            <w:del w:id="7773" w:author="srabhi" w:date="2015-07-20T17:12:00Z">
              <w:r w:rsidRPr="00415B83" w:rsidDel="007F6D69">
                <w:rPr>
                  <w:rFonts w:ascii="Arial" w:hAnsi="Arial" w:cs="Arial"/>
                  <w:b/>
                  <w:bCs/>
                  <w:sz w:val="20"/>
                  <w:szCs w:val="20"/>
                </w:rPr>
                <w:delText>Treatment</w:delText>
              </w:r>
            </w:del>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774" w:author="srabhi" w:date="2015-07-20T17:12:00Z"/>
                <w:rFonts w:ascii="Arial" w:hAnsi="Arial" w:cs="Arial"/>
                <w:sz w:val="18"/>
                <w:szCs w:val="18"/>
              </w:rPr>
            </w:pPr>
            <w:del w:id="7775" w:author="srabhi" w:date="2015-07-20T17:12:00Z">
              <w:r w:rsidRPr="00415B83" w:rsidDel="007F6D69">
                <w:rPr>
                  <w:rFonts w:ascii="Arial" w:hAnsi="Arial" w:cs="Arial"/>
                  <w:sz w:val="18"/>
                  <w:szCs w:val="18"/>
                </w:rPr>
                <w:delText>100</w:delText>
              </w:r>
            </w:del>
          </w:p>
        </w:tc>
        <w:tc>
          <w:tcPr>
            <w:tcW w:w="567"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776" w:author="srabhi" w:date="2015-07-20T17:12:00Z"/>
                <w:rFonts w:ascii="Arial" w:hAnsi="Arial" w:cs="Arial"/>
                <w:sz w:val="18"/>
                <w:szCs w:val="18"/>
              </w:rPr>
            </w:pPr>
            <w:del w:id="7777" w:author="srabhi" w:date="2015-07-20T17:12:00Z">
              <w:r w:rsidRPr="00415B83" w:rsidDel="007F6D69">
                <w:rPr>
                  <w:rFonts w:ascii="Arial" w:hAnsi="Arial" w:cs="Arial"/>
                  <w:sz w:val="18"/>
                  <w:szCs w:val="18"/>
                </w:rPr>
                <w:delText>2.04</w:delText>
              </w:r>
            </w:del>
          </w:p>
        </w:tc>
        <w:tc>
          <w:tcPr>
            <w:tcW w:w="567"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778" w:author="srabhi" w:date="2015-07-20T17:12:00Z"/>
                <w:rFonts w:ascii="Arial" w:hAnsi="Arial" w:cs="Arial"/>
                <w:sz w:val="18"/>
                <w:szCs w:val="18"/>
              </w:rPr>
            </w:pPr>
            <w:del w:id="7779" w:author="srabhi" w:date="2015-07-20T17:12:00Z">
              <w:r w:rsidRPr="00415B83" w:rsidDel="007F6D69">
                <w:rPr>
                  <w:rFonts w:ascii="Arial" w:hAnsi="Arial" w:cs="Arial"/>
                  <w:sz w:val="18"/>
                  <w:szCs w:val="18"/>
                </w:rPr>
                <w:delText>0.18</w:delText>
              </w:r>
            </w:del>
          </w:p>
        </w:tc>
        <w:tc>
          <w:tcPr>
            <w:tcW w:w="851"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780" w:author="srabhi" w:date="2015-07-20T17:12:00Z"/>
                <w:rFonts w:ascii="Arial" w:hAnsi="Arial" w:cs="Arial"/>
                <w:sz w:val="18"/>
                <w:szCs w:val="18"/>
              </w:rPr>
            </w:pPr>
            <w:del w:id="7781" w:author="srabhi" w:date="2015-07-20T17:12:00Z">
              <w:r w:rsidRPr="00415B83" w:rsidDel="007F6D69">
                <w:rPr>
                  <w:rFonts w:ascii="Arial" w:hAnsi="Arial" w:cs="Arial"/>
                  <w:sz w:val="18"/>
                  <w:szCs w:val="18"/>
                </w:rPr>
                <w:delText>100</w:delText>
              </w:r>
            </w:del>
          </w:p>
        </w:tc>
        <w:tc>
          <w:tcPr>
            <w:tcW w:w="992"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782" w:author="srabhi" w:date="2015-07-20T17:12:00Z"/>
                <w:rFonts w:ascii="Arial" w:hAnsi="Arial" w:cs="Arial"/>
                <w:sz w:val="18"/>
                <w:szCs w:val="18"/>
              </w:rPr>
            </w:pPr>
            <w:del w:id="7783" w:author="srabhi" w:date="2015-07-20T17:12:00Z">
              <w:r w:rsidRPr="00415B83" w:rsidDel="007F6D69">
                <w:rPr>
                  <w:rFonts w:ascii="Arial" w:hAnsi="Arial" w:cs="Arial"/>
                  <w:sz w:val="18"/>
                  <w:szCs w:val="18"/>
                </w:rPr>
                <w:delText>100</w:delText>
              </w:r>
            </w:del>
          </w:p>
        </w:tc>
        <w:tc>
          <w:tcPr>
            <w:tcW w:w="567"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784" w:author="srabhi" w:date="2015-07-20T17:12:00Z"/>
                <w:rFonts w:ascii="Arial" w:hAnsi="Arial" w:cs="Arial"/>
                <w:sz w:val="18"/>
                <w:szCs w:val="18"/>
              </w:rPr>
            </w:pPr>
            <w:del w:id="7785" w:author="srabhi" w:date="2015-07-20T17:12:00Z">
              <w:r w:rsidRPr="00415B83" w:rsidDel="007F6D69">
                <w:rPr>
                  <w:rFonts w:ascii="Arial" w:hAnsi="Arial" w:cs="Arial"/>
                  <w:sz w:val="18"/>
                  <w:szCs w:val="18"/>
                </w:rPr>
                <w:delText>2.03</w:delText>
              </w:r>
            </w:del>
          </w:p>
        </w:tc>
        <w:tc>
          <w:tcPr>
            <w:tcW w:w="425"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786" w:author="srabhi" w:date="2015-07-20T17:12:00Z"/>
                <w:rFonts w:ascii="Arial" w:hAnsi="Arial" w:cs="Arial"/>
                <w:sz w:val="18"/>
                <w:szCs w:val="18"/>
              </w:rPr>
            </w:pPr>
            <w:del w:id="7787" w:author="srabhi" w:date="2015-07-20T17:12:00Z">
              <w:r w:rsidRPr="00415B83" w:rsidDel="007F6D69">
                <w:rPr>
                  <w:rFonts w:ascii="Arial" w:hAnsi="Arial" w:cs="Arial"/>
                  <w:sz w:val="18"/>
                  <w:szCs w:val="18"/>
                </w:rPr>
                <w:delText>0.17</w:delText>
              </w:r>
            </w:del>
          </w:p>
        </w:tc>
        <w:tc>
          <w:tcPr>
            <w:tcW w:w="851"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788" w:author="srabhi" w:date="2015-07-20T17:12:00Z"/>
                <w:rFonts w:ascii="Arial" w:hAnsi="Arial" w:cs="Arial"/>
                <w:sz w:val="18"/>
                <w:szCs w:val="18"/>
              </w:rPr>
            </w:pPr>
            <w:del w:id="7789" w:author="srabhi" w:date="2015-07-20T17:12:00Z">
              <w:r w:rsidRPr="00415B83" w:rsidDel="007F6D69">
                <w:rPr>
                  <w:rFonts w:ascii="Arial" w:hAnsi="Arial" w:cs="Arial"/>
                  <w:sz w:val="18"/>
                  <w:szCs w:val="18"/>
                </w:rPr>
                <w:delText>100</w:delText>
              </w:r>
            </w:del>
          </w:p>
        </w:tc>
        <w:tc>
          <w:tcPr>
            <w:tcW w:w="992"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790" w:author="srabhi" w:date="2015-07-20T17:12:00Z"/>
                <w:rFonts w:ascii="Arial" w:hAnsi="Arial" w:cs="Arial"/>
                <w:sz w:val="18"/>
                <w:szCs w:val="18"/>
              </w:rPr>
            </w:pPr>
            <w:del w:id="7791" w:author="srabhi" w:date="2015-07-20T17:12:00Z">
              <w:r w:rsidRPr="00415B83" w:rsidDel="007F6D69">
                <w:rPr>
                  <w:rFonts w:ascii="Arial" w:hAnsi="Arial" w:cs="Arial"/>
                  <w:sz w:val="18"/>
                  <w:szCs w:val="18"/>
                </w:rPr>
                <w:delText>100</w:delText>
              </w:r>
            </w:del>
          </w:p>
        </w:tc>
        <w:tc>
          <w:tcPr>
            <w:tcW w:w="567"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792" w:author="srabhi" w:date="2015-07-20T17:12:00Z"/>
                <w:rFonts w:ascii="Arial" w:hAnsi="Arial" w:cs="Arial"/>
                <w:sz w:val="18"/>
                <w:szCs w:val="18"/>
              </w:rPr>
            </w:pPr>
            <w:del w:id="7793" w:author="srabhi" w:date="2015-07-20T17:12:00Z">
              <w:r w:rsidRPr="00415B83" w:rsidDel="007F6D69">
                <w:rPr>
                  <w:rFonts w:ascii="Arial" w:hAnsi="Arial" w:cs="Arial"/>
                  <w:sz w:val="18"/>
                  <w:szCs w:val="18"/>
                </w:rPr>
                <w:delText>1.64</w:delText>
              </w:r>
            </w:del>
          </w:p>
        </w:tc>
        <w:tc>
          <w:tcPr>
            <w:tcW w:w="445" w:type="dxa"/>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794" w:author="srabhi" w:date="2015-07-20T17:12:00Z"/>
                <w:rFonts w:ascii="Arial" w:hAnsi="Arial" w:cs="Arial"/>
                <w:sz w:val="18"/>
                <w:szCs w:val="18"/>
              </w:rPr>
            </w:pPr>
            <w:del w:id="7795" w:author="srabhi" w:date="2015-07-20T17:12:00Z">
              <w:r w:rsidRPr="00415B83" w:rsidDel="007F6D69">
                <w:rPr>
                  <w:rFonts w:ascii="Arial" w:hAnsi="Arial" w:cs="Arial"/>
                  <w:sz w:val="18"/>
                  <w:szCs w:val="18"/>
                </w:rPr>
                <w:delText>0.17</w:delText>
              </w:r>
            </w:del>
          </w:p>
        </w:tc>
        <w:tc>
          <w:tcPr>
            <w:tcW w:w="993"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796" w:author="srabhi" w:date="2015-07-20T17:12:00Z"/>
                <w:rFonts w:ascii="Arial" w:hAnsi="Arial" w:cs="Arial"/>
                <w:sz w:val="18"/>
                <w:szCs w:val="18"/>
              </w:rPr>
            </w:pPr>
            <w:del w:id="7797" w:author="srabhi" w:date="2015-07-20T17:12:00Z">
              <w:r w:rsidRPr="00415B83" w:rsidDel="007F6D69">
                <w:rPr>
                  <w:rFonts w:ascii="Arial" w:hAnsi="Arial" w:cs="Arial"/>
                  <w:sz w:val="18"/>
                  <w:szCs w:val="18"/>
                </w:rPr>
                <w:delText>2.04</w:delText>
              </w:r>
            </w:del>
          </w:p>
        </w:tc>
        <w:tc>
          <w:tcPr>
            <w:tcW w:w="992"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798" w:author="srabhi" w:date="2015-07-20T17:12:00Z"/>
                <w:rFonts w:ascii="Arial" w:hAnsi="Arial" w:cs="Arial"/>
                <w:sz w:val="18"/>
                <w:szCs w:val="18"/>
              </w:rPr>
            </w:pPr>
            <w:del w:id="7799" w:author="srabhi" w:date="2015-07-20T17:12:00Z">
              <w:r w:rsidRPr="00415B83" w:rsidDel="007F6D69">
                <w:rPr>
                  <w:rFonts w:ascii="Arial" w:hAnsi="Arial" w:cs="Arial"/>
                  <w:sz w:val="18"/>
                  <w:szCs w:val="18"/>
                </w:rPr>
                <w:delText>-0.41</w:delText>
              </w:r>
            </w:del>
          </w:p>
        </w:tc>
        <w:tc>
          <w:tcPr>
            <w:tcW w:w="1417"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00" w:author="srabhi" w:date="2015-07-20T17:12:00Z"/>
                <w:rFonts w:ascii="Arial" w:hAnsi="Arial" w:cs="Arial"/>
                <w:sz w:val="18"/>
                <w:szCs w:val="18"/>
              </w:rPr>
            </w:pPr>
            <w:del w:id="7801" w:author="srabhi" w:date="2015-07-20T17:12:00Z">
              <w:r w:rsidRPr="00415B83" w:rsidDel="007F6D69">
                <w:rPr>
                  <w:rFonts w:ascii="Arial" w:hAnsi="Arial" w:cs="Arial"/>
                  <w:sz w:val="18"/>
                  <w:szCs w:val="18"/>
                </w:rPr>
                <w:delText>2.03</w:delText>
              </w:r>
            </w:del>
          </w:p>
        </w:tc>
        <w:tc>
          <w:tcPr>
            <w:tcW w:w="1926" w:type="dxa"/>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02" w:author="srabhi" w:date="2015-07-20T17:12:00Z"/>
                <w:rFonts w:ascii="Arial" w:hAnsi="Arial" w:cs="Arial"/>
                <w:sz w:val="18"/>
                <w:szCs w:val="18"/>
              </w:rPr>
            </w:pPr>
            <w:del w:id="7803" w:author="srabhi" w:date="2015-07-20T17:12:00Z">
              <w:r w:rsidRPr="00415B83" w:rsidDel="007F6D69">
                <w:rPr>
                  <w:rFonts w:ascii="Arial" w:hAnsi="Arial" w:cs="Arial"/>
                  <w:sz w:val="18"/>
                  <w:szCs w:val="18"/>
                </w:rPr>
                <w:delText>-0.39</w:delText>
              </w:r>
            </w:del>
          </w:p>
        </w:tc>
      </w:tr>
      <w:tr w:rsidR="00A62F41" w:rsidRPr="00240276" w:rsidDel="007F6D69" w:rsidTr="00F54B5A">
        <w:trPr>
          <w:trHeight w:val="300"/>
          <w:del w:id="7804"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7805" w:author="srabhi" w:date="2015-07-20T17:12:00Z"/>
                <w:rFonts w:ascii="Arial" w:hAnsi="Arial" w:cs="Arial"/>
                <w:b/>
                <w:bCs/>
                <w:sz w:val="20"/>
                <w:szCs w:val="20"/>
              </w:rPr>
            </w:pPr>
            <w:del w:id="7806" w:author="srabhi" w:date="2015-07-20T17:12:00Z">
              <w:r w:rsidRPr="00415B83" w:rsidDel="007F6D69">
                <w:rPr>
                  <w:rFonts w:ascii="Arial" w:hAnsi="Arial" w:cs="Arial"/>
                  <w:b/>
                  <w:bCs/>
                  <w:sz w:val="20"/>
                  <w:szCs w:val="20"/>
                </w:rPr>
                <w:delText>Index age</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07" w:author="srabhi" w:date="2015-07-20T17:12:00Z"/>
                <w:rFonts w:ascii="Arial" w:hAnsi="Arial" w:cs="Arial"/>
                <w:sz w:val="18"/>
                <w:szCs w:val="18"/>
              </w:rPr>
            </w:pPr>
            <w:del w:id="7808" w:author="srabhi" w:date="2015-07-20T17:12:00Z">
              <w:r w:rsidRPr="00415B83" w:rsidDel="007F6D69">
                <w:rPr>
                  <w:rFonts w:ascii="Arial" w:hAnsi="Arial" w:cs="Arial"/>
                  <w:sz w:val="18"/>
                  <w:szCs w:val="18"/>
                </w:rPr>
                <w:delText>4</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09" w:author="srabhi" w:date="2015-07-20T17:12:00Z"/>
                <w:rFonts w:ascii="Arial" w:hAnsi="Arial" w:cs="Arial"/>
                <w:sz w:val="18"/>
                <w:szCs w:val="18"/>
              </w:rPr>
            </w:pPr>
            <w:del w:id="7810" w:author="srabhi" w:date="2015-07-20T17:12:00Z">
              <w:r w:rsidRPr="00415B83" w:rsidDel="007F6D69">
                <w:rPr>
                  <w:rFonts w:ascii="Arial" w:hAnsi="Arial" w:cs="Arial"/>
                  <w:sz w:val="18"/>
                  <w:szCs w:val="18"/>
                </w:rPr>
                <w:delText>1.00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11" w:author="srabhi" w:date="2015-07-20T17:12:00Z"/>
                <w:rFonts w:ascii="Arial" w:hAnsi="Arial" w:cs="Arial"/>
                <w:sz w:val="18"/>
                <w:szCs w:val="18"/>
              </w:rPr>
            </w:pPr>
            <w:del w:id="7812" w:author="srabhi" w:date="2015-07-20T17:12:00Z">
              <w:r w:rsidRPr="00415B83" w:rsidDel="007F6D69">
                <w:rPr>
                  <w:rFonts w:ascii="Arial" w:hAnsi="Arial" w:cs="Arial"/>
                  <w:sz w:val="18"/>
                  <w:szCs w:val="18"/>
                </w:rPr>
                <w:delText>0.01</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13" w:author="srabhi" w:date="2015-07-20T17:12:00Z"/>
                <w:rFonts w:ascii="Arial" w:hAnsi="Arial" w:cs="Arial"/>
                <w:sz w:val="18"/>
                <w:szCs w:val="18"/>
              </w:rPr>
            </w:pPr>
            <w:del w:id="7814" w:author="srabhi" w:date="2015-07-20T17:12:00Z">
              <w:r w:rsidRPr="00415B83" w:rsidDel="007F6D69">
                <w:rPr>
                  <w:rFonts w:ascii="Arial" w:hAnsi="Arial" w:cs="Arial"/>
                  <w:sz w:val="18"/>
                  <w:szCs w:val="18"/>
                </w:rPr>
                <w:delText>13</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15" w:author="srabhi" w:date="2015-07-20T17:12:00Z"/>
                <w:rFonts w:ascii="Arial" w:hAnsi="Arial" w:cs="Arial"/>
                <w:sz w:val="18"/>
                <w:szCs w:val="18"/>
              </w:rPr>
            </w:pPr>
            <w:del w:id="7816" w:author="srabhi" w:date="2015-07-20T17:12:00Z">
              <w:r w:rsidRPr="00415B83" w:rsidDel="007F6D69">
                <w:rPr>
                  <w:rFonts w:ascii="Arial" w:hAnsi="Arial" w:cs="Arial"/>
                  <w:sz w:val="18"/>
                  <w:szCs w:val="18"/>
                </w:rPr>
                <w:delText>4</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17" w:author="srabhi" w:date="2015-07-20T17:12:00Z"/>
                <w:rFonts w:ascii="Arial" w:hAnsi="Arial" w:cs="Arial"/>
                <w:sz w:val="18"/>
                <w:szCs w:val="18"/>
              </w:rPr>
            </w:pPr>
            <w:del w:id="7818" w:author="srabhi" w:date="2015-07-20T17:12:00Z">
              <w:r w:rsidRPr="00415B83" w:rsidDel="007F6D69">
                <w:rPr>
                  <w:rFonts w:ascii="Arial" w:hAnsi="Arial" w:cs="Arial"/>
                  <w:sz w:val="18"/>
                  <w:szCs w:val="18"/>
                </w:rPr>
                <w:delText>0.99</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19" w:author="srabhi" w:date="2015-07-20T17:12:00Z"/>
                <w:rFonts w:ascii="Arial" w:hAnsi="Arial" w:cs="Arial"/>
                <w:sz w:val="18"/>
                <w:szCs w:val="18"/>
              </w:rPr>
            </w:pPr>
            <w:del w:id="7820" w:author="srabhi" w:date="2015-07-20T17:12:00Z">
              <w:r w:rsidRPr="00415B83" w:rsidDel="007F6D69">
                <w:rPr>
                  <w:rFonts w:ascii="Arial" w:hAnsi="Arial" w:cs="Arial"/>
                  <w:sz w:val="18"/>
                  <w:szCs w:val="18"/>
                </w:rPr>
                <w:delText>0.00</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21" w:author="srabhi" w:date="2015-07-20T17:12:00Z"/>
                <w:rFonts w:ascii="Arial" w:hAnsi="Arial" w:cs="Arial"/>
                <w:sz w:val="18"/>
                <w:szCs w:val="18"/>
              </w:rPr>
            </w:pPr>
            <w:del w:id="7822" w:author="srabhi" w:date="2015-07-20T17:12:00Z">
              <w:r w:rsidRPr="00415B83" w:rsidDel="007F6D69">
                <w:rPr>
                  <w:rFonts w:ascii="Arial" w:hAnsi="Arial" w:cs="Arial"/>
                  <w:sz w:val="18"/>
                  <w:szCs w:val="18"/>
                </w:rPr>
                <w:delText>95</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23" w:author="srabhi" w:date="2015-07-20T17:12:00Z"/>
                <w:rFonts w:ascii="Arial" w:hAnsi="Arial" w:cs="Arial"/>
                <w:sz w:val="18"/>
                <w:szCs w:val="18"/>
              </w:rPr>
            </w:pPr>
            <w:del w:id="7824" w:author="srabhi" w:date="2015-07-20T17:12:00Z">
              <w:r w:rsidRPr="00415B83" w:rsidDel="007F6D69">
                <w:rPr>
                  <w:rFonts w:ascii="Arial" w:hAnsi="Arial" w:cs="Arial"/>
                  <w:sz w:val="18"/>
                  <w:szCs w:val="18"/>
                </w:rPr>
                <w:delText>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25" w:author="srabhi" w:date="2015-07-20T17:12:00Z"/>
                <w:rFonts w:ascii="Arial" w:hAnsi="Arial" w:cs="Arial"/>
                <w:sz w:val="18"/>
                <w:szCs w:val="18"/>
              </w:rPr>
            </w:pPr>
            <w:del w:id="7826" w:author="srabhi" w:date="2015-07-20T17:12:00Z">
              <w:r w:rsidRPr="00415B83" w:rsidDel="007F6D69">
                <w:rPr>
                  <w:rFonts w:ascii="Arial" w:hAnsi="Arial" w:cs="Arial"/>
                  <w:sz w:val="18"/>
                  <w:szCs w:val="18"/>
                </w:rPr>
                <w:delText>1.00</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27" w:author="srabhi" w:date="2015-07-20T17:12:00Z"/>
                <w:rFonts w:ascii="Arial" w:hAnsi="Arial" w:cs="Arial"/>
                <w:sz w:val="18"/>
                <w:szCs w:val="18"/>
              </w:rPr>
            </w:pPr>
            <w:del w:id="7828" w:author="srabhi" w:date="2015-07-20T17:12:00Z">
              <w:r w:rsidRPr="00415B83" w:rsidDel="007F6D69">
                <w:rPr>
                  <w:rFonts w:ascii="Arial" w:hAnsi="Arial" w:cs="Arial"/>
                  <w:sz w:val="18"/>
                  <w:szCs w:val="18"/>
                </w:rPr>
                <w:delText>0.00</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29" w:author="srabhi" w:date="2015-07-20T17:12:00Z"/>
                <w:rFonts w:ascii="Arial" w:hAnsi="Arial" w:cs="Arial"/>
                <w:sz w:val="18"/>
                <w:szCs w:val="18"/>
              </w:rPr>
            </w:pPr>
            <w:del w:id="7830" w:author="srabhi" w:date="2015-07-20T17:12:00Z">
              <w:r w:rsidRPr="00415B83" w:rsidDel="007F6D69">
                <w:rPr>
                  <w:rFonts w:ascii="Arial" w:hAnsi="Arial" w:cs="Arial"/>
                  <w:sz w:val="18"/>
                  <w:szCs w:val="18"/>
                </w:rPr>
                <w:delText>1.00</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31" w:author="srabhi" w:date="2015-07-20T17:12:00Z"/>
                <w:rFonts w:ascii="Arial" w:hAnsi="Arial" w:cs="Arial"/>
                <w:sz w:val="18"/>
                <w:szCs w:val="18"/>
              </w:rPr>
            </w:pPr>
            <w:del w:id="7832" w:author="srabhi" w:date="2015-07-20T17:12:00Z">
              <w:r w:rsidRPr="00415B83" w:rsidDel="007F6D69">
                <w:rPr>
                  <w:rFonts w:ascii="Arial" w:hAnsi="Arial" w:cs="Arial"/>
                  <w:sz w:val="18"/>
                  <w:szCs w:val="18"/>
                </w:rPr>
                <w:delText>0.00</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33" w:author="srabhi" w:date="2015-07-20T17:12:00Z"/>
                <w:rFonts w:ascii="Arial" w:hAnsi="Arial" w:cs="Arial"/>
                <w:sz w:val="18"/>
                <w:szCs w:val="18"/>
              </w:rPr>
            </w:pPr>
            <w:del w:id="7834" w:author="srabhi" w:date="2015-07-20T17:12:00Z">
              <w:r w:rsidRPr="00415B83" w:rsidDel="007F6D69">
                <w:rPr>
                  <w:rFonts w:ascii="Arial" w:hAnsi="Arial" w:cs="Arial"/>
                  <w:sz w:val="18"/>
                  <w:szCs w:val="18"/>
                </w:rPr>
                <w:delText>0.99</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35" w:author="srabhi" w:date="2015-07-20T17:12:00Z"/>
                <w:rFonts w:ascii="Arial" w:hAnsi="Arial" w:cs="Arial"/>
                <w:sz w:val="18"/>
                <w:szCs w:val="18"/>
              </w:rPr>
            </w:pPr>
            <w:del w:id="7836" w:author="srabhi" w:date="2015-07-20T17:12:00Z">
              <w:r w:rsidRPr="00415B83" w:rsidDel="007F6D69">
                <w:rPr>
                  <w:rFonts w:ascii="Arial" w:hAnsi="Arial" w:cs="Arial"/>
                  <w:sz w:val="18"/>
                  <w:szCs w:val="18"/>
                </w:rPr>
                <w:delText>0.01</w:delText>
              </w:r>
            </w:del>
          </w:p>
        </w:tc>
      </w:tr>
      <w:tr w:rsidR="00A62F41" w:rsidRPr="00240276" w:rsidDel="007F6D69" w:rsidTr="00F54B5A">
        <w:trPr>
          <w:trHeight w:val="300"/>
          <w:del w:id="7837"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7838" w:author="srabhi" w:date="2015-07-20T17:12:00Z"/>
                <w:rFonts w:ascii="Arial" w:hAnsi="Arial" w:cs="Arial"/>
                <w:b/>
                <w:bCs/>
                <w:sz w:val="20"/>
                <w:szCs w:val="20"/>
              </w:rPr>
            </w:pPr>
            <w:del w:id="7839" w:author="srabhi" w:date="2015-07-20T17:12:00Z">
              <w:r w:rsidRPr="00415B83" w:rsidDel="007F6D69">
                <w:rPr>
                  <w:rFonts w:ascii="Arial" w:hAnsi="Arial" w:cs="Arial"/>
                  <w:b/>
                  <w:bCs/>
                  <w:sz w:val="20"/>
                  <w:szCs w:val="20"/>
                </w:rPr>
                <w:delText>Sex (Female)</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40" w:author="srabhi" w:date="2015-07-20T17:12:00Z"/>
                <w:rFonts w:ascii="Arial" w:hAnsi="Arial" w:cs="Arial"/>
                <w:sz w:val="18"/>
                <w:szCs w:val="18"/>
              </w:rPr>
            </w:pPr>
            <w:del w:id="7841" w:author="srabhi" w:date="2015-07-20T17:12:00Z">
              <w:r w:rsidRPr="00415B83" w:rsidDel="007F6D69">
                <w:rPr>
                  <w:rFonts w:ascii="Arial" w:hAnsi="Arial" w:cs="Arial"/>
                  <w:sz w:val="18"/>
                  <w:szCs w:val="18"/>
                </w:rPr>
                <w:delText>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42" w:author="srabhi" w:date="2015-07-20T17:12:00Z"/>
                <w:rFonts w:ascii="Arial" w:hAnsi="Arial" w:cs="Arial"/>
                <w:sz w:val="18"/>
                <w:szCs w:val="18"/>
              </w:rPr>
            </w:pPr>
            <w:del w:id="7843" w:author="srabhi" w:date="2015-07-20T17:12:00Z">
              <w:r w:rsidRPr="00415B83" w:rsidDel="007F6D69">
                <w:rPr>
                  <w:rFonts w:ascii="Arial" w:hAnsi="Arial" w:cs="Arial"/>
                  <w:sz w:val="18"/>
                  <w:szCs w:val="18"/>
                </w:rPr>
                <w:delText>0.96</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44" w:author="srabhi" w:date="2015-07-20T17:12:00Z"/>
                <w:rFonts w:ascii="Arial" w:hAnsi="Arial" w:cs="Arial"/>
                <w:sz w:val="18"/>
                <w:szCs w:val="18"/>
              </w:rPr>
            </w:pPr>
            <w:del w:id="7845" w:author="srabhi" w:date="2015-07-20T17:12:00Z">
              <w:r w:rsidRPr="00415B83" w:rsidDel="007F6D69">
                <w:rPr>
                  <w:rFonts w:ascii="Arial" w:hAnsi="Arial" w:cs="Arial"/>
                  <w:sz w:val="18"/>
                  <w:szCs w:val="18"/>
                </w:rPr>
                <w:delText>0.11</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46" w:author="srabhi" w:date="2015-07-20T17:12:00Z"/>
                <w:rFonts w:ascii="Arial" w:hAnsi="Arial" w:cs="Arial"/>
                <w:sz w:val="18"/>
                <w:szCs w:val="18"/>
              </w:rPr>
            </w:pPr>
            <w:del w:id="7847" w:author="srabhi" w:date="2015-07-20T17:12:00Z">
              <w:r w:rsidRPr="00415B83" w:rsidDel="007F6D69">
                <w:rPr>
                  <w:rFonts w:ascii="Arial" w:hAnsi="Arial" w:cs="Arial"/>
                  <w:sz w:val="18"/>
                  <w:szCs w:val="18"/>
                </w:rPr>
                <w:delText>11</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48" w:author="srabhi" w:date="2015-07-20T17:12:00Z"/>
                <w:rFonts w:ascii="Arial" w:hAnsi="Arial" w:cs="Arial"/>
                <w:sz w:val="18"/>
                <w:szCs w:val="18"/>
              </w:rPr>
            </w:pPr>
            <w:del w:id="7849" w:author="srabhi" w:date="2015-07-20T17:12:00Z">
              <w:r w:rsidRPr="00415B83" w:rsidDel="007F6D69">
                <w:rPr>
                  <w:rFonts w:ascii="Arial" w:hAnsi="Arial" w:cs="Arial"/>
                  <w:sz w:val="18"/>
                  <w:szCs w:val="18"/>
                </w:rPr>
                <w:delText>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50" w:author="srabhi" w:date="2015-07-20T17:12:00Z"/>
                <w:rFonts w:ascii="Arial" w:hAnsi="Arial" w:cs="Arial"/>
                <w:sz w:val="18"/>
                <w:szCs w:val="18"/>
              </w:rPr>
            </w:pPr>
            <w:del w:id="7851" w:author="srabhi" w:date="2015-07-20T17:12:00Z">
              <w:r w:rsidRPr="00415B83" w:rsidDel="007F6D69">
                <w:rPr>
                  <w:rFonts w:ascii="Arial" w:hAnsi="Arial" w:cs="Arial"/>
                  <w:sz w:val="18"/>
                  <w:szCs w:val="18"/>
                </w:rPr>
                <w:delText>0.89</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52" w:author="srabhi" w:date="2015-07-20T17:12:00Z"/>
                <w:rFonts w:ascii="Arial" w:hAnsi="Arial" w:cs="Arial"/>
                <w:sz w:val="18"/>
                <w:szCs w:val="18"/>
              </w:rPr>
            </w:pPr>
            <w:del w:id="7853" w:author="srabhi" w:date="2015-07-20T17:12:00Z">
              <w:r w:rsidRPr="00415B83" w:rsidDel="007F6D69">
                <w:rPr>
                  <w:rFonts w:ascii="Arial" w:hAnsi="Arial" w:cs="Arial"/>
                  <w:sz w:val="18"/>
                  <w:szCs w:val="18"/>
                </w:rPr>
                <w:delText>0.23</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54" w:author="srabhi" w:date="2015-07-20T17:12:00Z"/>
                <w:rFonts w:ascii="Arial" w:hAnsi="Arial" w:cs="Arial"/>
                <w:sz w:val="18"/>
                <w:szCs w:val="18"/>
              </w:rPr>
            </w:pPr>
            <w:del w:id="7855" w:author="srabhi" w:date="2015-07-20T17:12:00Z">
              <w:r w:rsidRPr="00415B83" w:rsidDel="007F6D69">
                <w:rPr>
                  <w:rFonts w:ascii="Arial" w:hAnsi="Arial" w:cs="Arial"/>
                  <w:sz w:val="18"/>
                  <w:szCs w:val="18"/>
                </w:rPr>
                <w:delText>11</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56" w:author="srabhi" w:date="2015-07-20T17:12:00Z"/>
                <w:rFonts w:ascii="Arial" w:hAnsi="Arial" w:cs="Arial"/>
                <w:sz w:val="18"/>
                <w:szCs w:val="18"/>
              </w:rPr>
            </w:pPr>
            <w:del w:id="7857" w:author="srabhi" w:date="2015-07-20T17:12:00Z">
              <w:r w:rsidRPr="00415B83" w:rsidDel="007F6D69">
                <w:rPr>
                  <w:rFonts w:ascii="Arial" w:hAnsi="Arial" w:cs="Arial"/>
                  <w:sz w:val="18"/>
                  <w:szCs w:val="18"/>
                </w:rPr>
                <w:delText>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58" w:author="srabhi" w:date="2015-07-20T17:12:00Z"/>
                <w:rFonts w:ascii="Arial" w:hAnsi="Arial" w:cs="Arial"/>
                <w:sz w:val="18"/>
                <w:szCs w:val="18"/>
              </w:rPr>
            </w:pPr>
            <w:del w:id="7859" w:author="srabhi" w:date="2015-07-20T17:12:00Z">
              <w:r w:rsidRPr="00415B83" w:rsidDel="007F6D69">
                <w:rPr>
                  <w:rFonts w:ascii="Arial" w:hAnsi="Arial" w:cs="Arial"/>
                  <w:sz w:val="18"/>
                  <w:szCs w:val="18"/>
                </w:rPr>
                <w:delText>0.93</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60" w:author="srabhi" w:date="2015-07-20T17:12:00Z"/>
                <w:rFonts w:ascii="Arial" w:hAnsi="Arial" w:cs="Arial"/>
                <w:sz w:val="18"/>
                <w:szCs w:val="18"/>
              </w:rPr>
            </w:pPr>
            <w:del w:id="7861" w:author="srabhi" w:date="2015-07-20T17:12:00Z">
              <w:r w:rsidRPr="00415B83" w:rsidDel="007F6D69">
                <w:rPr>
                  <w:rFonts w:ascii="Arial" w:hAnsi="Arial" w:cs="Arial"/>
                  <w:sz w:val="18"/>
                  <w:szCs w:val="18"/>
                </w:rPr>
                <w:delText>0.06</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62" w:author="srabhi" w:date="2015-07-20T17:12:00Z"/>
                <w:rFonts w:ascii="Arial" w:hAnsi="Arial" w:cs="Arial"/>
                <w:sz w:val="18"/>
                <w:szCs w:val="18"/>
              </w:rPr>
            </w:pPr>
            <w:del w:id="7863" w:author="srabhi" w:date="2015-07-20T17:12:00Z">
              <w:r w:rsidRPr="00415B83" w:rsidDel="007F6D69">
                <w:rPr>
                  <w:rFonts w:ascii="Arial" w:hAnsi="Arial" w:cs="Arial"/>
                  <w:sz w:val="18"/>
                  <w:szCs w:val="18"/>
                </w:rPr>
                <w:delText>0.81</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64" w:author="srabhi" w:date="2015-07-20T17:12:00Z"/>
                <w:rFonts w:ascii="Arial" w:hAnsi="Arial" w:cs="Arial"/>
                <w:sz w:val="18"/>
                <w:szCs w:val="18"/>
              </w:rPr>
            </w:pPr>
            <w:del w:id="7865" w:author="srabhi" w:date="2015-07-20T17:12:00Z">
              <w:r w:rsidRPr="00415B83" w:rsidDel="007F6D69">
                <w:rPr>
                  <w:rFonts w:ascii="Arial" w:hAnsi="Arial" w:cs="Arial"/>
                  <w:sz w:val="18"/>
                  <w:szCs w:val="18"/>
                </w:rPr>
                <w:delText>0.12</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66" w:author="srabhi" w:date="2015-07-20T17:12:00Z"/>
                <w:rFonts w:ascii="Arial" w:hAnsi="Arial" w:cs="Arial"/>
                <w:sz w:val="18"/>
                <w:szCs w:val="18"/>
              </w:rPr>
            </w:pPr>
            <w:del w:id="7867" w:author="srabhi" w:date="2015-07-20T17:12:00Z">
              <w:r w:rsidRPr="00415B83" w:rsidDel="007F6D69">
                <w:rPr>
                  <w:rFonts w:ascii="Arial" w:hAnsi="Arial" w:cs="Arial"/>
                  <w:sz w:val="18"/>
                  <w:szCs w:val="18"/>
                </w:rPr>
                <w:delText>0.75</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68" w:author="srabhi" w:date="2015-07-20T17:12:00Z"/>
                <w:rFonts w:ascii="Arial" w:hAnsi="Arial" w:cs="Arial"/>
                <w:sz w:val="18"/>
                <w:szCs w:val="18"/>
              </w:rPr>
            </w:pPr>
            <w:del w:id="7869" w:author="srabhi" w:date="2015-07-20T17:12:00Z">
              <w:r w:rsidRPr="00415B83" w:rsidDel="007F6D69">
                <w:rPr>
                  <w:rFonts w:ascii="Arial" w:hAnsi="Arial" w:cs="Arial"/>
                  <w:sz w:val="18"/>
                  <w:szCs w:val="18"/>
                </w:rPr>
                <w:delText>0.18</w:delText>
              </w:r>
            </w:del>
          </w:p>
        </w:tc>
      </w:tr>
      <w:tr w:rsidR="00A62F41" w:rsidRPr="00240276" w:rsidDel="007F6D69" w:rsidTr="00F54B5A">
        <w:trPr>
          <w:trHeight w:val="300"/>
          <w:del w:id="7870"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7871" w:author="srabhi" w:date="2015-07-20T17:12:00Z"/>
                <w:rFonts w:ascii="Arial" w:hAnsi="Arial" w:cs="Arial"/>
                <w:b/>
                <w:bCs/>
                <w:sz w:val="20"/>
                <w:szCs w:val="20"/>
              </w:rPr>
            </w:pPr>
            <w:del w:id="7872" w:author="srabhi" w:date="2015-07-20T17:12:00Z">
              <w:r w:rsidRPr="00415B83" w:rsidDel="007F6D69">
                <w:rPr>
                  <w:rFonts w:ascii="Arial" w:hAnsi="Arial" w:cs="Arial"/>
                  <w:b/>
                  <w:bCs/>
                  <w:sz w:val="20"/>
                  <w:szCs w:val="20"/>
                </w:rPr>
                <w:delText xml:space="preserve">Pre-index DMT use </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73" w:author="srabhi" w:date="2015-07-20T17:12:00Z"/>
                <w:rFonts w:ascii="Arial" w:hAnsi="Arial" w:cs="Arial"/>
                <w:sz w:val="18"/>
                <w:szCs w:val="18"/>
              </w:rPr>
            </w:pPr>
            <w:del w:id="7874" w:author="srabhi" w:date="2015-07-20T17:12:00Z">
              <w:r w:rsidRPr="00415B83" w:rsidDel="007F6D69">
                <w:rPr>
                  <w:rFonts w:ascii="Arial" w:hAnsi="Arial" w:cs="Arial"/>
                  <w:sz w:val="18"/>
                  <w:szCs w:val="18"/>
                </w:rPr>
                <w:delText>6</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75" w:author="srabhi" w:date="2015-07-20T17:12:00Z"/>
                <w:rFonts w:ascii="Arial" w:hAnsi="Arial" w:cs="Arial"/>
                <w:sz w:val="18"/>
                <w:szCs w:val="18"/>
              </w:rPr>
            </w:pPr>
            <w:del w:id="7876" w:author="srabhi" w:date="2015-07-20T17:12:00Z">
              <w:r w:rsidRPr="00415B83" w:rsidDel="007F6D69">
                <w:rPr>
                  <w:rFonts w:ascii="Arial" w:hAnsi="Arial" w:cs="Arial"/>
                  <w:sz w:val="18"/>
                  <w:szCs w:val="18"/>
                </w:rPr>
                <w:delText>0.89</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77" w:author="srabhi" w:date="2015-07-20T17:12:00Z"/>
                <w:rFonts w:ascii="Arial" w:hAnsi="Arial" w:cs="Arial"/>
                <w:sz w:val="18"/>
                <w:szCs w:val="18"/>
              </w:rPr>
            </w:pPr>
            <w:del w:id="7878" w:author="srabhi" w:date="2015-07-20T17:12:00Z">
              <w:r w:rsidRPr="00415B83" w:rsidDel="007F6D69">
                <w:rPr>
                  <w:rFonts w:ascii="Arial" w:hAnsi="Arial" w:cs="Arial"/>
                  <w:sz w:val="18"/>
                  <w:szCs w:val="18"/>
                </w:rPr>
                <w:delText>0.11</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79" w:author="srabhi" w:date="2015-07-20T17:12:00Z"/>
                <w:rFonts w:ascii="Arial" w:hAnsi="Arial" w:cs="Arial"/>
                <w:sz w:val="18"/>
                <w:szCs w:val="18"/>
              </w:rPr>
            </w:pPr>
            <w:del w:id="7880" w:author="srabhi" w:date="2015-07-20T17:12:00Z">
              <w:r w:rsidRPr="00415B83" w:rsidDel="007F6D69">
                <w:rPr>
                  <w:rFonts w:ascii="Arial" w:hAnsi="Arial" w:cs="Arial"/>
                  <w:sz w:val="18"/>
                  <w:szCs w:val="18"/>
                </w:rPr>
                <w:delText>22</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81" w:author="srabhi" w:date="2015-07-20T17:12:00Z"/>
                <w:rFonts w:ascii="Arial" w:hAnsi="Arial" w:cs="Arial"/>
                <w:sz w:val="18"/>
                <w:szCs w:val="18"/>
              </w:rPr>
            </w:pPr>
            <w:del w:id="7882" w:author="srabhi" w:date="2015-07-20T17:12:00Z">
              <w:r w:rsidRPr="00415B83" w:rsidDel="007F6D69">
                <w:rPr>
                  <w:rFonts w:ascii="Arial" w:hAnsi="Arial" w:cs="Arial"/>
                  <w:sz w:val="18"/>
                  <w:szCs w:val="18"/>
                </w:rPr>
                <w:delText>10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83" w:author="srabhi" w:date="2015-07-20T17:12:00Z"/>
                <w:rFonts w:ascii="Arial" w:hAnsi="Arial" w:cs="Arial"/>
                <w:sz w:val="18"/>
                <w:szCs w:val="18"/>
              </w:rPr>
            </w:pPr>
            <w:del w:id="7884" w:author="srabhi" w:date="2015-07-20T17:12:00Z">
              <w:r w:rsidRPr="00415B83" w:rsidDel="007F6D69">
                <w:rPr>
                  <w:rFonts w:ascii="Arial" w:hAnsi="Arial" w:cs="Arial"/>
                  <w:sz w:val="18"/>
                  <w:szCs w:val="18"/>
                </w:rPr>
                <w:delText>0.73</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85" w:author="srabhi" w:date="2015-07-20T17:12:00Z"/>
                <w:rFonts w:ascii="Arial" w:hAnsi="Arial" w:cs="Arial"/>
                <w:sz w:val="18"/>
                <w:szCs w:val="18"/>
              </w:rPr>
            </w:pPr>
            <w:del w:id="7886" w:author="srabhi" w:date="2015-07-20T17:12:00Z">
              <w:r w:rsidRPr="00415B83" w:rsidDel="007F6D69">
                <w:rPr>
                  <w:rFonts w:ascii="Arial" w:hAnsi="Arial" w:cs="Arial"/>
                  <w:sz w:val="18"/>
                  <w:szCs w:val="18"/>
                </w:rPr>
                <w:delText>0.06</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87" w:author="srabhi" w:date="2015-07-20T17:12:00Z"/>
                <w:rFonts w:ascii="Arial" w:hAnsi="Arial" w:cs="Arial"/>
                <w:sz w:val="18"/>
                <w:szCs w:val="18"/>
              </w:rPr>
            </w:pPr>
            <w:del w:id="7888" w:author="srabhi" w:date="2015-07-20T17:12:00Z">
              <w:r w:rsidRPr="00415B83" w:rsidDel="007F6D69">
                <w:rPr>
                  <w:rFonts w:ascii="Arial" w:hAnsi="Arial" w:cs="Arial"/>
                  <w:sz w:val="18"/>
                  <w:szCs w:val="18"/>
                </w:rPr>
                <w:delText>6</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89" w:author="srabhi" w:date="2015-07-20T17:12:00Z"/>
                <w:rFonts w:ascii="Arial" w:hAnsi="Arial" w:cs="Arial"/>
                <w:sz w:val="18"/>
                <w:szCs w:val="18"/>
              </w:rPr>
            </w:pPr>
            <w:del w:id="7890" w:author="srabhi" w:date="2015-07-20T17:12:00Z">
              <w:r w:rsidRPr="00415B83" w:rsidDel="007F6D69">
                <w:rPr>
                  <w:rFonts w:ascii="Arial" w:hAnsi="Arial" w:cs="Arial"/>
                  <w:sz w:val="18"/>
                  <w:szCs w:val="18"/>
                </w:rPr>
                <w:delText>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91" w:author="srabhi" w:date="2015-07-20T17:12:00Z"/>
                <w:rFonts w:ascii="Arial" w:hAnsi="Arial" w:cs="Arial"/>
                <w:sz w:val="18"/>
                <w:szCs w:val="18"/>
              </w:rPr>
            </w:pPr>
            <w:del w:id="7892" w:author="srabhi" w:date="2015-07-20T17:12:00Z">
              <w:r w:rsidRPr="00415B83" w:rsidDel="007F6D69">
                <w:rPr>
                  <w:rFonts w:ascii="Arial" w:hAnsi="Arial" w:cs="Arial"/>
                  <w:sz w:val="18"/>
                  <w:szCs w:val="18"/>
                </w:rPr>
                <w:delText>0.92</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93" w:author="srabhi" w:date="2015-07-20T17:12:00Z"/>
                <w:rFonts w:ascii="Arial" w:hAnsi="Arial" w:cs="Arial"/>
                <w:sz w:val="18"/>
                <w:szCs w:val="18"/>
              </w:rPr>
            </w:pPr>
            <w:del w:id="7894" w:author="srabhi" w:date="2015-07-20T17:12:00Z">
              <w:r w:rsidRPr="00415B83" w:rsidDel="007F6D69">
                <w:rPr>
                  <w:rFonts w:ascii="Arial" w:hAnsi="Arial" w:cs="Arial"/>
                  <w:sz w:val="18"/>
                  <w:szCs w:val="18"/>
                </w:rPr>
                <w:delText>0.06</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95" w:author="srabhi" w:date="2015-07-20T17:12:00Z"/>
                <w:rFonts w:ascii="Arial" w:hAnsi="Arial" w:cs="Arial"/>
                <w:sz w:val="18"/>
                <w:szCs w:val="18"/>
              </w:rPr>
            </w:pPr>
            <w:del w:id="7896" w:author="srabhi" w:date="2015-07-20T17:12:00Z">
              <w:r w:rsidRPr="00415B83" w:rsidDel="007F6D69">
                <w:rPr>
                  <w:rFonts w:ascii="Arial" w:hAnsi="Arial" w:cs="Arial"/>
                  <w:sz w:val="18"/>
                  <w:szCs w:val="18"/>
                </w:rPr>
                <w:delText>0.80</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97" w:author="srabhi" w:date="2015-07-20T17:12:00Z"/>
                <w:rFonts w:ascii="Arial" w:hAnsi="Arial" w:cs="Arial"/>
                <w:sz w:val="18"/>
                <w:szCs w:val="18"/>
              </w:rPr>
            </w:pPr>
            <w:del w:id="7898" w:author="srabhi" w:date="2015-07-20T17:12:00Z">
              <w:r w:rsidRPr="00415B83" w:rsidDel="007F6D69">
                <w:rPr>
                  <w:rFonts w:ascii="Arial" w:hAnsi="Arial" w:cs="Arial"/>
                  <w:sz w:val="18"/>
                  <w:szCs w:val="18"/>
                </w:rPr>
                <w:delText>0.12</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899" w:author="srabhi" w:date="2015-07-20T17:12:00Z"/>
                <w:rFonts w:ascii="Arial" w:hAnsi="Arial" w:cs="Arial"/>
                <w:sz w:val="18"/>
                <w:szCs w:val="18"/>
              </w:rPr>
            </w:pPr>
            <w:del w:id="7900" w:author="srabhi" w:date="2015-07-20T17:12:00Z">
              <w:r w:rsidRPr="00415B83" w:rsidDel="007F6D69">
                <w:rPr>
                  <w:rFonts w:ascii="Arial" w:hAnsi="Arial" w:cs="Arial"/>
                  <w:sz w:val="18"/>
                  <w:szCs w:val="18"/>
                </w:rPr>
                <w:delText>0.70</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01" w:author="srabhi" w:date="2015-07-20T17:12:00Z"/>
                <w:rFonts w:ascii="Arial" w:hAnsi="Arial" w:cs="Arial"/>
                <w:sz w:val="18"/>
                <w:szCs w:val="18"/>
              </w:rPr>
            </w:pPr>
            <w:del w:id="7902" w:author="srabhi" w:date="2015-07-20T17:12:00Z">
              <w:r w:rsidRPr="00415B83" w:rsidDel="007F6D69">
                <w:rPr>
                  <w:rFonts w:ascii="Arial" w:hAnsi="Arial" w:cs="Arial"/>
                  <w:sz w:val="18"/>
                  <w:szCs w:val="18"/>
                </w:rPr>
                <w:delText>0.22</w:delText>
              </w:r>
            </w:del>
          </w:p>
        </w:tc>
      </w:tr>
      <w:tr w:rsidR="00A62F41" w:rsidRPr="00240276" w:rsidDel="007F6D69" w:rsidTr="00F54B5A">
        <w:trPr>
          <w:trHeight w:val="300"/>
          <w:del w:id="7903"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7904" w:author="srabhi" w:date="2015-07-20T17:12:00Z"/>
                <w:rFonts w:ascii="Arial" w:hAnsi="Arial" w:cs="Arial"/>
                <w:b/>
                <w:bCs/>
                <w:sz w:val="20"/>
                <w:szCs w:val="20"/>
              </w:rPr>
            </w:pPr>
            <w:del w:id="7905" w:author="srabhi" w:date="2015-07-20T17:12:00Z">
              <w:r w:rsidRPr="00415B83" w:rsidDel="007F6D69">
                <w:rPr>
                  <w:rFonts w:ascii="Arial" w:hAnsi="Arial" w:cs="Arial"/>
                  <w:b/>
                  <w:bCs/>
                  <w:sz w:val="20"/>
                  <w:szCs w:val="20"/>
                </w:rPr>
                <w:delText>Ampyra use</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06" w:author="srabhi" w:date="2015-07-20T17:12:00Z"/>
                <w:rFonts w:ascii="Arial" w:hAnsi="Arial" w:cs="Arial"/>
                <w:sz w:val="18"/>
                <w:szCs w:val="18"/>
              </w:rPr>
            </w:pPr>
            <w:del w:id="7907" w:author="srabhi" w:date="2015-07-20T17:12:00Z">
              <w:r w:rsidRPr="00415B83" w:rsidDel="007F6D69">
                <w:rPr>
                  <w:rFonts w:ascii="Arial" w:hAnsi="Arial" w:cs="Arial"/>
                  <w:sz w:val="18"/>
                  <w:szCs w:val="18"/>
                </w:rPr>
                <w:delText>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08" w:author="srabhi" w:date="2015-07-20T17:12:00Z"/>
                <w:rFonts w:ascii="Arial" w:hAnsi="Arial" w:cs="Arial"/>
                <w:sz w:val="18"/>
                <w:szCs w:val="18"/>
              </w:rPr>
            </w:pPr>
            <w:del w:id="7909" w:author="srabhi" w:date="2015-07-20T17:12:00Z">
              <w:r w:rsidRPr="00415B83" w:rsidDel="007F6D69">
                <w:rPr>
                  <w:rFonts w:ascii="Arial" w:hAnsi="Arial" w:cs="Arial"/>
                  <w:sz w:val="18"/>
                  <w:szCs w:val="18"/>
                </w:rPr>
                <w:delText>1.13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10" w:author="srabhi" w:date="2015-07-20T17:12:00Z"/>
                <w:rFonts w:ascii="Arial" w:hAnsi="Arial" w:cs="Arial"/>
                <w:sz w:val="18"/>
                <w:szCs w:val="18"/>
              </w:rPr>
            </w:pPr>
            <w:del w:id="7911" w:author="srabhi" w:date="2015-07-20T17:12:00Z">
              <w:r w:rsidRPr="00415B83" w:rsidDel="007F6D69">
                <w:rPr>
                  <w:rFonts w:ascii="Arial" w:hAnsi="Arial" w:cs="Arial"/>
                  <w:sz w:val="18"/>
                  <w:szCs w:val="18"/>
                </w:rPr>
                <w:delText>0.20</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12" w:author="srabhi" w:date="2015-07-20T17:12:00Z"/>
                <w:rFonts w:ascii="Arial" w:hAnsi="Arial" w:cs="Arial"/>
                <w:sz w:val="18"/>
                <w:szCs w:val="18"/>
              </w:rPr>
            </w:pPr>
            <w:del w:id="7913" w:author="srabhi" w:date="2015-07-20T17:12:00Z">
              <w:r w:rsidRPr="00415B83" w:rsidDel="007F6D69">
                <w:rPr>
                  <w:rFonts w:ascii="Arial" w:hAnsi="Arial" w:cs="Arial"/>
                  <w:sz w:val="18"/>
                  <w:szCs w:val="18"/>
                </w:rPr>
                <w:delText>11</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14" w:author="srabhi" w:date="2015-07-20T17:12:00Z"/>
                <w:rFonts w:ascii="Arial" w:hAnsi="Arial" w:cs="Arial"/>
                <w:sz w:val="18"/>
                <w:szCs w:val="18"/>
              </w:rPr>
            </w:pPr>
            <w:del w:id="7915" w:author="srabhi" w:date="2015-07-20T17:12:00Z">
              <w:r w:rsidRPr="00415B83" w:rsidDel="007F6D69">
                <w:rPr>
                  <w:rFonts w:ascii="Arial" w:hAnsi="Arial" w:cs="Arial"/>
                  <w:sz w:val="18"/>
                  <w:szCs w:val="18"/>
                </w:rPr>
                <w:delText>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16" w:author="srabhi" w:date="2015-07-20T17:12:00Z"/>
                <w:rFonts w:ascii="Arial" w:hAnsi="Arial" w:cs="Arial"/>
                <w:sz w:val="18"/>
                <w:szCs w:val="18"/>
              </w:rPr>
            </w:pPr>
            <w:del w:id="7917" w:author="srabhi" w:date="2015-07-20T17:12:00Z">
              <w:r w:rsidRPr="00415B83" w:rsidDel="007F6D69">
                <w:rPr>
                  <w:rFonts w:ascii="Arial" w:hAnsi="Arial" w:cs="Arial"/>
                  <w:sz w:val="18"/>
                  <w:szCs w:val="18"/>
                </w:rPr>
                <w:delText>1.59</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18" w:author="srabhi" w:date="2015-07-20T17:12:00Z"/>
                <w:rFonts w:ascii="Arial" w:hAnsi="Arial" w:cs="Arial"/>
                <w:sz w:val="18"/>
                <w:szCs w:val="18"/>
              </w:rPr>
            </w:pPr>
            <w:del w:id="7919" w:author="srabhi" w:date="2015-07-20T17:12:00Z">
              <w:r w:rsidRPr="00415B83" w:rsidDel="007F6D69">
                <w:rPr>
                  <w:rFonts w:ascii="Arial" w:hAnsi="Arial" w:cs="Arial"/>
                  <w:sz w:val="18"/>
                  <w:szCs w:val="18"/>
                </w:rPr>
                <w:delText>0.14</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20" w:author="srabhi" w:date="2015-07-20T17:12:00Z"/>
                <w:rFonts w:ascii="Arial" w:hAnsi="Arial" w:cs="Arial"/>
                <w:sz w:val="18"/>
                <w:szCs w:val="18"/>
              </w:rPr>
            </w:pPr>
            <w:del w:id="7921" w:author="srabhi" w:date="2015-07-20T17:12:00Z">
              <w:r w:rsidRPr="00415B83" w:rsidDel="007F6D69">
                <w:rPr>
                  <w:rFonts w:ascii="Arial" w:hAnsi="Arial" w:cs="Arial"/>
                  <w:sz w:val="18"/>
                  <w:szCs w:val="18"/>
                </w:rPr>
                <w:delText>4</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22" w:author="srabhi" w:date="2015-07-20T17:12:00Z"/>
                <w:rFonts w:ascii="Arial" w:hAnsi="Arial" w:cs="Arial"/>
                <w:sz w:val="18"/>
                <w:szCs w:val="18"/>
              </w:rPr>
            </w:pPr>
            <w:del w:id="7923" w:author="srabhi" w:date="2015-07-20T17:12:00Z">
              <w:r w:rsidRPr="00415B83" w:rsidDel="007F6D69">
                <w:rPr>
                  <w:rFonts w:ascii="Arial" w:hAnsi="Arial" w:cs="Arial"/>
                  <w:sz w:val="18"/>
                  <w:szCs w:val="18"/>
                </w:rPr>
                <w:delText>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24" w:author="srabhi" w:date="2015-07-20T17:12:00Z"/>
                <w:rFonts w:ascii="Arial" w:hAnsi="Arial" w:cs="Arial"/>
                <w:sz w:val="18"/>
                <w:szCs w:val="18"/>
              </w:rPr>
            </w:pPr>
            <w:del w:id="7925" w:author="srabhi" w:date="2015-07-20T17:12:00Z">
              <w:r w:rsidRPr="00415B83" w:rsidDel="007F6D69">
                <w:rPr>
                  <w:rFonts w:ascii="Arial" w:hAnsi="Arial" w:cs="Arial"/>
                  <w:sz w:val="18"/>
                  <w:szCs w:val="18"/>
                </w:rPr>
                <w:delText>1.12</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26" w:author="srabhi" w:date="2015-07-20T17:12:00Z"/>
                <w:rFonts w:ascii="Arial" w:hAnsi="Arial" w:cs="Arial"/>
                <w:sz w:val="18"/>
                <w:szCs w:val="18"/>
              </w:rPr>
            </w:pPr>
            <w:del w:id="7927" w:author="srabhi" w:date="2015-07-20T17:12:00Z">
              <w:r w:rsidRPr="00415B83" w:rsidDel="007F6D69">
                <w:rPr>
                  <w:rFonts w:ascii="Arial" w:hAnsi="Arial" w:cs="Arial"/>
                  <w:sz w:val="18"/>
                  <w:szCs w:val="18"/>
                </w:rPr>
                <w:delText>0.06</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28" w:author="srabhi" w:date="2015-07-20T17:12:00Z"/>
                <w:rFonts w:ascii="Arial" w:hAnsi="Arial" w:cs="Arial"/>
                <w:sz w:val="18"/>
                <w:szCs w:val="18"/>
              </w:rPr>
            </w:pPr>
            <w:del w:id="7929" w:author="srabhi" w:date="2015-07-20T17:12:00Z">
              <w:r w:rsidRPr="00415B83" w:rsidDel="007F6D69">
                <w:rPr>
                  <w:rFonts w:ascii="Arial" w:hAnsi="Arial" w:cs="Arial"/>
                  <w:sz w:val="18"/>
                  <w:szCs w:val="18"/>
                </w:rPr>
                <w:delText>1.48</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30" w:author="srabhi" w:date="2015-07-20T17:12:00Z"/>
                <w:rFonts w:ascii="Arial" w:hAnsi="Arial" w:cs="Arial"/>
                <w:sz w:val="18"/>
                <w:szCs w:val="18"/>
              </w:rPr>
            </w:pPr>
            <w:del w:id="7931" w:author="srabhi" w:date="2015-07-20T17:12:00Z">
              <w:r w:rsidRPr="00415B83" w:rsidDel="007F6D69">
                <w:rPr>
                  <w:rFonts w:ascii="Arial" w:hAnsi="Arial" w:cs="Arial"/>
                  <w:sz w:val="18"/>
                  <w:szCs w:val="18"/>
                </w:rPr>
                <w:delText>-0.36</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32" w:author="srabhi" w:date="2015-07-20T17:12:00Z"/>
                <w:rFonts w:ascii="Arial" w:hAnsi="Arial" w:cs="Arial"/>
                <w:sz w:val="18"/>
                <w:szCs w:val="18"/>
              </w:rPr>
            </w:pPr>
            <w:del w:id="7933" w:author="srabhi" w:date="2015-07-20T17:12:00Z">
              <w:r w:rsidRPr="00415B83" w:rsidDel="007F6D69">
                <w:rPr>
                  <w:rFonts w:ascii="Arial" w:hAnsi="Arial" w:cs="Arial"/>
                  <w:sz w:val="18"/>
                  <w:szCs w:val="18"/>
                </w:rPr>
                <w:delText>1.60</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34" w:author="srabhi" w:date="2015-07-20T17:12:00Z"/>
                <w:rFonts w:ascii="Arial" w:hAnsi="Arial" w:cs="Arial"/>
                <w:sz w:val="18"/>
                <w:szCs w:val="18"/>
              </w:rPr>
            </w:pPr>
            <w:del w:id="7935" w:author="srabhi" w:date="2015-07-20T17:12:00Z">
              <w:r w:rsidRPr="00415B83" w:rsidDel="007F6D69">
                <w:rPr>
                  <w:rFonts w:ascii="Arial" w:hAnsi="Arial" w:cs="Arial"/>
                  <w:sz w:val="18"/>
                  <w:szCs w:val="18"/>
                </w:rPr>
                <w:delText>-0.48</w:delText>
              </w:r>
            </w:del>
          </w:p>
        </w:tc>
      </w:tr>
      <w:tr w:rsidR="00A62F41" w:rsidRPr="00240276" w:rsidDel="007F6D69" w:rsidTr="00F54B5A">
        <w:trPr>
          <w:trHeight w:val="300"/>
          <w:del w:id="7936"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7937" w:author="srabhi" w:date="2015-07-20T17:12:00Z"/>
                <w:rFonts w:ascii="Arial" w:hAnsi="Arial" w:cs="Arial"/>
                <w:b/>
                <w:bCs/>
                <w:sz w:val="20"/>
                <w:szCs w:val="20"/>
              </w:rPr>
            </w:pPr>
            <w:del w:id="7938" w:author="srabhi" w:date="2015-07-20T17:12:00Z">
              <w:r w:rsidRPr="00415B83" w:rsidDel="007F6D69">
                <w:rPr>
                  <w:rFonts w:ascii="Arial" w:hAnsi="Arial" w:cs="Arial"/>
                  <w:b/>
                  <w:bCs/>
                  <w:sz w:val="20"/>
                  <w:szCs w:val="20"/>
                </w:rPr>
                <w:delText>MRI use</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39" w:author="srabhi" w:date="2015-07-20T17:12:00Z"/>
                <w:rFonts w:ascii="Arial" w:hAnsi="Arial" w:cs="Arial"/>
                <w:sz w:val="18"/>
                <w:szCs w:val="18"/>
              </w:rPr>
            </w:pPr>
            <w:del w:id="7940" w:author="srabhi" w:date="2015-07-20T17:12:00Z">
              <w:r w:rsidRPr="00415B83" w:rsidDel="007F6D69">
                <w:rPr>
                  <w:rFonts w:ascii="Arial" w:hAnsi="Arial" w:cs="Arial"/>
                  <w:sz w:val="18"/>
                  <w:szCs w:val="18"/>
                </w:rPr>
                <w:delText>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41" w:author="srabhi" w:date="2015-07-20T17:12:00Z"/>
                <w:rFonts w:ascii="Arial" w:hAnsi="Arial" w:cs="Arial"/>
                <w:sz w:val="18"/>
                <w:szCs w:val="18"/>
              </w:rPr>
            </w:pPr>
            <w:del w:id="7942" w:author="srabhi" w:date="2015-07-20T17:12:00Z">
              <w:r w:rsidRPr="00415B83" w:rsidDel="007F6D69">
                <w:rPr>
                  <w:rFonts w:ascii="Arial" w:hAnsi="Arial" w:cs="Arial"/>
                  <w:sz w:val="18"/>
                  <w:szCs w:val="18"/>
                </w:rPr>
                <w:delText>0.93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43" w:author="srabhi" w:date="2015-07-20T17:12:00Z"/>
                <w:rFonts w:ascii="Arial" w:hAnsi="Arial" w:cs="Arial"/>
                <w:sz w:val="18"/>
                <w:szCs w:val="18"/>
              </w:rPr>
            </w:pPr>
            <w:del w:id="7944" w:author="srabhi" w:date="2015-07-20T17:12:00Z">
              <w:r w:rsidRPr="00415B83" w:rsidDel="007F6D69">
                <w:rPr>
                  <w:rFonts w:ascii="Arial" w:hAnsi="Arial" w:cs="Arial"/>
                  <w:sz w:val="18"/>
                  <w:szCs w:val="18"/>
                </w:rPr>
                <w:delText>0.11</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45" w:author="srabhi" w:date="2015-07-20T17:12:00Z"/>
                <w:rFonts w:ascii="Arial" w:hAnsi="Arial" w:cs="Arial"/>
                <w:sz w:val="18"/>
                <w:szCs w:val="18"/>
              </w:rPr>
            </w:pPr>
            <w:del w:id="7946" w:author="srabhi" w:date="2015-07-20T17:12:00Z">
              <w:r w:rsidRPr="00415B83" w:rsidDel="007F6D69">
                <w:rPr>
                  <w:rFonts w:ascii="Arial" w:hAnsi="Arial" w:cs="Arial"/>
                  <w:sz w:val="18"/>
                  <w:szCs w:val="18"/>
                </w:rPr>
                <w:delText>11</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47" w:author="srabhi" w:date="2015-07-20T17:12:00Z"/>
                <w:rFonts w:ascii="Arial" w:hAnsi="Arial" w:cs="Arial"/>
                <w:sz w:val="18"/>
                <w:szCs w:val="18"/>
              </w:rPr>
            </w:pPr>
            <w:del w:id="7948" w:author="srabhi" w:date="2015-07-20T17:12:00Z">
              <w:r w:rsidRPr="00415B83" w:rsidDel="007F6D69">
                <w:rPr>
                  <w:rFonts w:ascii="Arial" w:hAnsi="Arial" w:cs="Arial"/>
                  <w:sz w:val="18"/>
                  <w:szCs w:val="18"/>
                </w:rPr>
                <w:delText>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49" w:author="srabhi" w:date="2015-07-20T17:12:00Z"/>
                <w:rFonts w:ascii="Arial" w:hAnsi="Arial" w:cs="Arial"/>
                <w:sz w:val="18"/>
                <w:szCs w:val="18"/>
              </w:rPr>
            </w:pPr>
            <w:del w:id="7950" w:author="srabhi" w:date="2015-07-20T17:12:00Z">
              <w:r w:rsidRPr="00415B83" w:rsidDel="007F6D69">
                <w:rPr>
                  <w:rFonts w:ascii="Arial" w:hAnsi="Arial" w:cs="Arial"/>
                  <w:sz w:val="18"/>
                  <w:szCs w:val="18"/>
                </w:rPr>
                <w:delText>0.85</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51" w:author="srabhi" w:date="2015-07-20T17:12:00Z"/>
                <w:rFonts w:ascii="Arial" w:hAnsi="Arial" w:cs="Arial"/>
                <w:sz w:val="18"/>
                <w:szCs w:val="18"/>
              </w:rPr>
            </w:pPr>
            <w:del w:id="7952" w:author="srabhi" w:date="2015-07-20T17:12:00Z">
              <w:r w:rsidRPr="00415B83" w:rsidDel="007F6D69">
                <w:rPr>
                  <w:rFonts w:ascii="Arial" w:hAnsi="Arial" w:cs="Arial"/>
                  <w:sz w:val="18"/>
                  <w:szCs w:val="18"/>
                </w:rPr>
                <w:delText>0.22</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53" w:author="srabhi" w:date="2015-07-20T17:12:00Z"/>
                <w:rFonts w:ascii="Arial" w:hAnsi="Arial" w:cs="Arial"/>
                <w:sz w:val="18"/>
                <w:szCs w:val="18"/>
              </w:rPr>
            </w:pPr>
            <w:del w:id="7954" w:author="srabhi" w:date="2015-07-20T17:12:00Z">
              <w:r w:rsidRPr="00415B83" w:rsidDel="007F6D69">
                <w:rPr>
                  <w:rFonts w:ascii="Arial" w:hAnsi="Arial" w:cs="Arial"/>
                  <w:sz w:val="18"/>
                  <w:szCs w:val="18"/>
                </w:rPr>
                <w:delText>13</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55" w:author="srabhi" w:date="2015-07-20T17:12:00Z"/>
                <w:rFonts w:ascii="Arial" w:hAnsi="Arial" w:cs="Arial"/>
                <w:sz w:val="18"/>
                <w:szCs w:val="18"/>
              </w:rPr>
            </w:pPr>
            <w:del w:id="7956" w:author="srabhi" w:date="2015-07-20T17:12:00Z">
              <w:r w:rsidRPr="00415B83" w:rsidDel="007F6D69">
                <w:rPr>
                  <w:rFonts w:ascii="Arial" w:hAnsi="Arial" w:cs="Arial"/>
                  <w:sz w:val="18"/>
                  <w:szCs w:val="18"/>
                </w:rPr>
                <w:delText>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57" w:author="srabhi" w:date="2015-07-20T17:12:00Z"/>
                <w:rFonts w:ascii="Arial" w:hAnsi="Arial" w:cs="Arial"/>
                <w:sz w:val="18"/>
                <w:szCs w:val="18"/>
              </w:rPr>
            </w:pPr>
            <w:del w:id="7958" w:author="srabhi" w:date="2015-07-20T17:12:00Z">
              <w:r w:rsidRPr="00415B83" w:rsidDel="007F6D69">
                <w:rPr>
                  <w:rFonts w:ascii="Arial" w:hAnsi="Arial" w:cs="Arial"/>
                  <w:sz w:val="18"/>
                  <w:szCs w:val="18"/>
                </w:rPr>
                <w:delText>0.95</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59" w:author="srabhi" w:date="2015-07-20T17:12:00Z"/>
                <w:rFonts w:ascii="Arial" w:hAnsi="Arial" w:cs="Arial"/>
                <w:sz w:val="18"/>
                <w:szCs w:val="18"/>
              </w:rPr>
            </w:pPr>
            <w:del w:id="7960" w:author="srabhi" w:date="2015-07-20T17:12:00Z">
              <w:r w:rsidRPr="00415B83" w:rsidDel="007F6D69">
                <w:rPr>
                  <w:rFonts w:ascii="Arial" w:hAnsi="Arial" w:cs="Arial"/>
                  <w:sz w:val="18"/>
                  <w:szCs w:val="18"/>
                </w:rPr>
                <w:delText>0.06</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61" w:author="srabhi" w:date="2015-07-20T17:12:00Z"/>
                <w:rFonts w:ascii="Arial" w:hAnsi="Arial" w:cs="Arial"/>
                <w:sz w:val="18"/>
                <w:szCs w:val="18"/>
              </w:rPr>
            </w:pPr>
            <w:del w:id="7962" w:author="srabhi" w:date="2015-07-20T17:12:00Z">
              <w:r w:rsidRPr="00415B83" w:rsidDel="007F6D69">
                <w:rPr>
                  <w:rFonts w:ascii="Arial" w:hAnsi="Arial" w:cs="Arial"/>
                  <w:sz w:val="18"/>
                  <w:szCs w:val="18"/>
                </w:rPr>
                <w:delText>0.86</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63" w:author="srabhi" w:date="2015-07-20T17:12:00Z"/>
                <w:rFonts w:ascii="Arial" w:hAnsi="Arial" w:cs="Arial"/>
                <w:sz w:val="18"/>
                <w:szCs w:val="18"/>
              </w:rPr>
            </w:pPr>
            <w:del w:id="7964" w:author="srabhi" w:date="2015-07-20T17:12:00Z">
              <w:r w:rsidRPr="00415B83" w:rsidDel="007F6D69">
                <w:rPr>
                  <w:rFonts w:ascii="Arial" w:hAnsi="Arial" w:cs="Arial"/>
                  <w:sz w:val="18"/>
                  <w:szCs w:val="18"/>
                </w:rPr>
                <w:delText>0.09</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65" w:author="srabhi" w:date="2015-07-20T17:12:00Z"/>
                <w:rFonts w:ascii="Arial" w:hAnsi="Arial" w:cs="Arial"/>
                <w:sz w:val="18"/>
                <w:szCs w:val="18"/>
              </w:rPr>
            </w:pPr>
            <w:del w:id="7966" w:author="srabhi" w:date="2015-07-20T17:12:00Z">
              <w:r w:rsidRPr="00415B83" w:rsidDel="007F6D69">
                <w:rPr>
                  <w:rFonts w:ascii="Arial" w:hAnsi="Arial" w:cs="Arial"/>
                  <w:sz w:val="18"/>
                  <w:szCs w:val="18"/>
                </w:rPr>
                <w:delText>0.84</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67" w:author="srabhi" w:date="2015-07-20T17:12:00Z"/>
                <w:rFonts w:ascii="Arial" w:hAnsi="Arial" w:cs="Arial"/>
                <w:sz w:val="18"/>
                <w:szCs w:val="18"/>
              </w:rPr>
            </w:pPr>
            <w:del w:id="7968" w:author="srabhi" w:date="2015-07-20T17:12:00Z">
              <w:r w:rsidRPr="00415B83" w:rsidDel="007F6D69">
                <w:rPr>
                  <w:rFonts w:ascii="Arial" w:hAnsi="Arial" w:cs="Arial"/>
                  <w:sz w:val="18"/>
                  <w:szCs w:val="18"/>
                </w:rPr>
                <w:delText>0.11</w:delText>
              </w:r>
            </w:del>
          </w:p>
        </w:tc>
      </w:tr>
      <w:tr w:rsidR="00A62F41" w:rsidRPr="00240276" w:rsidDel="007F6D69" w:rsidTr="00F54B5A">
        <w:trPr>
          <w:trHeight w:val="300"/>
          <w:del w:id="7969"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7970" w:author="srabhi" w:date="2015-07-20T17:12:00Z"/>
                <w:rFonts w:ascii="Arial" w:hAnsi="Arial" w:cs="Arial"/>
                <w:b/>
                <w:bCs/>
                <w:sz w:val="20"/>
                <w:szCs w:val="20"/>
              </w:rPr>
            </w:pPr>
            <w:del w:id="7971" w:author="srabhi" w:date="2015-07-20T17:12:00Z">
              <w:r w:rsidRPr="00415B83" w:rsidDel="007F6D69">
                <w:rPr>
                  <w:rFonts w:ascii="Arial" w:hAnsi="Arial" w:cs="Arial"/>
                  <w:b/>
                  <w:bCs/>
                  <w:sz w:val="20"/>
                  <w:szCs w:val="20"/>
                </w:rPr>
                <w:delText>Corticosteroid use within 90 days pre-index</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72" w:author="srabhi" w:date="2015-07-20T17:12:00Z"/>
                <w:rFonts w:ascii="Arial" w:hAnsi="Arial" w:cs="Arial"/>
                <w:sz w:val="18"/>
                <w:szCs w:val="18"/>
              </w:rPr>
            </w:pPr>
            <w:del w:id="7973"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74" w:author="srabhi" w:date="2015-07-20T17:12:00Z"/>
                <w:rFonts w:ascii="Arial" w:hAnsi="Arial" w:cs="Arial"/>
                <w:sz w:val="18"/>
                <w:szCs w:val="18"/>
              </w:rPr>
            </w:pPr>
            <w:del w:id="7975" w:author="srabhi" w:date="2015-07-20T17:12:00Z">
              <w:r w:rsidRPr="00415B83" w:rsidDel="007F6D69">
                <w:rPr>
                  <w:rFonts w:ascii="Arial" w:hAnsi="Arial" w:cs="Arial"/>
                  <w:sz w:val="18"/>
                  <w:szCs w:val="18"/>
                </w:rPr>
                <w:delText>1.05</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76" w:author="srabhi" w:date="2015-07-20T17:12:00Z"/>
                <w:rFonts w:ascii="Arial" w:hAnsi="Arial" w:cs="Arial"/>
                <w:sz w:val="18"/>
                <w:szCs w:val="18"/>
              </w:rPr>
            </w:pPr>
            <w:del w:id="7977" w:author="srabhi" w:date="2015-07-20T17:12:00Z">
              <w:r w:rsidRPr="00415B83" w:rsidDel="007F6D69">
                <w:rPr>
                  <w:rFonts w:ascii="Arial" w:hAnsi="Arial" w:cs="Arial"/>
                  <w:sz w:val="18"/>
                  <w:szCs w:val="18"/>
                </w:rPr>
                <w:delText>0.15</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78" w:author="srabhi" w:date="2015-07-20T17:12:00Z"/>
                <w:rFonts w:ascii="Arial" w:hAnsi="Arial" w:cs="Arial"/>
                <w:sz w:val="18"/>
                <w:szCs w:val="18"/>
              </w:rPr>
            </w:pPr>
            <w:del w:id="7979" w:author="srabhi" w:date="2015-07-20T17:12:00Z">
              <w:r w:rsidRPr="00415B83" w:rsidDel="007F6D69">
                <w:rPr>
                  <w:rFonts w:ascii="Arial" w:hAnsi="Arial" w:cs="Arial"/>
                  <w:sz w:val="18"/>
                  <w:szCs w:val="18"/>
                </w:rPr>
                <w:delText>11</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80" w:author="srabhi" w:date="2015-07-20T17:12:00Z"/>
                <w:rFonts w:ascii="Arial" w:hAnsi="Arial" w:cs="Arial"/>
                <w:sz w:val="18"/>
                <w:szCs w:val="18"/>
              </w:rPr>
            </w:pPr>
            <w:del w:id="7981"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82" w:author="srabhi" w:date="2015-07-20T17:12:00Z"/>
                <w:rFonts w:ascii="Arial" w:hAnsi="Arial" w:cs="Arial"/>
                <w:sz w:val="18"/>
                <w:szCs w:val="18"/>
              </w:rPr>
            </w:pPr>
            <w:del w:id="7983" w:author="srabhi" w:date="2015-07-20T17:12:00Z">
              <w:r w:rsidRPr="00415B83" w:rsidDel="007F6D69">
                <w:rPr>
                  <w:rFonts w:ascii="Arial" w:hAnsi="Arial" w:cs="Arial"/>
                  <w:sz w:val="18"/>
                  <w:szCs w:val="18"/>
                </w:rPr>
                <w:delText>1.13</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84" w:author="srabhi" w:date="2015-07-20T17:12:00Z"/>
                <w:rFonts w:ascii="Arial" w:hAnsi="Arial" w:cs="Arial"/>
                <w:sz w:val="18"/>
                <w:szCs w:val="18"/>
              </w:rPr>
            </w:pPr>
            <w:del w:id="7985" w:author="srabhi" w:date="2015-07-20T17:12:00Z">
              <w:r w:rsidRPr="00415B83" w:rsidDel="007F6D69">
                <w:rPr>
                  <w:rFonts w:ascii="Arial" w:hAnsi="Arial" w:cs="Arial"/>
                  <w:sz w:val="18"/>
                  <w:szCs w:val="18"/>
                </w:rPr>
                <w:delText>0.29</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86" w:author="srabhi" w:date="2015-07-20T17:12:00Z"/>
                <w:rFonts w:ascii="Arial" w:hAnsi="Arial" w:cs="Arial"/>
                <w:sz w:val="18"/>
                <w:szCs w:val="18"/>
              </w:rPr>
            </w:pPr>
            <w:del w:id="7987" w:author="srabhi" w:date="2015-07-20T17:12:00Z">
              <w:r w:rsidRPr="00415B83" w:rsidDel="007F6D69">
                <w:rPr>
                  <w:rFonts w:ascii="Arial" w:hAnsi="Arial" w:cs="Arial"/>
                  <w:sz w:val="18"/>
                  <w:szCs w:val="18"/>
                </w:rPr>
                <w:delText>8</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88" w:author="srabhi" w:date="2015-07-20T17:12:00Z"/>
                <w:rFonts w:ascii="Arial" w:hAnsi="Arial" w:cs="Arial"/>
                <w:sz w:val="18"/>
                <w:szCs w:val="18"/>
              </w:rPr>
            </w:pPr>
            <w:del w:id="7989"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90" w:author="srabhi" w:date="2015-07-20T17:12:00Z"/>
                <w:rFonts w:ascii="Arial" w:hAnsi="Arial" w:cs="Arial"/>
                <w:sz w:val="18"/>
                <w:szCs w:val="18"/>
              </w:rPr>
            </w:pPr>
            <w:del w:id="7991" w:author="srabhi" w:date="2015-07-20T17:12:00Z">
              <w:r w:rsidRPr="00415B83" w:rsidDel="007F6D69">
                <w:rPr>
                  <w:rFonts w:ascii="Arial" w:hAnsi="Arial" w:cs="Arial"/>
                  <w:sz w:val="18"/>
                  <w:szCs w:val="18"/>
                </w:rPr>
                <w:delText>1.01</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92" w:author="srabhi" w:date="2015-07-20T17:12:00Z"/>
                <w:rFonts w:ascii="Arial" w:hAnsi="Arial" w:cs="Arial"/>
                <w:sz w:val="18"/>
                <w:szCs w:val="18"/>
              </w:rPr>
            </w:pPr>
            <w:del w:id="7993" w:author="srabhi" w:date="2015-07-20T17:12:00Z">
              <w:r w:rsidRPr="00415B83" w:rsidDel="007F6D69">
                <w:rPr>
                  <w:rFonts w:ascii="Arial" w:hAnsi="Arial" w:cs="Arial"/>
                  <w:sz w:val="18"/>
                  <w:szCs w:val="18"/>
                </w:rPr>
                <w:delText>0.10</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94" w:author="srabhi" w:date="2015-07-20T17:12:00Z"/>
                <w:rFonts w:ascii="Arial" w:hAnsi="Arial" w:cs="Arial"/>
                <w:sz w:val="18"/>
                <w:szCs w:val="18"/>
              </w:rPr>
            </w:pPr>
            <w:del w:id="7995" w:author="srabhi" w:date="2015-07-20T17:12:00Z">
              <w:r w:rsidRPr="00415B83" w:rsidDel="007F6D69">
                <w:rPr>
                  <w:rFonts w:ascii="Arial" w:hAnsi="Arial" w:cs="Arial"/>
                  <w:sz w:val="18"/>
                  <w:szCs w:val="18"/>
                </w:rPr>
                <w:delText>1.01</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96" w:author="srabhi" w:date="2015-07-20T17:12:00Z"/>
                <w:rFonts w:ascii="Arial" w:hAnsi="Arial" w:cs="Arial"/>
                <w:sz w:val="18"/>
                <w:szCs w:val="18"/>
              </w:rPr>
            </w:pPr>
            <w:del w:id="7997" w:author="srabhi" w:date="2015-07-20T17:12:00Z">
              <w:r w:rsidRPr="00415B83" w:rsidDel="007F6D69">
                <w:rPr>
                  <w:rFonts w:ascii="Arial" w:hAnsi="Arial" w:cs="Arial"/>
                  <w:sz w:val="18"/>
                  <w:szCs w:val="18"/>
                </w:rPr>
                <w:delText>0.00</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7998" w:author="srabhi" w:date="2015-07-20T17:12:00Z"/>
                <w:rFonts w:ascii="Arial" w:hAnsi="Arial" w:cs="Arial"/>
                <w:sz w:val="18"/>
                <w:szCs w:val="18"/>
              </w:rPr>
            </w:pPr>
            <w:del w:id="7999" w:author="srabhi" w:date="2015-07-20T17:12:00Z">
              <w:r w:rsidRPr="00415B83" w:rsidDel="007F6D69">
                <w:rPr>
                  <w:rFonts w:ascii="Arial" w:hAnsi="Arial" w:cs="Arial"/>
                  <w:sz w:val="18"/>
                  <w:szCs w:val="18"/>
                </w:rPr>
                <w:delText>1.06</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00" w:author="srabhi" w:date="2015-07-20T17:12:00Z"/>
                <w:rFonts w:ascii="Arial" w:hAnsi="Arial" w:cs="Arial"/>
                <w:sz w:val="18"/>
                <w:szCs w:val="18"/>
              </w:rPr>
            </w:pPr>
            <w:del w:id="8001" w:author="srabhi" w:date="2015-07-20T17:12:00Z">
              <w:r w:rsidRPr="00415B83" w:rsidDel="007F6D69">
                <w:rPr>
                  <w:rFonts w:ascii="Arial" w:hAnsi="Arial" w:cs="Arial"/>
                  <w:sz w:val="18"/>
                  <w:szCs w:val="18"/>
                </w:rPr>
                <w:delText>-0.05</w:delText>
              </w:r>
            </w:del>
          </w:p>
        </w:tc>
      </w:tr>
      <w:tr w:rsidR="00A62F41" w:rsidRPr="00240276" w:rsidDel="007F6D69" w:rsidTr="00F54B5A">
        <w:trPr>
          <w:trHeight w:val="300"/>
          <w:del w:id="8002"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003" w:author="srabhi" w:date="2015-07-20T17:12:00Z"/>
                <w:rFonts w:ascii="Arial" w:hAnsi="Arial" w:cs="Arial"/>
                <w:b/>
                <w:bCs/>
                <w:sz w:val="20"/>
                <w:szCs w:val="20"/>
              </w:rPr>
            </w:pPr>
            <w:del w:id="8004" w:author="srabhi" w:date="2015-07-20T17:12:00Z">
              <w:r w:rsidRPr="00415B83" w:rsidDel="007F6D69">
                <w:rPr>
                  <w:rFonts w:ascii="Arial" w:hAnsi="Arial" w:cs="Arial"/>
                  <w:b/>
                  <w:bCs/>
                  <w:sz w:val="20"/>
                  <w:szCs w:val="20"/>
                </w:rPr>
                <w:delText>Oral corticosteroid use</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05" w:author="srabhi" w:date="2015-07-20T17:12:00Z"/>
                <w:rFonts w:ascii="Arial" w:hAnsi="Arial" w:cs="Arial"/>
                <w:sz w:val="18"/>
                <w:szCs w:val="18"/>
              </w:rPr>
            </w:pPr>
            <w:del w:id="8006" w:author="srabhi" w:date="2015-07-20T17:12:00Z">
              <w:r w:rsidRPr="00415B83" w:rsidDel="007F6D69">
                <w:rPr>
                  <w:rFonts w:ascii="Arial" w:hAnsi="Arial" w:cs="Arial"/>
                  <w:sz w:val="18"/>
                  <w:szCs w:val="18"/>
                </w:rPr>
                <w:delText>14</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07" w:author="srabhi" w:date="2015-07-20T17:12:00Z"/>
                <w:rFonts w:ascii="Arial" w:hAnsi="Arial" w:cs="Arial"/>
                <w:sz w:val="18"/>
                <w:szCs w:val="18"/>
              </w:rPr>
            </w:pPr>
            <w:del w:id="8008" w:author="srabhi" w:date="2015-07-20T17:12:00Z">
              <w:r w:rsidRPr="00415B83" w:rsidDel="007F6D69">
                <w:rPr>
                  <w:rFonts w:ascii="Arial" w:hAnsi="Arial" w:cs="Arial"/>
                  <w:sz w:val="18"/>
                  <w:szCs w:val="18"/>
                </w:rPr>
                <w:delText>0.83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09" w:author="srabhi" w:date="2015-07-20T17:12:00Z"/>
                <w:rFonts w:ascii="Arial" w:hAnsi="Arial" w:cs="Arial"/>
                <w:sz w:val="18"/>
                <w:szCs w:val="18"/>
              </w:rPr>
            </w:pPr>
            <w:del w:id="8010" w:author="srabhi" w:date="2015-07-20T17:12:00Z">
              <w:r w:rsidRPr="00415B83" w:rsidDel="007F6D69">
                <w:rPr>
                  <w:rFonts w:ascii="Arial" w:hAnsi="Arial" w:cs="Arial"/>
                  <w:sz w:val="18"/>
                  <w:szCs w:val="18"/>
                </w:rPr>
                <w:delText>0.10</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11" w:author="srabhi" w:date="2015-07-20T17:12:00Z"/>
                <w:rFonts w:ascii="Arial" w:hAnsi="Arial" w:cs="Arial"/>
                <w:sz w:val="18"/>
                <w:szCs w:val="18"/>
              </w:rPr>
            </w:pPr>
            <w:del w:id="8012" w:author="srabhi" w:date="2015-07-20T17:12:00Z">
              <w:r w:rsidRPr="00415B83" w:rsidDel="007F6D69">
                <w:rPr>
                  <w:rFonts w:ascii="Arial" w:hAnsi="Arial" w:cs="Arial"/>
                  <w:sz w:val="18"/>
                  <w:szCs w:val="18"/>
                </w:rPr>
                <w:delText>37</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13" w:author="srabhi" w:date="2015-07-20T17:12:00Z"/>
                <w:rFonts w:ascii="Arial" w:hAnsi="Arial" w:cs="Arial"/>
                <w:sz w:val="18"/>
                <w:szCs w:val="18"/>
              </w:rPr>
            </w:pPr>
            <w:del w:id="8014" w:author="srabhi" w:date="2015-07-20T17:12:00Z">
              <w:r w:rsidRPr="00415B83" w:rsidDel="007F6D69">
                <w:rPr>
                  <w:rFonts w:ascii="Arial" w:hAnsi="Arial" w:cs="Arial"/>
                  <w:sz w:val="18"/>
                  <w:szCs w:val="18"/>
                </w:rPr>
                <w:delText>19</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15" w:author="srabhi" w:date="2015-07-20T17:12:00Z"/>
                <w:rFonts w:ascii="Arial" w:hAnsi="Arial" w:cs="Arial"/>
                <w:sz w:val="18"/>
                <w:szCs w:val="18"/>
              </w:rPr>
            </w:pPr>
            <w:del w:id="8016" w:author="srabhi" w:date="2015-07-20T17:12:00Z">
              <w:r w:rsidRPr="00415B83" w:rsidDel="007F6D69">
                <w:rPr>
                  <w:rFonts w:ascii="Arial" w:hAnsi="Arial" w:cs="Arial"/>
                  <w:sz w:val="18"/>
                  <w:szCs w:val="18"/>
                </w:rPr>
                <w:delText>0.74</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17" w:author="srabhi" w:date="2015-07-20T17:12:00Z"/>
                <w:rFonts w:ascii="Arial" w:hAnsi="Arial" w:cs="Arial"/>
                <w:sz w:val="18"/>
                <w:szCs w:val="18"/>
              </w:rPr>
            </w:pPr>
            <w:del w:id="8018" w:author="srabhi" w:date="2015-07-20T17:12:00Z">
              <w:r w:rsidRPr="00415B83" w:rsidDel="007F6D69">
                <w:rPr>
                  <w:rFonts w:ascii="Arial" w:hAnsi="Arial" w:cs="Arial"/>
                  <w:sz w:val="18"/>
                  <w:szCs w:val="18"/>
                </w:rPr>
                <w:delText>0.04</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19" w:author="srabhi" w:date="2015-07-20T17:12:00Z"/>
                <w:rFonts w:ascii="Arial" w:hAnsi="Arial" w:cs="Arial"/>
                <w:sz w:val="18"/>
                <w:szCs w:val="18"/>
              </w:rPr>
            </w:pPr>
            <w:del w:id="8020" w:author="srabhi" w:date="2015-07-20T17:12:00Z">
              <w:r w:rsidRPr="00415B83" w:rsidDel="007F6D69">
                <w:rPr>
                  <w:rFonts w:ascii="Arial" w:hAnsi="Arial" w:cs="Arial"/>
                  <w:sz w:val="18"/>
                  <w:szCs w:val="18"/>
                </w:rPr>
                <w:delText>33</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21" w:author="srabhi" w:date="2015-07-20T17:12:00Z"/>
                <w:rFonts w:ascii="Arial" w:hAnsi="Arial" w:cs="Arial"/>
                <w:sz w:val="18"/>
                <w:szCs w:val="18"/>
              </w:rPr>
            </w:pPr>
            <w:del w:id="8022" w:author="srabhi" w:date="2015-07-20T17:12:00Z">
              <w:r w:rsidRPr="00415B83" w:rsidDel="007F6D69">
                <w:rPr>
                  <w:rFonts w:ascii="Arial" w:hAnsi="Arial" w:cs="Arial"/>
                  <w:sz w:val="18"/>
                  <w:szCs w:val="18"/>
                </w:rPr>
                <w:delText>9</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23" w:author="srabhi" w:date="2015-07-20T17:12:00Z"/>
                <w:rFonts w:ascii="Arial" w:hAnsi="Arial" w:cs="Arial"/>
                <w:sz w:val="18"/>
                <w:szCs w:val="18"/>
              </w:rPr>
            </w:pPr>
            <w:del w:id="8024" w:author="srabhi" w:date="2015-07-20T17:12:00Z">
              <w:r w:rsidRPr="00415B83" w:rsidDel="007F6D69">
                <w:rPr>
                  <w:rFonts w:ascii="Arial" w:hAnsi="Arial" w:cs="Arial"/>
                  <w:sz w:val="18"/>
                  <w:szCs w:val="18"/>
                </w:rPr>
                <w:delText>0.92</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25" w:author="srabhi" w:date="2015-07-20T17:12:00Z"/>
                <w:rFonts w:ascii="Arial" w:hAnsi="Arial" w:cs="Arial"/>
                <w:sz w:val="18"/>
                <w:szCs w:val="18"/>
              </w:rPr>
            </w:pPr>
            <w:del w:id="8026" w:author="srabhi" w:date="2015-07-20T17:12:00Z">
              <w:r w:rsidRPr="00415B83" w:rsidDel="007F6D69">
                <w:rPr>
                  <w:rFonts w:ascii="Arial" w:hAnsi="Arial" w:cs="Arial"/>
                  <w:sz w:val="18"/>
                  <w:szCs w:val="18"/>
                </w:rPr>
                <w:delText>0.05</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27" w:author="srabhi" w:date="2015-07-20T17:12:00Z"/>
                <w:rFonts w:ascii="Arial" w:hAnsi="Arial" w:cs="Arial"/>
                <w:sz w:val="18"/>
                <w:szCs w:val="18"/>
              </w:rPr>
            </w:pPr>
            <w:del w:id="8028" w:author="srabhi" w:date="2015-07-20T17:12:00Z">
              <w:r w:rsidRPr="00415B83" w:rsidDel="007F6D69">
                <w:rPr>
                  <w:rFonts w:ascii="Arial" w:hAnsi="Arial" w:cs="Arial"/>
                  <w:sz w:val="18"/>
                  <w:szCs w:val="18"/>
                </w:rPr>
                <w:delText>0.74</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29" w:author="srabhi" w:date="2015-07-20T17:12:00Z"/>
                <w:rFonts w:ascii="Arial" w:hAnsi="Arial" w:cs="Arial"/>
                <w:sz w:val="18"/>
                <w:szCs w:val="18"/>
              </w:rPr>
            </w:pPr>
            <w:del w:id="8030" w:author="srabhi" w:date="2015-07-20T17:12:00Z">
              <w:r w:rsidRPr="00415B83" w:rsidDel="007F6D69">
                <w:rPr>
                  <w:rFonts w:ascii="Arial" w:hAnsi="Arial" w:cs="Arial"/>
                  <w:sz w:val="18"/>
                  <w:szCs w:val="18"/>
                </w:rPr>
                <w:delText>0.18</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31" w:author="srabhi" w:date="2015-07-20T17:12:00Z"/>
                <w:rFonts w:ascii="Arial" w:hAnsi="Arial" w:cs="Arial"/>
                <w:sz w:val="18"/>
                <w:szCs w:val="18"/>
              </w:rPr>
            </w:pPr>
            <w:del w:id="8032" w:author="srabhi" w:date="2015-07-20T17:12:00Z">
              <w:r w:rsidRPr="00415B83" w:rsidDel="007F6D69">
                <w:rPr>
                  <w:rFonts w:ascii="Arial" w:hAnsi="Arial" w:cs="Arial"/>
                  <w:sz w:val="18"/>
                  <w:szCs w:val="18"/>
                </w:rPr>
                <w:delText>0.73</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33" w:author="srabhi" w:date="2015-07-20T17:12:00Z"/>
                <w:rFonts w:ascii="Arial" w:hAnsi="Arial" w:cs="Arial"/>
                <w:sz w:val="18"/>
                <w:szCs w:val="18"/>
              </w:rPr>
            </w:pPr>
            <w:del w:id="8034" w:author="srabhi" w:date="2015-07-20T17:12:00Z">
              <w:r w:rsidRPr="00415B83" w:rsidDel="007F6D69">
                <w:rPr>
                  <w:rFonts w:ascii="Arial" w:hAnsi="Arial" w:cs="Arial"/>
                  <w:sz w:val="18"/>
                  <w:szCs w:val="18"/>
                </w:rPr>
                <w:delText>0.19</w:delText>
              </w:r>
            </w:del>
          </w:p>
        </w:tc>
      </w:tr>
      <w:tr w:rsidR="00A62F41" w:rsidRPr="00240276" w:rsidDel="007F6D69" w:rsidTr="00F54B5A">
        <w:trPr>
          <w:trHeight w:val="300"/>
          <w:del w:id="8035"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036" w:author="srabhi" w:date="2015-07-20T17:12:00Z"/>
                <w:rFonts w:ascii="Arial" w:hAnsi="Arial" w:cs="Arial"/>
                <w:b/>
                <w:bCs/>
                <w:sz w:val="20"/>
                <w:szCs w:val="20"/>
              </w:rPr>
            </w:pPr>
            <w:del w:id="8037" w:author="srabhi" w:date="2015-07-20T17:12:00Z">
              <w:r w:rsidRPr="00415B83" w:rsidDel="007F6D69">
                <w:rPr>
                  <w:rFonts w:ascii="Arial" w:hAnsi="Arial" w:cs="Arial"/>
                  <w:b/>
                  <w:bCs/>
                  <w:sz w:val="20"/>
                  <w:szCs w:val="20"/>
                </w:rPr>
                <w:delText>Iv corticosteroid use</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38" w:author="srabhi" w:date="2015-07-20T17:12:00Z"/>
                <w:rFonts w:ascii="Arial" w:hAnsi="Arial" w:cs="Arial"/>
                <w:sz w:val="18"/>
                <w:szCs w:val="18"/>
              </w:rPr>
            </w:pPr>
            <w:del w:id="8039" w:author="srabhi" w:date="2015-07-20T17:12:00Z">
              <w:r w:rsidRPr="00415B83" w:rsidDel="007F6D69">
                <w:rPr>
                  <w:rFonts w:ascii="Arial" w:hAnsi="Arial" w:cs="Arial"/>
                  <w:sz w:val="18"/>
                  <w:szCs w:val="18"/>
                </w:rPr>
                <w:delText>29</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40" w:author="srabhi" w:date="2015-07-20T17:12:00Z"/>
                <w:rFonts w:ascii="Arial" w:hAnsi="Arial" w:cs="Arial"/>
                <w:sz w:val="18"/>
                <w:szCs w:val="18"/>
              </w:rPr>
            </w:pPr>
            <w:del w:id="8041" w:author="srabhi" w:date="2015-07-20T17:12:00Z">
              <w:r w:rsidRPr="00415B83" w:rsidDel="007F6D69">
                <w:rPr>
                  <w:rFonts w:ascii="Arial" w:hAnsi="Arial" w:cs="Arial"/>
                  <w:sz w:val="18"/>
                  <w:szCs w:val="18"/>
                </w:rPr>
                <w:delText>0.77</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42" w:author="srabhi" w:date="2015-07-20T17:12:00Z"/>
                <w:rFonts w:ascii="Arial" w:hAnsi="Arial" w:cs="Arial"/>
                <w:sz w:val="18"/>
                <w:szCs w:val="18"/>
              </w:rPr>
            </w:pPr>
            <w:del w:id="8043" w:author="srabhi" w:date="2015-07-20T17:12:00Z">
              <w:r w:rsidRPr="00415B83" w:rsidDel="007F6D69">
                <w:rPr>
                  <w:rFonts w:ascii="Arial" w:hAnsi="Arial" w:cs="Arial"/>
                  <w:sz w:val="18"/>
                  <w:szCs w:val="18"/>
                </w:rPr>
                <w:delText>0.12</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44" w:author="srabhi" w:date="2015-07-20T17:12:00Z"/>
                <w:rFonts w:ascii="Arial" w:hAnsi="Arial" w:cs="Arial"/>
                <w:sz w:val="18"/>
                <w:szCs w:val="18"/>
              </w:rPr>
            </w:pPr>
            <w:del w:id="8045" w:author="srabhi" w:date="2015-07-20T17:12:00Z">
              <w:r w:rsidRPr="00415B83" w:rsidDel="007F6D69">
                <w:rPr>
                  <w:rFonts w:ascii="Arial" w:hAnsi="Arial" w:cs="Arial"/>
                  <w:sz w:val="18"/>
                  <w:szCs w:val="18"/>
                </w:rPr>
                <w:delText>46</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46" w:author="srabhi" w:date="2015-07-20T17:12:00Z"/>
                <w:rFonts w:ascii="Arial" w:hAnsi="Arial" w:cs="Arial"/>
                <w:sz w:val="18"/>
                <w:szCs w:val="18"/>
              </w:rPr>
            </w:pPr>
            <w:del w:id="8047" w:author="srabhi" w:date="2015-07-20T17:12:00Z">
              <w:r w:rsidRPr="00415B83" w:rsidDel="007F6D69">
                <w:rPr>
                  <w:rFonts w:ascii="Arial" w:hAnsi="Arial" w:cs="Arial"/>
                  <w:sz w:val="18"/>
                  <w:szCs w:val="18"/>
                </w:rPr>
                <w:delText>26</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48" w:author="srabhi" w:date="2015-07-20T17:12:00Z"/>
                <w:rFonts w:ascii="Arial" w:hAnsi="Arial" w:cs="Arial"/>
                <w:sz w:val="18"/>
                <w:szCs w:val="18"/>
              </w:rPr>
            </w:pPr>
            <w:del w:id="8049" w:author="srabhi" w:date="2015-07-20T17:12:00Z">
              <w:r w:rsidRPr="00415B83" w:rsidDel="007F6D69">
                <w:rPr>
                  <w:rFonts w:ascii="Arial" w:hAnsi="Arial" w:cs="Arial"/>
                  <w:sz w:val="18"/>
                  <w:szCs w:val="18"/>
                </w:rPr>
                <w:delText>0.71</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50" w:author="srabhi" w:date="2015-07-20T17:12:00Z"/>
                <w:rFonts w:ascii="Arial" w:hAnsi="Arial" w:cs="Arial"/>
                <w:sz w:val="18"/>
                <w:szCs w:val="18"/>
              </w:rPr>
            </w:pPr>
            <w:del w:id="8051" w:author="srabhi" w:date="2015-07-20T17:12:00Z">
              <w:r w:rsidRPr="00415B83" w:rsidDel="007F6D69">
                <w:rPr>
                  <w:rFonts w:ascii="Arial" w:hAnsi="Arial" w:cs="Arial"/>
                  <w:sz w:val="18"/>
                  <w:szCs w:val="18"/>
                </w:rPr>
                <w:delText>0.06</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52" w:author="srabhi" w:date="2015-07-20T17:12:00Z"/>
                <w:rFonts w:ascii="Arial" w:hAnsi="Arial" w:cs="Arial"/>
                <w:sz w:val="18"/>
                <w:szCs w:val="18"/>
              </w:rPr>
            </w:pPr>
            <w:del w:id="8053" w:author="srabhi" w:date="2015-07-20T17:12:00Z">
              <w:r w:rsidRPr="00415B83" w:rsidDel="007F6D69">
                <w:rPr>
                  <w:rFonts w:ascii="Arial" w:hAnsi="Arial" w:cs="Arial"/>
                  <w:sz w:val="18"/>
                  <w:szCs w:val="18"/>
                </w:rPr>
                <w:delText>23</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54" w:author="srabhi" w:date="2015-07-20T17:12:00Z"/>
                <w:rFonts w:ascii="Arial" w:hAnsi="Arial" w:cs="Arial"/>
                <w:sz w:val="18"/>
                <w:szCs w:val="18"/>
              </w:rPr>
            </w:pPr>
            <w:del w:id="8055" w:author="srabhi" w:date="2015-07-20T17:12:00Z">
              <w:r w:rsidRPr="00415B83" w:rsidDel="007F6D69">
                <w:rPr>
                  <w:rFonts w:ascii="Arial" w:hAnsi="Arial" w:cs="Arial"/>
                  <w:sz w:val="18"/>
                  <w:szCs w:val="18"/>
                </w:rPr>
                <w:delText>9</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56" w:author="srabhi" w:date="2015-07-20T17:12:00Z"/>
                <w:rFonts w:ascii="Arial" w:hAnsi="Arial" w:cs="Arial"/>
                <w:sz w:val="18"/>
                <w:szCs w:val="18"/>
              </w:rPr>
            </w:pPr>
            <w:del w:id="8057" w:author="srabhi" w:date="2015-07-20T17:12:00Z">
              <w:r w:rsidRPr="00415B83" w:rsidDel="007F6D69">
                <w:rPr>
                  <w:rFonts w:ascii="Arial" w:hAnsi="Arial" w:cs="Arial"/>
                  <w:sz w:val="18"/>
                  <w:szCs w:val="18"/>
                </w:rPr>
                <w:delText>0.90</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58" w:author="srabhi" w:date="2015-07-20T17:12:00Z"/>
                <w:rFonts w:ascii="Arial" w:hAnsi="Arial" w:cs="Arial"/>
                <w:sz w:val="18"/>
                <w:szCs w:val="18"/>
              </w:rPr>
            </w:pPr>
            <w:del w:id="8059" w:author="srabhi" w:date="2015-07-20T17:12:00Z">
              <w:r w:rsidRPr="00415B83" w:rsidDel="007F6D69">
                <w:rPr>
                  <w:rFonts w:ascii="Arial" w:hAnsi="Arial" w:cs="Arial"/>
                  <w:sz w:val="18"/>
                  <w:szCs w:val="18"/>
                </w:rPr>
                <w:delText>0.05</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60" w:author="srabhi" w:date="2015-07-20T17:12:00Z"/>
                <w:rFonts w:ascii="Arial" w:hAnsi="Arial" w:cs="Arial"/>
                <w:sz w:val="18"/>
                <w:szCs w:val="18"/>
              </w:rPr>
            </w:pPr>
            <w:del w:id="8061" w:author="srabhi" w:date="2015-07-20T17:12:00Z">
              <w:r w:rsidRPr="00415B83" w:rsidDel="007F6D69">
                <w:rPr>
                  <w:rFonts w:ascii="Arial" w:hAnsi="Arial" w:cs="Arial"/>
                  <w:sz w:val="18"/>
                  <w:szCs w:val="18"/>
                </w:rPr>
                <w:delText>0.66</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62" w:author="srabhi" w:date="2015-07-20T17:12:00Z"/>
                <w:rFonts w:ascii="Arial" w:hAnsi="Arial" w:cs="Arial"/>
                <w:sz w:val="18"/>
                <w:szCs w:val="18"/>
              </w:rPr>
            </w:pPr>
            <w:del w:id="8063" w:author="srabhi" w:date="2015-07-20T17:12:00Z">
              <w:r w:rsidRPr="00415B83" w:rsidDel="007F6D69">
                <w:rPr>
                  <w:rFonts w:ascii="Arial" w:hAnsi="Arial" w:cs="Arial"/>
                  <w:sz w:val="18"/>
                  <w:szCs w:val="18"/>
                </w:rPr>
                <w:delText>0.24</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64" w:author="srabhi" w:date="2015-07-20T17:12:00Z"/>
                <w:rFonts w:ascii="Arial" w:hAnsi="Arial" w:cs="Arial"/>
                <w:sz w:val="18"/>
                <w:szCs w:val="18"/>
              </w:rPr>
            </w:pPr>
            <w:del w:id="8065" w:author="srabhi" w:date="2015-07-20T17:12:00Z">
              <w:r w:rsidRPr="00415B83" w:rsidDel="007F6D69">
                <w:rPr>
                  <w:rFonts w:ascii="Arial" w:hAnsi="Arial" w:cs="Arial"/>
                  <w:sz w:val="18"/>
                  <w:szCs w:val="18"/>
                </w:rPr>
                <w:delText>0.69</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66" w:author="srabhi" w:date="2015-07-20T17:12:00Z"/>
                <w:rFonts w:ascii="Arial" w:hAnsi="Arial" w:cs="Arial"/>
                <w:sz w:val="18"/>
                <w:szCs w:val="18"/>
              </w:rPr>
            </w:pPr>
            <w:del w:id="8067" w:author="srabhi" w:date="2015-07-20T17:12:00Z">
              <w:r w:rsidRPr="00415B83" w:rsidDel="007F6D69">
                <w:rPr>
                  <w:rFonts w:ascii="Arial" w:hAnsi="Arial" w:cs="Arial"/>
                  <w:sz w:val="18"/>
                  <w:szCs w:val="18"/>
                </w:rPr>
                <w:delText>0.21</w:delText>
              </w:r>
            </w:del>
          </w:p>
        </w:tc>
      </w:tr>
      <w:tr w:rsidR="00A62F41" w:rsidRPr="00240276" w:rsidDel="007F6D69" w:rsidTr="00F54B5A">
        <w:trPr>
          <w:trHeight w:val="300"/>
          <w:del w:id="8068"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069" w:author="srabhi" w:date="2015-07-20T17:12:00Z"/>
                <w:rFonts w:ascii="Arial" w:hAnsi="Arial" w:cs="Arial"/>
                <w:b/>
                <w:bCs/>
                <w:sz w:val="20"/>
                <w:szCs w:val="20"/>
              </w:rPr>
            </w:pPr>
            <w:del w:id="8070" w:author="srabhi" w:date="2015-07-20T17:12:00Z">
              <w:r w:rsidRPr="00415B83" w:rsidDel="007F6D69">
                <w:rPr>
                  <w:rFonts w:ascii="Arial" w:hAnsi="Arial" w:cs="Arial"/>
                  <w:b/>
                  <w:bCs/>
                  <w:sz w:val="20"/>
                  <w:szCs w:val="20"/>
                </w:rPr>
                <w:delText>Presence of pre-index relapse</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71" w:author="srabhi" w:date="2015-07-20T17:12:00Z"/>
                <w:rFonts w:ascii="Arial" w:hAnsi="Arial" w:cs="Arial"/>
                <w:sz w:val="18"/>
                <w:szCs w:val="18"/>
              </w:rPr>
            </w:pPr>
            <w:del w:id="8072" w:author="srabhi" w:date="2015-07-20T17:12:00Z">
              <w:r w:rsidRPr="00415B83" w:rsidDel="007F6D69">
                <w:rPr>
                  <w:rFonts w:ascii="Arial" w:hAnsi="Arial" w:cs="Arial"/>
                  <w:sz w:val="18"/>
                  <w:szCs w:val="18"/>
                </w:rPr>
                <w:delText>24</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73" w:author="srabhi" w:date="2015-07-20T17:12:00Z"/>
                <w:rFonts w:ascii="Arial" w:hAnsi="Arial" w:cs="Arial"/>
                <w:sz w:val="18"/>
                <w:szCs w:val="18"/>
              </w:rPr>
            </w:pPr>
            <w:del w:id="8074" w:author="srabhi" w:date="2015-07-20T17:12:00Z">
              <w:r w:rsidRPr="00415B83" w:rsidDel="007F6D69">
                <w:rPr>
                  <w:rFonts w:ascii="Arial" w:hAnsi="Arial" w:cs="Arial"/>
                  <w:sz w:val="18"/>
                  <w:szCs w:val="18"/>
                </w:rPr>
                <w:delText>1.37</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75" w:author="srabhi" w:date="2015-07-20T17:12:00Z"/>
                <w:rFonts w:ascii="Arial" w:hAnsi="Arial" w:cs="Arial"/>
                <w:sz w:val="18"/>
                <w:szCs w:val="18"/>
              </w:rPr>
            </w:pPr>
            <w:del w:id="8076" w:author="srabhi" w:date="2015-07-20T17:12:00Z">
              <w:r w:rsidRPr="00415B83" w:rsidDel="007F6D69">
                <w:rPr>
                  <w:rFonts w:ascii="Arial" w:hAnsi="Arial" w:cs="Arial"/>
                  <w:sz w:val="18"/>
                  <w:szCs w:val="18"/>
                </w:rPr>
                <w:delText>0.21</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77" w:author="srabhi" w:date="2015-07-20T17:12:00Z"/>
                <w:rFonts w:ascii="Arial" w:hAnsi="Arial" w:cs="Arial"/>
                <w:sz w:val="18"/>
                <w:szCs w:val="18"/>
              </w:rPr>
            </w:pPr>
            <w:del w:id="8078" w:author="srabhi" w:date="2015-07-20T17:12:00Z">
              <w:r w:rsidRPr="00415B83" w:rsidDel="007F6D69">
                <w:rPr>
                  <w:rFonts w:ascii="Arial" w:hAnsi="Arial" w:cs="Arial"/>
                  <w:sz w:val="18"/>
                  <w:szCs w:val="18"/>
                </w:rPr>
                <w:delText>47</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79" w:author="srabhi" w:date="2015-07-20T17:12:00Z"/>
                <w:rFonts w:ascii="Arial" w:hAnsi="Arial" w:cs="Arial"/>
                <w:sz w:val="18"/>
                <w:szCs w:val="18"/>
              </w:rPr>
            </w:pPr>
            <w:del w:id="8080" w:author="srabhi" w:date="2015-07-20T17:12:00Z">
              <w:r w:rsidRPr="00415B83" w:rsidDel="007F6D69">
                <w:rPr>
                  <w:rFonts w:ascii="Arial" w:hAnsi="Arial" w:cs="Arial"/>
                  <w:sz w:val="18"/>
                  <w:szCs w:val="18"/>
                </w:rPr>
                <w:delText>25</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81" w:author="srabhi" w:date="2015-07-20T17:12:00Z"/>
                <w:rFonts w:ascii="Arial" w:hAnsi="Arial" w:cs="Arial"/>
                <w:sz w:val="18"/>
                <w:szCs w:val="18"/>
              </w:rPr>
            </w:pPr>
            <w:del w:id="8082" w:author="srabhi" w:date="2015-07-20T17:12:00Z">
              <w:r w:rsidRPr="00415B83" w:rsidDel="007F6D69">
                <w:rPr>
                  <w:rFonts w:ascii="Arial" w:hAnsi="Arial" w:cs="Arial"/>
                  <w:sz w:val="18"/>
                  <w:szCs w:val="18"/>
                </w:rPr>
                <w:delText>1.45</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83" w:author="srabhi" w:date="2015-07-20T17:12:00Z"/>
                <w:rFonts w:ascii="Arial" w:hAnsi="Arial" w:cs="Arial"/>
                <w:sz w:val="18"/>
                <w:szCs w:val="18"/>
              </w:rPr>
            </w:pPr>
            <w:del w:id="8084" w:author="srabhi" w:date="2015-07-20T17:12:00Z">
              <w:r w:rsidRPr="00415B83" w:rsidDel="007F6D69">
                <w:rPr>
                  <w:rFonts w:ascii="Arial" w:hAnsi="Arial" w:cs="Arial"/>
                  <w:sz w:val="18"/>
                  <w:szCs w:val="18"/>
                </w:rPr>
                <w:delText>0.16</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85" w:author="srabhi" w:date="2015-07-20T17:12:00Z"/>
                <w:rFonts w:ascii="Arial" w:hAnsi="Arial" w:cs="Arial"/>
                <w:sz w:val="18"/>
                <w:szCs w:val="18"/>
              </w:rPr>
            </w:pPr>
            <w:del w:id="8086" w:author="srabhi" w:date="2015-07-20T17:12:00Z">
              <w:r w:rsidRPr="00415B83" w:rsidDel="007F6D69">
                <w:rPr>
                  <w:rFonts w:ascii="Arial" w:hAnsi="Arial" w:cs="Arial"/>
                  <w:sz w:val="18"/>
                  <w:szCs w:val="18"/>
                </w:rPr>
                <w:delText>11</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87" w:author="srabhi" w:date="2015-07-20T17:12:00Z"/>
                <w:rFonts w:ascii="Arial" w:hAnsi="Arial" w:cs="Arial"/>
                <w:sz w:val="18"/>
                <w:szCs w:val="18"/>
              </w:rPr>
            </w:pPr>
            <w:del w:id="8088" w:author="srabhi" w:date="2015-07-20T17:12:00Z">
              <w:r w:rsidRPr="00415B83" w:rsidDel="007F6D69">
                <w:rPr>
                  <w:rFonts w:ascii="Arial" w:hAnsi="Arial" w:cs="Arial"/>
                  <w:sz w:val="18"/>
                  <w:szCs w:val="18"/>
                </w:rPr>
                <w:delText>7</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89" w:author="srabhi" w:date="2015-07-20T17:12:00Z"/>
                <w:rFonts w:ascii="Arial" w:hAnsi="Arial" w:cs="Arial"/>
                <w:sz w:val="18"/>
                <w:szCs w:val="18"/>
              </w:rPr>
            </w:pPr>
            <w:del w:id="8090" w:author="srabhi" w:date="2015-07-20T17:12:00Z">
              <w:r w:rsidRPr="00415B83" w:rsidDel="007F6D69">
                <w:rPr>
                  <w:rFonts w:ascii="Arial" w:hAnsi="Arial" w:cs="Arial"/>
                  <w:sz w:val="18"/>
                  <w:szCs w:val="18"/>
                </w:rPr>
                <w:delText>1.14</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91" w:author="srabhi" w:date="2015-07-20T17:12:00Z"/>
                <w:rFonts w:ascii="Arial" w:hAnsi="Arial" w:cs="Arial"/>
                <w:sz w:val="18"/>
                <w:szCs w:val="18"/>
              </w:rPr>
            </w:pPr>
            <w:del w:id="8092" w:author="srabhi" w:date="2015-07-20T17:12:00Z">
              <w:r w:rsidRPr="00415B83" w:rsidDel="007F6D69">
                <w:rPr>
                  <w:rFonts w:ascii="Arial" w:hAnsi="Arial" w:cs="Arial"/>
                  <w:sz w:val="18"/>
                  <w:szCs w:val="18"/>
                </w:rPr>
                <w:delText>0.08</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93" w:author="srabhi" w:date="2015-07-20T17:12:00Z"/>
                <w:rFonts w:ascii="Arial" w:hAnsi="Arial" w:cs="Arial"/>
                <w:sz w:val="18"/>
                <w:szCs w:val="18"/>
              </w:rPr>
            </w:pPr>
            <w:del w:id="8094" w:author="srabhi" w:date="2015-07-20T17:12:00Z">
              <w:r w:rsidRPr="00415B83" w:rsidDel="007F6D69">
                <w:rPr>
                  <w:rFonts w:ascii="Arial" w:hAnsi="Arial" w:cs="Arial"/>
                  <w:sz w:val="18"/>
                  <w:szCs w:val="18"/>
                </w:rPr>
                <w:delText>1.65</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95" w:author="srabhi" w:date="2015-07-20T17:12:00Z"/>
                <w:rFonts w:ascii="Arial" w:hAnsi="Arial" w:cs="Arial"/>
                <w:sz w:val="18"/>
                <w:szCs w:val="18"/>
              </w:rPr>
            </w:pPr>
            <w:del w:id="8096" w:author="srabhi" w:date="2015-07-20T17:12:00Z">
              <w:r w:rsidRPr="00415B83" w:rsidDel="007F6D69">
                <w:rPr>
                  <w:rFonts w:ascii="Arial" w:hAnsi="Arial" w:cs="Arial"/>
                  <w:sz w:val="18"/>
                  <w:szCs w:val="18"/>
                </w:rPr>
                <w:delText>-0.51</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97" w:author="srabhi" w:date="2015-07-20T17:12:00Z"/>
                <w:rFonts w:ascii="Arial" w:hAnsi="Arial" w:cs="Arial"/>
                <w:sz w:val="18"/>
                <w:szCs w:val="18"/>
              </w:rPr>
            </w:pPr>
            <w:del w:id="8098" w:author="srabhi" w:date="2015-07-20T17:12:00Z">
              <w:r w:rsidRPr="00415B83" w:rsidDel="007F6D69">
                <w:rPr>
                  <w:rFonts w:ascii="Arial" w:hAnsi="Arial" w:cs="Arial"/>
                  <w:sz w:val="18"/>
                  <w:szCs w:val="18"/>
                </w:rPr>
                <w:delText>1.52</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099" w:author="srabhi" w:date="2015-07-20T17:12:00Z"/>
                <w:rFonts w:ascii="Arial" w:hAnsi="Arial" w:cs="Arial"/>
                <w:sz w:val="18"/>
                <w:szCs w:val="18"/>
              </w:rPr>
            </w:pPr>
            <w:del w:id="8100" w:author="srabhi" w:date="2015-07-20T17:12:00Z">
              <w:r w:rsidRPr="00415B83" w:rsidDel="007F6D69">
                <w:rPr>
                  <w:rFonts w:ascii="Arial" w:hAnsi="Arial" w:cs="Arial"/>
                  <w:sz w:val="18"/>
                  <w:szCs w:val="18"/>
                </w:rPr>
                <w:delText>-0.38</w:delText>
              </w:r>
            </w:del>
          </w:p>
        </w:tc>
      </w:tr>
      <w:tr w:rsidR="00A62F41" w:rsidRPr="00240276" w:rsidDel="007F6D69" w:rsidTr="00F54B5A">
        <w:trPr>
          <w:trHeight w:val="300"/>
          <w:del w:id="8101"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102" w:author="srabhi" w:date="2015-07-20T17:12:00Z"/>
                <w:rFonts w:ascii="Arial" w:hAnsi="Arial" w:cs="Arial"/>
                <w:b/>
                <w:bCs/>
                <w:sz w:val="20"/>
                <w:szCs w:val="20"/>
              </w:rPr>
            </w:pPr>
            <w:del w:id="8103" w:author="srabhi" w:date="2015-07-20T17:12:00Z">
              <w:r w:rsidRPr="00415B83" w:rsidDel="007F6D69">
                <w:rPr>
                  <w:rFonts w:ascii="Arial" w:hAnsi="Arial" w:cs="Arial"/>
                  <w:b/>
                  <w:bCs/>
                  <w:sz w:val="20"/>
                  <w:szCs w:val="20"/>
                </w:rPr>
                <w:delText>Northeast</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104" w:author="srabhi" w:date="2015-07-20T17:12:00Z"/>
                <w:rFonts w:ascii="Arial" w:hAnsi="Arial" w:cs="Arial"/>
                <w:sz w:val="18"/>
                <w:szCs w:val="18"/>
              </w:rPr>
            </w:pPr>
            <w:del w:id="8105" w:author="srabhi" w:date="2015-07-20T17:12:00Z">
              <w:r w:rsidRPr="00415B83" w:rsidDel="007F6D69">
                <w:rPr>
                  <w:rFonts w:ascii="Arial" w:hAnsi="Arial" w:cs="Arial"/>
                  <w:sz w:val="18"/>
                  <w:szCs w:val="18"/>
                </w:rPr>
                <w:delText>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106" w:author="srabhi" w:date="2015-07-20T17:12:00Z"/>
                <w:rFonts w:ascii="Arial" w:hAnsi="Arial" w:cs="Arial"/>
                <w:sz w:val="18"/>
                <w:szCs w:val="18"/>
              </w:rPr>
            </w:pPr>
            <w:del w:id="8107" w:author="srabhi" w:date="2015-07-20T17:12:00Z">
              <w:r w:rsidRPr="00415B83" w:rsidDel="007F6D69">
                <w:rPr>
                  <w:rFonts w:ascii="Arial" w:hAnsi="Arial" w:cs="Arial"/>
                  <w:sz w:val="18"/>
                  <w:szCs w:val="18"/>
                </w:rPr>
                <w:delText>0.91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108" w:author="srabhi" w:date="2015-07-20T17:12:00Z"/>
                <w:rFonts w:ascii="Arial" w:hAnsi="Arial" w:cs="Arial"/>
                <w:sz w:val="18"/>
                <w:szCs w:val="18"/>
              </w:rPr>
            </w:pPr>
            <w:del w:id="8109" w:author="srabhi" w:date="2015-07-20T17:12:00Z">
              <w:r w:rsidRPr="00415B83" w:rsidDel="007F6D69">
                <w:rPr>
                  <w:rFonts w:ascii="Arial" w:hAnsi="Arial" w:cs="Arial"/>
                  <w:sz w:val="18"/>
                  <w:szCs w:val="18"/>
                </w:rPr>
                <w:delText>0.16</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110" w:author="srabhi" w:date="2015-07-20T17:12:00Z"/>
                <w:rFonts w:ascii="Arial" w:hAnsi="Arial" w:cs="Arial"/>
                <w:sz w:val="18"/>
                <w:szCs w:val="18"/>
              </w:rPr>
            </w:pPr>
            <w:del w:id="8111" w:author="srabhi" w:date="2015-07-20T17:12:00Z">
              <w:r w:rsidRPr="00415B83" w:rsidDel="007F6D69">
                <w:rPr>
                  <w:rFonts w:ascii="Arial" w:hAnsi="Arial" w:cs="Arial"/>
                  <w:sz w:val="18"/>
                  <w:szCs w:val="18"/>
                </w:rPr>
                <w:delText>5</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112" w:author="srabhi" w:date="2015-07-20T17:12:00Z"/>
                <w:rFonts w:ascii="Arial" w:hAnsi="Arial" w:cs="Arial"/>
                <w:sz w:val="18"/>
                <w:szCs w:val="18"/>
              </w:rPr>
            </w:pPr>
            <w:del w:id="8113"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114" w:author="srabhi" w:date="2015-07-20T17:12:00Z"/>
                <w:rFonts w:ascii="Arial" w:hAnsi="Arial" w:cs="Arial"/>
                <w:sz w:val="18"/>
                <w:szCs w:val="18"/>
              </w:rPr>
            </w:pPr>
            <w:del w:id="8115" w:author="srabhi" w:date="2015-07-20T17:12:00Z">
              <w:r w:rsidRPr="00415B83" w:rsidDel="007F6D69">
                <w:rPr>
                  <w:rFonts w:ascii="Arial" w:hAnsi="Arial" w:cs="Arial"/>
                  <w:sz w:val="18"/>
                  <w:szCs w:val="18"/>
                </w:rPr>
                <w:delText>0.75</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116" w:author="srabhi" w:date="2015-07-20T17:12:00Z"/>
                <w:rFonts w:ascii="Arial" w:hAnsi="Arial" w:cs="Arial"/>
                <w:sz w:val="18"/>
                <w:szCs w:val="18"/>
              </w:rPr>
            </w:pPr>
            <w:del w:id="8117" w:author="srabhi" w:date="2015-07-20T17:12:00Z">
              <w:r w:rsidRPr="00415B83" w:rsidDel="007F6D69">
                <w:rPr>
                  <w:rFonts w:ascii="Arial" w:hAnsi="Arial" w:cs="Arial"/>
                  <w:sz w:val="18"/>
                  <w:szCs w:val="18"/>
                </w:rPr>
                <w:delText>0.29</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118" w:author="srabhi" w:date="2015-07-20T17:12:00Z"/>
                <w:rFonts w:ascii="Arial" w:hAnsi="Arial" w:cs="Arial"/>
                <w:sz w:val="18"/>
                <w:szCs w:val="18"/>
              </w:rPr>
            </w:pPr>
            <w:del w:id="8119" w:author="srabhi" w:date="2015-07-20T17:12:00Z">
              <w:r w:rsidRPr="00415B83" w:rsidDel="007F6D69">
                <w:rPr>
                  <w:rFonts w:ascii="Arial" w:hAnsi="Arial" w:cs="Arial"/>
                  <w:sz w:val="18"/>
                  <w:szCs w:val="18"/>
                </w:rPr>
                <w:delText>3</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120" w:author="srabhi" w:date="2015-07-20T17:12:00Z"/>
                <w:rFonts w:ascii="Arial" w:hAnsi="Arial" w:cs="Arial"/>
                <w:sz w:val="18"/>
                <w:szCs w:val="18"/>
              </w:rPr>
            </w:pPr>
            <w:del w:id="8121"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122" w:author="srabhi" w:date="2015-07-20T17:12:00Z"/>
                <w:rFonts w:ascii="Arial" w:hAnsi="Arial" w:cs="Arial"/>
                <w:sz w:val="18"/>
                <w:szCs w:val="18"/>
              </w:rPr>
            </w:pPr>
            <w:del w:id="8123" w:author="srabhi" w:date="2015-07-20T17:12:00Z">
              <w:r w:rsidRPr="00415B83" w:rsidDel="007F6D69">
                <w:rPr>
                  <w:rFonts w:ascii="Arial" w:hAnsi="Arial" w:cs="Arial"/>
                  <w:sz w:val="18"/>
                  <w:szCs w:val="18"/>
                </w:rPr>
                <w:delText>0.97</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124" w:author="srabhi" w:date="2015-07-20T17:12:00Z"/>
                <w:rFonts w:ascii="Arial" w:hAnsi="Arial" w:cs="Arial"/>
                <w:sz w:val="18"/>
                <w:szCs w:val="18"/>
              </w:rPr>
            </w:pPr>
            <w:del w:id="8125" w:author="srabhi" w:date="2015-07-20T17:12:00Z">
              <w:r w:rsidRPr="00415B83" w:rsidDel="007F6D69">
                <w:rPr>
                  <w:rFonts w:ascii="Arial" w:hAnsi="Arial" w:cs="Arial"/>
                  <w:sz w:val="18"/>
                  <w:szCs w:val="18"/>
                </w:rPr>
                <w:delText>0.04</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126" w:author="srabhi" w:date="2015-07-20T17:12:00Z"/>
                <w:rFonts w:ascii="Arial" w:hAnsi="Arial" w:cs="Arial"/>
                <w:sz w:val="18"/>
                <w:szCs w:val="18"/>
              </w:rPr>
            </w:pPr>
            <w:del w:id="8127" w:author="srabhi" w:date="2015-07-20T17:12:00Z">
              <w:r w:rsidRPr="00415B83" w:rsidDel="007F6D69">
                <w:rPr>
                  <w:rFonts w:ascii="Arial" w:hAnsi="Arial" w:cs="Arial"/>
                  <w:sz w:val="18"/>
                  <w:szCs w:val="18"/>
                </w:rPr>
                <w:delText>0.79</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128" w:author="srabhi" w:date="2015-07-20T17:12:00Z"/>
                <w:rFonts w:ascii="Arial" w:hAnsi="Arial" w:cs="Arial"/>
                <w:sz w:val="18"/>
                <w:szCs w:val="18"/>
              </w:rPr>
            </w:pPr>
            <w:del w:id="8129" w:author="srabhi" w:date="2015-07-20T17:12:00Z">
              <w:r w:rsidRPr="00415B83" w:rsidDel="007F6D69">
                <w:rPr>
                  <w:rFonts w:ascii="Arial" w:hAnsi="Arial" w:cs="Arial"/>
                  <w:sz w:val="18"/>
                  <w:szCs w:val="18"/>
                </w:rPr>
                <w:delText>0.18</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130" w:author="srabhi" w:date="2015-07-20T17:12:00Z"/>
                <w:rFonts w:ascii="Arial" w:hAnsi="Arial" w:cs="Arial"/>
                <w:sz w:val="18"/>
                <w:szCs w:val="18"/>
              </w:rPr>
            </w:pPr>
            <w:del w:id="8131" w:author="srabhi" w:date="2015-07-20T17:12:00Z">
              <w:r w:rsidRPr="00415B83" w:rsidDel="007F6D69">
                <w:rPr>
                  <w:rFonts w:ascii="Arial" w:hAnsi="Arial" w:cs="Arial"/>
                  <w:sz w:val="18"/>
                  <w:szCs w:val="18"/>
                </w:rPr>
                <w:delText>0.79</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132" w:author="srabhi" w:date="2015-07-20T17:12:00Z"/>
                <w:rFonts w:ascii="Arial" w:hAnsi="Arial" w:cs="Arial"/>
                <w:sz w:val="18"/>
                <w:szCs w:val="18"/>
              </w:rPr>
            </w:pPr>
            <w:del w:id="8133" w:author="srabhi" w:date="2015-07-20T17:12:00Z">
              <w:r w:rsidRPr="00415B83" w:rsidDel="007F6D69">
                <w:rPr>
                  <w:rFonts w:ascii="Arial" w:hAnsi="Arial" w:cs="Arial"/>
                  <w:sz w:val="18"/>
                  <w:szCs w:val="18"/>
                </w:rPr>
                <w:delText>0.17</w:delText>
              </w:r>
            </w:del>
          </w:p>
        </w:tc>
      </w:tr>
      <w:tr w:rsidR="00F54B5A" w:rsidRPr="00240276" w:rsidDel="007F6D69" w:rsidTr="00F54B5A">
        <w:trPr>
          <w:trHeight w:val="374"/>
          <w:del w:id="8134" w:author="srabhi" w:date="2015-07-20T17:12:00Z"/>
        </w:trPr>
        <w:tc>
          <w:tcPr>
            <w:tcW w:w="1863" w:type="dxa"/>
            <w:gridSpan w:val="2"/>
            <w:tcBorders>
              <w:top w:val="single" w:sz="8" w:space="0" w:color="auto"/>
              <w:left w:val="single" w:sz="8" w:space="0" w:color="auto"/>
              <w:bottom w:val="single" w:sz="8" w:space="0" w:color="auto"/>
              <w:right w:val="single" w:sz="8" w:space="0" w:color="auto"/>
            </w:tcBorders>
            <w:shd w:val="clear" w:color="auto" w:fill="auto"/>
            <w:tcMar>
              <w:top w:w="20" w:type="dxa"/>
              <w:left w:w="20" w:type="dxa"/>
              <w:bottom w:w="0" w:type="dxa"/>
              <w:right w:w="20" w:type="dxa"/>
            </w:tcMar>
            <w:vAlign w:val="center"/>
            <w:hideMark/>
          </w:tcPr>
          <w:p w:rsidR="00F54B5A" w:rsidRPr="00240276" w:rsidDel="007F6D69" w:rsidRDefault="00F54B5A" w:rsidP="00926057">
            <w:pPr>
              <w:spacing w:line="240" w:lineRule="auto"/>
              <w:jc w:val="center"/>
              <w:rPr>
                <w:del w:id="8135" w:author="srabhi" w:date="2015-07-20T17:12:00Z"/>
                <w:rFonts w:ascii="Arial" w:hAnsi="Arial" w:cs="Arial"/>
                <w:b/>
                <w:bCs/>
                <w:sz w:val="21"/>
                <w:szCs w:val="21"/>
              </w:rPr>
            </w:pPr>
            <w:del w:id="8136" w:author="srabhi" w:date="2015-07-20T17:12:00Z">
              <w:r w:rsidRPr="00240276" w:rsidDel="007F6D69">
                <w:rPr>
                  <w:rFonts w:ascii="Arial" w:hAnsi="Arial" w:cs="Arial"/>
                  <w:b/>
                  <w:bCs/>
                  <w:sz w:val="21"/>
                  <w:szCs w:val="21"/>
                </w:rPr>
                <w:delText>Variable Description</w:delText>
              </w:r>
            </w:del>
          </w:p>
        </w:tc>
        <w:tc>
          <w:tcPr>
            <w:tcW w:w="2268" w:type="dxa"/>
            <w:gridSpan w:val="6"/>
            <w:tcBorders>
              <w:top w:val="single" w:sz="8" w:space="0" w:color="auto"/>
              <w:left w:val="nil"/>
              <w:bottom w:val="single" w:sz="8" w:space="0" w:color="auto"/>
              <w:right w:val="single" w:sz="8" w:space="0" w:color="000000"/>
            </w:tcBorders>
            <w:shd w:val="clear" w:color="auto" w:fill="auto"/>
            <w:tcMar>
              <w:top w:w="20" w:type="dxa"/>
              <w:left w:w="20" w:type="dxa"/>
              <w:bottom w:w="0" w:type="dxa"/>
              <w:right w:w="20" w:type="dxa"/>
            </w:tcMar>
            <w:vAlign w:val="center"/>
            <w:hideMark/>
          </w:tcPr>
          <w:p w:rsidR="00F54B5A" w:rsidRPr="00240276" w:rsidDel="007F6D69" w:rsidRDefault="00F54B5A" w:rsidP="00926057">
            <w:pPr>
              <w:spacing w:line="240" w:lineRule="auto"/>
              <w:jc w:val="center"/>
              <w:rPr>
                <w:del w:id="8137" w:author="srabhi" w:date="2015-07-20T17:12:00Z"/>
                <w:rFonts w:ascii="Arial" w:hAnsi="Arial" w:cs="Arial"/>
                <w:b/>
                <w:bCs/>
                <w:sz w:val="21"/>
                <w:szCs w:val="21"/>
              </w:rPr>
            </w:pPr>
            <w:del w:id="8138" w:author="srabhi" w:date="2015-07-20T17:12:00Z">
              <w:r w:rsidRPr="00240276" w:rsidDel="007F6D69">
                <w:rPr>
                  <w:rFonts w:ascii="Arial" w:hAnsi="Arial" w:cs="Arial"/>
                  <w:b/>
                  <w:bCs/>
                  <w:sz w:val="21"/>
                  <w:szCs w:val="21"/>
                </w:rPr>
                <w:delText>Standard logistic</w:delText>
              </w:r>
            </w:del>
          </w:p>
        </w:tc>
        <w:tc>
          <w:tcPr>
            <w:tcW w:w="2835" w:type="dxa"/>
            <w:gridSpan w:val="8"/>
            <w:tcBorders>
              <w:top w:val="single" w:sz="8" w:space="0" w:color="auto"/>
              <w:left w:val="nil"/>
              <w:bottom w:val="single" w:sz="8" w:space="0" w:color="auto"/>
              <w:right w:val="single" w:sz="8" w:space="0" w:color="000000"/>
            </w:tcBorders>
            <w:shd w:val="clear" w:color="auto" w:fill="auto"/>
            <w:tcMar>
              <w:top w:w="20" w:type="dxa"/>
              <w:left w:w="20" w:type="dxa"/>
              <w:bottom w:w="0" w:type="dxa"/>
              <w:right w:w="20" w:type="dxa"/>
            </w:tcMar>
            <w:vAlign w:val="center"/>
            <w:hideMark/>
          </w:tcPr>
          <w:p w:rsidR="00F54B5A" w:rsidRPr="00240276" w:rsidDel="007F6D69" w:rsidRDefault="00F54B5A" w:rsidP="00926057">
            <w:pPr>
              <w:spacing w:line="240" w:lineRule="auto"/>
              <w:jc w:val="center"/>
              <w:rPr>
                <w:del w:id="8139" w:author="srabhi" w:date="2015-07-20T17:12:00Z"/>
                <w:rFonts w:ascii="Arial" w:hAnsi="Arial" w:cs="Arial"/>
                <w:b/>
                <w:bCs/>
                <w:sz w:val="21"/>
                <w:szCs w:val="21"/>
              </w:rPr>
            </w:pPr>
            <w:del w:id="8140" w:author="srabhi" w:date="2015-07-20T17:12:00Z">
              <w:r w:rsidRPr="00240276" w:rsidDel="007F6D69">
                <w:rPr>
                  <w:rFonts w:ascii="Arial" w:hAnsi="Arial" w:cs="Arial"/>
                  <w:b/>
                  <w:bCs/>
                  <w:sz w:val="21"/>
                  <w:szCs w:val="21"/>
                </w:rPr>
                <w:delText>Stepwise</w:delText>
              </w:r>
            </w:del>
          </w:p>
        </w:tc>
        <w:tc>
          <w:tcPr>
            <w:tcW w:w="2855" w:type="dxa"/>
            <w:gridSpan w:val="7"/>
            <w:tcBorders>
              <w:top w:val="single" w:sz="8" w:space="0" w:color="auto"/>
              <w:left w:val="nil"/>
              <w:bottom w:val="single" w:sz="8" w:space="0" w:color="auto"/>
              <w:right w:val="single" w:sz="8" w:space="0" w:color="000000"/>
            </w:tcBorders>
            <w:shd w:val="clear" w:color="auto" w:fill="auto"/>
            <w:tcMar>
              <w:top w:w="20" w:type="dxa"/>
              <w:left w:w="20" w:type="dxa"/>
              <w:bottom w:w="0" w:type="dxa"/>
              <w:right w:w="20" w:type="dxa"/>
            </w:tcMar>
            <w:vAlign w:val="center"/>
            <w:hideMark/>
          </w:tcPr>
          <w:p w:rsidR="00F54B5A" w:rsidRPr="00240276" w:rsidDel="007F6D69" w:rsidRDefault="00F54B5A" w:rsidP="00926057">
            <w:pPr>
              <w:spacing w:line="240" w:lineRule="auto"/>
              <w:jc w:val="center"/>
              <w:rPr>
                <w:del w:id="8141" w:author="srabhi" w:date="2015-07-20T17:12:00Z"/>
                <w:rFonts w:ascii="Arial" w:hAnsi="Arial" w:cs="Arial"/>
                <w:b/>
                <w:bCs/>
                <w:sz w:val="21"/>
                <w:szCs w:val="21"/>
              </w:rPr>
            </w:pPr>
            <w:del w:id="8142" w:author="srabhi" w:date="2015-07-20T17:12:00Z">
              <w:r w:rsidRPr="00240276" w:rsidDel="007F6D69">
                <w:rPr>
                  <w:rFonts w:ascii="Arial" w:hAnsi="Arial" w:cs="Arial"/>
                  <w:b/>
                  <w:bCs/>
                  <w:sz w:val="21"/>
                  <w:szCs w:val="21"/>
                </w:rPr>
                <w:delText>Lasso</w:delText>
              </w:r>
            </w:del>
          </w:p>
        </w:tc>
        <w:tc>
          <w:tcPr>
            <w:tcW w:w="5328" w:type="dxa"/>
            <w:gridSpan w:val="7"/>
            <w:tcBorders>
              <w:top w:val="single" w:sz="8" w:space="0" w:color="auto"/>
              <w:left w:val="nil"/>
              <w:bottom w:val="single" w:sz="8" w:space="0" w:color="auto"/>
              <w:right w:val="single" w:sz="8" w:space="0" w:color="000000"/>
            </w:tcBorders>
            <w:shd w:val="clear" w:color="auto" w:fill="auto"/>
            <w:tcMar>
              <w:top w:w="20" w:type="dxa"/>
              <w:left w:w="20" w:type="dxa"/>
              <w:bottom w:w="0" w:type="dxa"/>
              <w:right w:w="20" w:type="dxa"/>
            </w:tcMar>
            <w:vAlign w:val="center"/>
            <w:hideMark/>
          </w:tcPr>
          <w:p w:rsidR="00F54B5A" w:rsidRPr="00240276" w:rsidDel="007F6D69" w:rsidRDefault="00F54B5A" w:rsidP="00926057">
            <w:pPr>
              <w:spacing w:line="240" w:lineRule="auto"/>
              <w:jc w:val="center"/>
              <w:rPr>
                <w:del w:id="8143" w:author="srabhi" w:date="2015-07-20T17:12:00Z"/>
                <w:rFonts w:ascii="Arial" w:hAnsi="Arial" w:cs="Arial"/>
                <w:b/>
                <w:bCs/>
                <w:sz w:val="21"/>
                <w:szCs w:val="21"/>
              </w:rPr>
            </w:pPr>
            <w:del w:id="8144" w:author="srabhi" w:date="2015-07-20T17:12:00Z">
              <w:r w:rsidRPr="00240276" w:rsidDel="007F6D69">
                <w:rPr>
                  <w:rFonts w:ascii="Arial" w:hAnsi="Arial" w:cs="Arial"/>
                  <w:b/>
                  <w:bCs/>
                  <w:sz w:val="21"/>
                  <w:szCs w:val="21"/>
                </w:rPr>
                <w:delText>Model comparison</w:delText>
              </w:r>
            </w:del>
          </w:p>
        </w:tc>
      </w:tr>
      <w:tr w:rsidR="00F54B5A" w:rsidRPr="00240276" w:rsidDel="007F6D69" w:rsidTr="00F54B5A">
        <w:trPr>
          <w:trHeight w:val="389"/>
          <w:del w:id="8145" w:author="srabhi" w:date="2015-07-20T17:12:00Z"/>
        </w:trPr>
        <w:tc>
          <w:tcPr>
            <w:tcW w:w="1863"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240276" w:rsidDel="007F6D69" w:rsidRDefault="00F54B5A" w:rsidP="00926057">
            <w:pPr>
              <w:spacing w:line="240" w:lineRule="auto"/>
              <w:jc w:val="center"/>
              <w:rPr>
                <w:del w:id="8146" w:author="srabhi" w:date="2015-07-20T17:12:00Z"/>
                <w:rFonts w:ascii="Arial" w:hAnsi="Arial" w:cs="Arial"/>
                <w:b/>
                <w:bCs/>
                <w:sz w:val="21"/>
                <w:szCs w:val="21"/>
              </w:rPr>
            </w:pPr>
            <w:del w:id="8147" w:author="srabhi" w:date="2015-07-20T17:12:00Z">
              <w:r w:rsidRPr="00240276" w:rsidDel="007F6D69">
                <w:rPr>
                  <w:rFonts w:ascii="Arial" w:hAnsi="Arial" w:cs="Arial"/>
                  <w:b/>
                  <w:bCs/>
                  <w:sz w:val="21"/>
                  <w:szCs w:val="21"/>
                </w:rPr>
                <w:delText> </w:delText>
              </w:r>
            </w:del>
          </w:p>
        </w:tc>
        <w:tc>
          <w:tcPr>
            <w:tcW w:w="1134"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148" w:author="srabhi" w:date="2015-07-20T17:12:00Z"/>
                <w:rFonts w:ascii="Arial" w:hAnsi="Arial" w:cs="Arial"/>
                <w:b/>
                <w:bCs/>
                <w:sz w:val="18"/>
                <w:szCs w:val="18"/>
                <w:lang w:eastAsia="zh-CN"/>
              </w:rPr>
            </w:pPr>
            <w:del w:id="8149" w:author="srabhi" w:date="2015-07-20T17:12:00Z">
              <w:r w:rsidRPr="00415B83" w:rsidDel="007F6D69">
                <w:rPr>
                  <w:rFonts w:ascii="Arial" w:hAnsi="Arial" w:cs="Arial"/>
                  <w:b/>
                  <w:bCs/>
                  <w:sz w:val="18"/>
                  <w:szCs w:val="18"/>
                  <w:lang w:eastAsia="zh-CN"/>
                </w:rPr>
                <w:delText>No. of times significant</w:delText>
              </w:r>
            </w:del>
          </w:p>
        </w:tc>
        <w:tc>
          <w:tcPr>
            <w:tcW w:w="56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150" w:author="srabhi" w:date="2015-07-20T17:12:00Z"/>
                <w:rFonts w:ascii="Arial" w:hAnsi="Arial" w:cs="Arial"/>
                <w:b/>
                <w:bCs/>
                <w:sz w:val="18"/>
                <w:szCs w:val="18"/>
                <w:lang w:eastAsia="zh-CN"/>
              </w:rPr>
            </w:pPr>
            <w:del w:id="8151" w:author="srabhi" w:date="2015-07-20T17:12:00Z">
              <w:r w:rsidRPr="00415B83" w:rsidDel="007F6D69">
                <w:rPr>
                  <w:rFonts w:ascii="Arial" w:hAnsi="Arial" w:cs="Arial"/>
                  <w:b/>
                  <w:bCs/>
                  <w:sz w:val="18"/>
                  <w:szCs w:val="18"/>
                  <w:lang w:eastAsia="zh-CN"/>
                </w:rPr>
                <w:delText>Mean OR</w:delText>
              </w:r>
            </w:del>
          </w:p>
        </w:tc>
        <w:tc>
          <w:tcPr>
            <w:tcW w:w="56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152" w:author="srabhi" w:date="2015-07-20T17:12:00Z"/>
                <w:rFonts w:ascii="Arial" w:hAnsi="Arial" w:cs="Arial"/>
                <w:b/>
                <w:bCs/>
                <w:sz w:val="18"/>
                <w:szCs w:val="18"/>
                <w:lang w:eastAsia="zh-CN"/>
              </w:rPr>
            </w:pPr>
            <w:del w:id="8153" w:author="srabhi" w:date="2015-07-20T17:12:00Z">
              <w:r w:rsidRPr="00415B83" w:rsidDel="007F6D69">
                <w:rPr>
                  <w:rFonts w:ascii="Arial" w:hAnsi="Arial" w:cs="Arial"/>
                  <w:b/>
                  <w:bCs/>
                  <w:sz w:val="18"/>
                  <w:szCs w:val="18"/>
                  <w:lang w:eastAsia="zh-CN"/>
                </w:rPr>
                <w:delText>SD OR</w:delText>
              </w:r>
            </w:del>
          </w:p>
        </w:tc>
        <w:tc>
          <w:tcPr>
            <w:tcW w:w="851"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154" w:author="srabhi" w:date="2015-07-20T17:12:00Z"/>
                <w:rFonts w:ascii="Arial" w:hAnsi="Arial" w:cs="Arial"/>
                <w:b/>
                <w:bCs/>
                <w:sz w:val="18"/>
                <w:szCs w:val="18"/>
                <w:lang w:eastAsia="zh-CN"/>
              </w:rPr>
            </w:pPr>
            <w:del w:id="8155" w:author="srabhi" w:date="2015-07-20T17:12:00Z">
              <w:r w:rsidRPr="00415B83" w:rsidDel="007F6D69">
                <w:rPr>
                  <w:rFonts w:ascii="Arial" w:hAnsi="Arial" w:cs="Arial"/>
                  <w:b/>
                  <w:bCs/>
                  <w:sz w:val="18"/>
                  <w:szCs w:val="18"/>
                  <w:lang w:eastAsia="zh-CN"/>
                </w:rPr>
                <w:delText>Number of times retained</w:delText>
              </w:r>
            </w:del>
          </w:p>
        </w:tc>
        <w:tc>
          <w:tcPr>
            <w:tcW w:w="992"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156" w:author="srabhi" w:date="2015-07-20T17:12:00Z"/>
                <w:rFonts w:ascii="Arial" w:hAnsi="Arial" w:cs="Arial"/>
                <w:b/>
                <w:bCs/>
                <w:sz w:val="18"/>
                <w:szCs w:val="18"/>
                <w:lang w:eastAsia="zh-CN"/>
              </w:rPr>
            </w:pPr>
            <w:del w:id="8157" w:author="srabhi" w:date="2015-07-20T17:12:00Z">
              <w:r w:rsidRPr="00415B83" w:rsidDel="007F6D69">
                <w:rPr>
                  <w:rFonts w:ascii="Arial" w:hAnsi="Arial" w:cs="Arial"/>
                  <w:b/>
                  <w:bCs/>
                  <w:sz w:val="18"/>
                  <w:szCs w:val="18"/>
                  <w:lang w:eastAsia="zh-CN"/>
                </w:rPr>
                <w:delText>Number of times significant</w:delText>
              </w:r>
            </w:del>
          </w:p>
        </w:tc>
        <w:tc>
          <w:tcPr>
            <w:tcW w:w="56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158" w:author="srabhi" w:date="2015-07-20T17:12:00Z"/>
                <w:rFonts w:ascii="Arial" w:hAnsi="Arial" w:cs="Arial"/>
                <w:b/>
                <w:bCs/>
                <w:sz w:val="18"/>
                <w:szCs w:val="18"/>
                <w:lang w:eastAsia="zh-CN"/>
              </w:rPr>
            </w:pPr>
            <w:del w:id="8159" w:author="srabhi" w:date="2015-07-20T17:12:00Z">
              <w:r w:rsidRPr="00415B83" w:rsidDel="007F6D69">
                <w:rPr>
                  <w:rFonts w:ascii="Arial" w:hAnsi="Arial" w:cs="Arial"/>
                  <w:b/>
                  <w:bCs/>
                  <w:sz w:val="18"/>
                  <w:szCs w:val="18"/>
                  <w:lang w:eastAsia="zh-CN"/>
                </w:rPr>
                <w:delText>Mean OR</w:delText>
              </w:r>
            </w:del>
          </w:p>
        </w:tc>
        <w:tc>
          <w:tcPr>
            <w:tcW w:w="425"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160" w:author="srabhi" w:date="2015-07-20T17:12:00Z"/>
                <w:rFonts w:ascii="Arial" w:hAnsi="Arial" w:cs="Arial"/>
                <w:b/>
                <w:bCs/>
                <w:sz w:val="18"/>
                <w:szCs w:val="18"/>
                <w:lang w:eastAsia="zh-CN"/>
              </w:rPr>
            </w:pPr>
            <w:del w:id="8161" w:author="srabhi" w:date="2015-07-20T17:12:00Z">
              <w:r w:rsidRPr="00415B83" w:rsidDel="007F6D69">
                <w:rPr>
                  <w:rFonts w:ascii="Arial" w:hAnsi="Arial" w:cs="Arial"/>
                  <w:b/>
                  <w:bCs/>
                  <w:sz w:val="18"/>
                  <w:szCs w:val="18"/>
                  <w:lang w:eastAsia="zh-CN"/>
                </w:rPr>
                <w:delText>SD OR</w:delText>
              </w:r>
            </w:del>
          </w:p>
        </w:tc>
        <w:tc>
          <w:tcPr>
            <w:tcW w:w="851"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162" w:author="srabhi" w:date="2015-07-20T17:12:00Z"/>
                <w:rFonts w:ascii="Arial" w:hAnsi="Arial" w:cs="Arial"/>
                <w:b/>
                <w:bCs/>
                <w:sz w:val="18"/>
                <w:szCs w:val="18"/>
                <w:lang w:eastAsia="zh-CN"/>
              </w:rPr>
            </w:pPr>
            <w:del w:id="8163" w:author="srabhi" w:date="2015-07-20T17:12:00Z">
              <w:r w:rsidRPr="00415B83" w:rsidDel="007F6D69">
                <w:rPr>
                  <w:rFonts w:ascii="Arial" w:hAnsi="Arial" w:cs="Arial"/>
                  <w:b/>
                  <w:bCs/>
                  <w:sz w:val="18"/>
                  <w:szCs w:val="18"/>
                  <w:lang w:eastAsia="zh-CN"/>
                </w:rPr>
                <w:delText>Number of times retained</w:delText>
              </w:r>
            </w:del>
          </w:p>
        </w:tc>
        <w:tc>
          <w:tcPr>
            <w:tcW w:w="992"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164" w:author="srabhi" w:date="2015-07-20T17:12:00Z"/>
                <w:rFonts w:ascii="Arial" w:hAnsi="Arial" w:cs="Arial"/>
                <w:b/>
                <w:bCs/>
                <w:sz w:val="18"/>
                <w:szCs w:val="18"/>
                <w:lang w:eastAsia="zh-CN"/>
              </w:rPr>
            </w:pPr>
            <w:del w:id="8165" w:author="srabhi" w:date="2015-07-20T17:12:00Z">
              <w:r w:rsidRPr="00415B83" w:rsidDel="007F6D69">
                <w:rPr>
                  <w:rFonts w:ascii="Arial" w:hAnsi="Arial" w:cs="Arial"/>
                  <w:b/>
                  <w:bCs/>
                  <w:sz w:val="18"/>
                  <w:szCs w:val="18"/>
                  <w:lang w:eastAsia="zh-CN"/>
                </w:rPr>
                <w:delText>Number of times significant</w:delText>
              </w:r>
            </w:del>
          </w:p>
        </w:tc>
        <w:tc>
          <w:tcPr>
            <w:tcW w:w="56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166" w:author="srabhi" w:date="2015-07-20T17:12:00Z"/>
                <w:rFonts w:ascii="Arial" w:hAnsi="Arial" w:cs="Arial"/>
                <w:b/>
                <w:bCs/>
                <w:sz w:val="18"/>
                <w:szCs w:val="18"/>
                <w:lang w:eastAsia="zh-CN"/>
              </w:rPr>
            </w:pPr>
            <w:del w:id="8167" w:author="srabhi" w:date="2015-07-20T17:12:00Z">
              <w:r w:rsidRPr="00415B83" w:rsidDel="007F6D69">
                <w:rPr>
                  <w:rFonts w:ascii="Arial" w:hAnsi="Arial" w:cs="Arial"/>
                  <w:b/>
                  <w:bCs/>
                  <w:sz w:val="18"/>
                  <w:szCs w:val="18"/>
                  <w:lang w:eastAsia="zh-CN"/>
                </w:rPr>
                <w:delText>Mean OR (A)</w:delText>
              </w:r>
            </w:del>
          </w:p>
        </w:tc>
        <w:tc>
          <w:tcPr>
            <w:tcW w:w="445" w:type="dxa"/>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168" w:author="srabhi" w:date="2015-07-20T17:12:00Z"/>
                <w:rFonts w:ascii="Arial" w:hAnsi="Arial" w:cs="Arial"/>
                <w:b/>
                <w:bCs/>
                <w:sz w:val="18"/>
                <w:szCs w:val="18"/>
                <w:lang w:eastAsia="zh-CN"/>
              </w:rPr>
            </w:pPr>
            <w:del w:id="8169" w:author="srabhi" w:date="2015-07-20T17:12:00Z">
              <w:r w:rsidRPr="00415B83" w:rsidDel="007F6D69">
                <w:rPr>
                  <w:rFonts w:ascii="Arial" w:hAnsi="Arial" w:cs="Arial"/>
                  <w:b/>
                  <w:bCs/>
                  <w:sz w:val="18"/>
                  <w:szCs w:val="18"/>
                  <w:lang w:eastAsia="zh-CN"/>
                </w:rPr>
                <w:delText>SD OR</w:delText>
              </w:r>
            </w:del>
          </w:p>
        </w:tc>
        <w:tc>
          <w:tcPr>
            <w:tcW w:w="993"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170" w:author="srabhi" w:date="2015-07-20T17:12:00Z"/>
                <w:rFonts w:ascii="Arial" w:hAnsi="Arial" w:cs="Arial"/>
                <w:b/>
                <w:bCs/>
                <w:sz w:val="18"/>
                <w:szCs w:val="18"/>
                <w:lang w:eastAsia="zh-CN"/>
              </w:rPr>
            </w:pPr>
            <w:del w:id="8171" w:author="srabhi" w:date="2015-07-20T17:12:00Z">
              <w:r w:rsidRPr="00415B83" w:rsidDel="007F6D69">
                <w:rPr>
                  <w:rFonts w:ascii="Arial" w:hAnsi="Arial" w:cs="Arial"/>
                  <w:b/>
                  <w:bCs/>
                  <w:sz w:val="18"/>
                  <w:szCs w:val="18"/>
                  <w:lang w:eastAsia="zh-CN"/>
                </w:rPr>
                <w:delText>Mean OR in standard LR when retained by Lasso LR (B)</w:delText>
              </w:r>
            </w:del>
          </w:p>
        </w:tc>
        <w:tc>
          <w:tcPr>
            <w:tcW w:w="992"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172" w:author="srabhi" w:date="2015-07-20T17:12:00Z"/>
                <w:rFonts w:ascii="Arial" w:hAnsi="Arial" w:cs="Arial"/>
                <w:b/>
                <w:bCs/>
                <w:sz w:val="18"/>
                <w:szCs w:val="18"/>
                <w:lang w:eastAsia="zh-CN"/>
              </w:rPr>
            </w:pPr>
            <w:del w:id="8173" w:author="srabhi" w:date="2015-07-20T17:12:00Z">
              <w:r w:rsidRPr="00415B83" w:rsidDel="007F6D69">
                <w:rPr>
                  <w:rFonts w:ascii="Arial" w:hAnsi="Arial" w:cs="Arial"/>
                  <w:b/>
                  <w:bCs/>
                  <w:sz w:val="18"/>
                  <w:szCs w:val="18"/>
                  <w:lang w:eastAsia="zh-CN"/>
                </w:rPr>
                <w:delText>Difference in mean OR (A-B)</w:delText>
              </w:r>
            </w:del>
          </w:p>
        </w:tc>
        <w:tc>
          <w:tcPr>
            <w:tcW w:w="141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174" w:author="srabhi" w:date="2015-07-20T17:12:00Z"/>
                <w:rFonts w:ascii="Arial" w:hAnsi="Arial" w:cs="Arial"/>
                <w:b/>
                <w:bCs/>
                <w:sz w:val="18"/>
                <w:szCs w:val="18"/>
                <w:lang w:eastAsia="zh-CN"/>
              </w:rPr>
            </w:pPr>
            <w:del w:id="8175" w:author="srabhi" w:date="2015-07-20T17:12:00Z">
              <w:r w:rsidRPr="00415B83" w:rsidDel="007F6D69">
                <w:rPr>
                  <w:rFonts w:ascii="Arial" w:hAnsi="Arial" w:cs="Arial"/>
                  <w:b/>
                  <w:bCs/>
                  <w:sz w:val="18"/>
                  <w:szCs w:val="18"/>
                  <w:lang w:eastAsia="zh-CN"/>
                </w:rPr>
                <w:delText>Mean OR in stepwise LR when retained by stepwise &amp; Lasso (C)</w:delText>
              </w:r>
            </w:del>
          </w:p>
        </w:tc>
        <w:tc>
          <w:tcPr>
            <w:tcW w:w="1926" w:type="dxa"/>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176" w:author="srabhi" w:date="2015-07-20T17:12:00Z"/>
                <w:rFonts w:ascii="Arial" w:hAnsi="Arial" w:cs="Arial"/>
                <w:b/>
                <w:bCs/>
                <w:sz w:val="18"/>
                <w:szCs w:val="18"/>
                <w:lang w:eastAsia="zh-CN"/>
              </w:rPr>
            </w:pPr>
            <w:del w:id="8177" w:author="srabhi" w:date="2015-07-20T17:12:00Z">
              <w:r w:rsidRPr="00415B83" w:rsidDel="007F6D69">
                <w:rPr>
                  <w:rFonts w:ascii="Arial" w:hAnsi="Arial" w:cs="Arial"/>
                  <w:b/>
                  <w:bCs/>
                  <w:sz w:val="18"/>
                  <w:szCs w:val="18"/>
                  <w:lang w:eastAsia="zh-CN"/>
                </w:rPr>
                <w:delText>Difference in mean OR (A-C)</w:delText>
              </w:r>
            </w:del>
          </w:p>
        </w:tc>
      </w:tr>
      <w:tr w:rsidR="00F54B5A" w:rsidRPr="00240276" w:rsidDel="007F6D69" w:rsidTr="00F54B5A">
        <w:trPr>
          <w:trHeight w:val="389"/>
          <w:del w:id="8178" w:author="srabhi" w:date="2015-07-20T17:12:00Z"/>
        </w:trPr>
        <w:tc>
          <w:tcPr>
            <w:tcW w:w="1863" w:type="dxa"/>
            <w:gridSpan w:val="2"/>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8179"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180"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181"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182"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183"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184"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185"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186"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187"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188"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189" w:author="srabhi" w:date="2015-07-20T17:12:00Z"/>
                <w:rFonts w:ascii="Arial" w:hAnsi="Arial" w:cs="Arial"/>
                <w:b/>
                <w:bCs/>
                <w:sz w:val="18"/>
                <w:szCs w:val="18"/>
              </w:rPr>
            </w:pPr>
          </w:p>
        </w:tc>
        <w:tc>
          <w:tcPr>
            <w:tcW w:w="445"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190"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191"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192"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193"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194" w:author="srabhi" w:date="2015-07-20T17:12:00Z"/>
                <w:rFonts w:ascii="Arial" w:hAnsi="Arial" w:cs="Arial"/>
                <w:b/>
                <w:bCs/>
                <w:sz w:val="18"/>
                <w:szCs w:val="18"/>
              </w:rPr>
            </w:pPr>
          </w:p>
        </w:tc>
      </w:tr>
      <w:tr w:rsidR="00F54B5A" w:rsidRPr="00240276" w:rsidDel="007F6D69" w:rsidTr="00F54B5A">
        <w:trPr>
          <w:trHeight w:val="389"/>
          <w:del w:id="8195" w:author="srabhi" w:date="2015-07-20T17:12:00Z"/>
        </w:trPr>
        <w:tc>
          <w:tcPr>
            <w:tcW w:w="1863" w:type="dxa"/>
            <w:gridSpan w:val="2"/>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8196"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197"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198"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199"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00"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01"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02"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03"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04"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05"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06" w:author="srabhi" w:date="2015-07-20T17:12:00Z"/>
                <w:rFonts w:ascii="Arial" w:hAnsi="Arial" w:cs="Arial"/>
                <w:b/>
                <w:bCs/>
                <w:sz w:val="18"/>
                <w:szCs w:val="18"/>
              </w:rPr>
            </w:pPr>
          </w:p>
        </w:tc>
        <w:tc>
          <w:tcPr>
            <w:tcW w:w="445"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07"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08"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09"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10"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11" w:author="srabhi" w:date="2015-07-20T17:12:00Z"/>
                <w:rFonts w:ascii="Arial" w:hAnsi="Arial" w:cs="Arial"/>
                <w:b/>
                <w:bCs/>
                <w:sz w:val="18"/>
                <w:szCs w:val="18"/>
              </w:rPr>
            </w:pPr>
          </w:p>
        </w:tc>
      </w:tr>
      <w:tr w:rsidR="00F54B5A" w:rsidRPr="00240276" w:rsidDel="007F6D69" w:rsidTr="00F54B5A">
        <w:trPr>
          <w:trHeight w:val="389"/>
          <w:del w:id="8212" w:author="srabhi" w:date="2015-07-20T17:12:00Z"/>
        </w:trPr>
        <w:tc>
          <w:tcPr>
            <w:tcW w:w="1863" w:type="dxa"/>
            <w:gridSpan w:val="2"/>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8213"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14"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15"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16"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17"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18"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19"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20"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21"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22"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23" w:author="srabhi" w:date="2015-07-20T17:12:00Z"/>
                <w:rFonts w:ascii="Arial" w:hAnsi="Arial" w:cs="Arial"/>
                <w:b/>
                <w:bCs/>
                <w:sz w:val="18"/>
                <w:szCs w:val="18"/>
              </w:rPr>
            </w:pPr>
          </w:p>
        </w:tc>
        <w:tc>
          <w:tcPr>
            <w:tcW w:w="445"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24"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25"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26"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27"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28" w:author="srabhi" w:date="2015-07-20T17:12:00Z"/>
                <w:rFonts w:ascii="Arial" w:hAnsi="Arial" w:cs="Arial"/>
                <w:b/>
                <w:bCs/>
                <w:sz w:val="18"/>
                <w:szCs w:val="18"/>
              </w:rPr>
            </w:pPr>
          </w:p>
        </w:tc>
      </w:tr>
      <w:tr w:rsidR="00F54B5A" w:rsidRPr="00240276" w:rsidDel="007F6D69" w:rsidTr="00F54B5A">
        <w:trPr>
          <w:trHeight w:val="389"/>
          <w:del w:id="8229" w:author="srabhi" w:date="2015-07-20T17:12:00Z"/>
        </w:trPr>
        <w:tc>
          <w:tcPr>
            <w:tcW w:w="1863" w:type="dxa"/>
            <w:gridSpan w:val="2"/>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8230"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31"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32"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33"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34"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35"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36"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37"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38"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39"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40" w:author="srabhi" w:date="2015-07-20T17:12:00Z"/>
                <w:rFonts w:ascii="Arial" w:hAnsi="Arial" w:cs="Arial"/>
                <w:b/>
                <w:bCs/>
                <w:sz w:val="18"/>
                <w:szCs w:val="18"/>
              </w:rPr>
            </w:pPr>
          </w:p>
        </w:tc>
        <w:tc>
          <w:tcPr>
            <w:tcW w:w="445"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41"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42"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43"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44"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45" w:author="srabhi" w:date="2015-07-20T17:12:00Z"/>
                <w:rFonts w:ascii="Arial" w:hAnsi="Arial" w:cs="Arial"/>
                <w:b/>
                <w:bCs/>
                <w:sz w:val="18"/>
                <w:szCs w:val="18"/>
              </w:rPr>
            </w:pPr>
          </w:p>
        </w:tc>
      </w:tr>
      <w:tr w:rsidR="00F54B5A" w:rsidRPr="00240276" w:rsidDel="007F6D69" w:rsidTr="00F54B5A">
        <w:trPr>
          <w:trHeight w:val="389"/>
          <w:del w:id="8246" w:author="srabhi" w:date="2015-07-20T17:12:00Z"/>
        </w:trPr>
        <w:tc>
          <w:tcPr>
            <w:tcW w:w="1863" w:type="dxa"/>
            <w:gridSpan w:val="2"/>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8247"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48"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49"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50"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51"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52"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53"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54"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55"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56"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57" w:author="srabhi" w:date="2015-07-20T17:12:00Z"/>
                <w:rFonts w:ascii="Arial" w:hAnsi="Arial" w:cs="Arial"/>
                <w:b/>
                <w:bCs/>
                <w:sz w:val="18"/>
                <w:szCs w:val="18"/>
              </w:rPr>
            </w:pPr>
          </w:p>
        </w:tc>
        <w:tc>
          <w:tcPr>
            <w:tcW w:w="445"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58"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59"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60"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61"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62" w:author="srabhi" w:date="2015-07-20T17:12:00Z"/>
                <w:rFonts w:ascii="Arial" w:hAnsi="Arial" w:cs="Arial"/>
                <w:b/>
                <w:bCs/>
                <w:sz w:val="18"/>
                <w:szCs w:val="18"/>
              </w:rPr>
            </w:pPr>
          </w:p>
        </w:tc>
      </w:tr>
      <w:tr w:rsidR="00F54B5A" w:rsidRPr="00240276" w:rsidDel="007F6D69" w:rsidTr="00F54B5A">
        <w:trPr>
          <w:trHeight w:val="252"/>
          <w:del w:id="8263" w:author="srabhi" w:date="2015-07-20T17:12:00Z"/>
        </w:trPr>
        <w:tc>
          <w:tcPr>
            <w:tcW w:w="1863" w:type="dxa"/>
            <w:gridSpan w:val="2"/>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8264"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65"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66"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67"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68"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69"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70"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71"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72"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73"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74" w:author="srabhi" w:date="2015-07-20T17:12:00Z"/>
                <w:rFonts w:ascii="Arial" w:hAnsi="Arial" w:cs="Arial"/>
                <w:b/>
                <w:bCs/>
                <w:sz w:val="18"/>
                <w:szCs w:val="18"/>
              </w:rPr>
            </w:pPr>
          </w:p>
        </w:tc>
        <w:tc>
          <w:tcPr>
            <w:tcW w:w="445"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75"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76"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77"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78"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279" w:author="srabhi" w:date="2015-07-20T17:12:00Z"/>
                <w:rFonts w:ascii="Arial" w:hAnsi="Arial" w:cs="Arial"/>
                <w:b/>
                <w:bCs/>
                <w:sz w:val="18"/>
                <w:szCs w:val="18"/>
              </w:rPr>
            </w:pPr>
          </w:p>
        </w:tc>
      </w:tr>
      <w:tr w:rsidR="00A62F41" w:rsidRPr="00240276" w:rsidDel="007F6D69" w:rsidTr="00F54B5A">
        <w:trPr>
          <w:trHeight w:val="300"/>
          <w:del w:id="8280"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281" w:author="srabhi" w:date="2015-07-20T17:12:00Z"/>
                <w:rFonts w:ascii="Arial" w:hAnsi="Arial" w:cs="Arial"/>
                <w:b/>
                <w:bCs/>
                <w:sz w:val="20"/>
                <w:szCs w:val="20"/>
              </w:rPr>
            </w:pPr>
            <w:del w:id="8282" w:author="srabhi" w:date="2015-07-20T17:12:00Z">
              <w:r w:rsidRPr="00415B83" w:rsidDel="007F6D69">
                <w:rPr>
                  <w:rFonts w:ascii="Arial" w:hAnsi="Arial" w:cs="Arial"/>
                  <w:b/>
                  <w:bCs/>
                  <w:sz w:val="20"/>
                  <w:szCs w:val="20"/>
                </w:rPr>
                <w:delText>Midwest</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283" w:author="srabhi" w:date="2015-07-20T17:12:00Z"/>
                <w:rFonts w:ascii="Arial" w:hAnsi="Arial" w:cs="Arial"/>
                <w:sz w:val="18"/>
                <w:szCs w:val="18"/>
              </w:rPr>
            </w:pPr>
            <w:del w:id="8284"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285" w:author="srabhi" w:date="2015-07-20T17:12:00Z"/>
                <w:rFonts w:ascii="Arial" w:hAnsi="Arial" w:cs="Arial"/>
                <w:sz w:val="18"/>
                <w:szCs w:val="18"/>
              </w:rPr>
            </w:pPr>
            <w:del w:id="8286" w:author="srabhi" w:date="2015-07-20T17:12:00Z">
              <w:r w:rsidRPr="00415B83" w:rsidDel="007F6D69">
                <w:rPr>
                  <w:rFonts w:ascii="Arial" w:hAnsi="Arial" w:cs="Arial"/>
                  <w:sz w:val="18"/>
                  <w:szCs w:val="18"/>
                </w:rPr>
                <w:delText>0.87</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287" w:author="srabhi" w:date="2015-07-20T17:12:00Z"/>
                <w:rFonts w:ascii="Arial" w:hAnsi="Arial" w:cs="Arial"/>
                <w:sz w:val="18"/>
                <w:szCs w:val="18"/>
              </w:rPr>
            </w:pPr>
            <w:del w:id="8288" w:author="srabhi" w:date="2015-07-20T17:12:00Z">
              <w:r w:rsidRPr="00415B83" w:rsidDel="007F6D69">
                <w:rPr>
                  <w:rFonts w:ascii="Arial" w:hAnsi="Arial" w:cs="Arial"/>
                  <w:sz w:val="18"/>
                  <w:szCs w:val="18"/>
                </w:rPr>
                <w:delText>0.16</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289" w:author="srabhi" w:date="2015-07-20T17:12:00Z"/>
                <w:rFonts w:ascii="Arial" w:hAnsi="Arial" w:cs="Arial"/>
                <w:sz w:val="18"/>
                <w:szCs w:val="18"/>
              </w:rPr>
            </w:pPr>
            <w:del w:id="8290" w:author="srabhi" w:date="2015-07-20T17:12:00Z">
              <w:r w:rsidRPr="00415B83" w:rsidDel="007F6D69">
                <w:rPr>
                  <w:rFonts w:ascii="Arial" w:hAnsi="Arial" w:cs="Arial"/>
                  <w:sz w:val="18"/>
                  <w:szCs w:val="18"/>
                </w:rPr>
                <w:delText>10</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291" w:author="srabhi" w:date="2015-07-20T17:12:00Z"/>
                <w:rFonts w:ascii="Arial" w:hAnsi="Arial" w:cs="Arial"/>
                <w:sz w:val="18"/>
                <w:szCs w:val="18"/>
              </w:rPr>
            </w:pPr>
            <w:del w:id="8292" w:author="srabhi" w:date="2015-07-20T17:12:00Z">
              <w:r w:rsidRPr="00415B83" w:rsidDel="007F6D69">
                <w:rPr>
                  <w:rFonts w:ascii="Arial" w:hAnsi="Arial" w:cs="Arial"/>
                  <w:sz w:val="18"/>
                  <w:szCs w:val="18"/>
                </w:rPr>
                <w:delText>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293" w:author="srabhi" w:date="2015-07-20T17:12:00Z"/>
                <w:rFonts w:ascii="Arial" w:hAnsi="Arial" w:cs="Arial"/>
                <w:sz w:val="18"/>
                <w:szCs w:val="18"/>
              </w:rPr>
            </w:pPr>
            <w:del w:id="8294" w:author="srabhi" w:date="2015-07-20T17:12:00Z">
              <w:r w:rsidRPr="00415B83" w:rsidDel="007F6D69">
                <w:rPr>
                  <w:rFonts w:ascii="Arial" w:hAnsi="Arial" w:cs="Arial"/>
                  <w:sz w:val="18"/>
                  <w:szCs w:val="18"/>
                </w:rPr>
                <w:delText>0.72</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295" w:author="srabhi" w:date="2015-07-20T17:12:00Z"/>
                <w:rFonts w:ascii="Arial" w:hAnsi="Arial" w:cs="Arial"/>
                <w:sz w:val="18"/>
                <w:szCs w:val="18"/>
              </w:rPr>
            </w:pPr>
            <w:del w:id="8296" w:author="srabhi" w:date="2015-07-20T17:12:00Z">
              <w:r w:rsidRPr="00415B83" w:rsidDel="007F6D69">
                <w:rPr>
                  <w:rFonts w:ascii="Arial" w:hAnsi="Arial" w:cs="Arial"/>
                  <w:sz w:val="18"/>
                  <w:szCs w:val="18"/>
                </w:rPr>
                <w:delText>0.11</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297" w:author="srabhi" w:date="2015-07-20T17:12:00Z"/>
                <w:rFonts w:ascii="Arial" w:hAnsi="Arial" w:cs="Arial"/>
                <w:sz w:val="18"/>
                <w:szCs w:val="18"/>
              </w:rPr>
            </w:pPr>
            <w:del w:id="8298" w:author="srabhi" w:date="2015-07-20T17:12:00Z">
              <w:r w:rsidRPr="00415B83" w:rsidDel="007F6D69">
                <w:rPr>
                  <w:rFonts w:ascii="Arial" w:hAnsi="Arial" w:cs="Arial"/>
                  <w:sz w:val="18"/>
                  <w:szCs w:val="18"/>
                </w:rPr>
                <w:delText>11</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299" w:author="srabhi" w:date="2015-07-20T17:12:00Z"/>
                <w:rFonts w:ascii="Arial" w:hAnsi="Arial" w:cs="Arial"/>
                <w:sz w:val="18"/>
                <w:szCs w:val="18"/>
              </w:rPr>
            </w:pPr>
            <w:del w:id="8300" w:author="srabhi" w:date="2015-07-20T17:12:00Z">
              <w:r w:rsidRPr="00415B83" w:rsidDel="007F6D69">
                <w:rPr>
                  <w:rFonts w:ascii="Arial" w:hAnsi="Arial" w:cs="Arial"/>
                  <w:sz w:val="18"/>
                  <w:szCs w:val="18"/>
                </w:rPr>
                <w:delText>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01" w:author="srabhi" w:date="2015-07-20T17:12:00Z"/>
                <w:rFonts w:ascii="Arial" w:hAnsi="Arial" w:cs="Arial"/>
                <w:sz w:val="18"/>
                <w:szCs w:val="18"/>
              </w:rPr>
            </w:pPr>
            <w:del w:id="8302" w:author="srabhi" w:date="2015-07-20T17:12:00Z">
              <w:r w:rsidRPr="00415B83" w:rsidDel="007F6D69">
                <w:rPr>
                  <w:rFonts w:ascii="Arial" w:hAnsi="Arial" w:cs="Arial"/>
                  <w:sz w:val="18"/>
                  <w:szCs w:val="18"/>
                </w:rPr>
                <w:delText>0.94</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03" w:author="srabhi" w:date="2015-07-20T17:12:00Z"/>
                <w:rFonts w:ascii="Arial" w:hAnsi="Arial" w:cs="Arial"/>
                <w:sz w:val="18"/>
                <w:szCs w:val="18"/>
              </w:rPr>
            </w:pPr>
            <w:del w:id="8304" w:author="srabhi" w:date="2015-07-20T17:12:00Z">
              <w:r w:rsidRPr="00415B83" w:rsidDel="007F6D69">
                <w:rPr>
                  <w:rFonts w:ascii="Arial" w:hAnsi="Arial" w:cs="Arial"/>
                  <w:sz w:val="18"/>
                  <w:szCs w:val="18"/>
                </w:rPr>
                <w:delText>0.04</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05" w:author="srabhi" w:date="2015-07-20T17:12:00Z"/>
                <w:rFonts w:ascii="Arial" w:hAnsi="Arial" w:cs="Arial"/>
                <w:sz w:val="18"/>
                <w:szCs w:val="18"/>
              </w:rPr>
            </w:pPr>
            <w:del w:id="8306" w:author="srabhi" w:date="2015-07-20T17:12:00Z">
              <w:r w:rsidRPr="00415B83" w:rsidDel="007F6D69">
                <w:rPr>
                  <w:rFonts w:ascii="Arial" w:hAnsi="Arial" w:cs="Arial"/>
                  <w:sz w:val="18"/>
                  <w:szCs w:val="18"/>
                </w:rPr>
                <w:delText>0.83</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07" w:author="srabhi" w:date="2015-07-20T17:12:00Z"/>
                <w:rFonts w:ascii="Arial" w:hAnsi="Arial" w:cs="Arial"/>
                <w:sz w:val="18"/>
                <w:szCs w:val="18"/>
              </w:rPr>
            </w:pPr>
            <w:del w:id="8308" w:author="srabhi" w:date="2015-07-20T17:12:00Z">
              <w:r w:rsidRPr="00415B83" w:rsidDel="007F6D69">
                <w:rPr>
                  <w:rFonts w:ascii="Arial" w:hAnsi="Arial" w:cs="Arial"/>
                  <w:sz w:val="18"/>
                  <w:szCs w:val="18"/>
                </w:rPr>
                <w:delText>0.11</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09" w:author="srabhi" w:date="2015-07-20T17:12:00Z"/>
                <w:rFonts w:ascii="Arial" w:hAnsi="Arial" w:cs="Arial"/>
                <w:sz w:val="18"/>
                <w:szCs w:val="18"/>
              </w:rPr>
            </w:pPr>
            <w:del w:id="8310" w:author="srabhi" w:date="2015-07-20T17:12:00Z">
              <w:r w:rsidRPr="00415B83" w:rsidDel="007F6D69">
                <w:rPr>
                  <w:rFonts w:ascii="Arial" w:hAnsi="Arial" w:cs="Arial"/>
                  <w:sz w:val="18"/>
                  <w:szCs w:val="18"/>
                </w:rPr>
                <w:delText>0.77</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11" w:author="srabhi" w:date="2015-07-20T17:12:00Z"/>
                <w:rFonts w:ascii="Arial" w:hAnsi="Arial" w:cs="Arial"/>
                <w:sz w:val="18"/>
                <w:szCs w:val="18"/>
              </w:rPr>
            </w:pPr>
            <w:del w:id="8312" w:author="srabhi" w:date="2015-07-20T17:12:00Z">
              <w:r w:rsidRPr="00415B83" w:rsidDel="007F6D69">
                <w:rPr>
                  <w:rFonts w:ascii="Arial" w:hAnsi="Arial" w:cs="Arial"/>
                  <w:sz w:val="18"/>
                  <w:szCs w:val="18"/>
                </w:rPr>
                <w:delText>0.18</w:delText>
              </w:r>
            </w:del>
          </w:p>
        </w:tc>
      </w:tr>
      <w:tr w:rsidR="00A62F41" w:rsidRPr="00240276" w:rsidDel="007F6D69" w:rsidTr="00F54B5A">
        <w:trPr>
          <w:trHeight w:val="300"/>
          <w:del w:id="8313"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314" w:author="srabhi" w:date="2015-07-20T17:12:00Z"/>
                <w:rFonts w:ascii="Arial" w:hAnsi="Arial" w:cs="Arial"/>
                <w:b/>
                <w:bCs/>
                <w:sz w:val="20"/>
                <w:szCs w:val="20"/>
              </w:rPr>
            </w:pPr>
            <w:del w:id="8315" w:author="srabhi" w:date="2015-07-20T17:12:00Z">
              <w:r w:rsidRPr="00415B83" w:rsidDel="007F6D69">
                <w:rPr>
                  <w:rFonts w:ascii="Arial" w:hAnsi="Arial" w:cs="Arial"/>
                  <w:b/>
                  <w:bCs/>
                  <w:sz w:val="20"/>
                  <w:szCs w:val="20"/>
                </w:rPr>
                <w:delText>South</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16" w:author="srabhi" w:date="2015-07-20T17:12:00Z"/>
                <w:rFonts w:ascii="Arial" w:hAnsi="Arial" w:cs="Arial"/>
                <w:sz w:val="18"/>
                <w:szCs w:val="18"/>
              </w:rPr>
            </w:pPr>
            <w:del w:id="8317" w:author="srabhi" w:date="2015-07-20T17:12:00Z">
              <w:r w:rsidRPr="00415B83" w:rsidDel="007F6D69">
                <w:rPr>
                  <w:rFonts w:ascii="Arial" w:hAnsi="Arial" w:cs="Arial"/>
                  <w:sz w:val="18"/>
                  <w:szCs w:val="18"/>
                </w:rPr>
                <w:delText>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18" w:author="srabhi" w:date="2015-07-20T17:12:00Z"/>
                <w:rFonts w:ascii="Arial" w:hAnsi="Arial" w:cs="Arial"/>
                <w:sz w:val="18"/>
                <w:szCs w:val="18"/>
              </w:rPr>
            </w:pPr>
            <w:del w:id="8319" w:author="srabhi" w:date="2015-07-20T17:12:00Z">
              <w:r w:rsidRPr="00415B83" w:rsidDel="007F6D69">
                <w:rPr>
                  <w:rFonts w:ascii="Arial" w:hAnsi="Arial" w:cs="Arial"/>
                  <w:sz w:val="18"/>
                  <w:szCs w:val="18"/>
                </w:rPr>
                <w:delText>0.98</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20" w:author="srabhi" w:date="2015-07-20T17:12:00Z"/>
                <w:rFonts w:ascii="Arial" w:hAnsi="Arial" w:cs="Arial"/>
                <w:sz w:val="18"/>
                <w:szCs w:val="18"/>
              </w:rPr>
            </w:pPr>
            <w:del w:id="8321" w:author="srabhi" w:date="2015-07-20T17:12:00Z">
              <w:r w:rsidRPr="00415B83" w:rsidDel="007F6D69">
                <w:rPr>
                  <w:rFonts w:ascii="Arial" w:hAnsi="Arial" w:cs="Arial"/>
                  <w:sz w:val="18"/>
                  <w:szCs w:val="18"/>
                </w:rPr>
                <w:delText>0.21</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22" w:author="srabhi" w:date="2015-07-20T17:12:00Z"/>
                <w:rFonts w:ascii="Arial" w:hAnsi="Arial" w:cs="Arial"/>
                <w:sz w:val="18"/>
                <w:szCs w:val="18"/>
              </w:rPr>
            </w:pPr>
            <w:del w:id="8323" w:author="srabhi" w:date="2015-07-20T17:12:00Z">
              <w:r w:rsidRPr="00415B83" w:rsidDel="007F6D69">
                <w:rPr>
                  <w:rFonts w:ascii="Arial" w:hAnsi="Arial" w:cs="Arial"/>
                  <w:sz w:val="18"/>
                  <w:szCs w:val="18"/>
                </w:rPr>
                <w:delText>8</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24" w:author="srabhi" w:date="2015-07-20T17:12:00Z"/>
                <w:rFonts w:ascii="Arial" w:hAnsi="Arial" w:cs="Arial"/>
                <w:sz w:val="18"/>
                <w:szCs w:val="18"/>
              </w:rPr>
            </w:pPr>
            <w:del w:id="8325" w:author="srabhi" w:date="2015-07-20T17:12:00Z">
              <w:r w:rsidRPr="00415B83" w:rsidDel="007F6D69">
                <w:rPr>
                  <w:rFonts w:ascii="Arial" w:hAnsi="Arial" w:cs="Arial"/>
                  <w:sz w:val="18"/>
                  <w:szCs w:val="18"/>
                </w:rPr>
                <w:delText>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26" w:author="srabhi" w:date="2015-07-20T17:12:00Z"/>
                <w:rFonts w:ascii="Arial" w:hAnsi="Arial" w:cs="Arial"/>
                <w:sz w:val="18"/>
                <w:szCs w:val="18"/>
              </w:rPr>
            </w:pPr>
            <w:del w:id="8327" w:author="srabhi" w:date="2015-07-20T17:12:00Z">
              <w:r w:rsidRPr="00415B83" w:rsidDel="007F6D69">
                <w:rPr>
                  <w:rFonts w:ascii="Arial" w:hAnsi="Arial" w:cs="Arial"/>
                  <w:sz w:val="18"/>
                  <w:szCs w:val="18"/>
                </w:rPr>
                <w:delText>1.03</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28" w:author="srabhi" w:date="2015-07-20T17:12:00Z"/>
                <w:rFonts w:ascii="Arial" w:hAnsi="Arial" w:cs="Arial"/>
                <w:sz w:val="18"/>
                <w:szCs w:val="18"/>
              </w:rPr>
            </w:pPr>
            <w:del w:id="8329" w:author="srabhi" w:date="2015-07-20T17:12:00Z">
              <w:r w:rsidRPr="00415B83" w:rsidDel="007F6D69">
                <w:rPr>
                  <w:rFonts w:ascii="Arial" w:hAnsi="Arial" w:cs="Arial"/>
                  <w:sz w:val="18"/>
                  <w:szCs w:val="18"/>
                </w:rPr>
                <w:delText>0.39</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30" w:author="srabhi" w:date="2015-07-20T17:12:00Z"/>
                <w:rFonts w:ascii="Arial" w:hAnsi="Arial" w:cs="Arial"/>
                <w:sz w:val="18"/>
                <w:szCs w:val="18"/>
              </w:rPr>
            </w:pPr>
            <w:del w:id="8331" w:author="srabhi" w:date="2015-07-20T17:12:00Z">
              <w:r w:rsidRPr="00415B83" w:rsidDel="007F6D69">
                <w:rPr>
                  <w:rFonts w:ascii="Arial" w:hAnsi="Arial" w:cs="Arial"/>
                  <w:sz w:val="18"/>
                  <w:szCs w:val="18"/>
                </w:rPr>
                <w:delText>8</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32" w:author="srabhi" w:date="2015-07-20T17:12:00Z"/>
                <w:rFonts w:ascii="Arial" w:hAnsi="Arial" w:cs="Arial"/>
                <w:sz w:val="18"/>
                <w:szCs w:val="18"/>
              </w:rPr>
            </w:pPr>
            <w:del w:id="8333" w:author="srabhi" w:date="2015-07-20T17:12:00Z">
              <w:r w:rsidRPr="00415B83" w:rsidDel="007F6D69">
                <w:rPr>
                  <w:rFonts w:ascii="Arial" w:hAnsi="Arial" w:cs="Arial"/>
                  <w:sz w:val="18"/>
                  <w:szCs w:val="18"/>
                </w:rPr>
                <w:delText>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34" w:author="srabhi" w:date="2015-07-20T17:12:00Z"/>
                <w:rFonts w:ascii="Arial" w:hAnsi="Arial" w:cs="Arial"/>
                <w:sz w:val="18"/>
                <w:szCs w:val="18"/>
              </w:rPr>
            </w:pPr>
            <w:del w:id="8335" w:author="srabhi" w:date="2015-07-20T17:12:00Z">
              <w:r w:rsidRPr="00415B83" w:rsidDel="007F6D69">
                <w:rPr>
                  <w:rFonts w:ascii="Arial" w:hAnsi="Arial" w:cs="Arial"/>
                  <w:sz w:val="18"/>
                  <w:szCs w:val="18"/>
                </w:rPr>
                <w:delText>1.05</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36" w:author="srabhi" w:date="2015-07-20T17:12:00Z"/>
                <w:rFonts w:ascii="Arial" w:hAnsi="Arial" w:cs="Arial"/>
                <w:sz w:val="18"/>
                <w:szCs w:val="18"/>
              </w:rPr>
            </w:pPr>
            <w:del w:id="8337" w:author="srabhi" w:date="2015-07-20T17:12:00Z">
              <w:r w:rsidRPr="00415B83" w:rsidDel="007F6D69">
                <w:rPr>
                  <w:rFonts w:ascii="Arial" w:hAnsi="Arial" w:cs="Arial"/>
                  <w:sz w:val="18"/>
                  <w:szCs w:val="18"/>
                </w:rPr>
                <w:delText>0.11</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38" w:author="srabhi" w:date="2015-07-20T17:12:00Z"/>
                <w:rFonts w:ascii="Arial" w:hAnsi="Arial" w:cs="Arial"/>
                <w:sz w:val="18"/>
                <w:szCs w:val="18"/>
              </w:rPr>
            </w:pPr>
            <w:del w:id="8339" w:author="srabhi" w:date="2015-07-20T17:12:00Z">
              <w:r w:rsidRPr="00415B83" w:rsidDel="007F6D69">
                <w:rPr>
                  <w:rFonts w:ascii="Arial" w:hAnsi="Arial" w:cs="Arial"/>
                  <w:sz w:val="18"/>
                  <w:szCs w:val="18"/>
                </w:rPr>
                <w:delText>1.11</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40" w:author="srabhi" w:date="2015-07-20T17:12:00Z"/>
                <w:rFonts w:ascii="Arial" w:hAnsi="Arial" w:cs="Arial"/>
                <w:sz w:val="18"/>
                <w:szCs w:val="18"/>
              </w:rPr>
            </w:pPr>
            <w:del w:id="8341" w:author="srabhi" w:date="2015-07-20T17:12:00Z">
              <w:r w:rsidRPr="00415B83" w:rsidDel="007F6D69">
                <w:rPr>
                  <w:rFonts w:ascii="Arial" w:hAnsi="Arial" w:cs="Arial"/>
                  <w:sz w:val="18"/>
                  <w:szCs w:val="18"/>
                </w:rPr>
                <w:delText>-0.07</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42" w:author="srabhi" w:date="2015-07-20T17:12:00Z"/>
                <w:rFonts w:ascii="Arial" w:hAnsi="Arial" w:cs="Arial"/>
                <w:sz w:val="18"/>
                <w:szCs w:val="18"/>
              </w:rPr>
            </w:pPr>
            <w:del w:id="8343" w:author="srabhi" w:date="2015-07-20T17:12:00Z">
              <w:r w:rsidRPr="00415B83" w:rsidDel="007F6D69">
                <w:rPr>
                  <w:rFonts w:ascii="Arial" w:hAnsi="Arial" w:cs="Arial"/>
                  <w:sz w:val="18"/>
                  <w:szCs w:val="18"/>
                </w:rPr>
                <w:delText>1.34</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44" w:author="srabhi" w:date="2015-07-20T17:12:00Z"/>
                <w:rFonts w:ascii="Arial" w:hAnsi="Arial" w:cs="Arial"/>
                <w:sz w:val="18"/>
                <w:szCs w:val="18"/>
              </w:rPr>
            </w:pPr>
            <w:del w:id="8345" w:author="srabhi" w:date="2015-07-20T17:12:00Z">
              <w:r w:rsidRPr="00415B83" w:rsidDel="007F6D69">
                <w:rPr>
                  <w:rFonts w:ascii="Arial" w:hAnsi="Arial" w:cs="Arial"/>
                  <w:sz w:val="18"/>
                  <w:szCs w:val="18"/>
                </w:rPr>
                <w:delText>-0.29</w:delText>
              </w:r>
            </w:del>
          </w:p>
        </w:tc>
      </w:tr>
      <w:tr w:rsidR="00A62F41" w:rsidRPr="00240276" w:rsidDel="007F6D69" w:rsidTr="00F54B5A">
        <w:trPr>
          <w:trHeight w:val="300"/>
          <w:del w:id="8346" w:author="srabhi" w:date="2015-07-20T17:12:00Z"/>
        </w:trPr>
        <w:tc>
          <w:tcPr>
            <w:tcW w:w="1863" w:type="dxa"/>
            <w:gridSpan w:val="2"/>
            <w:tcBorders>
              <w:top w:val="nil"/>
              <w:left w:val="single" w:sz="8" w:space="0" w:color="auto"/>
              <w:bottom w:val="single" w:sz="4"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347" w:author="srabhi" w:date="2015-07-20T17:12:00Z"/>
                <w:rFonts w:ascii="Arial" w:hAnsi="Arial" w:cs="Arial"/>
                <w:b/>
                <w:bCs/>
                <w:sz w:val="20"/>
                <w:szCs w:val="20"/>
              </w:rPr>
            </w:pPr>
            <w:del w:id="8348" w:author="srabhi" w:date="2015-07-20T17:12:00Z">
              <w:r w:rsidRPr="00415B83" w:rsidDel="007F6D69">
                <w:rPr>
                  <w:rFonts w:ascii="Arial" w:hAnsi="Arial" w:cs="Arial"/>
                  <w:b/>
                  <w:bCs/>
                  <w:sz w:val="20"/>
                  <w:szCs w:val="20"/>
                </w:rPr>
                <w:delText>Commercial</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49" w:author="srabhi" w:date="2015-07-20T17:12:00Z"/>
                <w:rFonts w:ascii="Arial" w:hAnsi="Arial" w:cs="Arial"/>
                <w:sz w:val="18"/>
                <w:szCs w:val="18"/>
              </w:rPr>
            </w:pPr>
            <w:del w:id="8350" w:author="srabhi" w:date="2015-07-20T17:12:00Z">
              <w:r w:rsidRPr="00415B83" w:rsidDel="007F6D69">
                <w:rPr>
                  <w:rFonts w:ascii="Arial" w:hAnsi="Arial" w:cs="Arial"/>
                  <w:sz w:val="18"/>
                  <w:szCs w:val="18"/>
                </w:rPr>
                <w:delText>23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51" w:author="srabhi" w:date="2015-07-20T17:12:00Z"/>
                <w:rFonts w:ascii="Arial" w:hAnsi="Arial" w:cs="Arial"/>
                <w:sz w:val="18"/>
                <w:szCs w:val="18"/>
              </w:rPr>
            </w:pPr>
            <w:del w:id="8352" w:author="srabhi" w:date="2015-07-20T17:12:00Z">
              <w:r w:rsidRPr="00415B83" w:rsidDel="007F6D69">
                <w:rPr>
                  <w:rFonts w:ascii="Arial" w:hAnsi="Arial" w:cs="Arial"/>
                  <w:sz w:val="18"/>
                  <w:szCs w:val="18"/>
                </w:rPr>
                <w:delText>1.98</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53" w:author="srabhi" w:date="2015-07-20T17:12:00Z"/>
                <w:rFonts w:ascii="Arial" w:hAnsi="Arial" w:cs="Arial"/>
                <w:sz w:val="18"/>
                <w:szCs w:val="18"/>
              </w:rPr>
            </w:pPr>
            <w:del w:id="8354" w:author="srabhi" w:date="2015-07-20T17:12:00Z">
              <w:r w:rsidRPr="00415B83" w:rsidDel="007F6D69">
                <w:rPr>
                  <w:rFonts w:ascii="Arial" w:hAnsi="Arial" w:cs="Arial"/>
                  <w:sz w:val="18"/>
                  <w:szCs w:val="18"/>
                </w:rPr>
                <w:delText>0.68</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55" w:author="srabhi" w:date="2015-07-20T17:12:00Z"/>
                <w:rFonts w:ascii="Arial" w:hAnsi="Arial" w:cs="Arial"/>
                <w:sz w:val="18"/>
                <w:szCs w:val="18"/>
              </w:rPr>
            </w:pPr>
            <w:del w:id="8356" w:author="srabhi" w:date="2015-07-20T17:12:00Z">
              <w:r w:rsidRPr="00415B83" w:rsidDel="007F6D69">
                <w:rPr>
                  <w:rFonts w:ascii="Arial" w:hAnsi="Arial" w:cs="Arial"/>
                  <w:sz w:val="18"/>
                  <w:szCs w:val="18"/>
                </w:rPr>
                <w:delText>49</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57" w:author="srabhi" w:date="2015-07-20T17:12:00Z"/>
                <w:rFonts w:ascii="Arial" w:hAnsi="Arial" w:cs="Arial"/>
                <w:sz w:val="18"/>
                <w:szCs w:val="18"/>
              </w:rPr>
            </w:pPr>
            <w:del w:id="8358" w:author="srabhi" w:date="2015-07-20T17:12:00Z">
              <w:r w:rsidRPr="00415B83" w:rsidDel="007F6D69">
                <w:rPr>
                  <w:rFonts w:ascii="Arial" w:hAnsi="Arial" w:cs="Arial"/>
                  <w:sz w:val="18"/>
                  <w:szCs w:val="18"/>
                </w:rPr>
                <w:delText>31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59" w:author="srabhi" w:date="2015-07-20T17:12:00Z"/>
                <w:rFonts w:ascii="Arial" w:hAnsi="Arial" w:cs="Arial"/>
                <w:sz w:val="18"/>
                <w:szCs w:val="18"/>
              </w:rPr>
            </w:pPr>
            <w:del w:id="8360" w:author="srabhi" w:date="2015-07-20T17:12:00Z">
              <w:r w:rsidRPr="00415B83" w:rsidDel="007F6D69">
                <w:rPr>
                  <w:rFonts w:ascii="Arial" w:hAnsi="Arial" w:cs="Arial"/>
                  <w:sz w:val="18"/>
                  <w:szCs w:val="18"/>
                </w:rPr>
                <w:delText>2.54</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61" w:author="srabhi" w:date="2015-07-20T17:12:00Z"/>
                <w:rFonts w:ascii="Arial" w:hAnsi="Arial" w:cs="Arial"/>
                <w:sz w:val="18"/>
                <w:szCs w:val="18"/>
              </w:rPr>
            </w:pPr>
            <w:del w:id="8362" w:author="srabhi" w:date="2015-07-20T17:12:00Z">
              <w:r w:rsidRPr="00415B83" w:rsidDel="007F6D69">
                <w:rPr>
                  <w:rFonts w:ascii="Arial" w:hAnsi="Arial" w:cs="Arial"/>
                  <w:sz w:val="18"/>
                  <w:szCs w:val="18"/>
                </w:rPr>
                <w:delText>0.56</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63" w:author="srabhi" w:date="2015-07-20T17:12:00Z"/>
                <w:rFonts w:ascii="Arial" w:hAnsi="Arial" w:cs="Arial"/>
                <w:sz w:val="18"/>
                <w:szCs w:val="18"/>
              </w:rPr>
            </w:pPr>
            <w:del w:id="8364" w:author="srabhi" w:date="2015-07-20T17:12:00Z">
              <w:r w:rsidRPr="00415B83" w:rsidDel="007F6D69">
                <w:rPr>
                  <w:rFonts w:ascii="Arial" w:hAnsi="Arial" w:cs="Arial"/>
                  <w:sz w:val="18"/>
                  <w:szCs w:val="18"/>
                </w:rPr>
                <w:delText>10</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65" w:author="srabhi" w:date="2015-07-20T17:12:00Z"/>
                <w:rFonts w:ascii="Arial" w:hAnsi="Arial" w:cs="Arial"/>
                <w:sz w:val="18"/>
                <w:szCs w:val="18"/>
              </w:rPr>
            </w:pPr>
            <w:del w:id="8366" w:author="srabhi" w:date="2015-07-20T17:12:00Z">
              <w:r w:rsidRPr="00415B83" w:rsidDel="007F6D69">
                <w:rPr>
                  <w:rFonts w:ascii="Arial" w:hAnsi="Arial" w:cs="Arial"/>
                  <w:sz w:val="18"/>
                  <w:szCs w:val="18"/>
                </w:rPr>
                <w:delText>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67" w:author="srabhi" w:date="2015-07-20T17:12:00Z"/>
                <w:rFonts w:ascii="Arial" w:hAnsi="Arial" w:cs="Arial"/>
                <w:sz w:val="18"/>
                <w:szCs w:val="18"/>
              </w:rPr>
            </w:pPr>
            <w:del w:id="8368" w:author="srabhi" w:date="2015-07-20T17:12:00Z">
              <w:r w:rsidRPr="00415B83" w:rsidDel="007F6D69">
                <w:rPr>
                  <w:rFonts w:ascii="Arial" w:hAnsi="Arial" w:cs="Arial"/>
                  <w:sz w:val="18"/>
                  <w:szCs w:val="18"/>
                </w:rPr>
                <w:delText>1.06</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69" w:author="srabhi" w:date="2015-07-20T17:12:00Z"/>
                <w:rFonts w:ascii="Arial" w:hAnsi="Arial" w:cs="Arial"/>
                <w:sz w:val="18"/>
                <w:szCs w:val="18"/>
              </w:rPr>
            </w:pPr>
            <w:del w:id="8370" w:author="srabhi" w:date="2015-07-20T17:12:00Z">
              <w:r w:rsidRPr="00415B83" w:rsidDel="007F6D69">
                <w:rPr>
                  <w:rFonts w:ascii="Arial" w:hAnsi="Arial" w:cs="Arial"/>
                  <w:sz w:val="18"/>
                  <w:szCs w:val="18"/>
                </w:rPr>
                <w:delText>0.06</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71" w:author="srabhi" w:date="2015-07-20T17:12:00Z"/>
                <w:rFonts w:ascii="Arial" w:hAnsi="Arial" w:cs="Arial"/>
                <w:sz w:val="18"/>
                <w:szCs w:val="18"/>
              </w:rPr>
            </w:pPr>
            <w:del w:id="8372" w:author="srabhi" w:date="2015-07-20T17:12:00Z">
              <w:r w:rsidRPr="00415B83" w:rsidDel="007F6D69">
                <w:rPr>
                  <w:rFonts w:ascii="Arial" w:hAnsi="Arial" w:cs="Arial"/>
                  <w:sz w:val="18"/>
                  <w:szCs w:val="18"/>
                </w:rPr>
                <w:delText>2.19</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73" w:author="srabhi" w:date="2015-07-20T17:12:00Z"/>
                <w:rFonts w:ascii="Arial" w:hAnsi="Arial" w:cs="Arial"/>
                <w:sz w:val="18"/>
                <w:szCs w:val="18"/>
              </w:rPr>
            </w:pPr>
            <w:del w:id="8374" w:author="srabhi" w:date="2015-07-20T17:12:00Z">
              <w:r w:rsidRPr="00415B83" w:rsidDel="007F6D69">
                <w:rPr>
                  <w:rFonts w:ascii="Arial" w:hAnsi="Arial" w:cs="Arial"/>
                  <w:sz w:val="18"/>
                  <w:szCs w:val="18"/>
                </w:rPr>
                <w:delText>-1.13</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75" w:author="srabhi" w:date="2015-07-20T17:12:00Z"/>
                <w:rFonts w:ascii="Arial" w:hAnsi="Arial" w:cs="Arial"/>
                <w:sz w:val="18"/>
                <w:szCs w:val="18"/>
              </w:rPr>
            </w:pPr>
            <w:del w:id="8376" w:author="srabhi" w:date="2015-07-20T17:12:00Z">
              <w:r w:rsidRPr="00415B83" w:rsidDel="007F6D69">
                <w:rPr>
                  <w:rFonts w:ascii="Arial" w:hAnsi="Arial" w:cs="Arial"/>
                  <w:sz w:val="18"/>
                  <w:szCs w:val="18"/>
                </w:rPr>
                <w:delText>2.47</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77" w:author="srabhi" w:date="2015-07-20T17:12:00Z"/>
                <w:rFonts w:ascii="Arial" w:hAnsi="Arial" w:cs="Arial"/>
                <w:sz w:val="18"/>
                <w:szCs w:val="18"/>
              </w:rPr>
            </w:pPr>
            <w:del w:id="8378" w:author="srabhi" w:date="2015-07-20T17:12:00Z">
              <w:r w:rsidRPr="00415B83" w:rsidDel="007F6D69">
                <w:rPr>
                  <w:rFonts w:ascii="Arial" w:hAnsi="Arial" w:cs="Arial"/>
                  <w:sz w:val="18"/>
                  <w:szCs w:val="18"/>
                </w:rPr>
                <w:delText>-1.41</w:delText>
              </w:r>
            </w:del>
          </w:p>
        </w:tc>
      </w:tr>
      <w:tr w:rsidR="00A62F41" w:rsidRPr="00240276" w:rsidDel="007F6D69" w:rsidTr="00F54B5A">
        <w:trPr>
          <w:trHeight w:val="300"/>
          <w:del w:id="8379" w:author="srabhi" w:date="2015-07-20T17:12:00Z"/>
        </w:trPr>
        <w:tc>
          <w:tcPr>
            <w:tcW w:w="1863" w:type="dxa"/>
            <w:gridSpan w:val="2"/>
            <w:tcBorders>
              <w:top w:val="single" w:sz="4" w:space="0" w:color="auto"/>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380" w:author="srabhi" w:date="2015-07-20T17:12:00Z"/>
                <w:rFonts w:ascii="Arial" w:hAnsi="Arial" w:cs="Arial"/>
                <w:b/>
                <w:bCs/>
                <w:sz w:val="20"/>
                <w:szCs w:val="20"/>
              </w:rPr>
            </w:pPr>
            <w:del w:id="8381" w:author="srabhi" w:date="2015-07-20T17:12:00Z">
              <w:r w:rsidRPr="00415B83" w:rsidDel="007F6D69">
                <w:rPr>
                  <w:rFonts w:ascii="Arial" w:hAnsi="Arial" w:cs="Arial"/>
                  <w:b/>
                  <w:bCs/>
                  <w:sz w:val="20"/>
                  <w:szCs w:val="20"/>
                </w:rPr>
                <w:delText>Self-insured</w:delText>
              </w:r>
            </w:del>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82" w:author="srabhi" w:date="2015-07-20T17:12:00Z"/>
                <w:rFonts w:ascii="Arial" w:hAnsi="Arial" w:cs="Arial"/>
                <w:sz w:val="18"/>
                <w:szCs w:val="18"/>
              </w:rPr>
            </w:pPr>
            <w:del w:id="8383" w:author="srabhi" w:date="2015-07-20T17:12:00Z">
              <w:r w:rsidRPr="00415B83" w:rsidDel="007F6D69">
                <w:rPr>
                  <w:rFonts w:ascii="Arial" w:hAnsi="Arial" w:cs="Arial"/>
                  <w:sz w:val="18"/>
                  <w:szCs w:val="18"/>
                </w:rPr>
                <w:delText>25</w:delText>
              </w:r>
            </w:del>
          </w:p>
        </w:tc>
        <w:tc>
          <w:tcPr>
            <w:tcW w:w="567"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84" w:author="srabhi" w:date="2015-07-20T17:12:00Z"/>
                <w:rFonts w:ascii="Arial" w:hAnsi="Arial" w:cs="Arial"/>
                <w:sz w:val="18"/>
                <w:szCs w:val="18"/>
              </w:rPr>
            </w:pPr>
            <w:del w:id="8385" w:author="srabhi" w:date="2015-07-20T17:12:00Z">
              <w:r w:rsidRPr="00415B83" w:rsidDel="007F6D69">
                <w:rPr>
                  <w:rFonts w:ascii="Arial" w:hAnsi="Arial" w:cs="Arial"/>
                  <w:sz w:val="18"/>
                  <w:szCs w:val="18"/>
                </w:rPr>
                <w:delText>2.01</w:delText>
              </w:r>
            </w:del>
          </w:p>
        </w:tc>
        <w:tc>
          <w:tcPr>
            <w:tcW w:w="567"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86" w:author="srabhi" w:date="2015-07-20T17:12:00Z"/>
                <w:rFonts w:ascii="Arial" w:hAnsi="Arial" w:cs="Arial"/>
                <w:sz w:val="18"/>
                <w:szCs w:val="18"/>
              </w:rPr>
            </w:pPr>
            <w:del w:id="8387" w:author="srabhi" w:date="2015-07-20T17:12:00Z">
              <w:r w:rsidRPr="00415B83" w:rsidDel="007F6D69">
                <w:rPr>
                  <w:rFonts w:ascii="Arial" w:hAnsi="Arial" w:cs="Arial"/>
                  <w:sz w:val="18"/>
                  <w:szCs w:val="18"/>
                </w:rPr>
                <w:delText>0.78</w:delText>
              </w:r>
            </w:del>
          </w:p>
        </w:tc>
        <w:tc>
          <w:tcPr>
            <w:tcW w:w="851"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88" w:author="srabhi" w:date="2015-07-20T17:12:00Z"/>
                <w:rFonts w:ascii="Arial" w:hAnsi="Arial" w:cs="Arial"/>
                <w:sz w:val="18"/>
                <w:szCs w:val="18"/>
              </w:rPr>
            </w:pPr>
            <w:del w:id="8389" w:author="srabhi" w:date="2015-07-20T17:12:00Z">
              <w:r w:rsidRPr="00415B83" w:rsidDel="007F6D69">
                <w:rPr>
                  <w:rFonts w:ascii="Arial" w:hAnsi="Arial" w:cs="Arial"/>
                  <w:sz w:val="18"/>
                  <w:szCs w:val="18"/>
                </w:rPr>
                <w:delText>46</w:delText>
              </w:r>
            </w:del>
          </w:p>
        </w:tc>
        <w:tc>
          <w:tcPr>
            <w:tcW w:w="992"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90" w:author="srabhi" w:date="2015-07-20T17:12:00Z"/>
                <w:rFonts w:ascii="Arial" w:hAnsi="Arial" w:cs="Arial"/>
                <w:sz w:val="18"/>
                <w:szCs w:val="18"/>
              </w:rPr>
            </w:pPr>
            <w:del w:id="8391" w:author="srabhi" w:date="2015-07-20T17:12:00Z">
              <w:r w:rsidRPr="00415B83" w:rsidDel="007F6D69">
                <w:rPr>
                  <w:rFonts w:ascii="Arial" w:hAnsi="Arial" w:cs="Arial"/>
                  <w:sz w:val="18"/>
                  <w:szCs w:val="18"/>
                </w:rPr>
                <w:delText>28</w:delText>
              </w:r>
            </w:del>
          </w:p>
        </w:tc>
        <w:tc>
          <w:tcPr>
            <w:tcW w:w="567"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92" w:author="srabhi" w:date="2015-07-20T17:12:00Z"/>
                <w:rFonts w:ascii="Arial" w:hAnsi="Arial" w:cs="Arial"/>
                <w:sz w:val="18"/>
                <w:szCs w:val="18"/>
              </w:rPr>
            </w:pPr>
            <w:del w:id="8393" w:author="srabhi" w:date="2015-07-20T17:12:00Z">
              <w:r w:rsidRPr="00415B83" w:rsidDel="007F6D69">
                <w:rPr>
                  <w:rFonts w:ascii="Arial" w:hAnsi="Arial" w:cs="Arial"/>
                  <w:sz w:val="18"/>
                  <w:szCs w:val="18"/>
                </w:rPr>
                <w:delText>2.67</w:delText>
              </w:r>
            </w:del>
          </w:p>
        </w:tc>
        <w:tc>
          <w:tcPr>
            <w:tcW w:w="425"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94" w:author="srabhi" w:date="2015-07-20T17:12:00Z"/>
                <w:rFonts w:ascii="Arial" w:hAnsi="Arial" w:cs="Arial"/>
                <w:sz w:val="18"/>
                <w:szCs w:val="18"/>
              </w:rPr>
            </w:pPr>
            <w:del w:id="8395" w:author="srabhi" w:date="2015-07-20T17:12:00Z">
              <w:r w:rsidRPr="00415B83" w:rsidDel="007F6D69">
                <w:rPr>
                  <w:rFonts w:ascii="Arial" w:hAnsi="Arial" w:cs="Arial"/>
                  <w:sz w:val="18"/>
                  <w:szCs w:val="18"/>
                </w:rPr>
                <w:delText>0.64</w:delText>
              </w:r>
            </w:del>
          </w:p>
        </w:tc>
        <w:tc>
          <w:tcPr>
            <w:tcW w:w="851"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96" w:author="srabhi" w:date="2015-07-20T17:12:00Z"/>
                <w:rFonts w:ascii="Arial" w:hAnsi="Arial" w:cs="Arial"/>
                <w:sz w:val="18"/>
                <w:szCs w:val="18"/>
              </w:rPr>
            </w:pPr>
            <w:del w:id="8397" w:author="srabhi" w:date="2015-07-20T17:12:00Z">
              <w:r w:rsidRPr="00415B83" w:rsidDel="007F6D69">
                <w:rPr>
                  <w:rFonts w:ascii="Arial" w:hAnsi="Arial" w:cs="Arial"/>
                  <w:sz w:val="18"/>
                  <w:szCs w:val="18"/>
                </w:rPr>
                <w:delText>4</w:delText>
              </w:r>
            </w:del>
          </w:p>
        </w:tc>
        <w:tc>
          <w:tcPr>
            <w:tcW w:w="992"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398" w:author="srabhi" w:date="2015-07-20T17:12:00Z"/>
                <w:rFonts w:ascii="Arial" w:hAnsi="Arial" w:cs="Arial"/>
                <w:sz w:val="18"/>
                <w:szCs w:val="18"/>
              </w:rPr>
            </w:pPr>
            <w:del w:id="8399" w:author="srabhi" w:date="2015-07-20T17:12:00Z">
              <w:r w:rsidRPr="00415B83" w:rsidDel="007F6D69">
                <w:rPr>
                  <w:rFonts w:ascii="Arial" w:hAnsi="Arial" w:cs="Arial"/>
                  <w:sz w:val="18"/>
                  <w:szCs w:val="18"/>
                </w:rPr>
                <w:delText>1</w:delText>
              </w:r>
            </w:del>
          </w:p>
        </w:tc>
        <w:tc>
          <w:tcPr>
            <w:tcW w:w="567"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00" w:author="srabhi" w:date="2015-07-20T17:12:00Z"/>
                <w:rFonts w:ascii="Arial" w:hAnsi="Arial" w:cs="Arial"/>
                <w:sz w:val="18"/>
                <w:szCs w:val="18"/>
              </w:rPr>
            </w:pPr>
            <w:del w:id="8401" w:author="srabhi" w:date="2015-07-20T17:12:00Z">
              <w:r w:rsidRPr="00415B83" w:rsidDel="007F6D69">
                <w:rPr>
                  <w:rFonts w:ascii="Arial" w:hAnsi="Arial" w:cs="Arial"/>
                  <w:sz w:val="18"/>
                  <w:szCs w:val="18"/>
                </w:rPr>
                <w:delText>1.05</w:delText>
              </w:r>
            </w:del>
          </w:p>
        </w:tc>
        <w:tc>
          <w:tcPr>
            <w:tcW w:w="445" w:type="dxa"/>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02" w:author="srabhi" w:date="2015-07-20T17:12:00Z"/>
                <w:rFonts w:ascii="Arial" w:hAnsi="Arial" w:cs="Arial"/>
                <w:sz w:val="18"/>
                <w:szCs w:val="18"/>
              </w:rPr>
            </w:pPr>
            <w:del w:id="8403" w:author="srabhi" w:date="2015-07-20T17:12:00Z">
              <w:r w:rsidRPr="00415B83" w:rsidDel="007F6D69">
                <w:rPr>
                  <w:rFonts w:ascii="Arial" w:hAnsi="Arial" w:cs="Arial"/>
                  <w:sz w:val="18"/>
                  <w:szCs w:val="18"/>
                </w:rPr>
                <w:delText>0.04</w:delText>
              </w:r>
            </w:del>
          </w:p>
        </w:tc>
        <w:tc>
          <w:tcPr>
            <w:tcW w:w="993"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04" w:author="srabhi" w:date="2015-07-20T17:12:00Z"/>
                <w:rFonts w:ascii="Arial" w:hAnsi="Arial" w:cs="Arial"/>
                <w:sz w:val="18"/>
                <w:szCs w:val="18"/>
              </w:rPr>
            </w:pPr>
            <w:del w:id="8405" w:author="srabhi" w:date="2015-07-20T17:12:00Z">
              <w:r w:rsidRPr="00415B83" w:rsidDel="007F6D69">
                <w:rPr>
                  <w:rFonts w:ascii="Arial" w:hAnsi="Arial" w:cs="Arial"/>
                  <w:sz w:val="18"/>
                  <w:szCs w:val="18"/>
                </w:rPr>
                <w:delText>3.41</w:delText>
              </w:r>
            </w:del>
          </w:p>
        </w:tc>
        <w:tc>
          <w:tcPr>
            <w:tcW w:w="992"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06" w:author="srabhi" w:date="2015-07-20T17:12:00Z"/>
                <w:rFonts w:ascii="Arial" w:hAnsi="Arial" w:cs="Arial"/>
                <w:sz w:val="18"/>
                <w:szCs w:val="18"/>
              </w:rPr>
            </w:pPr>
            <w:del w:id="8407" w:author="srabhi" w:date="2015-07-20T17:12:00Z">
              <w:r w:rsidRPr="00415B83" w:rsidDel="007F6D69">
                <w:rPr>
                  <w:rFonts w:ascii="Arial" w:hAnsi="Arial" w:cs="Arial"/>
                  <w:sz w:val="18"/>
                  <w:szCs w:val="18"/>
                </w:rPr>
                <w:delText>-2.36</w:delText>
              </w:r>
            </w:del>
          </w:p>
        </w:tc>
        <w:tc>
          <w:tcPr>
            <w:tcW w:w="1417"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08" w:author="srabhi" w:date="2015-07-20T17:12:00Z"/>
                <w:rFonts w:ascii="Arial" w:hAnsi="Arial" w:cs="Arial"/>
                <w:sz w:val="18"/>
                <w:szCs w:val="18"/>
              </w:rPr>
            </w:pPr>
            <w:del w:id="8409" w:author="srabhi" w:date="2015-07-20T17:12:00Z">
              <w:r w:rsidRPr="00415B83" w:rsidDel="007F6D69">
                <w:rPr>
                  <w:rFonts w:ascii="Arial" w:hAnsi="Arial" w:cs="Arial"/>
                  <w:sz w:val="18"/>
                  <w:szCs w:val="18"/>
                </w:rPr>
                <w:delText>4.37</w:delText>
              </w:r>
            </w:del>
          </w:p>
        </w:tc>
        <w:tc>
          <w:tcPr>
            <w:tcW w:w="1926" w:type="dxa"/>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10" w:author="srabhi" w:date="2015-07-20T17:12:00Z"/>
                <w:rFonts w:ascii="Arial" w:hAnsi="Arial" w:cs="Arial"/>
                <w:sz w:val="18"/>
                <w:szCs w:val="18"/>
              </w:rPr>
            </w:pPr>
            <w:del w:id="8411" w:author="srabhi" w:date="2015-07-20T17:12:00Z">
              <w:r w:rsidRPr="00415B83" w:rsidDel="007F6D69">
                <w:rPr>
                  <w:rFonts w:ascii="Arial" w:hAnsi="Arial" w:cs="Arial"/>
                  <w:sz w:val="18"/>
                  <w:szCs w:val="18"/>
                </w:rPr>
                <w:delText>-3.33</w:delText>
              </w:r>
            </w:del>
          </w:p>
        </w:tc>
      </w:tr>
      <w:tr w:rsidR="00A62F41" w:rsidRPr="00240276" w:rsidDel="007F6D69" w:rsidTr="00F54B5A">
        <w:trPr>
          <w:trHeight w:val="300"/>
          <w:del w:id="8412"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413" w:author="srabhi" w:date="2015-07-20T17:12:00Z"/>
                <w:rFonts w:ascii="Arial" w:hAnsi="Arial" w:cs="Arial"/>
                <w:b/>
                <w:bCs/>
                <w:sz w:val="20"/>
                <w:szCs w:val="20"/>
              </w:rPr>
            </w:pPr>
            <w:del w:id="8414" w:author="srabhi" w:date="2015-07-20T17:12:00Z">
              <w:r w:rsidRPr="00415B83" w:rsidDel="007F6D69">
                <w:rPr>
                  <w:rFonts w:ascii="Arial" w:hAnsi="Arial" w:cs="Arial"/>
                  <w:b/>
                  <w:bCs/>
                  <w:sz w:val="20"/>
                  <w:szCs w:val="20"/>
                </w:rPr>
                <w:delText>Health Maintenance Organization</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15" w:author="srabhi" w:date="2015-07-20T17:12:00Z"/>
                <w:rFonts w:ascii="Arial" w:hAnsi="Arial" w:cs="Arial"/>
                <w:sz w:val="18"/>
                <w:szCs w:val="18"/>
              </w:rPr>
            </w:pPr>
            <w:del w:id="8416" w:author="srabhi" w:date="2015-07-20T17:12:00Z">
              <w:r w:rsidRPr="00415B83" w:rsidDel="007F6D69">
                <w:rPr>
                  <w:rFonts w:ascii="Arial" w:hAnsi="Arial" w:cs="Arial"/>
                  <w:sz w:val="18"/>
                  <w:szCs w:val="18"/>
                </w:rPr>
                <w:delText>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17" w:author="srabhi" w:date="2015-07-20T17:12:00Z"/>
                <w:rFonts w:ascii="Arial" w:hAnsi="Arial" w:cs="Arial"/>
                <w:sz w:val="18"/>
                <w:szCs w:val="18"/>
              </w:rPr>
            </w:pPr>
            <w:del w:id="8418" w:author="srabhi" w:date="2015-07-20T17:12:00Z">
              <w:r w:rsidRPr="00415B83" w:rsidDel="007F6D69">
                <w:rPr>
                  <w:rFonts w:ascii="Arial" w:hAnsi="Arial" w:cs="Arial"/>
                  <w:sz w:val="18"/>
                  <w:szCs w:val="18"/>
                </w:rPr>
                <w:delText>0.90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19" w:author="srabhi" w:date="2015-07-20T17:12:00Z"/>
                <w:rFonts w:ascii="Arial" w:hAnsi="Arial" w:cs="Arial"/>
                <w:sz w:val="18"/>
                <w:szCs w:val="18"/>
              </w:rPr>
            </w:pPr>
            <w:del w:id="8420" w:author="srabhi" w:date="2015-07-20T17:12:00Z">
              <w:r w:rsidRPr="00415B83" w:rsidDel="007F6D69">
                <w:rPr>
                  <w:rFonts w:ascii="Arial" w:hAnsi="Arial" w:cs="Arial"/>
                  <w:sz w:val="18"/>
                  <w:szCs w:val="18"/>
                </w:rPr>
                <w:delText>0.32</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21" w:author="srabhi" w:date="2015-07-20T17:12:00Z"/>
                <w:rFonts w:ascii="Arial" w:hAnsi="Arial" w:cs="Arial"/>
                <w:sz w:val="18"/>
                <w:szCs w:val="18"/>
              </w:rPr>
            </w:pPr>
            <w:del w:id="8422" w:author="srabhi" w:date="2015-07-20T17:12:00Z">
              <w:r w:rsidRPr="00415B83" w:rsidDel="007F6D69">
                <w:rPr>
                  <w:rFonts w:ascii="Arial" w:hAnsi="Arial" w:cs="Arial"/>
                  <w:sz w:val="18"/>
                  <w:szCs w:val="18"/>
                </w:rPr>
                <w:delText>16</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23" w:author="srabhi" w:date="2015-07-20T17:12:00Z"/>
                <w:rFonts w:ascii="Arial" w:hAnsi="Arial" w:cs="Arial"/>
                <w:sz w:val="18"/>
                <w:szCs w:val="18"/>
              </w:rPr>
            </w:pPr>
            <w:del w:id="8424" w:author="srabhi" w:date="2015-07-20T17:12:00Z">
              <w:r w:rsidRPr="00415B83" w:rsidDel="007F6D69">
                <w:rPr>
                  <w:rFonts w:ascii="Arial" w:hAnsi="Arial" w:cs="Arial"/>
                  <w:sz w:val="18"/>
                  <w:szCs w:val="18"/>
                </w:rPr>
                <w:delText>6</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25" w:author="srabhi" w:date="2015-07-20T17:12:00Z"/>
                <w:rFonts w:ascii="Arial" w:hAnsi="Arial" w:cs="Arial"/>
                <w:sz w:val="18"/>
                <w:szCs w:val="18"/>
              </w:rPr>
            </w:pPr>
            <w:del w:id="8426" w:author="srabhi" w:date="2015-07-20T17:12:00Z">
              <w:r w:rsidRPr="00415B83" w:rsidDel="007F6D69">
                <w:rPr>
                  <w:rFonts w:ascii="Arial" w:hAnsi="Arial" w:cs="Arial"/>
                  <w:sz w:val="18"/>
                  <w:szCs w:val="18"/>
                </w:rPr>
                <w:delText>0.75</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27" w:author="srabhi" w:date="2015-07-20T17:12:00Z"/>
                <w:rFonts w:ascii="Arial" w:hAnsi="Arial" w:cs="Arial"/>
                <w:sz w:val="18"/>
                <w:szCs w:val="18"/>
              </w:rPr>
            </w:pPr>
            <w:del w:id="8428" w:author="srabhi" w:date="2015-07-20T17:12:00Z">
              <w:r w:rsidRPr="00415B83" w:rsidDel="007F6D69">
                <w:rPr>
                  <w:rFonts w:ascii="Arial" w:hAnsi="Arial" w:cs="Arial"/>
                  <w:sz w:val="18"/>
                  <w:szCs w:val="18"/>
                </w:rPr>
                <w:delText>0.39</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29" w:author="srabhi" w:date="2015-07-20T17:12:00Z"/>
                <w:rFonts w:ascii="Arial" w:hAnsi="Arial" w:cs="Arial"/>
                <w:sz w:val="18"/>
                <w:szCs w:val="18"/>
              </w:rPr>
            </w:pPr>
            <w:del w:id="8430" w:author="srabhi" w:date="2015-07-20T17:12:00Z">
              <w:r w:rsidRPr="00415B83" w:rsidDel="007F6D69">
                <w:rPr>
                  <w:rFonts w:ascii="Arial" w:hAnsi="Arial" w:cs="Arial"/>
                  <w:sz w:val="18"/>
                  <w:szCs w:val="18"/>
                </w:rPr>
                <w:delText>2</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31" w:author="srabhi" w:date="2015-07-20T17:12:00Z"/>
                <w:rFonts w:ascii="Arial" w:hAnsi="Arial" w:cs="Arial"/>
                <w:sz w:val="18"/>
                <w:szCs w:val="18"/>
              </w:rPr>
            </w:pPr>
            <w:del w:id="8432"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33" w:author="srabhi" w:date="2015-07-20T17:12:00Z"/>
                <w:rFonts w:ascii="Arial" w:hAnsi="Arial" w:cs="Arial"/>
                <w:sz w:val="18"/>
                <w:szCs w:val="18"/>
              </w:rPr>
            </w:pPr>
            <w:del w:id="8434" w:author="srabhi" w:date="2015-07-20T17:12:00Z">
              <w:r w:rsidRPr="00415B83" w:rsidDel="007F6D69">
                <w:rPr>
                  <w:rFonts w:ascii="Arial" w:hAnsi="Arial" w:cs="Arial"/>
                  <w:sz w:val="18"/>
                  <w:szCs w:val="18"/>
                </w:rPr>
                <w:delText>1.17</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35" w:author="srabhi" w:date="2015-07-20T17:12:00Z"/>
                <w:rFonts w:ascii="Arial" w:hAnsi="Arial" w:cs="Arial"/>
                <w:sz w:val="18"/>
                <w:szCs w:val="18"/>
              </w:rPr>
            </w:pPr>
            <w:del w:id="8436" w:author="srabhi" w:date="2015-07-20T17:12:00Z">
              <w:r w:rsidRPr="00415B83" w:rsidDel="007F6D69">
                <w:rPr>
                  <w:rFonts w:ascii="Arial" w:hAnsi="Arial" w:cs="Arial"/>
                  <w:sz w:val="18"/>
                  <w:szCs w:val="18"/>
                </w:rPr>
                <w:delText>0.06</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37" w:author="srabhi" w:date="2015-07-20T17:12:00Z"/>
                <w:rFonts w:ascii="Arial" w:hAnsi="Arial" w:cs="Arial"/>
                <w:sz w:val="18"/>
                <w:szCs w:val="18"/>
              </w:rPr>
            </w:pPr>
            <w:del w:id="8438" w:author="srabhi" w:date="2015-07-20T17:12:00Z">
              <w:r w:rsidRPr="00415B83" w:rsidDel="007F6D69">
                <w:rPr>
                  <w:rFonts w:ascii="Arial" w:hAnsi="Arial" w:cs="Arial"/>
                  <w:sz w:val="18"/>
                  <w:szCs w:val="18"/>
                </w:rPr>
                <w:delText>2.08</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39" w:author="srabhi" w:date="2015-07-20T17:12:00Z"/>
                <w:rFonts w:ascii="Arial" w:hAnsi="Arial" w:cs="Arial"/>
                <w:sz w:val="18"/>
                <w:szCs w:val="18"/>
              </w:rPr>
            </w:pPr>
            <w:del w:id="8440" w:author="srabhi" w:date="2015-07-20T17:12:00Z">
              <w:r w:rsidRPr="00415B83" w:rsidDel="007F6D69">
                <w:rPr>
                  <w:rFonts w:ascii="Arial" w:hAnsi="Arial" w:cs="Arial"/>
                  <w:sz w:val="18"/>
                  <w:szCs w:val="18"/>
                </w:rPr>
                <w:delText>-0.91</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41" w:author="srabhi" w:date="2015-07-20T17:12:00Z"/>
                <w:rFonts w:ascii="Arial" w:hAnsi="Arial" w:cs="Arial"/>
                <w:sz w:val="18"/>
                <w:szCs w:val="18"/>
              </w:rPr>
            </w:pPr>
            <w:del w:id="8442" w:author="srabhi" w:date="2015-07-20T17:12:00Z">
              <w:r w:rsidRPr="00415B83" w:rsidDel="007F6D69">
                <w:rPr>
                  <w:rFonts w:ascii="Arial" w:hAnsi="Arial" w:cs="Arial"/>
                  <w:sz w:val="18"/>
                  <w:szCs w:val="18"/>
                </w:rPr>
                <w:delText>1.53</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43" w:author="srabhi" w:date="2015-07-20T17:12:00Z"/>
                <w:rFonts w:ascii="Arial" w:hAnsi="Arial" w:cs="Arial"/>
                <w:sz w:val="18"/>
                <w:szCs w:val="18"/>
              </w:rPr>
            </w:pPr>
            <w:del w:id="8444" w:author="srabhi" w:date="2015-07-20T17:12:00Z">
              <w:r w:rsidRPr="00415B83" w:rsidDel="007F6D69">
                <w:rPr>
                  <w:rFonts w:ascii="Arial" w:hAnsi="Arial" w:cs="Arial"/>
                  <w:sz w:val="18"/>
                  <w:szCs w:val="18"/>
                </w:rPr>
                <w:delText>-0.37</w:delText>
              </w:r>
            </w:del>
          </w:p>
        </w:tc>
      </w:tr>
      <w:tr w:rsidR="00A62F41" w:rsidRPr="00240276" w:rsidDel="007F6D69" w:rsidTr="00F54B5A">
        <w:trPr>
          <w:trHeight w:val="300"/>
          <w:del w:id="8445"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446" w:author="srabhi" w:date="2015-07-20T17:12:00Z"/>
                <w:rFonts w:ascii="Arial" w:hAnsi="Arial" w:cs="Arial"/>
                <w:b/>
                <w:bCs/>
                <w:sz w:val="20"/>
                <w:szCs w:val="20"/>
              </w:rPr>
            </w:pPr>
            <w:del w:id="8447" w:author="srabhi" w:date="2015-07-20T17:12:00Z">
              <w:r w:rsidRPr="00415B83" w:rsidDel="007F6D69">
                <w:rPr>
                  <w:rFonts w:ascii="Arial" w:hAnsi="Arial" w:cs="Arial"/>
                  <w:b/>
                  <w:bCs/>
                  <w:sz w:val="20"/>
                  <w:szCs w:val="20"/>
                </w:rPr>
                <w:delText>Preferred Provided Organization</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48" w:author="srabhi" w:date="2015-07-20T17:12:00Z"/>
                <w:rFonts w:ascii="Arial" w:hAnsi="Arial" w:cs="Arial"/>
                <w:sz w:val="18"/>
                <w:szCs w:val="18"/>
              </w:rPr>
            </w:pPr>
            <w:del w:id="8449" w:author="srabhi" w:date="2015-07-20T17:12:00Z">
              <w:r w:rsidRPr="00415B83" w:rsidDel="007F6D69">
                <w:rPr>
                  <w:rFonts w:ascii="Arial" w:hAnsi="Arial" w:cs="Arial"/>
                  <w:sz w:val="18"/>
                  <w:szCs w:val="18"/>
                </w:rPr>
                <w:delText>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50" w:author="srabhi" w:date="2015-07-20T17:12:00Z"/>
                <w:rFonts w:ascii="Arial" w:hAnsi="Arial" w:cs="Arial"/>
                <w:sz w:val="18"/>
                <w:szCs w:val="18"/>
              </w:rPr>
            </w:pPr>
            <w:del w:id="8451" w:author="srabhi" w:date="2015-07-20T17:12:00Z">
              <w:r w:rsidRPr="00415B83" w:rsidDel="007F6D69">
                <w:rPr>
                  <w:rFonts w:ascii="Arial" w:hAnsi="Arial" w:cs="Arial"/>
                  <w:sz w:val="18"/>
                  <w:szCs w:val="18"/>
                </w:rPr>
                <w:delText>0.84</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52" w:author="srabhi" w:date="2015-07-20T17:12:00Z"/>
                <w:rFonts w:ascii="Arial" w:hAnsi="Arial" w:cs="Arial"/>
                <w:sz w:val="18"/>
                <w:szCs w:val="18"/>
              </w:rPr>
            </w:pPr>
            <w:del w:id="8453" w:author="srabhi" w:date="2015-07-20T17:12:00Z">
              <w:r w:rsidRPr="00415B83" w:rsidDel="007F6D69">
                <w:rPr>
                  <w:rFonts w:ascii="Arial" w:hAnsi="Arial" w:cs="Arial"/>
                  <w:sz w:val="18"/>
                  <w:szCs w:val="18"/>
                </w:rPr>
                <w:delText>0.24</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54" w:author="srabhi" w:date="2015-07-20T17:12:00Z"/>
                <w:rFonts w:ascii="Arial" w:hAnsi="Arial" w:cs="Arial"/>
                <w:sz w:val="18"/>
                <w:szCs w:val="18"/>
              </w:rPr>
            </w:pPr>
            <w:del w:id="8455" w:author="srabhi" w:date="2015-07-20T17:12:00Z">
              <w:r w:rsidRPr="00415B83" w:rsidDel="007F6D69">
                <w:rPr>
                  <w:rFonts w:ascii="Arial" w:hAnsi="Arial" w:cs="Arial"/>
                  <w:sz w:val="18"/>
                  <w:szCs w:val="18"/>
                </w:rPr>
                <w:delText>16</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56" w:author="srabhi" w:date="2015-07-20T17:12:00Z"/>
                <w:rFonts w:ascii="Arial" w:hAnsi="Arial" w:cs="Arial"/>
                <w:sz w:val="18"/>
                <w:szCs w:val="18"/>
              </w:rPr>
            </w:pPr>
            <w:del w:id="8457" w:author="srabhi" w:date="2015-07-20T17:12:00Z">
              <w:r w:rsidRPr="00415B83" w:rsidDel="007F6D69">
                <w:rPr>
                  <w:rFonts w:ascii="Arial" w:hAnsi="Arial" w:cs="Arial"/>
                  <w:sz w:val="18"/>
                  <w:szCs w:val="18"/>
                </w:rPr>
                <w:delText>6</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58" w:author="srabhi" w:date="2015-07-20T17:12:00Z"/>
                <w:rFonts w:ascii="Arial" w:hAnsi="Arial" w:cs="Arial"/>
                <w:sz w:val="18"/>
                <w:szCs w:val="18"/>
              </w:rPr>
            </w:pPr>
            <w:del w:id="8459" w:author="srabhi" w:date="2015-07-20T17:12:00Z">
              <w:r w:rsidRPr="00415B83" w:rsidDel="007F6D69">
                <w:rPr>
                  <w:rFonts w:ascii="Arial" w:hAnsi="Arial" w:cs="Arial"/>
                  <w:sz w:val="18"/>
                  <w:szCs w:val="18"/>
                </w:rPr>
                <w:delText>0.64</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60" w:author="srabhi" w:date="2015-07-20T17:12:00Z"/>
                <w:rFonts w:ascii="Arial" w:hAnsi="Arial" w:cs="Arial"/>
                <w:sz w:val="18"/>
                <w:szCs w:val="18"/>
              </w:rPr>
            </w:pPr>
            <w:del w:id="8461" w:author="srabhi" w:date="2015-07-20T17:12:00Z">
              <w:r w:rsidRPr="00415B83" w:rsidDel="007F6D69">
                <w:rPr>
                  <w:rFonts w:ascii="Arial" w:hAnsi="Arial" w:cs="Arial"/>
                  <w:sz w:val="18"/>
                  <w:szCs w:val="18"/>
                </w:rPr>
                <w:delText>0.07</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62" w:author="srabhi" w:date="2015-07-20T17:12:00Z"/>
                <w:rFonts w:ascii="Arial" w:hAnsi="Arial" w:cs="Arial"/>
                <w:sz w:val="18"/>
                <w:szCs w:val="18"/>
              </w:rPr>
            </w:pPr>
            <w:del w:id="8463" w:author="srabhi" w:date="2015-07-20T17:12:00Z">
              <w:r w:rsidRPr="00415B83" w:rsidDel="007F6D69">
                <w:rPr>
                  <w:rFonts w:ascii="Arial" w:hAnsi="Arial" w:cs="Arial"/>
                  <w:sz w:val="18"/>
                  <w:szCs w:val="18"/>
                </w:rPr>
                <w:delText>7</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64" w:author="srabhi" w:date="2015-07-20T17:12:00Z"/>
                <w:rFonts w:ascii="Arial" w:hAnsi="Arial" w:cs="Arial"/>
                <w:sz w:val="18"/>
                <w:szCs w:val="18"/>
              </w:rPr>
            </w:pPr>
            <w:del w:id="8465" w:author="srabhi" w:date="2015-07-20T17:12:00Z">
              <w:r w:rsidRPr="00415B83" w:rsidDel="007F6D69">
                <w:rPr>
                  <w:rFonts w:ascii="Arial" w:hAnsi="Arial" w:cs="Arial"/>
                  <w:sz w:val="18"/>
                  <w:szCs w:val="18"/>
                </w:rPr>
                <w:delText>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66" w:author="srabhi" w:date="2015-07-20T17:12:00Z"/>
                <w:rFonts w:ascii="Arial" w:hAnsi="Arial" w:cs="Arial"/>
                <w:sz w:val="18"/>
                <w:szCs w:val="18"/>
              </w:rPr>
            </w:pPr>
            <w:del w:id="8467" w:author="srabhi" w:date="2015-07-20T17:12:00Z">
              <w:r w:rsidRPr="00415B83" w:rsidDel="007F6D69">
                <w:rPr>
                  <w:rFonts w:ascii="Arial" w:hAnsi="Arial" w:cs="Arial"/>
                  <w:sz w:val="18"/>
                  <w:szCs w:val="18"/>
                </w:rPr>
                <w:delText>0.94</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68" w:author="srabhi" w:date="2015-07-20T17:12:00Z"/>
                <w:rFonts w:ascii="Arial" w:hAnsi="Arial" w:cs="Arial"/>
                <w:sz w:val="18"/>
                <w:szCs w:val="18"/>
              </w:rPr>
            </w:pPr>
            <w:del w:id="8469" w:author="srabhi" w:date="2015-07-20T17:12:00Z">
              <w:r w:rsidRPr="00415B83" w:rsidDel="007F6D69">
                <w:rPr>
                  <w:rFonts w:ascii="Arial" w:hAnsi="Arial" w:cs="Arial"/>
                  <w:sz w:val="18"/>
                  <w:szCs w:val="18"/>
                </w:rPr>
                <w:delText>0.06</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70" w:author="srabhi" w:date="2015-07-20T17:12:00Z"/>
                <w:rFonts w:ascii="Arial" w:hAnsi="Arial" w:cs="Arial"/>
                <w:sz w:val="18"/>
                <w:szCs w:val="18"/>
              </w:rPr>
            </w:pPr>
            <w:del w:id="8471" w:author="srabhi" w:date="2015-07-20T17:12:00Z">
              <w:r w:rsidRPr="00415B83" w:rsidDel="007F6D69">
                <w:rPr>
                  <w:rFonts w:ascii="Arial" w:hAnsi="Arial" w:cs="Arial"/>
                  <w:sz w:val="18"/>
                  <w:szCs w:val="18"/>
                </w:rPr>
                <w:delText>0.64</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72" w:author="srabhi" w:date="2015-07-20T17:12:00Z"/>
                <w:rFonts w:ascii="Arial" w:hAnsi="Arial" w:cs="Arial"/>
                <w:sz w:val="18"/>
                <w:szCs w:val="18"/>
              </w:rPr>
            </w:pPr>
            <w:del w:id="8473" w:author="srabhi" w:date="2015-07-20T17:12:00Z">
              <w:r w:rsidRPr="00415B83" w:rsidDel="007F6D69">
                <w:rPr>
                  <w:rFonts w:ascii="Arial" w:hAnsi="Arial" w:cs="Arial"/>
                  <w:sz w:val="18"/>
                  <w:szCs w:val="18"/>
                </w:rPr>
                <w:delText>0.30</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74" w:author="srabhi" w:date="2015-07-20T17:12:00Z"/>
                <w:rFonts w:ascii="Arial" w:hAnsi="Arial" w:cs="Arial"/>
                <w:sz w:val="18"/>
                <w:szCs w:val="18"/>
              </w:rPr>
            </w:pPr>
            <w:del w:id="8475" w:author="srabhi" w:date="2015-07-20T17:12:00Z">
              <w:r w:rsidRPr="00415B83" w:rsidDel="007F6D69">
                <w:rPr>
                  <w:rFonts w:ascii="Arial" w:hAnsi="Arial" w:cs="Arial"/>
                  <w:sz w:val="18"/>
                  <w:szCs w:val="18"/>
                </w:rPr>
                <w:delText>0.64</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76" w:author="srabhi" w:date="2015-07-20T17:12:00Z"/>
                <w:rFonts w:ascii="Arial" w:hAnsi="Arial" w:cs="Arial"/>
                <w:sz w:val="18"/>
                <w:szCs w:val="18"/>
              </w:rPr>
            </w:pPr>
            <w:del w:id="8477" w:author="srabhi" w:date="2015-07-20T17:12:00Z">
              <w:r w:rsidRPr="00415B83" w:rsidDel="007F6D69">
                <w:rPr>
                  <w:rFonts w:ascii="Arial" w:hAnsi="Arial" w:cs="Arial"/>
                  <w:sz w:val="18"/>
                  <w:szCs w:val="18"/>
                </w:rPr>
                <w:delText>0.30</w:delText>
              </w:r>
            </w:del>
          </w:p>
        </w:tc>
      </w:tr>
      <w:tr w:rsidR="00A62F41" w:rsidRPr="00240276" w:rsidDel="007F6D69" w:rsidTr="00F54B5A">
        <w:trPr>
          <w:trHeight w:val="300"/>
          <w:del w:id="8478"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479" w:author="srabhi" w:date="2015-07-20T17:12:00Z"/>
                <w:rFonts w:ascii="Arial" w:hAnsi="Arial" w:cs="Arial"/>
                <w:b/>
                <w:bCs/>
                <w:sz w:val="20"/>
                <w:szCs w:val="20"/>
              </w:rPr>
            </w:pPr>
            <w:del w:id="8480" w:author="srabhi" w:date="2015-07-20T17:12:00Z">
              <w:r w:rsidRPr="00415B83" w:rsidDel="007F6D69">
                <w:rPr>
                  <w:rFonts w:ascii="Arial" w:hAnsi="Arial" w:cs="Arial"/>
                  <w:b/>
                  <w:bCs/>
                  <w:sz w:val="20"/>
                  <w:szCs w:val="20"/>
                </w:rPr>
                <w:delText>Point of Service</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81" w:author="srabhi" w:date="2015-07-20T17:12:00Z"/>
                <w:rFonts w:ascii="Arial" w:hAnsi="Arial" w:cs="Arial"/>
                <w:sz w:val="18"/>
                <w:szCs w:val="18"/>
              </w:rPr>
            </w:pPr>
            <w:del w:id="8482"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83" w:author="srabhi" w:date="2015-07-20T17:12:00Z"/>
                <w:rFonts w:ascii="Arial" w:hAnsi="Arial" w:cs="Arial"/>
                <w:sz w:val="18"/>
                <w:szCs w:val="18"/>
              </w:rPr>
            </w:pPr>
            <w:del w:id="8484" w:author="srabhi" w:date="2015-07-20T17:12:00Z">
              <w:r w:rsidRPr="00415B83" w:rsidDel="007F6D69">
                <w:rPr>
                  <w:rFonts w:ascii="Arial" w:hAnsi="Arial" w:cs="Arial"/>
                  <w:sz w:val="18"/>
                  <w:szCs w:val="18"/>
                </w:rPr>
                <w:delText>0.98</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85" w:author="srabhi" w:date="2015-07-20T17:12:00Z"/>
                <w:rFonts w:ascii="Arial" w:hAnsi="Arial" w:cs="Arial"/>
                <w:sz w:val="18"/>
                <w:szCs w:val="18"/>
              </w:rPr>
            </w:pPr>
            <w:del w:id="8486" w:author="srabhi" w:date="2015-07-20T17:12:00Z">
              <w:r w:rsidRPr="00415B83" w:rsidDel="007F6D69">
                <w:rPr>
                  <w:rFonts w:ascii="Arial" w:hAnsi="Arial" w:cs="Arial"/>
                  <w:sz w:val="18"/>
                  <w:szCs w:val="18"/>
                </w:rPr>
                <w:delText>0.34</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87" w:author="srabhi" w:date="2015-07-20T17:12:00Z"/>
                <w:rFonts w:ascii="Arial" w:hAnsi="Arial" w:cs="Arial"/>
                <w:sz w:val="18"/>
                <w:szCs w:val="18"/>
              </w:rPr>
            </w:pPr>
            <w:del w:id="8488" w:author="srabhi" w:date="2015-07-20T17:12:00Z">
              <w:r w:rsidRPr="00415B83" w:rsidDel="007F6D69">
                <w:rPr>
                  <w:rFonts w:ascii="Arial" w:hAnsi="Arial" w:cs="Arial"/>
                  <w:sz w:val="18"/>
                  <w:szCs w:val="18"/>
                </w:rPr>
                <w:delText>5</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89" w:author="srabhi" w:date="2015-07-20T17:12:00Z"/>
                <w:rFonts w:ascii="Arial" w:hAnsi="Arial" w:cs="Arial"/>
                <w:sz w:val="18"/>
                <w:szCs w:val="18"/>
              </w:rPr>
            </w:pPr>
            <w:del w:id="8490" w:author="srabhi" w:date="2015-07-20T17:12:00Z">
              <w:r w:rsidRPr="00415B83" w:rsidDel="007F6D69">
                <w:rPr>
                  <w:rFonts w:ascii="Arial" w:hAnsi="Arial" w:cs="Arial"/>
                  <w:sz w:val="18"/>
                  <w:szCs w:val="18"/>
                </w:rPr>
                <w:delText>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91" w:author="srabhi" w:date="2015-07-20T17:12:00Z"/>
                <w:rFonts w:ascii="Arial" w:hAnsi="Arial" w:cs="Arial"/>
                <w:sz w:val="18"/>
                <w:szCs w:val="18"/>
              </w:rPr>
            </w:pPr>
            <w:del w:id="8492" w:author="srabhi" w:date="2015-07-20T17:12:00Z">
              <w:r w:rsidRPr="00415B83" w:rsidDel="007F6D69">
                <w:rPr>
                  <w:rFonts w:ascii="Arial" w:hAnsi="Arial" w:cs="Arial"/>
                  <w:sz w:val="18"/>
                  <w:szCs w:val="18"/>
                </w:rPr>
                <w:delText>1.25</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93" w:author="srabhi" w:date="2015-07-20T17:12:00Z"/>
                <w:rFonts w:ascii="Arial" w:hAnsi="Arial" w:cs="Arial"/>
                <w:sz w:val="18"/>
                <w:szCs w:val="18"/>
              </w:rPr>
            </w:pPr>
            <w:del w:id="8494" w:author="srabhi" w:date="2015-07-20T17:12:00Z">
              <w:r w:rsidRPr="00415B83" w:rsidDel="007F6D69">
                <w:rPr>
                  <w:rFonts w:ascii="Arial" w:hAnsi="Arial" w:cs="Arial"/>
                  <w:sz w:val="18"/>
                  <w:szCs w:val="18"/>
                </w:rPr>
                <w:delText>0.68</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95" w:author="srabhi" w:date="2015-07-20T17:12:00Z"/>
                <w:rFonts w:ascii="Arial" w:hAnsi="Arial" w:cs="Arial"/>
                <w:sz w:val="18"/>
                <w:szCs w:val="18"/>
              </w:rPr>
            </w:pPr>
            <w:del w:id="8496" w:author="srabhi" w:date="2015-07-20T17:12:00Z">
              <w:r w:rsidRPr="00415B83" w:rsidDel="007F6D69">
                <w:rPr>
                  <w:rFonts w:ascii="Arial" w:hAnsi="Arial" w:cs="Arial"/>
                  <w:sz w:val="18"/>
                  <w:szCs w:val="18"/>
                </w:rPr>
                <w:delText>0</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97" w:author="srabhi" w:date="2015-07-20T17:12:00Z"/>
                <w:rFonts w:ascii="Arial" w:hAnsi="Arial" w:cs="Arial"/>
                <w:sz w:val="18"/>
                <w:szCs w:val="18"/>
              </w:rPr>
            </w:pPr>
            <w:del w:id="8498"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499" w:author="srabhi" w:date="2015-07-20T17:12:00Z"/>
                <w:rFonts w:ascii="Arial" w:hAnsi="Arial" w:cs="Arial"/>
                <w:sz w:val="18"/>
                <w:szCs w:val="18"/>
              </w:rPr>
            </w:pPr>
            <w:del w:id="8500" w:author="srabhi" w:date="2015-07-20T17:12:00Z">
              <w:r w:rsidRPr="00415B83" w:rsidDel="007F6D69">
                <w:rPr>
                  <w:rFonts w:ascii="Arial" w:hAnsi="Arial" w:cs="Arial"/>
                  <w:sz w:val="18"/>
                  <w:szCs w:val="18"/>
                </w:rPr>
                <w:delText>NA</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01" w:author="srabhi" w:date="2015-07-20T17:12:00Z"/>
                <w:rFonts w:ascii="Arial" w:hAnsi="Arial" w:cs="Arial"/>
                <w:sz w:val="18"/>
                <w:szCs w:val="18"/>
              </w:rPr>
            </w:pPr>
            <w:del w:id="8502" w:author="srabhi" w:date="2015-07-20T17:12:00Z">
              <w:r w:rsidRPr="00415B83" w:rsidDel="007F6D69">
                <w:rPr>
                  <w:rFonts w:ascii="Arial" w:hAnsi="Arial" w:cs="Arial"/>
                  <w:sz w:val="18"/>
                  <w:szCs w:val="18"/>
                </w:rPr>
                <w:delText>NA</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03" w:author="srabhi" w:date="2015-07-20T17:12:00Z"/>
                <w:rFonts w:ascii="Arial" w:hAnsi="Arial" w:cs="Arial"/>
                <w:sz w:val="18"/>
                <w:szCs w:val="18"/>
              </w:rPr>
            </w:pPr>
            <w:del w:id="8504" w:author="srabhi" w:date="2015-07-20T17:12:00Z">
              <w:r w:rsidRPr="00415B83" w:rsidDel="007F6D69">
                <w:rPr>
                  <w:rFonts w:ascii="Arial" w:hAnsi="Arial" w:cs="Arial"/>
                  <w:sz w:val="18"/>
                  <w:szCs w:val="18"/>
                </w:rPr>
                <w:delText>NA</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05" w:author="srabhi" w:date="2015-07-20T17:12:00Z"/>
                <w:rFonts w:ascii="Arial" w:hAnsi="Arial" w:cs="Arial"/>
                <w:sz w:val="18"/>
                <w:szCs w:val="18"/>
              </w:rPr>
            </w:pPr>
            <w:del w:id="8506" w:author="srabhi" w:date="2015-07-20T17:12:00Z">
              <w:r w:rsidRPr="00415B83" w:rsidDel="007F6D69">
                <w:rPr>
                  <w:rFonts w:ascii="Arial" w:hAnsi="Arial" w:cs="Arial"/>
                  <w:sz w:val="18"/>
                  <w:szCs w:val="18"/>
                </w:rPr>
                <w:delText>NA</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07" w:author="srabhi" w:date="2015-07-20T17:12:00Z"/>
                <w:rFonts w:ascii="Arial" w:hAnsi="Arial" w:cs="Arial"/>
                <w:sz w:val="18"/>
                <w:szCs w:val="18"/>
              </w:rPr>
            </w:pPr>
            <w:del w:id="8508" w:author="srabhi" w:date="2015-07-20T17:12:00Z">
              <w:r w:rsidRPr="00415B83" w:rsidDel="007F6D69">
                <w:rPr>
                  <w:rFonts w:ascii="Arial" w:hAnsi="Arial" w:cs="Arial"/>
                  <w:sz w:val="18"/>
                  <w:szCs w:val="18"/>
                </w:rPr>
                <w:delText>NA</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09" w:author="srabhi" w:date="2015-07-20T17:12:00Z"/>
                <w:rFonts w:ascii="Arial" w:hAnsi="Arial" w:cs="Arial"/>
                <w:sz w:val="18"/>
                <w:szCs w:val="18"/>
              </w:rPr>
            </w:pPr>
            <w:del w:id="8510" w:author="srabhi" w:date="2015-07-20T17:12:00Z">
              <w:r w:rsidRPr="00415B83" w:rsidDel="007F6D69">
                <w:rPr>
                  <w:rFonts w:ascii="Arial" w:hAnsi="Arial" w:cs="Arial"/>
                  <w:sz w:val="18"/>
                  <w:szCs w:val="18"/>
                </w:rPr>
                <w:delText>NA</w:delText>
              </w:r>
            </w:del>
          </w:p>
        </w:tc>
      </w:tr>
      <w:tr w:rsidR="00A62F41" w:rsidRPr="00240276" w:rsidDel="007F6D69" w:rsidTr="00F54B5A">
        <w:trPr>
          <w:trHeight w:val="300"/>
          <w:del w:id="8511"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512" w:author="srabhi" w:date="2015-07-20T17:12:00Z"/>
                <w:rFonts w:ascii="Arial" w:hAnsi="Arial" w:cs="Arial"/>
                <w:b/>
                <w:bCs/>
                <w:sz w:val="20"/>
                <w:szCs w:val="20"/>
              </w:rPr>
            </w:pPr>
            <w:del w:id="8513" w:author="srabhi" w:date="2015-07-20T17:12:00Z">
              <w:r w:rsidRPr="00415B83" w:rsidDel="007F6D69">
                <w:rPr>
                  <w:rFonts w:ascii="Arial" w:hAnsi="Arial" w:cs="Arial"/>
                  <w:b/>
                  <w:bCs/>
                  <w:sz w:val="20"/>
                  <w:szCs w:val="20"/>
                </w:rPr>
                <w:delText xml:space="preserve">General practice/Family practice </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14" w:author="srabhi" w:date="2015-07-20T17:12:00Z"/>
                <w:rFonts w:ascii="Arial" w:hAnsi="Arial" w:cs="Arial"/>
                <w:sz w:val="18"/>
                <w:szCs w:val="18"/>
              </w:rPr>
            </w:pPr>
            <w:del w:id="8515" w:author="srabhi" w:date="2015-07-20T17:12:00Z">
              <w:r w:rsidRPr="00415B83" w:rsidDel="007F6D69">
                <w:rPr>
                  <w:rFonts w:ascii="Arial" w:hAnsi="Arial" w:cs="Arial"/>
                  <w:sz w:val="18"/>
                  <w:szCs w:val="18"/>
                </w:rPr>
                <w:delText>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16" w:author="srabhi" w:date="2015-07-20T17:12:00Z"/>
                <w:rFonts w:ascii="Arial" w:hAnsi="Arial" w:cs="Arial"/>
                <w:sz w:val="18"/>
                <w:szCs w:val="18"/>
              </w:rPr>
            </w:pPr>
            <w:del w:id="8517" w:author="srabhi" w:date="2015-07-20T17:12:00Z">
              <w:r w:rsidRPr="00415B83" w:rsidDel="007F6D69">
                <w:rPr>
                  <w:rFonts w:ascii="Arial" w:hAnsi="Arial" w:cs="Arial"/>
                  <w:sz w:val="18"/>
                  <w:szCs w:val="18"/>
                </w:rPr>
                <w:delText>0.73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18" w:author="srabhi" w:date="2015-07-20T17:12:00Z"/>
                <w:rFonts w:ascii="Arial" w:hAnsi="Arial" w:cs="Arial"/>
                <w:sz w:val="18"/>
                <w:szCs w:val="18"/>
              </w:rPr>
            </w:pPr>
            <w:del w:id="8519" w:author="srabhi" w:date="2015-07-20T17:12:00Z">
              <w:r w:rsidRPr="00415B83" w:rsidDel="007F6D69">
                <w:rPr>
                  <w:rFonts w:ascii="Arial" w:hAnsi="Arial" w:cs="Arial"/>
                  <w:sz w:val="18"/>
                  <w:szCs w:val="18"/>
                </w:rPr>
                <w:delText>0.31</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20" w:author="srabhi" w:date="2015-07-20T17:12:00Z"/>
                <w:rFonts w:ascii="Arial" w:hAnsi="Arial" w:cs="Arial"/>
                <w:sz w:val="18"/>
                <w:szCs w:val="18"/>
              </w:rPr>
            </w:pPr>
            <w:del w:id="8521" w:author="srabhi" w:date="2015-07-20T17:12:00Z">
              <w:r w:rsidRPr="00415B83" w:rsidDel="007F6D69">
                <w:rPr>
                  <w:rFonts w:ascii="Arial" w:hAnsi="Arial" w:cs="Arial"/>
                  <w:sz w:val="18"/>
                  <w:szCs w:val="18"/>
                </w:rPr>
                <w:delText>22</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22" w:author="srabhi" w:date="2015-07-20T17:12:00Z"/>
                <w:rFonts w:ascii="Arial" w:hAnsi="Arial" w:cs="Arial"/>
                <w:sz w:val="18"/>
                <w:szCs w:val="18"/>
              </w:rPr>
            </w:pPr>
            <w:del w:id="8523"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24" w:author="srabhi" w:date="2015-07-20T17:12:00Z"/>
                <w:rFonts w:ascii="Arial" w:hAnsi="Arial" w:cs="Arial"/>
                <w:sz w:val="18"/>
                <w:szCs w:val="18"/>
              </w:rPr>
            </w:pPr>
            <w:del w:id="8525" w:author="srabhi" w:date="2015-07-20T17:12:00Z">
              <w:r w:rsidRPr="00415B83" w:rsidDel="007F6D69">
                <w:rPr>
                  <w:rFonts w:ascii="Arial" w:hAnsi="Arial" w:cs="Arial"/>
                  <w:sz w:val="18"/>
                  <w:szCs w:val="18"/>
                </w:rPr>
                <w:delText>0.56</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26" w:author="srabhi" w:date="2015-07-20T17:12:00Z"/>
                <w:rFonts w:ascii="Arial" w:hAnsi="Arial" w:cs="Arial"/>
                <w:sz w:val="18"/>
                <w:szCs w:val="18"/>
              </w:rPr>
            </w:pPr>
            <w:del w:id="8527" w:author="srabhi" w:date="2015-07-20T17:12:00Z">
              <w:r w:rsidRPr="00415B83" w:rsidDel="007F6D69">
                <w:rPr>
                  <w:rFonts w:ascii="Arial" w:hAnsi="Arial" w:cs="Arial"/>
                  <w:sz w:val="18"/>
                  <w:szCs w:val="18"/>
                </w:rPr>
                <w:delText>0.49</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28" w:author="srabhi" w:date="2015-07-20T17:12:00Z"/>
                <w:rFonts w:ascii="Arial" w:hAnsi="Arial" w:cs="Arial"/>
                <w:sz w:val="18"/>
                <w:szCs w:val="18"/>
              </w:rPr>
            </w:pPr>
            <w:del w:id="8529" w:author="srabhi" w:date="2015-07-20T17:12:00Z">
              <w:r w:rsidRPr="00415B83" w:rsidDel="007F6D69">
                <w:rPr>
                  <w:rFonts w:ascii="Arial" w:hAnsi="Arial" w:cs="Arial"/>
                  <w:sz w:val="18"/>
                  <w:szCs w:val="18"/>
                </w:rPr>
                <w:delText>1</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30" w:author="srabhi" w:date="2015-07-20T17:12:00Z"/>
                <w:rFonts w:ascii="Arial" w:hAnsi="Arial" w:cs="Arial"/>
                <w:sz w:val="18"/>
                <w:szCs w:val="18"/>
              </w:rPr>
            </w:pPr>
            <w:del w:id="8531"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32" w:author="srabhi" w:date="2015-07-20T17:12:00Z"/>
                <w:rFonts w:ascii="Arial" w:hAnsi="Arial" w:cs="Arial"/>
                <w:sz w:val="18"/>
                <w:szCs w:val="18"/>
              </w:rPr>
            </w:pPr>
            <w:del w:id="8533" w:author="srabhi" w:date="2015-07-20T17:12:00Z">
              <w:r w:rsidRPr="00415B83" w:rsidDel="007F6D69">
                <w:rPr>
                  <w:rFonts w:ascii="Arial" w:hAnsi="Arial" w:cs="Arial"/>
                  <w:sz w:val="18"/>
                  <w:szCs w:val="18"/>
                </w:rPr>
                <w:delText>1.13</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34" w:author="srabhi" w:date="2015-07-20T17:12:00Z"/>
                <w:rFonts w:ascii="Arial" w:hAnsi="Arial" w:cs="Arial"/>
                <w:sz w:val="18"/>
                <w:szCs w:val="18"/>
              </w:rPr>
            </w:pPr>
            <w:del w:id="8535" w:author="srabhi" w:date="2015-07-20T17:12:00Z">
              <w:r w:rsidRPr="00415B83" w:rsidDel="007F6D69">
                <w:rPr>
                  <w:rFonts w:ascii="Arial" w:hAnsi="Arial" w:cs="Arial"/>
                  <w:sz w:val="18"/>
                  <w:szCs w:val="18"/>
                </w:rPr>
                <w:delText>NA</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36" w:author="srabhi" w:date="2015-07-20T17:12:00Z"/>
                <w:rFonts w:ascii="Arial" w:hAnsi="Arial" w:cs="Arial"/>
                <w:sz w:val="18"/>
                <w:szCs w:val="18"/>
              </w:rPr>
            </w:pPr>
            <w:del w:id="8537" w:author="srabhi" w:date="2015-07-20T17:12:00Z">
              <w:r w:rsidRPr="00415B83" w:rsidDel="007F6D69">
                <w:rPr>
                  <w:rFonts w:ascii="Arial" w:hAnsi="Arial" w:cs="Arial"/>
                  <w:sz w:val="18"/>
                  <w:szCs w:val="18"/>
                </w:rPr>
                <w:delText>0.78</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38" w:author="srabhi" w:date="2015-07-20T17:12:00Z"/>
                <w:rFonts w:ascii="Arial" w:hAnsi="Arial" w:cs="Arial"/>
                <w:sz w:val="18"/>
                <w:szCs w:val="18"/>
              </w:rPr>
            </w:pPr>
            <w:del w:id="8539" w:author="srabhi" w:date="2015-07-20T17:12:00Z">
              <w:r w:rsidRPr="00415B83" w:rsidDel="007F6D69">
                <w:rPr>
                  <w:rFonts w:ascii="Arial" w:hAnsi="Arial" w:cs="Arial"/>
                  <w:sz w:val="18"/>
                  <w:szCs w:val="18"/>
                </w:rPr>
                <w:delText>0.35</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40" w:author="srabhi" w:date="2015-07-20T17:12:00Z"/>
                <w:rFonts w:ascii="Arial" w:hAnsi="Arial" w:cs="Arial"/>
                <w:sz w:val="18"/>
                <w:szCs w:val="18"/>
              </w:rPr>
            </w:pPr>
            <w:del w:id="8541" w:author="srabhi" w:date="2015-07-20T17:12:00Z">
              <w:r w:rsidRPr="00415B83" w:rsidDel="007F6D69">
                <w:rPr>
                  <w:rFonts w:ascii="Arial" w:hAnsi="Arial" w:cs="Arial"/>
                  <w:sz w:val="18"/>
                  <w:szCs w:val="18"/>
                </w:rPr>
                <w:delText>NA</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42" w:author="srabhi" w:date="2015-07-20T17:12:00Z"/>
                <w:rFonts w:ascii="Arial" w:hAnsi="Arial" w:cs="Arial"/>
                <w:sz w:val="18"/>
                <w:szCs w:val="18"/>
              </w:rPr>
            </w:pPr>
            <w:del w:id="8543" w:author="srabhi" w:date="2015-07-20T17:12:00Z">
              <w:r w:rsidRPr="00415B83" w:rsidDel="007F6D69">
                <w:rPr>
                  <w:rFonts w:ascii="Arial" w:hAnsi="Arial" w:cs="Arial"/>
                  <w:sz w:val="18"/>
                  <w:szCs w:val="18"/>
                </w:rPr>
                <w:delText>NA</w:delText>
              </w:r>
            </w:del>
          </w:p>
        </w:tc>
      </w:tr>
      <w:tr w:rsidR="00A62F41" w:rsidRPr="00240276" w:rsidDel="007F6D69" w:rsidTr="00F54B5A">
        <w:trPr>
          <w:trHeight w:val="300"/>
          <w:del w:id="8544"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545" w:author="srabhi" w:date="2015-07-20T17:12:00Z"/>
                <w:rFonts w:ascii="Arial" w:hAnsi="Arial" w:cs="Arial"/>
                <w:b/>
                <w:bCs/>
                <w:sz w:val="20"/>
                <w:szCs w:val="20"/>
              </w:rPr>
            </w:pPr>
            <w:del w:id="8546" w:author="srabhi" w:date="2015-07-20T17:12:00Z">
              <w:r w:rsidRPr="00415B83" w:rsidDel="007F6D69">
                <w:rPr>
                  <w:rFonts w:ascii="Arial" w:hAnsi="Arial" w:cs="Arial"/>
                  <w:b/>
                  <w:bCs/>
                  <w:sz w:val="20"/>
                  <w:szCs w:val="20"/>
                </w:rPr>
                <w:delText>Internal medicine</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47" w:author="srabhi" w:date="2015-07-20T17:12:00Z"/>
                <w:rFonts w:ascii="Arial" w:hAnsi="Arial" w:cs="Arial"/>
                <w:sz w:val="18"/>
                <w:szCs w:val="18"/>
              </w:rPr>
            </w:pPr>
            <w:del w:id="8548" w:author="srabhi" w:date="2015-07-20T17:12:00Z">
              <w:r w:rsidRPr="00415B83" w:rsidDel="007F6D69">
                <w:rPr>
                  <w:rFonts w:ascii="Arial" w:hAnsi="Arial" w:cs="Arial"/>
                  <w:sz w:val="18"/>
                  <w:szCs w:val="18"/>
                </w:rPr>
                <w:delText>13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49" w:author="srabhi" w:date="2015-07-20T17:12:00Z"/>
                <w:rFonts w:ascii="Arial" w:hAnsi="Arial" w:cs="Arial"/>
                <w:sz w:val="18"/>
                <w:szCs w:val="18"/>
              </w:rPr>
            </w:pPr>
            <w:del w:id="8550" w:author="srabhi" w:date="2015-07-20T17:12:00Z">
              <w:r w:rsidRPr="00415B83" w:rsidDel="007F6D69">
                <w:rPr>
                  <w:rFonts w:ascii="Arial" w:hAnsi="Arial" w:cs="Arial"/>
                  <w:sz w:val="18"/>
                  <w:szCs w:val="18"/>
                </w:rPr>
                <w:delText>0.52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51" w:author="srabhi" w:date="2015-07-20T17:12:00Z"/>
                <w:rFonts w:ascii="Arial" w:hAnsi="Arial" w:cs="Arial"/>
                <w:sz w:val="18"/>
                <w:szCs w:val="18"/>
              </w:rPr>
            </w:pPr>
            <w:del w:id="8552" w:author="srabhi" w:date="2015-07-20T17:12:00Z">
              <w:r w:rsidRPr="00415B83" w:rsidDel="007F6D69">
                <w:rPr>
                  <w:rFonts w:ascii="Arial" w:hAnsi="Arial" w:cs="Arial"/>
                  <w:sz w:val="18"/>
                  <w:szCs w:val="18"/>
                </w:rPr>
                <w:delText>0.21</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53" w:author="srabhi" w:date="2015-07-20T17:12:00Z"/>
                <w:rFonts w:ascii="Arial" w:hAnsi="Arial" w:cs="Arial"/>
                <w:sz w:val="18"/>
                <w:szCs w:val="18"/>
              </w:rPr>
            </w:pPr>
            <w:del w:id="8554" w:author="srabhi" w:date="2015-07-20T17:12:00Z">
              <w:r w:rsidRPr="00415B83" w:rsidDel="007F6D69">
                <w:rPr>
                  <w:rFonts w:ascii="Arial" w:hAnsi="Arial" w:cs="Arial"/>
                  <w:sz w:val="18"/>
                  <w:szCs w:val="18"/>
                </w:rPr>
                <w:delText>38</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55" w:author="srabhi" w:date="2015-07-20T17:12:00Z"/>
                <w:rFonts w:ascii="Arial" w:hAnsi="Arial" w:cs="Arial"/>
                <w:sz w:val="18"/>
                <w:szCs w:val="18"/>
              </w:rPr>
            </w:pPr>
            <w:del w:id="8556" w:author="srabhi" w:date="2015-07-20T17:12:00Z">
              <w:r w:rsidRPr="00415B83" w:rsidDel="007F6D69">
                <w:rPr>
                  <w:rFonts w:ascii="Arial" w:hAnsi="Arial" w:cs="Arial"/>
                  <w:sz w:val="18"/>
                  <w:szCs w:val="18"/>
                </w:rPr>
                <w:delText>20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57" w:author="srabhi" w:date="2015-07-20T17:12:00Z"/>
                <w:rFonts w:ascii="Arial" w:hAnsi="Arial" w:cs="Arial"/>
                <w:sz w:val="18"/>
                <w:szCs w:val="18"/>
              </w:rPr>
            </w:pPr>
            <w:del w:id="8558" w:author="srabhi" w:date="2015-07-20T17:12:00Z">
              <w:r w:rsidRPr="00415B83" w:rsidDel="007F6D69">
                <w:rPr>
                  <w:rFonts w:ascii="Arial" w:hAnsi="Arial" w:cs="Arial"/>
                  <w:sz w:val="18"/>
                  <w:szCs w:val="18"/>
                </w:rPr>
                <w:delText>0.40</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59" w:author="srabhi" w:date="2015-07-20T17:12:00Z"/>
                <w:rFonts w:ascii="Arial" w:hAnsi="Arial" w:cs="Arial"/>
                <w:sz w:val="18"/>
                <w:szCs w:val="18"/>
              </w:rPr>
            </w:pPr>
            <w:del w:id="8560" w:author="srabhi" w:date="2015-07-20T17:12:00Z">
              <w:r w:rsidRPr="00415B83" w:rsidDel="007F6D69">
                <w:rPr>
                  <w:rFonts w:ascii="Arial" w:hAnsi="Arial" w:cs="Arial"/>
                  <w:sz w:val="18"/>
                  <w:szCs w:val="18"/>
                </w:rPr>
                <w:delText>0.15</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61" w:author="srabhi" w:date="2015-07-20T17:12:00Z"/>
                <w:rFonts w:ascii="Arial" w:hAnsi="Arial" w:cs="Arial"/>
                <w:sz w:val="18"/>
                <w:szCs w:val="18"/>
              </w:rPr>
            </w:pPr>
            <w:del w:id="8562" w:author="srabhi" w:date="2015-07-20T17:12:00Z">
              <w:r w:rsidRPr="00415B83" w:rsidDel="007F6D69">
                <w:rPr>
                  <w:rFonts w:ascii="Arial" w:hAnsi="Arial" w:cs="Arial"/>
                  <w:sz w:val="18"/>
                  <w:szCs w:val="18"/>
                </w:rPr>
                <w:delText>1</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63" w:author="srabhi" w:date="2015-07-20T17:12:00Z"/>
                <w:rFonts w:ascii="Arial" w:hAnsi="Arial" w:cs="Arial"/>
                <w:sz w:val="18"/>
                <w:szCs w:val="18"/>
              </w:rPr>
            </w:pPr>
            <w:del w:id="8564"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65" w:author="srabhi" w:date="2015-07-20T17:12:00Z"/>
                <w:rFonts w:ascii="Arial" w:hAnsi="Arial" w:cs="Arial"/>
                <w:sz w:val="18"/>
                <w:szCs w:val="18"/>
              </w:rPr>
            </w:pPr>
            <w:del w:id="8566" w:author="srabhi" w:date="2015-07-20T17:12:00Z">
              <w:r w:rsidRPr="00415B83" w:rsidDel="007F6D69">
                <w:rPr>
                  <w:rFonts w:ascii="Arial" w:hAnsi="Arial" w:cs="Arial"/>
                  <w:sz w:val="18"/>
                  <w:szCs w:val="18"/>
                </w:rPr>
                <w:delText>0.97</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67" w:author="srabhi" w:date="2015-07-20T17:12:00Z"/>
                <w:rFonts w:ascii="Arial" w:hAnsi="Arial" w:cs="Arial"/>
                <w:sz w:val="18"/>
                <w:szCs w:val="18"/>
              </w:rPr>
            </w:pPr>
            <w:del w:id="8568" w:author="srabhi" w:date="2015-07-20T17:12:00Z">
              <w:r w:rsidRPr="00415B83" w:rsidDel="007F6D69">
                <w:rPr>
                  <w:rFonts w:ascii="Arial" w:hAnsi="Arial" w:cs="Arial"/>
                  <w:sz w:val="18"/>
                  <w:szCs w:val="18"/>
                </w:rPr>
                <w:delText>NA</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69" w:author="srabhi" w:date="2015-07-20T17:12:00Z"/>
                <w:rFonts w:ascii="Arial" w:hAnsi="Arial" w:cs="Arial"/>
                <w:sz w:val="18"/>
                <w:szCs w:val="18"/>
              </w:rPr>
            </w:pPr>
            <w:del w:id="8570" w:author="srabhi" w:date="2015-07-20T17:12:00Z">
              <w:r w:rsidRPr="00415B83" w:rsidDel="007F6D69">
                <w:rPr>
                  <w:rFonts w:ascii="Arial" w:hAnsi="Arial" w:cs="Arial"/>
                  <w:sz w:val="18"/>
                  <w:szCs w:val="18"/>
                </w:rPr>
                <w:delText>0.24</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71" w:author="srabhi" w:date="2015-07-20T17:12:00Z"/>
                <w:rFonts w:ascii="Arial" w:hAnsi="Arial" w:cs="Arial"/>
                <w:sz w:val="18"/>
                <w:szCs w:val="18"/>
              </w:rPr>
            </w:pPr>
            <w:del w:id="8572" w:author="srabhi" w:date="2015-07-20T17:12:00Z">
              <w:r w:rsidRPr="00415B83" w:rsidDel="007F6D69">
                <w:rPr>
                  <w:rFonts w:ascii="Arial" w:hAnsi="Arial" w:cs="Arial"/>
                  <w:sz w:val="18"/>
                  <w:szCs w:val="18"/>
                </w:rPr>
                <w:delText>0.73</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73" w:author="srabhi" w:date="2015-07-20T17:12:00Z"/>
                <w:rFonts w:ascii="Arial" w:hAnsi="Arial" w:cs="Arial"/>
                <w:sz w:val="18"/>
                <w:szCs w:val="18"/>
              </w:rPr>
            </w:pPr>
            <w:del w:id="8574" w:author="srabhi" w:date="2015-07-20T17:12:00Z">
              <w:r w:rsidRPr="00415B83" w:rsidDel="007F6D69">
                <w:rPr>
                  <w:rFonts w:ascii="Arial" w:hAnsi="Arial" w:cs="Arial"/>
                  <w:sz w:val="18"/>
                  <w:szCs w:val="18"/>
                </w:rPr>
                <w:delText>0.58</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75" w:author="srabhi" w:date="2015-07-20T17:12:00Z"/>
                <w:rFonts w:ascii="Arial" w:hAnsi="Arial" w:cs="Arial"/>
                <w:sz w:val="18"/>
                <w:szCs w:val="18"/>
              </w:rPr>
            </w:pPr>
            <w:del w:id="8576" w:author="srabhi" w:date="2015-07-20T17:12:00Z">
              <w:r w:rsidRPr="00415B83" w:rsidDel="007F6D69">
                <w:rPr>
                  <w:rFonts w:ascii="Arial" w:hAnsi="Arial" w:cs="Arial"/>
                  <w:sz w:val="18"/>
                  <w:szCs w:val="18"/>
                </w:rPr>
                <w:delText>0.40</w:delText>
              </w:r>
            </w:del>
          </w:p>
        </w:tc>
      </w:tr>
      <w:tr w:rsidR="00A62F41" w:rsidRPr="00240276" w:rsidDel="007F6D69" w:rsidTr="00F54B5A">
        <w:trPr>
          <w:trHeight w:val="300"/>
          <w:del w:id="8577"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578" w:author="srabhi" w:date="2015-07-20T17:12:00Z"/>
                <w:rFonts w:ascii="Arial" w:hAnsi="Arial" w:cs="Arial"/>
                <w:b/>
                <w:bCs/>
                <w:sz w:val="20"/>
                <w:szCs w:val="20"/>
              </w:rPr>
            </w:pPr>
            <w:del w:id="8579" w:author="srabhi" w:date="2015-07-20T17:12:00Z">
              <w:r w:rsidRPr="00415B83" w:rsidDel="007F6D69">
                <w:rPr>
                  <w:rFonts w:ascii="Arial" w:hAnsi="Arial" w:cs="Arial"/>
                  <w:b/>
                  <w:bCs/>
                  <w:sz w:val="20"/>
                  <w:szCs w:val="20"/>
                </w:rPr>
                <w:delText>Neurology</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80" w:author="srabhi" w:date="2015-07-20T17:12:00Z"/>
                <w:rFonts w:ascii="Arial" w:hAnsi="Arial" w:cs="Arial"/>
                <w:sz w:val="18"/>
                <w:szCs w:val="18"/>
              </w:rPr>
            </w:pPr>
            <w:del w:id="8581" w:author="srabhi" w:date="2015-07-20T17:12:00Z">
              <w:r w:rsidRPr="00415B83" w:rsidDel="007F6D69">
                <w:rPr>
                  <w:rFonts w:ascii="Arial" w:hAnsi="Arial" w:cs="Arial"/>
                  <w:sz w:val="18"/>
                  <w:szCs w:val="18"/>
                </w:rPr>
                <w:delText>8</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82" w:author="srabhi" w:date="2015-07-20T17:12:00Z"/>
                <w:rFonts w:ascii="Arial" w:hAnsi="Arial" w:cs="Arial"/>
                <w:sz w:val="18"/>
                <w:szCs w:val="18"/>
              </w:rPr>
            </w:pPr>
            <w:del w:id="8583" w:author="srabhi" w:date="2015-07-20T17:12:00Z">
              <w:r w:rsidRPr="00415B83" w:rsidDel="007F6D69">
                <w:rPr>
                  <w:rFonts w:ascii="Arial" w:hAnsi="Arial" w:cs="Arial"/>
                  <w:sz w:val="18"/>
                  <w:szCs w:val="18"/>
                </w:rPr>
                <w:delText>0.57</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84" w:author="srabhi" w:date="2015-07-20T17:12:00Z"/>
                <w:rFonts w:ascii="Arial" w:hAnsi="Arial" w:cs="Arial"/>
                <w:sz w:val="18"/>
                <w:szCs w:val="18"/>
              </w:rPr>
            </w:pPr>
            <w:del w:id="8585" w:author="srabhi" w:date="2015-07-20T17:12:00Z">
              <w:r w:rsidRPr="00415B83" w:rsidDel="007F6D69">
                <w:rPr>
                  <w:rFonts w:ascii="Arial" w:hAnsi="Arial" w:cs="Arial"/>
                  <w:sz w:val="18"/>
                  <w:szCs w:val="18"/>
                </w:rPr>
                <w:delText>0.20</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86" w:author="srabhi" w:date="2015-07-20T17:12:00Z"/>
                <w:rFonts w:ascii="Arial" w:hAnsi="Arial" w:cs="Arial"/>
                <w:sz w:val="18"/>
                <w:szCs w:val="18"/>
              </w:rPr>
            </w:pPr>
            <w:del w:id="8587" w:author="srabhi" w:date="2015-07-20T17:12:00Z">
              <w:r w:rsidRPr="00415B83" w:rsidDel="007F6D69">
                <w:rPr>
                  <w:rFonts w:ascii="Arial" w:hAnsi="Arial" w:cs="Arial"/>
                  <w:sz w:val="18"/>
                  <w:szCs w:val="18"/>
                </w:rPr>
                <w:delText>45</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88" w:author="srabhi" w:date="2015-07-20T17:12:00Z"/>
                <w:rFonts w:ascii="Arial" w:hAnsi="Arial" w:cs="Arial"/>
                <w:sz w:val="18"/>
                <w:szCs w:val="18"/>
              </w:rPr>
            </w:pPr>
            <w:del w:id="8589" w:author="srabhi" w:date="2015-07-20T17:12:00Z">
              <w:r w:rsidRPr="00415B83" w:rsidDel="007F6D69">
                <w:rPr>
                  <w:rFonts w:ascii="Arial" w:hAnsi="Arial" w:cs="Arial"/>
                  <w:sz w:val="18"/>
                  <w:szCs w:val="18"/>
                </w:rPr>
                <w:delText>22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90" w:author="srabhi" w:date="2015-07-20T17:12:00Z"/>
                <w:rFonts w:ascii="Arial" w:hAnsi="Arial" w:cs="Arial"/>
                <w:sz w:val="18"/>
                <w:szCs w:val="18"/>
              </w:rPr>
            </w:pPr>
            <w:del w:id="8591" w:author="srabhi" w:date="2015-07-20T17:12:00Z">
              <w:r w:rsidRPr="00415B83" w:rsidDel="007F6D69">
                <w:rPr>
                  <w:rFonts w:ascii="Arial" w:hAnsi="Arial" w:cs="Arial"/>
                  <w:sz w:val="18"/>
                  <w:szCs w:val="18"/>
                </w:rPr>
                <w:delText>0.54</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92" w:author="srabhi" w:date="2015-07-20T17:12:00Z"/>
                <w:rFonts w:ascii="Arial" w:hAnsi="Arial" w:cs="Arial"/>
                <w:sz w:val="18"/>
                <w:szCs w:val="18"/>
              </w:rPr>
            </w:pPr>
            <w:del w:id="8593" w:author="srabhi" w:date="2015-07-20T17:12:00Z">
              <w:r w:rsidRPr="00415B83" w:rsidDel="007F6D69">
                <w:rPr>
                  <w:rFonts w:ascii="Arial" w:hAnsi="Arial" w:cs="Arial"/>
                  <w:sz w:val="18"/>
                  <w:szCs w:val="18"/>
                </w:rPr>
                <w:delText>0.21</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94" w:author="srabhi" w:date="2015-07-20T17:12:00Z"/>
                <w:rFonts w:ascii="Arial" w:hAnsi="Arial" w:cs="Arial"/>
                <w:sz w:val="18"/>
                <w:szCs w:val="18"/>
              </w:rPr>
            </w:pPr>
            <w:del w:id="8595" w:author="srabhi" w:date="2015-07-20T17:12:00Z">
              <w:r w:rsidRPr="00415B83" w:rsidDel="007F6D69">
                <w:rPr>
                  <w:rFonts w:ascii="Arial" w:hAnsi="Arial" w:cs="Arial"/>
                  <w:sz w:val="18"/>
                  <w:szCs w:val="18"/>
                </w:rPr>
                <w:delText>27</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96" w:author="srabhi" w:date="2015-07-20T17:12:00Z"/>
                <w:rFonts w:ascii="Arial" w:hAnsi="Arial" w:cs="Arial"/>
                <w:sz w:val="18"/>
                <w:szCs w:val="18"/>
              </w:rPr>
            </w:pPr>
            <w:del w:id="8597" w:author="srabhi" w:date="2015-07-20T17:12:00Z">
              <w:r w:rsidRPr="00415B83" w:rsidDel="007F6D69">
                <w:rPr>
                  <w:rFonts w:ascii="Arial" w:hAnsi="Arial" w:cs="Arial"/>
                  <w:sz w:val="18"/>
                  <w:szCs w:val="18"/>
                </w:rPr>
                <w:delText>8</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598" w:author="srabhi" w:date="2015-07-20T17:12:00Z"/>
                <w:rFonts w:ascii="Arial" w:hAnsi="Arial" w:cs="Arial"/>
                <w:sz w:val="18"/>
                <w:szCs w:val="18"/>
              </w:rPr>
            </w:pPr>
            <w:del w:id="8599" w:author="srabhi" w:date="2015-07-20T17:12:00Z">
              <w:r w:rsidRPr="00415B83" w:rsidDel="007F6D69">
                <w:rPr>
                  <w:rFonts w:ascii="Arial" w:hAnsi="Arial" w:cs="Arial"/>
                  <w:sz w:val="18"/>
                  <w:szCs w:val="18"/>
                </w:rPr>
                <w:delText>0.92</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00" w:author="srabhi" w:date="2015-07-20T17:12:00Z"/>
                <w:rFonts w:ascii="Arial" w:hAnsi="Arial" w:cs="Arial"/>
                <w:sz w:val="18"/>
                <w:szCs w:val="18"/>
              </w:rPr>
            </w:pPr>
            <w:del w:id="8601" w:author="srabhi" w:date="2015-07-20T17:12:00Z">
              <w:r w:rsidRPr="00415B83" w:rsidDel="007F6D69">
                <w:rPr>
                  <w:rFonts w:ascii="Arial" w:hAnsi="Arial" w:cs="Arial"/>
                  <w:sz w:val="18"/>
                  <w:szCs w:val="18"/>
                </w:rPr>
                <w:delText>0.05</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02" w:author="srabhi" w:date="2015-07-20T17:12:00Z"/>
                <w:rFonts w:ascii="Arial" w:hAnsi="Arial" w:cs="Arial"/>
                <w:sz w:val="18"/>
                <w:szCs w:val="18"/>
              </w:rPr>
            </w:pPr>
            <w:del w:id="8603" w:author="srabhi" w:date="2015-07-20T17:12:00Z">
              <w:r w:rsidRPr="00415B83" w:rsidDel="007F6D69">
                <w:rPr>
                  <w:rFonts w:ascii="Arial" w:hAnsi="Arial" w:cs="Arial"/>
                  <w:sz w:val="18"/>
                  <w:szCs w:val="18"/>
                </w:rPr>
                <w:delText>0.49</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04" w:author="srabhi" w:date="2015-07-20T17:12:00Z"/>
                <w:rFonts w:ascii="Arial" w:hAnsi="Arial" w:cs="Arial"/>
                <w:sz w:val="18"/>
                <w:szCs w:val="18"/>
              </w:rPr>
            </w:pPr>
            <w:del w:id="8605" w:author="srabhi" w:date="2015-07-20T17:12:00Z">
              <w:r w:rsidRPr="00415B83" w:rsidDel="007F6D69">
                <w:rPr>
                  <w:rFonts w:ascii="Arial" w:hAnsi="Arial" w:cs="Arial"/>
                  <w:sz w:val="18"/>
                  <w:szCs w:val="18"/>
                </w:rPr>
                <w:delText>0.43</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06" w:author="srabhi" w:date="2015-07-20T17:12:00Z"/>
                <w:rFonts w:ascii="Arial" w:hAnsi="Arial" w:cs="Arial"/>
                <w:sz w:val="18"/>
                <w:szCs w:val="18"/>
              </w:rPr>
            </w:pPr>
            <w:del w:id="8607" w:author="srabhi" w:date="2015-07-20T17:12:00Z">
              <w:r w:rsidRPr="00415B83" w:rsidDel="007F6D69">
                <w:rPr>
                  <w:rFonts w:ascii="Arial" w:hAnsi="Arial" w:cs="Arial"/>
                  <w:sz w:val="18"/>
                  <w:szCs w:val="18"/>
                </w:rPr>
                <w:delText>0.57</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08" w:author="srabhi" w:date="2015-07-20T17:12:00Z"/>
                <w:rFonts w:ascii="Arial" w:hAnsi="Arial" w:cs="Arial"/>
                <w:sz w:val="18"/>
                <w:szCs w:val="18"/>
              </w:rPr>
            </w:pPr>
            <w:del w:id="8609" w:author="srabhi" w:date="2015-07-20T17:12:00Z">
              <w:r w:rsidRPr="00415B83" w:rsidDel="007F6D69">
                <w:rPr>
                  <w:rFonts w:ascii="Arial" w:hAnsi="Arial" w:cs="Arial"/>
                  <w:sz w:val="18"/>
                  <w:szCs w:val="18"/>
                </w:rPr>
                <w:delText>0.35</w:delText>
              </w:r>
            </w:del>
          </w:p>
        </w:tc>
      </w:tr>
      <w:tr w:rsidR="00A62F41" w:rsidRPr="00240276" w:rsidDel="007F6D69" w:rsidTr="00F54B5A">
        <w:trPr>
          <w:trHeight w:val="300"/>
          <w:del w:id="8610"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611" w:author="srabhi" w:date="2015-07-20T17:12:00Z"/>
                <w:rFonts w:ascii="Arial" w:hAnsi="Arial" w:cs="Arial"/>
                <w:b/>
                <w:bCs/>
                <w:sz w:val="20"/>
                <w:szCs w:val="20"/>
              </w:rPr>
            </w:pPr>
            <w:del w:id="8612" w:author="srabhi" w:date="2015-07-20T17:12:00Z">
              <w:r w:rsidRPr="00415B83" w:rsidDel="007F6D69">
                <w:rPr>
                  <w:rFonts w:ascii="Arial" w:hAnsi="Arial" w:cs="Arial"/>
                  <w:b/>
                  <w:bCs/>
                  <w:sz w:val="20"/>
                  <w:szCs w:val="20"/>
                </w:rPr>
                <w:delText>Other</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13" w:author="srabhi" w:date="2015-07-20T17:12:00Z"/>
                <w:rFonts w:ascii="Arial" w:hAnsi="Arial" w:cs="Arial"/>
                <w:sz w:val="18"/>
                <w:szCs w:val="18"/>
              </w:rPr>
            </w:pPr>
            <w:del w:id="8614" w:author="srabhi" w:date="2015-07-20T17:12:00Z">
              <w:r w:rsidRPr="00415B83" w:rsidDel="007F6D69">
                <w:rPr>
                  <w:rFonts w:ascii="Arial" w:hAnsi="Arial" w:cs="Arial"/>
                  <w:sz w:val="18"/>
                  <w:szCs w:val="18"/>
                </w:rPr>
                <w:delText>4</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15" w:author="srabhi" w:date="2015-07-20T17:12:00Z"/>
                <w:rFonts w:ascii="Arial" w:hAnsi="Arial" w:cs="Arial"/>
                <w:sz w:val="18"/>
                <w:szCs w:val="18"/>
              </w:rPr>
            </w:pPr>
            <w:del w:id="8616" w:author="srabhi" w:date="2015-07-20T17:12:00Z">
              <w:r w:rsidRPr="00415B83" w:rsidDel="007F6D69">
                <w:rPr>
                  <w:rFonts w:ascii="Arial" w:hAnsi="Arial" w:cs="Arial"/>
                  <w:sz w:val="18"/>
                  <w:szCs w:val="18"/>
                </w:rPr>
                <w:delText>0.63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17" w:author="srabhi" w:date="2015-07-20T17:12:00Z"/>
                <w:rFonts w:ascii="Arial" w:hAnsi="Arial" w:cs="Arial"/>
                <w:sz w:val="18"/>
                <w:szCs w:val="18"/>
              </w:rPr>
            </w:pPr>
            <w:del w:id="8618" w:author="srabhi" w:date="2015-07-20T17:12:00Z">
              <w:r w:rsidRPr="00415B83" w:rsidDel="007F6D69">
                <w:rPr>
                  <w:rFonts w:ascii="Arial" w:hAnsi="Arial" w:cs="Arial"/>
                  <w:sz w:val="18"/>
                  <w:szCs w:val="18"/>
                </w:rPr>
                <w:delText>0.21</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19" w:author="srabhi" w:date="2015-07-20T17:12:00Z"/>
                <w:rFonts w:ascii="Arial" w:hAnsi="Arial" w:cs="Arial"/>
                <w:sz w:val="18"/>
                <w:szCs w:val="18"/>
              </w:rPr>
            </w:pPr>
            <w:del w:id="8620" w:author="srabhi" w:date="2015-07-20T17:12:00Z">
              <w:r w:rsidRPr="00415B83" w:rsidDel="007F6D69">
                <w:rPr>
                  <w:rFonts w:ascii="Arial" w:hAnsi="Arial" w:cs="Arial"/>
                  <w:sz w:val="18"/>
                  <w:szCs w:val="18"/>
                </w:rPr>
                <w:delText>29</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21" w:author="srabhi" w:date="2015-07-20T17:12:00Z"/>
                <w:rFonts w:ascii="Arial" w:hAnsi="Arial" w:cs="Arial"/>
                <w:sz w:val="18"/>
                <w:szCs w:val="18"/>
              </w:rPr>
            </w:pPr>
            <w:del w:id="8622" w:author="srabhi" w:date="2015-07-20T17:12:00Z">
              <w:r w:rsidRPr="00415B83" w:rsidDel="007F6D69">
                <w:rPr>
                  <w:rFonts w:ascii="Arial" w:hAnsi="Arial" w:cs="Arial"/>
                  <w:sz w:val="18"/>
                  <w:szCs w:val="18"/>
                </w:rPr>
                <w:delText>9</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23" w:author="srabhi" w:date="2015-07-20T17:12:00Z"/>
                <w:rFonts w:ascii="Arial" w:hAnsi="Arial" w:cs="Arial"/>
                <w:sz w:val="18"/>
                <w:szCs w:val="18"/>
              </w:rPr>
            </w:pPr>
            <w:del w:id="8624" w:author="srabhi" w:date="2015-07-20T17:12:00Z">
              <w:r w:rsidRPr="00415B83" w:rsidDel="007F6D69">
                <w:rPr>
                  <w:rFonts w:ascii="Arial" w:hAnsi="Arial" w:cs="Arial"/>
                  <w:sz w:val="18"/>
                  <w:szCs w:val="18"/>
                </w:rPr>
                <w:delText>0.45</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25" w:author="srabhi" w:date="2015-07-20T17:12:00Z"/>
                <w:rFonts w:ascii="Arial" w:hAnsi="Arial" w:cs="Arial"/>
                <w:sz w:val="18"/>
                <w:szCs w:val="18"/>
              </w:rPr>
            </w:pPr>
            <w:del w:id="8626" w:author="srabhi" w:date="2015-07-20T17:12:00Z">
              <w:r w:rsidRPr="00415B83" w:rsidDel="007F6D69">
                <w:rPr>
                  <w:rFonts w:ascii="Arial" w:hAnsi="Arial" w:cs="Arial"/>
                  <w:sz w:val="18"/>
                  <w:szCs w:val="18"/>
                </w:rPr>
                <w:delText>0.15</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27" w:author="srabhi" w:date="2015-07-20T17:12:00Z"/>
                <w:rFonts w:ascii="Arial" w:hAnsi="Arial" w:cs="Arial"/>
                <w:sz w:val="18"/>
                <w:szCs w:val="18"/>
              </w:rPr>
            </w:pPr>
            <w:del w:id="8628" w:author="srabhi" w:date="2015-07-20T17:12:00Z">
              <w:r w:rsidRPr="00415B83" w:rsidDel="007F6D69">
                <w:rPr>
                  <w:rFonts w:ascii="Arial" w:hAnsi="Arial" w:cs="Arial"/>
                  <w:sz w:val="18"/>
                  <w:szCs w:val="18"/>
                </w:rPr>
                <w:delText>6</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29" w:author="srabhi" w:date="2015-07-20T17:12:00Z"/>
                <w:rFonts w:ascii="Arial" w:hAnsi="Arial" w:cs="Arial"/>
                <w:sz w:val="18"/>
                <w:szCs w:val="18"/>
              </w:rPr>
            </w:pPr>
            <w:del w:id="8630" w:author="srabhi" w:date="2015-07-20T17:12:00Z">
              <w:r w:rsidRPr="00415B83" w:rsidDel="007F6D69">
                <w:rPr>
                  <w:rFonts w:ascii="Arial" w:hAnsi="Arial" w:cs="Arial"/>
                  <w:sz w:val="18"/>
                  <w:szCs w:val="18"/>
                </w:rPr>
                <w:delText>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31" w:author="srabhi" w:date="2015-07-20T17:12:00Z"/>
                <w:rFonts w:ascii="Arial" w:hAnsi="Arial" w:cs="Arial"/>
                <w:sz w:val="18"/>
                <w:szCs w:val="18"/>
              </w:rPr>
            </w:pPr>
            <w:del w:id="8632" w:author="srabhi" w:date="2015-07-20T17:12:00Z">
              <w:r w:rsidRPr="00415B83" w:rsidDel="007F6D69">
                <w:rPr>
                  <w:rFonts w:ascii="Arial" w:hAnsi="Arial" w:cs="Arial"/>
                  <w:sz w:val="18"/>
                  <w:szCs w:val="18"/>
                </w:rPr>
                <w:delText>1.00</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33" w:author="srabhi" w:date="2015-07-20T17:12:00Z"/>
                <w:rFonts w:ascii="Arial" w:hAnsi="Arial" w:cs="Arial"/>
                <w:sz w:val="18"/>
                <w:szCs w:val="18"/>
              </w:rPr>
            </w:pPr>
            <w:del w:id="8634" w:author="srabhi" w:date="2015-07-20T17:12:00Z">
              <w:r w:rsidRPr="00415B83" w:rsidDel="007F6D69">
                <w:rPr>
                  <w:rFonts w:ascii="Arial" w:hAnsi="Arial" w:cs="Arial"/>
                  <w:sz w:val="18"/>
                  <w:szCs w:val="18"/>
                </w:rPr>
                <w:delText>0.06</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35" w:author="srabhi" w:date="2015-07-20T17:12:00Z"/>
                <w:rFonts w:ascii="Arial" w:hAnsi="Arial" w:cs="Arial"/>
                <w:sz w:val="18"/>
                <w:szCs w:val="18"/>
              </w:rPr>
            </w:pPr>
            <w:del w:id="8636" w:author="srabhi" w:date="2015-07-20T17:12:00Z">
              <w:r w:rsidRPr="00415B83" w:rsidDel="007F6D69">
                <w:rPr>
                  <w:rFonts w:ascii="Arial" w:hAnsi="Arial" w:cs="Arial"/>
                  <w:sz w:val="18"/>
                  <w:szCs w:val="18"/>
                </w:rPr>
                <w:delText>0.79</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37" w:author="srabhi" w:date="2015-07-20T17:12:00Z"/>
                <w:rFonts w:ascii="Arial" w:hAnsi="Arial" w:cs="Arial"/>
                <w:sz w:val="18"/>
                <w:szCs w:val="18"/>
              </w:rPr>
            </w:pPr>
            <w:del w:id="8638" w:author="srabhi" w:date="2015-07-20T17:12:00Z">
              <w:r w:rsidRPr="00415B83" w:rsidDel="007F6D69">
                <w:rPr>
                  <w:rFonts w:ascii="Arial" w:hAnsi="Arial" w:cs="Arial"/>
                  <w:sz w:val="18"/>
                  <w:szCs w:val="18"/>
                </w:rPr>
                <w:delText>0.21</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39" w:author="srabhi" w:date="2015-07-20T17:12:00Z"/>
                <w:rFonts w:ascii="Arial" w:hAnsi="Arial" w:cs="Arial"/>
                <w:sz w:val="18"/>
                <w:szCs w:val="18"/>
              </w:rPr>
            </w:pPr>
            <w:del w:id="8640" w:author="srabhi" w:date="2015-07-20T17:12:00Z">
              <w:r w:rsidRPr="00415B83" w:rsidDel="007F6D69">
                <w:rPr>
                  <w:rFonts w:ascii="Arial" w:hAnsi="Arial" w:cs="Arial"/>
                  <w:sz w:val="18"/>
                  <w:szCs w:val="18"/>
                </w:rPr>
                <w:delText>0.57</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41" w:author="srabhi" w:date="2015-07-20T17:12:00Z"/>
                <w:rFonts w:ascii="Arial" w:hAnsi="Arial" w:cs="Arial"/>
                <w:sz w:val="18"/>
                <w:szCs w:val="18"/>
              </w:rPr>
            </w:pPr>
            <w:del w:id="8642" w:author="srabhi" w:date="2015-07-20T17:12:00Z">
              <w:r w:rsidRPr="00415B83" w:rsidDel="007F6D69">
                <w:rPr>
                  <w:rFonts w:ascii="Arial" w:hAnsi="Arial" w:cs="Arial"/>
                  <w:sz w:val="18"/>
                  <w:szCs w:val="18"/>
                </w:rPr>
                <w:delText>0.44</w:delText>
              </w:r>
            </w:del>
          </w:p>
        </w:tc>
      </w:tr>
      <w:tr w:rsidR="00A62F41" w:rsidRPr="00240276" w:rsidDel="007F6D69" w:rsidTr="00F54B5A">
        <w:trPr>
          <w:trHeight w:val="300"/>
          <w:del w:id="8643"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644" w:author="srabhi" w:date="2015-07-20T17:12:00Z"/>
                <w:rFonts w:ascii="Arial" w:hAnsi="Arial" w:cs="Arial"/>
                <w:b/>
                <w:bCs/>
                <w:sz w:val="20"/>
                <w:szCs w:val="20"/>
              </w:rPr>
            </w:pPr>
            <w:del w:id="8645" w:author="srabhi" w:date="2015-07-20T17:12:00Z">
              <w:r w:rsidRPr="00415B83" w:rsidDel="007F6D69">
                <w:rPr>
                  <w:rFonts w:ascii="Arial" w:hAnsi="Arial" w:cs="Arial"/>
                  <w:b/>
                  <w:bCs/>
                  <w:sz w:val="20"/>
                  <w:szCs w:val="20"/>
                </w:rPr>
                <w:delText>Numbness</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46" w:author="srabhi" w:date="2015-07-20T17:12:00Z"/>
                <w:rFonts w:ascii="Arial" w:hAnsi="Arial" w:cs="Arial"/>
                <w:sz w:val="18"/>
                <w:szCs w:val="18"/>
              </w:rPr>
            </w:pPr>
            <w:del w:id="8647" w:author="srabhi" w:date="2015-07-20T17:12:00Z">
              <w:r w:rsidRPr="00415B83" w:rsidDel="007F6D69">
                <w:rPr>
                  <w:rFonts w:ascii="Arial" w:hAnsi="Arial" w:cs="Arial"/>
                  <w:sz w:val="18"/>
                  <w:szCs w:val="18"/>
                </w:rPr>
                <w:delText>31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48" w:author="srabhi" w:date="2015-07-20T17:12:00Z"/>
                <w:rFonts w:ascii="Arial" w:hAnsi="Arial" w:cs="Arial"/>
                <w:sz w:val="18"/>
                <w:szCs w:val="18"/>
              </w:rPr>
            </w:pPr>
            <w:del w:id="8649" w:author="srabhi" w:date="2015-07-20T17:12:00Z">
              <w:r w:rsidRPr="00415B83" w:rsidDel="007F6D69">
                <w:rPr>
                  <w:rFonts w:ascii="Arial" w:hAnsi="Arial" w:cs="Arial"/>
                  <w:sz w:val="18"/>
                  <w:szCs w:val="18"/>
                </w:rPr>
                <w:delText>1.32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50" w:author="srabhi" w:date="2015-07-20T17:12:00Z"/>
                <w:rFonts w:ascii="Arial" w:hAnsi="Arial" w:cs="Arial"/>
                <w:sz w:val="18"/>
                <w:szCs w:val="18"/>
              </w:rPr>
            </w:pPr>
            <w:del w:id="8651" w:author="srabhi" w:date="2015-07-20T17:12:00Z">
              <w:r w:rsidRPr="00415B83" w:rsidDel="007F6D69">
                <w:rPr>
                  <w:rFonts w:ascii="Arial" w:hAnsi="Arial" w:cs="Arial"/>
                  <w:sz w:val="18"/>
                  <w:szCs w:val="18"/>
                </w:rPr>
                <w:delText>0.16</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52" w:author="srabhi" w:date="2015-07-20T17:12:00Z"/>
                <w:rFonts w:ascii="Arial" w:hAnsi="Arial" w:cs="Arial"/>
                <w:sz w:val="18"/>
                <w:szCs w:val="18"/>
              </w:rPr>
            </w:pPr>
            <w:del w:id="8653" w:author="srabhi" w:date="2015-07-20T17:12:00Z">
              <w:r w:rsidRPr="00415B83" w:rsidDel="007F6D69">
                <w:rPr>
                  <w:rFonts w:ascii="Arial" w:hAnsi="Arial" w:cs="Arial"/>
                  <w:sz w:val="18"/>
                  <w:szCs w:val="18"/>
                </w:rPr>
                <w:delText>53</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54" w:author="srabhi" w:date="2015-07-20T17:12:00Z"/>
                <w:rFonts w:ascii="Arial" w:hAnsi="Arial" w:cs="Arial"/>
                <w:sz w:val="18"/>
                <w:szCs w:val="18"/>
              </w:rPr>
            </w:pPr>
            <w:del w:id="8655" w:author="srabhi" w:date="2015-07-20T17:12:00Z">
              <w:r w:rsidRPr="00415B83" w:rsidDel="007F6D69">
                <w:rPr>
                  <w:rFonts w:ascii="Arial" w:hAnsi="Arial" w:cs="Arial"/>
                  <w:sz w:val="18"/>
                  <w:szCs w:val="18"/>
                </w:rPr>
                <w:delText>30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56" w:author="srabhi" w:date="2015-07-20T17:12:00Z"/>
                <w:rFonts w:ascii="Arial" w:hAnsi="Arial" w:cs="Arial"/>
                <w:sz w:val="18"/>
                <w:szCs w:val="18"/>
              </w:rPr>
            </w:pPr>
            <w:del w:id="8657" w:author="srabhi" w:date="2015-07-20T17:12:00Z">
              <w:r w:rsidRPr="00415B83" w:rsidDel="007F6D69">
                <w:rPr>
                  <w:rFonts w:ascii="Arial" w:hAnsi="Arial" w:cs="Arial"/>
                  <w:sz w:val="18"/>
                  <w:szCs w:val="18"/>
                </w:rPr>
                <w:delText>1.41</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58" w:author="srabhi" w:date="2015-07-20T17:12:00Z"/>
                <w:rFonts w:ascii="Arial" w:hAnsi="Arial" w:cs="Arial"/>
                <w:sz w:val="18"/>
                <w:szCs w:val="18"/>
              </w:rPr>
            </w:pPr>
            <w:del w:id="8659" w:author="srabhi" w:date="2015-07-20T17:12:00Z">
              <w:r w:rsidRPr="00415B83" w:rsidDel="007F6D69">
                <w:rPr>
                  <w:rFonts w:ascii="Arial" w:hAnsi="Arial" w:cs="Arial"/>
                  <w:sz w:val="18"/>
                  <w:szCs w:val="18"/>
                </w:rPr>
                <w:delText>0.11</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60" w:author="srabhi" w:date="2015-07-20T17:12:00Z"/>
                <w:rFonts w:ascii="Arial" w:hAnsi="Arial" w:cs="Arial"/>
                <w:sz w:val="18"/>
                <w:szCs w:val="18"/>
              </w:rPr>
            </w:pPr>
            <w:del w:id="8661" w:author="srabhi" w:date="2015-07-20T17:12:00Z">
              <w:r w:rsidRPr="00415B83" w:rsidDel="007F6D69">
                <w:rPr>
                  <w:rFonts w:ascii="Arial" w:hAnsi="Arial" w:cs="Arial"/>
                  <w:sz w:val="18"/>
                  <w:szCs w:val="18"/>
                </w:rPr>
                <w:delText>35</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62" w:author="srabhi" w:date="2015-07-20T17:12:00Z"/>
                <w:rFonts w:ascii="Arial" w:hAnsi="Arial" w:cs="Arial"/>
                <w:sz w:val="18"/>
                <w:szCs w:val="18"/>
              </w:rPr>
            </w:pPr>
            <w:del w:id="8663" w:author="srabhi" w:date="2015-07-20T17:12:00Z">
              <w:r w:rsidRPr="00415B83" w:rsidDel="007F6D69">
                <w:rPr>
                  <w:rFonts w:ascii="Arial" w:hAnsi="Arial" w:cs="Arial"/>
                  <w:sz w:val="18"/>
                  <w:szCs w:val="18"/>
                </w:rPr>
                <w:delText>24</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64" w:author="srabhi" w:date="2015-07-20T17:12:00Z"/>
                <w:rFonts w:ascii="Arial" w:hAnsi="Arial" w:cs="Arial"/>
                <w:sz w:val="18"/>
                <w:szCs w:val="18"/>
              </w:rPr>
            </w:pPr>
            <w:del w:id="8665" w:author="srabhi" w:date="2015-07-20T17:12:00Z">
              <w:r w:rsidRPr="00415B83" w:rsidDel="007F6D69">
                <w:rPr>
                  <w:rFonts w:ascii="Arial" w:hAnsi="Arial" w:cs="Arial"/>
                  <w:sz w:val="18"/>
                  <w:szCs w:val="18"/>
                </w:rPr>
                <w:delText>1.13</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66" w:author="srabhi" w:date="2015-07-20T17:12:00Z"/>
                <w:rFonts w:ascii="Arial" w:hAnsi="Arial" w:cs="Arial"/>
                <w:sz w:val="18"/>
                <w:szCs w:val="18"/>
              </w:rPr>
            </w:pPr>
            <w:del w:id="8667" w:author="srabhi" w:date="2015-07-20T17:12:00Z">
              <w:r w:rsidRPr="00415B83" w:rsidDel="007F6D69">
                <w:rPr>
                  <w:rFonts w:ascii="Arial" w:hAnsi="Arial" w:cs="Arial"/>
                  <w:sz w:val="18"/>
                  <w:szCs w:val="18"/>
                </w:rPr>
                <w:delText>0.08</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68" w:author="srabhi" w:date="2015-07-20T17:12:00Z"/>
                <w:rFonts w:ascii="Arial" w:hAnsi="Arial" w:cs="Arial"/>
                <w:sz w:val="18"/>
                <w:szCs w:val="18"/>
              </w:rPr>
            </w:pPr>
            <w:del w:id="8669" w:author="srabhi" w:date="2015-07-20T17:12:00Z">
              <w:r w:rsidRPr="00415B83" w:rsidDel="007F6D69">
                <w:rPr>
                  <w:rFonts w:ascii="Arial" w:hAnsi="Arial" w:cs="Arial"/>
                  <w:sz w:val="18"/>
                  <w:szCs w:val="18"/>
                </w:rPr>
                <w:delText>1.44</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70" w:author="srabhi" w:date="2015-07-20T17:12:00Z"/>
                <w:rFonts w:ascii="Arial" w:hAnsi="Arial" w:cs="Arial"/>
                <w:sz w:val="18"/>
                <w:szCs w:val="18"/>
              </w:rPr>
            </w:pPr>
            <w:del w:id="8671" w:author="srabhi" w:date="2015-07-20T17:12:00Z">
              <w:r w:rsidRPr="00415B83" w:rsidDel="007F6D69">
                <w:rPr>
                  <w:rFonts w:ascii="Arial" w:hAnsi="Arial" w:cs="Arial"/>
                  <w:sz w:val="18"/>
                  <w:szCs w:val="18"/>
                </w:rPr>
                <w:delText>-0.31</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72" w:author="srabhi" w:date="2015-07-20T17:12:00Z"/>
                <w:rFonts w:ascii="Arial" w:hAnsi="Arial" w:cs="Arial"/>
                <w:sz w:val="18"/>
                <w:szCs w:val="18"/>
              </w:rPr>
            </w:pPr>
            <w:del w:id="8673" w:author="srabhi" w:date="2015-07-20T17:12:00Z">
              <w:r w:rsidRPr="00415B83" w:rsidDel="007F6D69">
                <w:rPr>
                  <w:rFonts w:ascii="Arial" w:hAnsi="Arial" w:cs="Arial"/>
                  <w:sz w:val="18"/>
                  <w:szCs w:val="18"/>
                </w:rPr>
                <w:delText>1.44</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674" w:author="srabhi" w:date="2015-07-20T17:12:00Z"/>
                <w:rFonts w:ascii="Arial" w:hAnsi="Arial" w:cs="Arial"/>
                <w:sz w:val="18"/>
                <w:szCs w:val="18"/>
              </w:rPr>
            </w:pPr>
            <w:del w:id="8675" w:author="srabhi" w:date="2015-07-20T17:12:00Z">
              <w:r w:rsidRPr="00415B83" w:rsidDel="007F6D69">
                <w:rPr>
                  <w:rFonts w:ascii="Arial" w:hAnsi="Arial" w:cs="Arial"/>
                  <w:sz w:val="18"/>
                  <w:szCs w:val="18"/>
                </w:rPr>
                <w:delText>-0.31</w:delText>
              </w:r>
            </w:del>
          </w:p>
        </w:tc>
      </w:tr>
      <w:tr w:rsidR="00F54B5A" w:rsidRPr="00240276" w:rsidDel="007F6D69" w:rsidTr="00F54B5A">
        <w:trPr>
          <w:trHeight w:val="374"/>
          <w:del w:id="8676" w:author="srabhi" w:date="2015-07-20T17:12:00Z"/>
        </w:trPr>
        <w:tc>
          <w:tcPr>
            <w:tcW w:w="1863" w:type="dxa"/>
            <w:gridSpan w:val="2"/>
            <w:tcBorders>
              <w:top w:val="single" w:sz="8" w:space="0" w:color="auto"/>
              <w:left w:val="single" w:sz="8" w:space="0" w:color="auto"/>
              <w:bottom w:val="single" w:sz="8" w:space="0" w:color="auto"/>
              <w:right w:val="single" w:sz="8" w:space="0" w:color="auto"/>
            </w:tcBorders>
            <w:shd w:val="clear" w:color="auto" w:fill="auto"/>
            <w:tcMar>
              <w:top w:w="20" w:type="dxa"/>
              <w:left w:w="20" w:type="dxa"/>
              <w:bottom w:w="0" w:type="dxa"/>
              <w:right w:w="20" w:type="dxa"/>
            </w:tcMar>
            <w:vAlign w:val="center"/>
            <w:hideMark/>
          </w:tcPr>
          <w:p w:rsidR="00F54B5A" w:rsidRPr="00240276" w:rsidDel="007F6D69" w:rsidRDefault="00F54B5A" w:rsidP="00926057">
            <w:pPr>
              <w:spacing w:line="240" w:lineRule="auto"/>
              <w:jc w:val="center"/>
              <w:rPr>
                <w:del w:id="8677" w:author="srabhi" w:date="2015-07-20T17:12:00Z"/>
                <w:rFonts w:ascii="Arial" w:hAnsi="Arial" w:cs="Arial"/>
                <w:b/>
                <w:bCs/>
                <w:sz w:val="21"/>
                <w:szCs w:val="21"/>
              </w:rPr>
            </w:pPr>
            <w:del w:id="8678" w:author="srabhi" w:date="2015-07-20T17:12:00Z">
              <w:r w:rsidRPr="00240276" w:rsidDel="007F6D69">
                <w:rPr>
                  <w:rFonts w:ascii="Arial" w:hAnsi="Arial" w:cs="Arial"/>
                  <w:b/>
                  <w:bCs/>
                  <w:sz w:val="21"/>
                  <w:szCs w:val="21"/>
                </w:rPr>
                <w:delText>Variable Description</w:delText>
              </w:r>
            </w:del>
          </w:p>
        </w:tc>
        <w:tc>
          <w:tcPr>
            <w:tcW w:w="2268" w:type="dxa"/>
            <w:gridSpan w:val="6"/>
            <w:tcBorders>
              <w:top w:val="single" w:sz="8" w:space="0" w:color="auto"/>
              <w:left w:val="nil"/>
              <w:bottom w:val="single" w:sz="8" w:space="0" w:color="auto"/>
              <w:right w:val="single" w:sz="8" w:space="0" w:color="000000"/>
            </w:tcBorders>
            <w:shd w:val="clear" w:color="auto" w:fill="auto"/>
            <w:tcMar>
              <w:top w:w="20" w:type="dxa"/>
              <w:left w:w="20" w:type="dxa"/>
              <w:bottom w:w="0" w:type="dxa"/>
              <w:right w:w="20" w:type="dxa"/>
            </w:tcMar>
            <w:vAlign w:val="center"/>
            <w:hideMark/>
          </w:tcPr>
          <w:p w:rsidR="00F54B5A" w:rsidRPr="00240276" w:rsidDel="007F6D69" w:rsidRDefault="00F54B5A" w:rsidP="00926057">
            <w:pPr>
              <w:spacing w:line="240" w:lineRule="auto"/>
              <w:jc w:val="center"/>
              <w:rPr>
                <w:del w:id="8679" w:author="srabhi" w:date="2015-07-20T17:12:00Z"/>
                <w:rFonts w:ascii="Arial" w:hAnsi="Arial" w:cs="Arial"/>
                <w:b/>
                <w:bCs/>
                <w:sz w:val="21"/>
                <w:szCs w:val="21"/>
              </w:rPr>
            </w:pPr>
            <w:del w:id="8680" w:author="srabhi" w:date="2015-07-20T17:12:00Z">
              <w:r w:rsidRPr="00240276" w:rsidDel="007F6D69">
                <w:rPr>
                  <w:rFonts w:ascii="Arial" w:hAnsi="Arial" w:cs="Arial"/>
                  <w:b/>
                  <w:bCs/>
                  <w:sz w:val="21"/>
                  <w:szCs w:val="21"/>
                </w:rPr>
                <w:delText>Standard logistic</w:delText>
              </w:r>
            </w:del>
          </w:p>
        </w:tc>
        <w:tc>
          <w:tcPr>
            <w:tcW w:w="2835" w:type="dxa"/>
            <w:gridSpan w:val="8"/>
            <w:tcBorders>
              <w:top w:val="single" w:sz="8" w:space="0" w:color="auto"/>
              <w:left w:val="nil"/>
              <w:bottom w:val="single" w:sz="8" w:space="0" w:color="auto"/>
              <w:right w:val="single" w:sz="8" w:space="0" w:color="000000"/>
            </w:tcBorders>
            <w:shd w:val="clear" w:color="auto" w:fill="auto"/>
            <w:tcMar>
              <w:top w:w="20" w:type="dxa"/>
              <w:left w:w="20" w:type="dxa"/>
              <w:bottom w:w="0" w:type="dxa"/>
              <w:right w:w="20" w:type="dxa"/>
            </w:tcMar>
            <w:vAlign w:val="center"/>
            <w:hideMark/>
          </w:tcPr>
          <w:p w:rsidR="00F54B5A" w:rsidRPr="00240276" w:rsidDel="007F6D69" w:rsidRDefault="00F54B5A" w:rsidP="00926057">
            <w:pPr>
              <w:spacing w:line="240" w:lineRule="auto"/>
              <w:jc w:val="center"/>
              <w:rPr>
                <w:del w:id="8681" w:author="srabhi" w:date="2015-07-20T17:12:00Z"/>
                <w:rFonts w:ascii="Arial" w:hAnsi="Arial" w:cs="Arial"/>
                <w:b/>
                <w:bCs/>
                <w:sz w:val="21"/>
                <w:szCs w:val="21"/>
              </w:rPr>
            </w:pPr>
            <w:del w:id="8682" w:author="srabhi" w:date="2015-07-20T17:12:00Z">
              <w:r w:rsidRPr="00240276" w:rsidDel="007F6D69">
                <w:rPr>
                  <w:rFonts w:ascii="Arial" w:hAnsi="Arial" w:cs="Arial"/>
                  <w:b/>
                  <w:bCs/>
                  <w:sz w:val="21"/>
                  <w:szCs w:val="21"/>
                </w:rPr>
                <w:delText>Stepwise</w:delText>
              </w:r>
            </w:del>
          </w:p>
        </w:tc>
        <w:tc>
          <w:tcPr>
            <w:tcW w:w="2855" w:type="dxa"/>
            <w:gridSpan w:val="7"/>
            <w:tcBorders>
              <w:top w:val="single" w:sz="8" w:space="0" w:color="auto"/>
              <w:left w:val="nil"/>
              <w:bottom w:val="single" w:sz="8" w:space="0" w:color="auto"/>
              <w:right w:val="single" w:sz="8" w:space="0" w:color="000000"/>
            </w:tcBorders>
            <w:shd w:val="clear" w:color="auto" w:fill="auto"/>
            <w:tcMar>
              <w:top w:w="20" w:type="dxa"/>
              <w:left w:w="20" w:type="dxa"/>
              <w:bottom w:w="0" w:type="dxa"/>
              <w:right w:w="20" w:type="dxa"/>
            </w:tcMar>
            <w:vAlign w:val="center"/>
            <w:hideMark/>
          </w:tcPr>
          <w:p w:rsidR="00F54B5A" w:rsidRPr="00240276" w:rsidDel="007F6D69" w:rsidRDefault="00F54B5A" w:rsidP="00926057">
            <w:pPr>
              <w:spacing w:line="240" w:lineRule="auto"/>
              <w:jc w:val="center"/>
              <w:rPr>
                <w:del w:id="8683" w:author="srabhi" w:date="2015-07-20T17:12:00Z"/>
                <w:rFonts w:ascii="Arial" w:hAnsi="Arial" w:cs="Arial"/>
                <w:b/>
                <w:bCs/>
                <w:sz w:val="21"/>
                <w:szCs w:val="21"/>
              </w:rPr>
            </w:pPr>
            <w:del w:id="8684" w:author="srabhi" w:date="2015-07-20T17:12:00Z">
              <w:r w:rsidRPr="00240276" w:rsidDel="007F6D69">
                <w:rPr>
                  <w:rFonts w:ascii="Arial" w:hAnsi="Arial" w:cs="Arial"/>
                  <w:b/>
                  <w:bCs/>
                  <w:sz w:val="21"/>
                  <w:szCs w:val="21"/>
                </w:rPr>
                <w:delText>Lasso</w:delText>
              </w:r>
            </w:del>
          </w:p>
        </w:tc>
        <w:tc>
          <w:tcPr>
            <w:tcW w:w="5328" w:type="dxa"/>
            <w:gridSpan w:val="7"/>
            <w:tcBorders>
              <w:top w:val="single" w:sz="8" w:space="0" w:color="auto"/>
              <w:left w:val="nil"/>
              <w:bottom w:val="single" w:sz="8" w:space="0" w:color="auto"/>
              <w:right w:val="single" w:sz="8" w:space="0" w:color="000000"/>
            </w:tcBorders>
            <w:shd w:val="clear" w:color="auto" w:fill="auto"/>
            <w:tcMar>
              <w:top w:w="20" w:type="dxa"/>
              <w:left w:w="20" w:type="dxa"/>
              <w:bottom w:w="0" w:type="dxa"/>
              <w:right w:w="20" w:type="dxa"/>
            </w:tcMar>
            <w:vAlign w:val="center"/>
            <w:hideMark/>
          </w:tcPr>
          <w:p w:rsidR="00F54B5A" w:rsidRPr="00240276" w:rsidDel="007F6D69" w:rsidRDefault="00F54B5A" w:rsidP="00926057">
            <w:pPr>
              <w:spacing w:line="240" w:lineRule="auto"/>
              <w:jc w:val="center"/>
              <w:rPr>
                <w:del w:id="8685" w:author="srabhi" w:date="2015-07-20T17:12:00Z"/>
                <w:rFonts w:ascii="Arial" w:hAnsi="Arial" w:cs="Arial"/>
                <w:b/>
                <w:bCs/>
                <w:sz w:val="21"/>
                <w:szCs w:val="21"/>
              </w:rPr>
            </w:pPr>
            <w:del w:id="8686" w:author="srabhi" w:date="2015-07-20T17:12:00Z">
              <w:r w:rsidRPr="00240276" w:rsidDel="007F6D69">
                <w:rPr>
                  <w:rFonts w:ascii="Arial" w:hAnsi="Arial" w:cs="Arial"/>
                  <w:b/>
                  <w:bCs/>
                  <w:sz w:val="21"/>
                  <w:szCs w:val="21"/>
                </w:rPr>
                <w:delText>Model comparison</w:delText>
              </w:r>
            </w:del>
          </w:p>
        </w:tc>
      </w:tr>
      <w:tr w:rsidR="00F54B5A" w:rsidRPr="00240276" w:rsidDel="007F6D69" w:rsidTr="00F54B5A">
        <w:trPr>
          <w:trHeight w:val="389"/>
          <w:del w:id="8687" w:author="srabhi" w:date="2015-07-20T17:12:00Z"/>
        </w:trPr>
        <w:tc>
          <w:tcPr>
            <w:tcW w:w="1863"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240276" w:rsidDel="007F6D69" w:rsidRDefault="00F54B5A" w:rsidP="00926057">
            <w:pPr>
              <w:spacing w:line="240" w:lineRule="auto"/>
              <w:jc w:val="center"/>
              <w:rPr>
                <w:del w:id="8688" w:author="srabhi" w:date="2015-07-20T17:12:00Z"/>
                <w:rFonts w:ascii="Arial" w:hAnsi="Arial" w:cs="Arial"/>
                <w:b/>
                <w:bCs/>
                <w:sz w:val="21"/>
                <w:szCs w:val="21"/>
              </w:rPr>
            </w:pPr>
            <w:del w:id="8689" w:author="srabhi" w:date="2015-07-20T17:12:00Z">
              <w:r w:rsidRPr="00240276" w:rsidDel="007F6D69">
                <w:rPr>
                  <w:rFonts w:ascii="Arial" w:hAnsi="Arial" w:cs="Arial"/>
                  <w:b/>
                  <w:bCs/>
                  <w:sz w:val="21"/>
                  <w:szCs w:val="21"/>
                </w:rPr>
                <w:delText> </w:delText>
              </w:r>
            </w:del>
          </w:p>
        </w:tc>
        <w:tc>
          <w:tcPr>
            <w:tcW w:w="1134"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690" w:author="srabhi" w:date="2015-07-20T17:12:00Z"/>
                <w:rFonts w:ascii="Arial" w:hAnsi="Arial" w:cs="Arial"/>
                <w:b/>
                <w:bCs/>
                <w:sz w:val="18"/>
                <w:szCs w:val="18"/>
                <w:lang w:eastAsia="zh-CN"/>
              </w:rPr>
            </w:pPr>
            <w:del w:id="8691" w:author="srabhi" w:date="2015-07-20T17:12:00Z">
              <w:r w:rsidRPr="00415B83" w:rsidDel="007F6D69">
                <w:rPr>
                  <w:rFonts w:ascii="Arial" w:hAnsi="Arial" w:cs="Arial"/>
                  <w:b/>
                  <w:bCs/>
                  <w:sz w:val="18"/>
                  <w:szCs w:val="18"/>
                  <w:lang w:eastAsia="zh-CN"/>
                </w:rPr>
                <w:delText>No. of times significant</w:delText>
              </w:r>
            </w:del>
          </w:p>
        </w:tc>
        <w:tc>
          <w:tcPr>
            <w:tcW w:w="56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692" w:author="srabhi" w:date="2015-07-20T17:12:00Z"/>
                <w:rFonts w:ascii="Arial" w:hAnsi="Arial" w:cs="Arial"/>
                <w:b/>
                <w:bCs/>
                <w:sz w:val="18"/>
                <w:szCs w:val="18"/>
                <w:lang w:eastAsia="zh-CN"/>
              </w:rPr>
            </w:pPr>
            <w:del w:id="8693" w:author="srabhi" w:date="2015-07-20T17:12:00Z">
              <w:r w:rsidRPr="00415B83" w:rsidDel="007F6D69">
                <w:rPr>
                  <w:rFonts w:ascii="Arial" w:hAnsi="Arial" w:cs="Arial"/>
                  <w:b/>
                  <w:bCs/>
                  <w:sz w:val="18"/>
                  <w:szCs w:val="18"/>
                  <w:lang w:eastAsia="zh-CN"/>
                </w:rPr>
                <w:delText>Mean OR</w:delText>
              </w:r>
            </w:del>
          </w:p>
        </w:tc>
        <w:tc>
          <w:tcPr>
            <w:tcW w:w="56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694" w:author="srabhi" w:date="2015-07-20T17:12:00Z"/>
                <w:rFonts w:ascii="Arial" w:hAnsi="Arial" w:cs="Arial"/>
                <w:b/>
                <w:bCs/>
                <w:sz w:val="18"/>
                <w:szCs w:val="18"/>
                <w:lang w:eastAsia="zh-CN"/>
              </w:rPr>
            </w:pPr>
            <w:del w:id="8695" w:author="srabhi" w:date="2015-07-20T17:12:00Z">
              <w:r w:rsidRPr="00415B83" w:rsidDel="007F6D69">
                <w:rPr>
                  <w:rFonts w:ascii="Arial" w:hAnsi="Arial" w:cs="Arial"/>
                  <w:b/>
                  <w:bCs/>
                  <w:sz w:val="18"/>
                  <w:szCs w:val="18"/>
                  <w:lang w:eastAsia="zh-CN"/>
                </w:rPr>
                <w:delText>SD OR</w:delText>
              </w:r>
            </w:del>
          </w:p>
        </w:tc>
        <w:tc>
          <w:tcPr>
            <w:tcW w:w="851"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696" w:author="srabhi" w:date="2015-07-20T17:12:00Z"/>
                <w:rFonts w:ascii="Arial" w:hAnsi="Arial" w:cs="Arial"/>
                <w:b/>
                <w:bCs/>
                <w:sz w:val="18"/>
                <w:szCs w:val="18"/>
                <w:lang w:eastAsia="zh-CN"/>
              </w:rPr>
            </w:pPr>
            <w:del w:id="8697" w:author="srabhi" w:date="2015-07-20T17:12:00Z">
              <w:r w:rsidRPr="00415B83" w:rsidDel="007F6D69">
                <w:rPr>
                  <w:rFonts w:ascii="Arial" w:hAnsi="Arial" w:cs="Arial"/>
                  <w:b/>
                  <w:bCs/>
                  <w:sz w:val="18"/>
                  <w:szCs w:val="18"/>
                  <w:lang w:eastAsia="zh-CN"/>
                </w:rPr>
                <w:delText>Number of times retained</w:delText>
              </w:r>
            </w:del>
          </w:p>
        </w:tc>
        <w:tc>
          <w:tcPr>
            <w:tcW w:w="992"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698" w:author="srabhi" w:date="2015-07-20T17:12:00Z"/>
                <w:rFonts w:ascii="Arial" w:hAnsi="Arial" w:cs="Arial"/>
                <w:b/>
                <w:bCs/>
                <w:sz w:val="18"/>
                <w:szCs w:val="18"/>
                <w:lang w:eastAsia="zh-CN"/>
              </w:rPr>
            </w:pPr>
            <w:del w:id="8699" w:author="srabhi" w:date="2015-07-20T17:12:00Z">
              <w:r w:rsidRPr="00415B83" w:rsidDel="007F6D69">
                <w:rPr>
                  <w:rFonts w:ascii="Arial" w:hAnsi="Arial" w:cs="Arial"/>
                  <w:b/>
                  <w:bCs/>
                  <w:sz w:val="18"/>
                  <w:szCs w:val="18"/>
                  <w:lang w:eastAsia="zh-CN"/>
                </w:rPr>
                <w:delText>Number of times significant</w:delText>
              </w:r>
            </w:del>
          </w:p>
        </w:tc>
        <w:tc>
          <w:tcPr>
            <w:tcW w:w="56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700" w:author="srabhi" w:date="2015-07-20T17:12:00Z"/>
                <w:rFonts w:ascii="Arial" w:hAnsi="Arial" w:cs="Arial"/>
                <w:b/>
                <w:bCs/>
                <w:sz w:val="18"/>
                <w:szCs w:val="18"/>
                <w:lang w:eastAsia="zh-CN"/>
              </w:rPr>
            </w:pPr>
            <w:del w:id="8701" w:author="srabhi" w:date="2015-07-20T17:12:00Z">
              <w:r w:rsidRPr="00415B83" w:rsidDel="007F6D69">
                <w:rPr>
                  <w:rFonts w:ascii="Arial" w:hAnsi="Arial" w:cs="Arial"/>
                  <w:b/>
                  <w:bCs/>
                  <w:sz w:val="18"/>
                  <w:szCs w:val="18"/>
                  <w:lang w:eastAsia="zh-CN"/>
                </w:rPr>
                <w:delText>Mean OR</w:delText>
              </w:r>
            </w:del>
          </w:p>
        </w:tc>
        <w:tc>
          <w:tcPr>
            <w:tcW w:w="425"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702" w:author="srabhi" w:date="2015-07-20T17:12:00Z"/>
                <w:rFonts w:ascii="Arial" w:hAnsi="Arial" w:cs="Arial"/>
                <w:b/>
                <w:bCs/>
                <w:sz w:val="18"/>
                <w:szCs w:val="18"/>
                <w:lang w:eastAsia="zh-CN"/>
              </w:rPr>
            </w:pPr>
            <w:del w:id="8703" w:author="srabhi" w:date="2015-07-20T17:12:00Z">
              <w:r w:rsidRPr="00415B83" w:rsidDel="007F6D69">
                <w:rPr>
                  <w:rFonts w:ascii="Arial" w:hAnsi="Arial" w:cs="Arial"/>
                  <w:b/>
                  <w:bCs/>
                  <w:sz w:val="18"/>
                  <w:szCs w:val="18"/>
                  <w:lang w:eastAsia="zh-CN"/>
                </w:rPr>
                <w:delText>SD OR</w:delText>
              </w:r>
            </w:del>
          </w:p>
        </w:tc>
        <w:tc>
          <w:tcPr>
            <w:tcW w:w="851"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704" w:author="srabhi" w:date="2015-07-20T17:12:00Z"/>
                <w:rFonts w:ascii="Arial" w:hAnsi="Arial" w:cs="Arial"/>
                <w:b/>
                <w:bCs/>
                <w:sz w:val="18"/>
                <w:szCs w:val="18"/>
                <w:lang w:eastAsia="zh-CN"/>
              </w:rPr>
            </w:pPr>
            <w:del w:id="8705" w:author="srabhi" w:date="2015-07-20T17:12:00Z">
              <w:r w:rsidRPr="00415B83" w:rsidDel="007F6D69">
                <w:rPr>
                  <w:rFonts w:ascii="Arial" w:hAnsi="Arial" w:cs="Arial"/>
                  <w:b/>
                  <w:bCs/>
                  <w:sz w:val="18"/>
                  <w:szCs w:val="18"/>
                  <w:lang w:eastAsia="zh-CN"/>
                </w:rPr>
                <w:delText>Number of times retained</w:delText>
              </w:r>
            </w:del>
          </w:p>
        </w:tc>
        <w:tc>
          <w:tcPr>
            <w:tcW w:w="992"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706" w:author="srabhi" w:date="2015-07-20T17:12:00Z"/>
                <w:rFonts w:ascii="Arial" w:hAnsi="Arial" w:cs="Arial"/>
                <w:b/>
                <w:bCs/>
                <w:sz w:val="18"/>
                <w:szCs w:val="18"/>
                <w:lang w:eastAsia="zh-CN"/>
              </w:rPr>
            </w:pPr>
            <w:del w:id="8707" w:author="srabhi" w:date="2015-07-20T17:12:00Z">
              <w:r w:rsidRPr="00415B83" w:rsidDel="007F6D69">
                <w:rPr>
                  <w:rFonts w:ascii="Arial" w:hAnsi="Arial" w:cs="Arial"/>
                  <w:b/>
                  <w:bCs/>
                  <w:sz w:val="18"/>
                  <w:szCs w:val="18"/>
                  <w:lang w:eastAsia="zh-CN"/>
                </w:rPr>
                <w:delText>Number of times significant</w:delText>
              </w:r>
            </w:del>
          </w:p>
        </w:tc>
        <w:tc>
          <w:tcPr>
            <w:tcW w:w="56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708" w:author="srabhi" w:date="2015-07-20T17:12:00Z"/>
                <w:rFonts w:ascii="Arial" w:hAnsi="Arial" w:cs="Arial"/>
                <w:b/>
                <w:bCs/>
                <w:sz w:val="18"/>
                <w:szCs w:val="18"/>
                <w:lang w:eastAsia="zh-CN"/>
              </w:rPr>
            </w:pPr>
            <w:del w:id="8709" w:author="srabhi" w:date="2015-07-20T17:12:00Z">
              <w:r w:rsidRPr="00415B83" w:rsidDel="007F6D69">
                <w:rPr>
                  <w:rFonts w:ascii="Arial" w:hAnsi="Arial" w:cs="Arial"/>
                  <w:b/>
                  <w:bCs/>
                  <w:sz w:val="18"/>
                  <w:szCs w:val="18"/>
                  <w:lang w:eastAsia="zh-CN"/>
                </w:rPr>
                <w:delText>Mean OR (A)</w:delText>
              </w:r>
            </w:del>
          </w:p>
        </w:tc>
        <w:tc>
          <w:tcPr>
            <w:tcW w:w="445" w:type="dxa"/>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710" w:author="srabhi" w:date="2015-07-20T17:12:00Z"/>
                <w:rFonts w:ascii="Arial" w:hAnsi="Arial" w:cs="Arial"/>
                <w:b/>
                <w:bCs/>
                <w:sz w:val="18"/>
                <w:szCs w:val="18"/>
                <w:lang w:eastAsia="zh-CN"/>
              </w:rPr>
            </w:pPr>
            <w:del w:id="8711" w:author="srabhi" w:date="2015-07-20T17:12:00Z">
              <w:r w:rsidRPr="00415B83" w:rsidDel="007F6D69">
                <w:rPr>
                  <w:rFonts w:ascii="Arial" w:hAnsi="Arial" w:cs="Arial"/>
                  <w:b/>
                  <w:bCs/>
                  <w:sz w:val="18"/>
                  <w:szCs w:val="18"/>
                  <w:lang w:eastAsia="zh-CN"/>
                </w:rPr>
                <w:delText>SD OR</w:delText>
              </w:r>
            </w:del>
          </w:p>
        </w:tc>
        <w:tc>
          <w:tcPr>
            <w:tcW w:w="993"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712" w:author="srabhi" w:date="2015-07-20T17:12:00Z"/>
                <w:rFonts w:ascii="Arial" w:hAnsi="Arial" w:cs="Arial"/>
                <w:b/>
                <w:bCs/>
                <w:sz w:val="18"/>
                <w:szCs w:val="18"/>
                <w:lang w:eastAsia="zh-CN"/>
              </w:rPr>
            </w:pPr>
            <w:del w:id="8713" w:author="srabhi" w:date="2015-07-20T17:12:00Z">
              <w:r w:rsidRPr="00415B83" w:rsidDel="007F6D69">
                <w:rPr>
                  <w:rFonts w:ascii="Arial" w:hAnsi="Arial" w:cs="Arial"/>
                  <w:b/>
                  <w:bCs/>
                  <w:sz w:val="18"/>
                  <w:szCs w:val="18"/>
                  <w:lang w:eastAsia="zh-CN"/>
                </w:rPr>
                <w:delText>Mean OR in standard LR when retained by Lasso LR (B)</w:delText>
              </w:r>
            </w:del>
          </w:p>
        </w:tc>
        <w:tc>
          <w:tcPr>
            <w:tcW w:w="992"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714" w:author="srabhi" w:date="2015-07-20T17:12:00Z"/>
                <w:rFonts w:ascii="Arial" w:hAnsi="Arial" w:cs="Arial"/>
                <w:b/>
                <w:bCs/>
                <w:sz w:val="18"/>
                <w:szCs w:val="18"/>
                <w:lang w:eastAsia="zh-CN"/>
              </w:rPr>
            </w:pPr>
            <w:del w:id="8715" w:author="srabhi" w:date="2015-07-20T17:12:00Z">
              <w:r w:rsidRPr="00415B83" w:rsidDel="007F6D69">
                <w:rPr>
                  <w:rFonts w:ascii="Arial" w:hAnsi="Arial" w:cs="Arial"/>
                  <w:b/>
                  <w:bCs/>
                  <w:sz w:val="18"/>
                  <w:szCs w:val="18"/>
                  <w:lang w:eastAsia="zh-CN"/>
                </w:rPr>
                <w:delText>Difference in mean OR (A-B)</w:delText>
              </w:r>
            </w:del>
          </w:p>
        </w:tc>
        <w:tc>
          <w:tcPr>
            <w:tcW w:w="141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716" w:author="srabhi" w:date="2015-07-20T17:12:00Z"/>
                <w:rFonts w:ascii="Arial" w:hAnsi="Arial" w:cs="Arial"/>
                <w:b/>
                <w:bCs/>
                <w:sz w:val="18"/>
                <w:szCs w:val="18"/>
                <w:lang w:eastAsia="zh-CN"/>
              </w:rPr>
            </w:pPr>
            <w:del w:id="8717" w:author="srabhi" w:date="2015-07-20T17:12:00Z">
              <w:r w:rsidRPr="00415B83" w:rsidDel="007F6D69">
                <w:rPr>
                  <w:rFonts w:ascii="Arial" w:hAnsi="Arial" w:cs="Arial"/>
                  <w:b/>
                  <w:bCs/>
                  <w:sz w:val="18"/>
                  <w:szCs w:val="18"/>
                  <w:lang w:eastAsia="zh-CN"/>
                </w:rPr>
                <w:delText>Mean OR in stepwise LR when retained by stepwise &amp; Lasso (C)</w:delText>
              </w:r>
            </w:del>
          </w:p>
        </w:tc>
        <w:tc>
          <w:tcPr>
            <w:tcW w:w="1926" w:type="dxa"/>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8718" w:author="srabhi" w:date="2015-07-20T17:12:00Z"/>
                <w:rFonts w:ascii="Arial" w:hAnsi="Arial" w:cs="Arial"/>
                <w:b/>
                <w:bCs/>
                <w:sz w:val="18"/>
                <w:szCs w:val="18"/>
                <w:lang w:eastAsia="zh-CN"/>
              </w:rPr>
            </w:pPr>
            <w:del w:id="8719" w:author="srabhi" w:date="2015-07-20T17:12:00Z">
              <w:r w:rsidRPr="00415B83" w:rsidDel="007F6D69">
                <w:rPr>
                  <w:rFonts w:ascii="Arial" w:hAnsi="Arial" w:cs="Arial"/>
                  <w:b/>
                  <w:bCs/>
                  <w:sz w:val="18"/>
                  <w:szCs w:val="18"/>
                  <w:lang w:eastAsia="zh-CN"/>
                </w:rPr>
                <w:delText>Difference in mean OR (A-C)</w:delText>
              </w:r>
            </w:del>
          </w:p>
        </w:tc>
      </w:tr>
      <w:tr w:rsidR="00F54B5A" w:rsidRPr="00240276" w:rsidDel="007F6D69" w:rsidTr="00F54B5A">
        <w:trPr>
          <w:trHeight w:val="389"/>
          <w:del w:id="8720" w:author="srabhi" w:date="2015-07-20T17:12:00Z"/>
        </w:trPr>
        <w:tc>
          <w:tcPr>
            <w:tcW w:w="1863" w:type="dxa"/>
            <w:gridSpan w:val="2"/>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8721"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22"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23"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24"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25"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26"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27"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28"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29"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30"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31" w:author="srabhi" w:date="2015-07-20T17:12:00Z"/>
                <w:rFonts w:ascii="Arial" w:hAnsi="Arial" w:cs="Arial"/>
                <w:b/>
                <w:bCs/>
                <w:sz w:val="18"/>
                <w:szCs w:val="18"/>
              </w:rPr>
            </w:pPr>
          </w:p>
        </w:tc>
        <w:tc>
          <w:tcPr>
            <w:tcW w:w="445"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32"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33"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34"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35"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36" w:author="srabhi" w:date="2015-07-20T17:12:00Z"/>
                <w:rFonts w:ascii="Arial" w:hAnsi="Arial" w:cs="Arial"/>
                <w:b/>
                <w:bCs/>
                <w:sz w:val="18"/>
                <w:szCs w:val="18"/>
              </w:rPr>
            </w:pPr>
          </w:p>
        </w:tc>
      </w:tr>
      <w:tr w:rsidR="00F54B5A" w:rsidRPr="00240276" w:rsidDel="007F6D69" w:rsidTr="00F54B5A">
        <w:trPr>
          <w:trHeight w:val="389"/>
          <w:del w:id="8737" w:author="srabhi" w:date="2015-07-20T17:12:00Z"/>
        </w:trPr>
        <w:tc>
          <w:tcPr>
            <w:tcW w:w="1863" w:type="dxa"/>
            <w:gridSpan w:val="2"/>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8738"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39"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40"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41"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42"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43"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44"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45"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46"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47"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48" w:author="srabhi" w:date="2015-07-20T17:12:00Z"/>
                <w:rFonts w:ascii="Arial" w:hAnsi="Arial" w:cs="Arial"/>
                <w:b/>
                <w:bCs/>
                <w:sz w:val="18"/>
                <w:szCs w:val="18"/>
              </w:rPr>
            </w:pPr>
          </w:p>
        </w:tc>
        <w:tc>
          <w:tcPr>
            <w:tcW w:w="445"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49"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50"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51"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52"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53" w:author="srabhi" w:date="2015-07-20T17:12:00Z"/>
                <w:rFonts w:ascii="Arial" w:hAnsi="Arial" w:cs="Arial"/>
                <w:b/>
                <w:bCs/>
                <w:sz w:val="18"/>
                <w:szCs w:val="18"/>
              </w:rPr>
            </w:pPr>
          </w:p>
        </w:tc>
      </w:tr>
      <w:tr w:rsidR="00F54B5A" w:rsidRPr="00240276" w:rsidDel="007F6D69" w:rsidTr="00F54B5A">
        <w:trPr>
          <w:trHeight w:val="389"/>
          <w:del w:id="8754" w:author="srabhi" w:date="2015-07-20T17:12:00Z"/>
        </w:trPr>
        <w:tc>
          <w:tcPr>
            <w:tcW w:w="1863" w:type="dxa"/>
            <w:gridSpan w:val="2"/>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8755"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56"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57"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58"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59"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60"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61"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62"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63"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64"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65" w:author="srabhi" w:date="2015-07-20T17:12:00Z"/>
                <w:rFonts w:ascii="Arial" w:hAnsi="Arial" w:cs="Arial"/>
                <w:b/>
                <w:bCs/>
                <w:sz w:val="18"/>
                <w:szCs w:val="18"/>
              </w:rPr>
            </w:pPr>
          </w:p>
        </w:tc>
        <w:tc>
          <w:tcPr>
            <w:tcW w:w="445"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66"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67"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68"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69"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70" w:author="srabhi" w:date="2015-07-20T17:12:00Z"/>
                <w:rFonts w:ascii="Arial" w:hAnsi="Arial" w:cs="Arial"/>
                <w:b/>
                <w:bCs/>
                <w:sz w:val="18"/>
                <w:szCs w:val="18"/>
              </w:rPr>
            </w:pPr>
          </w:p>
        </w:tc>
      </w:tr>
      <w:tr w:rsidR="00F54B5A" w:rsidRPr="00240276" w:rsidDel="007F6D69" w:rsidTr="00F54B5A">
        <w:trPr>
          <w:trHeight w:val="389"/>
          <w:del w:id="8771" w:author="srabhi" w:date="2015-07-20T17:12:00Z"/>
        </w:trPr>
        <w:tc>
          <w:tcPr>
            <w:tcW w:w="1863" w:type="dxa"/>
            <w:gridSpan w:val="2"/>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8772"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73"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74"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75"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76"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77"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78"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79"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80"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81"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82" w:author="srabhi" w:date="2015-07-20T17:12:00Z"/>
                <w:rFonts w:ascii="Arial" w:hAnsi="Arial" w:cs="Arial"/>
                <w:b/>
                <w:bCs/>
                <w:sz w:val="18"/>
                <w:szCs w:val="18"/>
              </w:rPr>
            </w:pPr>
          </w:p>
        </w:tc>
        <w:tc>
          <w:tcPr>
            <w:tcW w:w="445"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83"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84"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85"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86"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87" w:author="srabhi" w:date="2015-07-20T17:12:00Z"/>
                <w:rFonts w:ascii="Arial" w:hAnsi="Arial" w:cs="Arial"/>
                <w:b/>
                <w:bCs/>
                <w:sz w:val="18"/>
                <w:szCs w:val="18"/>
              </w:rPr>
            </w:pPr>
          </w:p>
        </w:tc>
      </w:tr>
      <w:tr w:rsidR="00F54B5A" w:rsidRPr="00240276" w:rsidDel="007F6D69" w:rsidTr="00F54B5A">
        <w:trPr>
          <w:trHeight w:val="389"/>
          <w:del w:id="8788" w:author="srabhi" w:date="2015-07-20T17:12:00Z"/>
        </w:trPr>
        <w:tc>
          <w:tcPr>
            <w:tcW w:w="1863" w:type="dxa"/>
            <w:gridSpan w:val="2"/>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8789"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90"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91"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92"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93"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94"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95"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96"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97"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98"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799" w:author="srabhi" w:date="2015-07-20T17:12:00Z"/>
                <w:rFonts w:ascii="Arial" w:hAnsi="Arial" w:cs="Arial"/>
                <w:b/>
                <w:bCs/>
                <w:sz w:val="18"/>
                <w:szCs w:val="18"/>
              </w:rPr>
            </w:pPr>
          </w:p>
        </w:tc>
        <w:tc>
          <w:tcPr>
            <w:tcW w:w="445"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800"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801"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802"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803"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804" w:author="srabhi" w:date="2015-07-20T17:12:00Z"/>
                <w:rFonts w:ascii="Arial" w:hAnsi="Arial" w:cs="Arial"/>
                <w:b/>
                <w:bCs/>
                <w:sz w:val="18"/>
                <w:szCs w:val="18"/>
              </w:rPr>
            </w:pPr>
          </w:p>
        </w:tc>
      </w:tr>
      <w:tr w:rsidR="00F54B5A" w:rsidRPr="00240276" w:rsidDel="007F6D69" w:rsidTr="00F54B5A">
        <w:trPr>
          <w:trHeight w:val="252"/>
          <w:del w:id="8805" w:author="srabhi" w:date="2015-07-20T17:12:00Z"/>
        </w:trPr>
        <w:tc>
          <w:tcPr>
            <w:tcW w:w="1863" w:type="dxa"/>
            <w:gridSpan w:val="2"/>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8806"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807"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808"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809"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810"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811"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812"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813"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814"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815"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816" w:author="srabhi" w:date="2015-07-20T17:12:00Z"/>
                <w:rFonts w:ascii="Arial" w:hAnsi="Arial" w:cs="Arial"/>
                <w:b/>
                <w:bCs/>
                <w:sz w:val="18"/>
                <w:szCs w:val="18"/>
              </w:rPr>
            </w:pPr>
          </w:p>
        </w:tc>
        <w:tc>
          <w:tcPr>
            <w:tcW w:w="445"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817"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818"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819"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820"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8821" w:author="srabhi" w:date="2015-07-20T17:12:00Z"/>
                <w:rFonts w:ascii="Arial" w:hAnsi="Arial" w:cs="Arial"/>
                <w:b/>
                <w:bCs/>
                <w:sz w:val="18"/>
                <w:szCs w:val="18"/>
              </w:rPr>
            </w:pPr>
          </w:p>
        </w:tc>
      </w:tr>
      <w:tr w:rsidR="00A62F41" w:rsidRPr="00240276" w:rsidDel="007F6D69" w:rsidTr="00F54B5A">
        <w:trPr>
          <w:trHeight w:val="300"/>
          <w:del w:id="8822"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823" w:author="srabhi" w:date="2015-07-20T17:12:00Z"/>
                <w:rFonts w:ascii="Arial" w:hAnsi="Arial" w:cs="Arial"/>
                <w:b/>
                <w:bCs/>
                <w:sz w:val="20"/>
                <w:szCs w:val="20"/>
              </w:rPr>
            </w:pPr>
            <w:del w:id="8824" w:author="srabhi" w:date="2015-07-20T17:12:00Z">
              <w:r w:rsidRPr="00415B83" w:rsidDel="007F6D69">
                <w:rPr>
                  <w:rFonts w:ascii="Arial" w:hAnsi="Arial" w:cs="Arial"/>
                  <w:b/>
                  <w:bCs/>
                  <w:sz w:val="20"/>
                  <w:szCs w:val="20"/>
                </w:rPr>
                <w:delText>Walking (Gait), Balance, and Coordination Problems</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25" w:author="srabhi" w:date="2015-07-20T17:12:00Z"/>
                <w:rFonts w:ascii="Arial" w:hAnsi="Arial" w:cs="Arial"/>
                <w:sz w:val="18"/>
                <w:szCs w:val="18"/>
              </w:rPr>
            </w:pPr>
            <w:del w:id="8826" w:author="srabhi" w:date="2015-07-20T17:12:00Z">
              <w:r w:rsidRPr="00415B83" w:rsidDel="007F6D69">
                <w:rPr>
                  <w:rFonts w:ascii="Arial" w:hAnsi="Arial" w:cs="Arial"/>
                  <w:sz w:val="18"/>
                  <w:szCs w:val="18"/>
                </w:rPr>
                <w:delText>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27" w:author="srabhi" w:date="2015-07-20T17:12:00Z"/>
                <w:rFonts w:ascii="Arial" w:hAnsi="Arial" w:cs="Arial"/>
                <w:sz w:val="18"/>
                <w:szCs w:val="18"/>
              </w:rPr>
            </w:pPr>
            <w:del w:id="8828" w:author="srabhi" w:date="2015-07-20T17:12:00Z">
              <w:r w:rsidRPr="00415B83" w:rsidDel="007F6D69">
                <w:rPr>
                  <w:rFonts w:ascii="Arial" w:hAnsi="Arial" w:cs="Arial"/>
                  <w:sz w:val="18"/>
                  <w:szCs w:val="18"/>
                </w:rPr>
                <w:delText>1.09</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29" w:author="srabhi" w:date="2015-07-20T17:12:00Z"/>
                <w:rFonts w:ascii="Arial" w:hAnsi="Arial" w:cs="Arial"/>
                <w:sz w:val="18"/>
                <w:szCs w:val="18"/>
              </w:rPr>
            </w:pPr>
            <w:del w:id="8830" w:author="srabhi" w:date="2015-07-20T17:12:00Z">
              <w:r w:rsidRPr="00415B83" w:rsidDel="007F6D69">
                <w:rPr>
                  <w:rFonts w:ascii="Arial" w:hAnsi="Arial" w:cs="Arial"/>
                  <w:sz w:val="18"/>
                  <w:szCs w:val="18"/>
                </w:rPr>
                <w:delText>0.15</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31" w:author="srabhi" w:date="2015-07-20T17:12:00Z"/>
                <w:rFonts w:ascii="Arial" w:hAnsi="Arial" w:cs="Arial"/>
                <w:sz w:val="18"/>
                <w:szCs w:val="18"/>
              </w:rPr>
            </w:pPr>
            <w:del w:id="8832" w:author="srabhi" w:date="2015-07-20T17:12:00Z">
              <w:r w:rsidRPr="00415B83" w:rsidDel="007F6D69">
                <w:rPr>
                  <w:rFonts w:ascii="Arial" w:hAnsi="Arial" w:cs="Arial"/>
                  <w:sz w:val="18"/>
                  <w:szCs w:val="18"/>
                </w:rPr>
                <w:delText>16</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33" w:author="srabhi" w:date="2015-07-20T17:12:00Z"/>
                <w:rFonts w:ascii="Arial" w:hAnsi="Arial" w:cs="Arial"/>
                <w:sz w:val="18"/>
                <w:szCs w:val="18"/>
              </w:rPr>
            </w:pPr>
            <w:del w:id="8834" w:author="srabhi" w:date="2015-07-20T17:12:00Z">
              <w:r w:rsidRPr="00415B83" w:rsidDel="007F6D69">
                <w:rPr>
                  <w:rFonts w:ascii="Arial" w:hAnsi="Arial" w:cs="Arial"/>
                  <w:sz w:val="18"/>
                  <w:szCs w:val="18"/>
                </w:rPr>
                <w:delText>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35" w:author="srabhi" w:date="2015-07-20T17:12:00Z"/>
                <w:rFonts w:ascii="Arial" w:hAnsi="Arial" w:cs="Arial"/>
                <w:sz w:val="18"/>
                <w:szCs w:val="18"/>
              </w:rPr>
            </w:pPr>
            <w:del w:id="8836" w:author="srabhi" w:date="2015-07-20T17:12:00Z">
              <w:r w:rsidRPr="00415B83" w:rsidDel="007F6D69">
                <w:rPr>
                  <w:rFonts w:ascii="Arial" w:hAnsi="Arial" w:cs="Arial"/>
                  <w:sz w:val="18"/>
                  <w:szCs w:val="18"/>
                </w:rPr>
                <w:delText>1.28</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37" w:author="srabhi" w:date="2015-07-20T17:12:00Z"/>
                <w:rFonts w:ascii="Arial" w:hAnsi="Arial" w:cs="Arial"/>
                <w:sz w:val="18"/>
                <w:szCs w:val="18"/>
              </w:rPr>
            </w:pPr>
            <w:del w:id="8838" w:author="srabhi" w:date="2015-07-20T17:12:00Z">
              <w:r w:rsidRPr="00415B83" w:rsidDel="007F6D69">
                <w:rPr>
                  <w:rFonts w:ascii="Arial" w:hAnsi="Arial" w:cs="Arial"/>
                  <w:sz w:val="18"/>
                  <w:szCs w:val="18"/>
                </w:rPr>
                <w:delText>0.13</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39" w:author="srabhi" w:date="2015-07-20T17:12:00Z"/>
                <w:rFonts w:ascii="Arial" w:hAnsi="Arial" w:cs="Arial"/>
                <w:sz w:val="18"/>
                <w:szCs w:val="18"/>
              </w:rPr>
            </w:pPr>
            <w:del w:id="8840" w:author="srabhi" w:date="2015-07-20T17:12:00Z">
              <w:r w:rsidRPr="00415B83" w:rsidDel="007F6D69">
                <w:rPr>
                  <w:rFonts w:ascii="Arial" w:hAnsi="Arial" w:cs="Arial"/>
                  <w:sz w:val="18"/>
                  <w:szCs w:val="18"/>
                </w:rPr>
                <w:delText>9</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41" w:author="srabhi" w:date="2015-07-20T17:12:00Z"/>
                <w:rFonts w:ascii="Arial" w:hAnsi="Arial" w:cs="Arial"/>
                <w:sz w:val="18"/>
                <w:szCs w:val="18"/>
              </w:rPr>
            </w:pPr>
            <w:del w:id="8842" w:author="srabhi" w:date="2015-07-20T17:12:00Z">
              <w:r w:rsidRPr="00415B83" w:rsidDel="007F6D69">
                <w:rPr>
                  <w:rFonts w:ascii="Arial" w:hAnsi="Arial" w:cs="Arial"/>
                  <w:sz w:val="18"/>
                  <w:szCs w:val="18"/>
                </w:rPr>
                <w:delText>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43" w:author="srabhi" w:date="2015-07-20T17:12:00Z"/>
                <w:rFonts w:ascii="Arial" w:hAnsi="Arial" w:cs="Arial"/>
                <w:sz w:val="18"/>
                <w:szCs w:val="18"/>
              </w:rPr>
            </w:pPr>
            <w:del w:id="8844" w:author="srabhi" w:date="2015-07-20T17:12:00Z">
              <w:r w:rsidRPr="00415B83" w:rsidDel="007F6D69">
                <w:rPr>
                  <w:rFonts w:ascii="Arial" w:hAnsi="Arial" w:cs="Arial"/>
                  <w:sz w:val="18"/>
                  <w:szCs w:val="18"/>
                </w:rPr>
                <w:delText>1.06</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45" w:author="srabhi" w:date="2015-07-20T17:12:00Z"/>
                <w:rFonts w:ascii="Arial" w:hAnsi="Arial" w:cs="Arial"/>
                <w:sz w:val="18"/>
                <w:szCs w:val="18"/>
              </w:rPr>
            </w:pPr>
            <w:del w:id="8846" w:author="srabhi" w:date="2015-07-20T17:12:00Z">
              <w:r w:rsidRPr="00415B83" w:rsidDel="007F6D69">
                <w:rPr>
                  <w:rFonts w:ascii="Arial" w:hAnsi="Arial" w:cs="Arial"/>
                  <w:sz w:val="18"/>
                  <w:szCs w:val="18"/>
                </w:rPr>
                <w:delText>0.08</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47" w:author="srabhi" w:date="2015-07-20T17:12:00Z"/>
                <w:rFonts w:ascii="Arial" w:hAnsi="Arial" w:cs="Arial"/>
                <w:sz w:val="18"/>
                <w:szCs w:val="18"/>
              </w:rPr>
            </w:pPr>
            <w:del w:id="8848" w:author="srabhi" w:date="2015-07-20T17:12:00Z">
              <w:r w:rsidRPr="00415B83" w:rsidDel="007F6D69">
                <w:rPr>
                  <w:rFonts w:ascii="Arial" w:hAnsi="Arial" w:cs="Arial"/>
                  <w:sz w:val="18"/>
                  <w:szCs w:val="18"/>
                </w:rPr>
                <w:delText>1.19</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49" w:author="srabhi" w:date="2015-07-20T17:12:00Z"/>
                <w:rFonts w:ascii="Arial" w:hAnsi="Arial" w:cs="Arial"/>
                <w:sz w:val="18"/>
                <w:szCs w:val="18"/>
              </w:rPr>
            </w:pPr>
            <w:del w:id="8850" w:author="srabhi" w:date="2015-07-20T17:12:00Z">
              <w:r w:rsidRPr="00415B83" w:rsidDel="007F6D69">
                <w:rPr>
                  <w:rFonts w:ascii="Arial" w:hAnsi="Arial" w:cs="Arial"/>
                  <w:sz w:val="18"/>
                  <w:szCs w:val="18"/>
                </w:rPr>
                <w:delText>-0.13</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51" w:author="srabhi" w:date="2015-07-20T17:12:00Z"/>
                <w:rFonts w:ascii="Arial" w:hAnsi="Arial" w:cs="Arial"/>
                <w:sz w:val="18"/>
                <w:szCs w:val="18"/>
              </w:rPr>
            </w:pPr>
            <w:del w:id="8852" w:author="srabhi" w:date="2015-07-20T17:12:00Z">
              <w:r w:rsidRPr="00415B83" w:rsidDel="007F6D69">
                <w:rPr>
                  <w:rFonts w:ascii="Arial" w:hAnsi="Arial" w:cs="Arial"/>
                  <w:sz w:val="18"/>
                  <w:szCs w:val="18"/>
                </w:rPr>
                <w:delText>1.31</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53" w:author="srabhi" w:date="2015-07-20T17:12:00Z"/>
                <w:rFonts w:ascii="Arial" w:hAnsi="Arial" w:cs="Arial"/>
                <w:sz w:val="18"/>
                <w:szCs w:val="18"/>
              </w:rPr>
            </w:pPr>
            <w:del w:id="8854" w:author="srabhi" w:date="2015-07-20T17:12:00Z">
              <w:r w:rsidRPr="00415B83" w:rsidDel="007F6D69">
                <w:rPr>
                  <w:rFonts w:ascii="Arial" w:hAnsi="Arial" w:cs="Arial"/>
                  <w:sz w:val="18"/>
                  <w:szCs w:val="18"/>
                </w:rPr>
                <w:delText>-0.25</w:delText>
              </w:r>
            </w:del>
          </w:p>
        </w:tc>
      </w:tr>
      <w:tr w:rsidR="00A62F41" w:rsidRPr="00240276" w:rsidDel="007F6D69" w:rsidTr="00F54B5A">
        <w:trPr>
          <w:trHeight w:val="300"/>
          <w:del w:id="8855"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856" w:author="srabhi" w:date="2015-07-20T17:12:00Z"/>
                <w:rFonts w:ascii="Arial" w:hAnsi="Arial" w:cs="Arial"/>
                <w:b/>
                <w:bCs/>
                <w:sz w:val="20"/>
                <w:szCs w:val="20"/>
              </w:rPr>
            </w:pPr>
            <w:del w:id="8857" w:author="srabhi" w:date="2015-07-20T17:12:00Z">
              <w:r w:rsidRPr="00415B83" w:rsidDel="007F6D69">
                <w:rPr>
                  <w:rFonts w:ascii="Arial" w:hAnsi="Arial" w:cs="Arial"/>
                  <w:b/>
                  <w:bCs/>
                  <w:sz w:val="20"/>
                  <w:szCs w:val="20"/>
                </w:rPr>
                <w:delText>Dizziness and Vertigo</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58" w:author="srabhi" w:date="2015-07-20T17:12:00Z"/>
                <w:rFonts w:ascii="Arial" w:hAnsi="Arial" w:cs="Arial"/>
                <w:sz w:val="18"/>
                <w:szCs w:val="18"/>
              </w:rPr>
            </w:pPr>
            <w:del w:id="8859" w:author="srabhi" w:date="2015-07-20T17:12:00Z">
              <w:r w:rsidRPr="00415B83" w:rsidDel="007F6D69">
                <w:rPr>
                  <w:rFonts w:ascii="Arial" w:hAnsi="Arial" w:cs="Arial"/>
                  <w:sz w:val="18"/>
                  <w:szCs w:val="18"/>
                </w:rPr>
                <w:delText>6</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60" w:author="srabhi" w:date="2015-07-20T17:12:00Z"/>
                <w:rFonts w:ascii="Arial" w:hAnsi="Arial" w:cs="Arial"/>
                <w:sz w:val="18"/>
                <w:szCs w:val="18"/>
              </w:rPr>
            </w:pPr>
            <w:del w:id="8861" w:author="srabhi" w:date="2015-07-20T17:12:00Z">
              <w:r w:rsidRPr="00415B83" w:rsidDel="007F6D69">
                <w:rPr>
                  <w:rFonts w:ascii="Arial" w:hAnsi="Arial" w:cs="Arial"/>
                  <w:sz w:val="18"/>
                  <w:szCs w:val="18"/>
                </w:rPr>
                <w:delText>0.89</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62" w:author="srabhi" w:date="2015-07-20T17:12:00Z"/>
                <w:rFonts w:ascii="Arial" w:hAnsi="Arial" w:cs="Arial"/>
                <w:sz w:val="18"/>
                <w:szCs w:val="18"/>
              </w:rPr>
            </w:pPr>
            <w:del w:id="8863" w:author="srabhi" w:date="2015-07-20T17:12:00Z">
              <w:r w:rsidRPr="00415B83" w:rsidDel="007F6D69">
                <w:rPr>
                  <w:rFonts w:ascii="Arial" w:hAnsi="Arial" w:cs="Arial"/>
                  <w:sz w:val="18"/>
                  <w:szCs w:val="18"/>
                </w:rPr>
                <w:delText>0.14</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64" w:author="srabhi" w:date="2015-07-20T17:12:00Z"/>
                <w:rFonts w:ascii="Arial" w:hAnsi="Arial" w:cs="Arial"/>
                <w:sz w:val="18"/>
                <w:szCs w:val="18"/>
              </w:rPr>
            </w:pPr>
            <w:del w:id="8865" w:author="srabhi" w:date="2015-07-20T17:12:00Z">
              <w:r w:rsidRPr="00415B83" w:rsidDel="007F6D69">
                <w:rPr>
                  <w:rFonts w:ascii="Arial" w:hAnsi="Arial" w:cs="Arial"/>
                  <w:sz w:val="18"/>
                  <w:szCs w:val="18"/>
                </w:rPr>
                <w:delText>14</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66" w:author="srabhi" w:date="2015-07-20T17:12:00Z"/>
                <w:rFonts w:ascii="Arial" w:hAnsi="Arial" w:cs="Arial"/>
                <w:sz w:val="18"/>
                <w:szCs w:val="18"/>
              </w:rPr>
            </w:pPr>
            <w:del w:id="8867" w:author="srabhi" w:date="2015-07-20T17:12:00Z">
              <w:r w:rsidRPr="00415B83" w:rsidDel="007F6D69">
                <w:rPr>
                  <w:rFonts w:ascii="Arial" w:hAnsi="Arial" w:cs="Arial"/>
                  <w:sz w:val="18"/>
                  <w:szCs w:val="18"/>
                </w:rPr>
                <w:delText>7</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68" w:author="srabhi" w:date="2015-07-20T17:12:00Z"/>
                <w:rFonts w:ascii="Arial" w:hAnsi="Arial" w:cs="Arial"/>
                <w:sz w:val="18"/>
                <w:szCs w:val="18"/>
              </w:rPr>
            </w:pPr>
            <w:del w:id="8869" w:author="srabhi" w:date="2015-07-20T17:12:00Z">
              <w:r w:rsidRPr="00415B83" w:rsidDel="007F6D69">
                <w:rPr>
                  <w:rFonts w:ascii="Arial" w:hAnsi="Arial" w:cs="Arial"/>
                  <w:sz w:val="18"/>
                  <w:szCs w:val="18"/>
                </w:rPr>
                <w:delText>0.68</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70" w:author="srabhi" w:date="2015-07-20T17:12:00Z"/>
                <w:rFonts w:ascii="Arial" w:hAnsi="Arial" w:cs="Arial"/>
                <w:sz w:val="18"/>
                <w:szCs w:val="18"/>
              </w:rPr>
            </w:pPr>
            <w:del w:id="8871" w:author="srabhi" w:date="2015-07-20T17:12:00Z">
              <w:r w:rsidRPr="00415B83" w:rsidDel="007F6D69">
                <w:rPr>
                  <w:rFonts w:ascii="Arial" w:hAnsi="Arial" w:cs="Arial"/>
                  <w:sz w:val="18"/>
                  <w:szCs w:val="18"/>
                </w:rPr>
                <w:delText>0.04</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72" w:author="srabhi" w:date="2015-07-20T17:12:00Z"/>
                <w:rFonts w:ascii="Arial" w:hAnsi="Arial" w:cs="Arial"/>
                <w:sz w:val="18"/>
                <w:szCs w:val="18"/>
              </w:rPr>
            </w:pPr>
            <w:del w:id="8873" w:author="srabhi" w:date="2015-07-20T17:12:00Z">
              <w:r w:rsidRPr="00415B83" w:rsidDel="007F6D69">
                <w:rPr>
                  <w:rFonts w:ascii="Arial" w:hAnsi="Arial" w:cs="Arial"/>
                  <w:sz w:val="18"/>
                  <w:szCs w:val="18"/>
                </w:rPr>
                <w:delText>6</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74" w:author="srabhi" w:date="2015-07-20T17:12:00Z"/>
                <w:rFonts w:ascii="Arial" w:hAnsi="Arial" w:cs="Arial"/>
                <w:sz w:val="18"/>
                <w:szCs w:val="18"/>
              </w:rPr>
            </w:pPr>
            <w:del w:id="8875" w:author="srabhi" w:date="2015-07-20T17:12:00Z">
              <w:r w:rsidRPr="00415B83" w:rsidDel="007F6D69">
                <w:rPr>
                  <w:rFonts w:ascii="Arial" w:hAnsi="Arial" w:cs="Arial"/>
                  <w:sz w:val="18"/>
                  <w:szCs w:val="18"/>
                </w:rPr>
                <w:delText>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76" w:author="srabhi" w:date="2015-07-20T17:12:00Z"/>
                <w:rFonts w:ascii="Arial" w:hAnsi="Arial" w:cs="Arial"/>
                <w:sz w:val="18"/>
                <w:szCs w:val="18"/>
              </w:rPr>
            </w:pPr>
            <w:del w:id="8877" w:author="srabhi" w:date="2015-07-20T17:12:00Z">
              <w:r w:rsidRPr="00415B83" w:rsidDel="007F6D69">
                <w:rPr>
                  <w:rFonts w:ascii="Arial" w:hAnsi="Arial" w:cs="Arial"/>
                  <w:sz w:val="18"/>
                  <w:szCs w:val="18"/>
                </w:rPr>
                <w:delText>0.92</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78" w:author="srabhi" w:date="2015-07-20T17:12:00Z"/>
                <w:rFonts w:ascii="Arial" w:hAnsi="Arial" w:cs="Arial"/>
                <w:sz w:val="18"/>
                <w:szCs w:val="18"/>
              </w:rPr>
            </w:pPr>
            <w:del w:id="8879" w:author="srabhi" w:date="2015-07-20T17:12:00Z">
              <w:r w:rsidRPr="00415B83" w:rsidDel="007F6D69">
                <w:rPr>
                  <w:rFonts w:ascii="Arial" w:hAnsi="Arial" w:cs="Arial"/>
                  <w:sz w:val="18"/>
                  <w:szCs w:val="18"/>
                </w:rPr>
                <w:delText>0.11</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80" w:author="srabhi" w:date="2015-07-20T17:12:00Z"/>
                <w:rFonts w:ascii="Arial" w:hAnsi="Arial" w:cs="Arial"/>
                <w:sz w:val="18"/>
                <w:szCs w:val="18"/>
              </w:rPr>
            </w:pPr>
            <w:del w:id="8881" w:author="srabhi" w:date="2015-07-20T17:12:00Z">
              <w:r w:rsidRPr="00415B83" w:rsidDel="007F6D69">
                <w:rPr>
                  <w:rFonts w:ascii="Arial" w:hAnsi="Arial" w:cs="Arial"/>
                  <w:sz w:val="18"/>
                  <w:szCs w:val="18"/>
                </w:rPr>
                <w:delText>0.78</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82" w:author="srabhi" w:date="2015-07-20T17:12:00Z"/>
                <w:rFonts w:ascii="Arial" w:hAnsi="Arial" w:cs="Arial"/>
                <w:sz w:val="18"/>
                <w:szCs w:val="18"/>
              </w:rPr>
            </w:pPr>
            <w:del w:id="8883" w:author="srabhi" w:date="2015-07-20T17:12:00Z">
              <w:r w:rsidRPr="00415B83" w:rsidDel="007F6D69">
                <w:rPr>
                  <w:rFonts w:ascii="Arial" w:hAnsi="Arial" w:cs="Arial"/>
                  <w:sz w:val="18"/>
                  <w:szCs w:val="18"/>
                </w:rPr>
                <w:delText>0.14</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84" w:author="srabhi" w:date="2015-07-20T17:12:00Z"/>
                <w:rFonts w:ascii="Arial" w:hAnsi="Arial" w:cs="Arial"/>
                <w:sz w:val="18"/>
                <w:szCs w:val="18"/>
              </w:rPr>
            </w:pPr>
            <w:del w:id="8885" w:author="srabhi" w:date="2015-07-20T17:12:00Z">
              <w:r w:rsidRPr="00415B83" w:rsidDel="007F6D69">
                <w:rPr>
                  <w:rFonts w:ascii="Arial" w:hAnsi="Arial" w:cs="Arial"/>
                  <w:sz w:val="18"/>
                  <w:szCs w:val="18"/>
                </w:rPr>
                <w:delText>0.69</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86" w:author="srabhi" w:date="2015-07-20T17:12:00Z"/>
                <w:rFonts w:ascii="Arial" w:hAnsi="Arial" w:cs="Arial"/>
                <w:sz w:val="18"/>
                <w:szCs w:val="18"/>
              </w:rPr>
            </w:pPr>
            <w:del w:id="8887" w:author="srabhi" w:date="2015-07-20T17:12:00Z">
              <w:r w:rsidRPr="00415B83" w:rsidDel="007F6D69">
                <w:rPr>
                  <w:rFonts w:ascii="Arial" w:hAnsi="Arial" w:cs="Arial"/>
                  <w:sz w:val="18"/>
                  <w:szCs w:val="18"/>
                </w:rPr>
                <w:delText>0.23</w:delText>
              </w:r>
            </w:del>
          </w:p>
        </w:tc>
      </w:tr>
      <w:tr w:rsidR="00A62F41" w:rsidRPr="00240276" w:rsidDel="007F6D69" w:rsidTr="00F54B5A">
        <w:trPr>
          <w:trHeight w:val="300"/>
          <w:del w:id="8888"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889" w:author="srabhi" w:date="2015-07-20T17:12:00Z"/>
                <w:rFonts w:ascii="Arial" w:hAnsi="Arial" w:cs="Arial"/>
                <w:b/>
                <w:bCs/>
                <w:sz w:val="20"/>
                <w:szCs w:val="20"/>
              </w:rPr>
            </w:pPr>
            <w:del w:id="8890" w:author="srabhi" w:date="2015-07-20T17:12:00Z">
              <w:r w:rsidRPr="00415B83" w:rsidDel="007F6D69">
                <w:rPr>
                  <w:rFonts w:ascii="Arial" w:hAnsi="Arial" w:cs="Arial"/>
                  <w:b/>
                  <w:bCs/>
                  <w:sz w:val="20"/>
                  <w:szCs w:val="20"/>
                </w:rPr>
                <w:delText>Muscle weakness/spasm/spasticity</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91" w:author="srabhi" w:date="2015-07-20T17:12:00Z"/>
                <w:rFonts w:ascii="Arial" w:hAnsi="Arial" w:cs="Arial"/>
                <w:sz w:val="18"/>
                <w:szCs w:val="18"/>
              </w:rPr>
            </w:pPr>
            <w:del w:id="8892"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93" w:author="srabhi" w:date="2015-07-20T17:12:00Z"/>
                <w:rFonts w:ascii="Arial" w:hAnsi="Arial" w:cs="Arial"/>
                <w:sz w:val="18"/>
                <w:szCs w:val="18"/>
              </w:rPr>
            </w:pPr>
            <w:del w:id="8894" w:author="srabhi" w:date="2015-07-20T17:12:00Z">
              <w:r w:rsidRPr="00415B83" w:rsidDel="007F6D69">
                <w:rPr>
                  <w:rFonts w:ascii="Arial" w:hAnsi="Arial" w:cs="Arial"/>
                  <w:sz w:val="18"/>
                  <w:szCs w:val="18"/>
                </w:rPr>
                <w:delText>0.99</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95" w:author="srabhi" w:date="2015-07-20T17:12:00Z"/>
                <w:rFonts w:ascii="Arial" w:hAnsi="Arial" w:cs="Arial"/>
                <w:sz w:val="18"/>
                <w:szCs w:val="18"/>
              </w:rPr>
            </w:pPr>
            <w:del w:id="8896" w:author="srabhi" w:date="2015-07-20T17:12:00Z">
              <w:r w:rsidRPr="00415B83" w:rsidDel="007F6D69">
                <w:rPr>
                  <w:rFonts w:ascii="Arial" w:hAnsi="Arial" w:cs="Arial"/>
                  <w:sz w:val="18"/>
                  <w:szCs w:val="18"/>
                </w:rPr>
                <w:delText>0.13</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97" w:author="srabhi" w:date="2015-07-20T17:12:00Z"/>
                <w:rFonts w:ascii="Arial" w:hAnsi="Arial" w:cs="Arial"/>
                <w:sz w:val="18"/>
                <w:szCs w:val="18"/>
              </w:rPr>
            </w:pPr>
            <w:del w:id="8898" w:author="srabhi" w:date="2015-07-20T17:12:00Z">
              <w:r w:rsidRPr="00415B83" w:rsidDel="007F6D69">
                <w:rPr>
                  <w:rFonts w:ascii="Arial" w:hAnsi="Arial" w:cs="Arial"/>
                  <w:sz w:val="18"/>
                  <w:szCs w:val="18"/>
                </w:rPr>
                <w:delText>6</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899" w:author="srabhi" w:date="2015-07-20T17:12:00Z"/>
                <w:rFonts w:ascii="Arial" w:hAnsi="Arial" w:cs="Arial"/>
                <w:sz w:val="18"/>
                <w:szCs w:val="18"/>
              </w:rPr>
            </w:pPr>
            <w:del w:id="8900"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01" w:author="srabhi" w:date="2015-07-20T17:12:00Z"/>
                <w:rFonts w:ascii="Arial" w:hAnsi="Arial" w:cs="Arial"/>
                <w:sz w:val="18"/>
                <w:szCs w:val="18"/>
              </w:rPr>
            </w:pPr>
            <w:del w:id="8902" w:author="srabhi" w:date="2015-07-20T17:12:00Z">
              <w:r w:rsidRPr="00415B83" w:rsidDel="007F6D69">
                <w:rPr>
                  <w:rFonts w:ascii="Arial" w:hAnsi="Arial" w:cs="Arial"/>
                  <w:sz w:val="18"/>
                  <w:szCs w:val="18"/>
                </w:rPr>
                <w:delText>0.86</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03" w:author="srabhi" w:date="2015-07-20T17:12:00Z"/>
                <w:rFonts w:ascii="Arial" w:hAnsi="Arial" w:cs="Arial"/>
                <w:sz w:val="18"/>
                <w:szCs w:val="18"/>
              </w:rPr>
            </w:pPr>
            <w:del w:id="8904" w:author="srabhi" w:date="2015-07-20T17:12:00Z">
              <w:r w:rsidRPr="00415B83" w:rsidDel="007F6D69">
                <w:rPr>
                  <w:rFonts w:ascii="Arial" w:hAnsi="Arial" w:cs="Arial"/>
                  <w:sz w:val="18"/>
                  <w:szCs w:val="18"/>
                </w:rPr>
                <w:delText>0.24</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05" w:author="srabhi" w:date="2015-07-20T17:12:00Z"/>
                <w:rFonts w:ascii="Arial" w:hAnsi="Arial" w:cs="Arial"/>
                <w:sz w:val="18"/>
                <w:szCs w:val="18"/>
              </w:rPr>
            </w:pPr>
            <w:del w:id="8906" w:author="srabhi" w:date="2015-07-20T17:12:00Z">
              <w:r w:rsidRPr="00415B83" w:rsidDel="007F6D69">
                <w:rPr>
                  <w:rFonts w:ascii="Arial" w:hAnsi="Arial" w:cs="Arial"/>
                  <w:sz w:val="18"/>
                  <w:szCs w:val="18"/>
                </w:rPr>
                <w:delText>8</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07" w:author="srabhi" w:date="2015-07-20T17:12:00Z"/>
                <w:rFonts w:ascii="Arial" w:hAnsi="Arial" w:cs="Arial"/>
                <w:sz w:val="18"/>
                <w:szCs w:val="18"/>
              </w:rPr>
            </w:pPr>
            <w:del w:id="8908"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09" w:author="srabhi" w:date="2015-07-20T17:12:00Z"/>
                <w:rFonts w:ascii="Arial" w:hAnsi="Arial" w:cs="Arial"/>
                <w:sz w:val="18"/>
                <w:szCs w:val="18"/>
              </w:rPr>
            </w:pPr>
            <w:del w:id="8910" w:author="srabhi" w:date="2015-07-20T17:12:00Z">
              <w:r w:rsidRPr="00415B83" w:rsidDel="007F6D69">
                <w:rPr>
                  <w:rFonts w:ascii="Arial" w:hAnsi="Arial" w:cs="Arial"/>
                  <w:sz w:val="18"/>
                  <w:szCs w:val="18"/>
                </w:rPr>
                <w:delText>1.01</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11" w:author="srabhi" w:date="2015-07-20T17:12:00Z"/>
                <w:rFonts w:ascii="Arial" w:hAnsi="Arial" w:cs="Arial"/>
                <w:sz w:val="18"/>
                <w:szCs w:val="18"/>
              </w:rPr>
            </w:pPr>
            <w:del w:id="8912" w:author="srabhi" w:date="2015-07-20T17:12:00Z">
              <w:r w:rsidRPr="00415B83" w:rsidDel="007F6D69">
                <w:rPr>
                  <w:rFonts w:ascii="Arial" w:hAnsi="Arial" w:cs="Arial"/>
                  <w:sz w:val="18"/>
                  <w:szCs w:val="18"/>
                </w:rPr>
                <w:delText>0.05</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13" w:author="srabhi" w:date="2015-07-20T17:12:00Z"/>
                <w:rFonts w:ascii="Arial" w:hAnsi="Arial" w:cs="Arial"/>
                <w:sz w:val="18"/>
                <w:szCs w:val="18"/>
              </w:rPr>
            </w:pPr>
            <w:del w:id="8914" w:author="srabhi" w:date="2015-07-20T17:12:00Z">
              <w:r w:rsidRPr="00415B83" w:rsidDel="007F6D69">
                <w:rPr>
                  <w:rFonts w:ascii="Arial" w:hAnsi="Arial" w:cs="Arial"/>
                  <w:sz w:val="18"/>
                  <w:szCs w:val="18"/>
                </w:rPr>
                <w:delText>0.99</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15" w:author="srabhi" w:date="2015-07-20T17:12:00Z"/>
                <w:rFonts w:ascii="Arial" w:hAnsi="Arial" w:cs="Arial"/>
                <w:sz w:val="18"/>
                <w:szCs w:val="18"/>
              </w:rPr>
            </w:pPr>
            <w:del w:id="8916" w:author="srabhi" w:date="2015-07-20T17:12:00Z">
              <w:r w:rsidRPr="00415B83" w:rsidDel="007F6D69">
                <w:rPr>
                  <w:rFonts w:ascii="Arial" w:hAnsi="Arial" w:cs="Arial"/>
                  <w:sz w:val="18"/>
                  <w:szCs w:val="18"/>
                </w:rPr>
                <w:delText>0.02</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17" w:author="srabhi" w:date="2015-07-20T17:12:00Z"/>
                <w:rFonts w:ascii="Arial" w:hAnsi="Arial" w:cs="Arial"/>
                <w:sz w:val="18"/>
                <w:szCs w:val="18"/>
              </w:rPr>
            </w:pPr>
            <w:del w:id="8918" w:author="srabhi" w:date="2015-07-20T17:12:00Z">
              <w:r w:rsidRPr="00415B83" w:rsidDel="007F6D69">
                <w:rPr>
                  <w:rFonts w:ascii="Arial" w:hAnsi="Arial" w:cs="Arial"/>
                  <w:sz w:val="18"/>
                  <w:szCs w:val="18"/>
                </w:rPr>
                <w:delText>0.96</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19" w:author="srabhi" w:date="2015-07-20T17:12:00Z"/>
                <w:rFonts w:ascii="Arial" w:hAnsi="Arial" w:cs="Arial"/>
                <w:sz w:val="18"/>
                <w:szCs w:val="18"/>
              </w:rPr>
            </w:pPr>
            <w:del w:id="8920" w:author="srabhi" w:date="2015-07-20T17:12:00Z">
              <w:r w:rsidRPr="00415B83" w:rsidDel="007F6D69">
                <w:rPr>
                  <w:rFonts w:ascii="Arial" w:hAnsi="Arial" w:cs="Arial"/>
                  <w:sz w:val="18"/>
                  <w:szCs w:val="18"/>
                </w:rPr>
                <w:delText>0.05</w:delText>
              </w:r>
            </w:del>
          </w:p>
        </w:tc>
      </w:tr>
      <w:tr w:rsidR="00A62F41" w:rsidRPr="00240276" w:rsidDel="007F6D69" w:rsidTr="00F54B5A">
        <w:trPr>
          <w:trHeight w:val="300"/>
          <w:del w:id="8921"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922" w:author="srabhi" w:date="2015-07-20T17:12:00Z"/>
                <w:rFonts w:ascii="Arial" w:hAnsi="Arial" w:cs="Arial"/>
                <w:b/>
                <w:bCs/>
                <w:sz w:val="20"/>
                <w:szCs w:val="20"/>
              </w:rPr>
            </w:pPr>
            <w:del w:id="8923" w:author="srabhi" w:date="2015-07-20T17:12:00Z">
              <w:r w:rsidRPr="00415B83" w:rsidDel="007F6D69">
                <w:rPr>
                  <w:rFonts w:ascii="Arial" w:hAnsi="Arial" w:cs="Arial"/>
                  <w:b/>
                  <w:bCs/>
                  <w:sz w:val="20"/>
                  <w:szCs w:val="20"/>
                </w:rPr>
                <w:delText>Fatigue</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24" w:author="srabhi" w:date="2015-07-20T17:12:00Z"/>
                <w:rFonts w:ascii="Arial" w:hAnsi="Arial" w:cs="Arial"/>
                <w:sz w:val="18"/>
                <w:szCs w:val="18"/>
              </w:rPr>
            </w:pPr>
            <w:del w:id="8925" w:author="srabhi" w:date="2015-07-20T17:12:00Z">
              <w:r w:rsidRPr="00415B83" w:rsidDel="007F6D69">
                <w:rPr>
                  <w:rFonts w:ascii="Arial" w:hAnsi="Arial" w:cs="Arial"/>
                  <w:sz w:val="18"/>
                  <w:szCs w:val="18"/>
                </w:rPr>
                <w:delText>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26" w:author="srabhi" w:date="2015-07-20T17:12:00Z"/>
                <w:rFonts w:ascii="Arial" w:hAnsi="Arial" w:cs="Arial"/>
                <w:sz w:val="18"/>
                <w:szCs w:val="18"/>
              </w:rPr>
            </w:pPr>
            <w:del w:id="8927" w:author="srabhi" w:date="2015-07-20T17:12:00Z">
              <w:r w:rsidRPr="00415B83" w:rsidDel="007F6D69">
                <w:rPr>
                  <w:rFonts w:ascii="Arial" w:hAnsi="Arial" w:cs="Arial"/>
                  <w:sz w:val="18"/>
                  <w:szCs w:val="18"/>
                </w:rPr>
                <w:delText>0.98</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28" w:author="srabhi" w:date="2015-07-20T17:12:00Z"/>
                <w:rFonts w:ascii="Arial" w:hAnsi="Arial" w:cs="Arial"/>
                <w:sz w:val="18"/>
                <w:szCs w:val="18"/>
              </w:rPr>
            </w:pPr>
            <w:del w:id="8929" w:author="srabhi" w:date="2015-07-20T17:12:00Z">
              <w:r w:rsidRPr="00415B83" w:rsidDel="007F6D69">
                <w:rPr>
                  <w:rFonts w:ascii="Arial" w:hAnsi="Arial" w:cs="Arial"/>
                  <w:sz w:val="18"/>
                  <w:szCs w:val="18"/>
                </w:rPr>
                <w:delText>0.10</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30" w:author="srabhi" w:date="2015-07-20T17:12:00Z"/>
                <w:rFonts w:ascii="Arial" w:hAnsi="Arial" w:cs="Arial"/>
                <w:sz w:val="18"/>
                <w:szCs w:val="18"/>
              </w:rPr>
            </w:pPr>
            <w:del w:id="8931" w:author="srabhi" w:date="2015-07-20T17:12:00Z">
              <w:r w:rsidRPr="00415B83" w:rsidDel="007F6D69">
                <w:rPr>
                  <w:rFonts w:ascii="Arial" w:hAnsi="Arial" w:cs="Arial"/>
                  <w:sz w:val="18"/>
                  <w:szCs w:val="18"/>
                </w:rPr>
                <w:delText>5</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32" w:author="srabhi" w:date="2015-07-20T17:12:00Z"/>
                <w:rFonts w:ascii="Arial" w:hAnsi="Arial" w:cs="Arial"/>
                <w:sz w:val="18"/>
                <w:szCs w:val="18"/>
              </w:rPr>
            </w:pPr>
            <w:del w:id="8933" w:author="srabhi" w:date="2015-07-20T17:12:00Z">
              <w:r w:rsidRPr="00415B83" w:rsidDel="007F6D69">
                <w:rPr>
                  <w:rFonts w:ascii="Arial" w:hAnsi="Arial" w:cs="Arial"/>
                  <w:sz w:val="18"/>
                  <w:szCs w:val="18"/>
                </w:rPr>
                <w:delText>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34" w:author="srabhi" w:date="2015-07-20T17:12:00Z"/>
                <w:rFonts w:ascii="Arial" w:hAnsi="Arial" w:cs="Arial"/>
                <w:sz w:val="18"/>
                <w:szCs w:val="18"/>
              </w:rPr>
            </w:pPr>
            <w:del w:id="8935" w:author="srabhi" w:date="2015-07-20T17:12:00Z">
              <w:r w:rsidRPr="00415B83" w:rsidDel="007F6D69">
                <w:rPr>
                  <w:rFonts w:ascii="Arial" w:hAnsi="Arial" w:cs="Arial"/>
                  <w:sz w:val="18"/>
                  <w:szCs w:val="18"/>
                </w:rPr>
                <w:delText>0.86</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36" w:author="srabhi" w:date="2015-07-20T17:12:00Z"/>
                <w:rFonts w:ascii="Arial" w:hAnsi="Arial" w:cs="Arial"/>
                <w:sz w:val="18"/>
                <w:szCs w:val="18"/>
              </w:rPr>
            </w:pPr>
            <w:del w:id="8937" w:author="srabhi" w:date="2015-07-20T17:12:00Z">
              <w:r w:rsidRPr="00415B83" w:rsidDel="007F6D69">
                <w:rPr>
                  <w:rFonts w:ascii="Arial" w:hAnsi="Arial" w:cs="Arial"/>
                  <w:sz w:val="18"/>
                  <w:szCs w:val="18"/>
                </w:rPr>
                <w:delText>0.22</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38" w:author="srabhi" w:date="2015-07-20T17:12:00Z"/>
                <w:rFonts w:ascii="Arial" w:hAnsi="Arial" w:cs="Arial"/>
                <w:sz w:val="18"/>
                <w:szCs w:val="18"/>
              </w:rPr>
            </w:pPr>
            <w:del w:id="8939" w:author="srabhi" w:date="2015-07-20T17:12:00Z">
              <w:r w:rsidRPr="00415B83" w:rsidDel="007F6D69">
                <w:rPr>
                  <w:rFonts w:ascii="Arial" w:hAnsi="Arial" w:cs="Arial"/>
                  <w:sz w:val="18"/>
                  <w:szCs w:val="18"/>
                </w:rPr>
                <w:delText>10</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40" w:author="srabhi" w:date="2015-07-20T17:12:00Z"/>
                <w:rFonts w:ascii="Arial" w:hAnsi="Arial" w:cs="Arial"/>
                <w:sz w:val="18"/>
                <w:szCs w:val="18"/>
              </w:rPr>
            </w:pPr>
            <w:del w:id="8941" w:author="srabhi" w:date="2015-07-20T17:12:00Z">
              <w:r w:rsidRPr="00415B83" w:rsidDel="007F6D69">
                <w:rPr>
                  <w:rFonts w:ascii="Arial" w:hAnsi="Arial" w:cs="Arial"/>
                  <w:sz w:val="18"/>
                  <w:szCs w:val="18"/>
                </w:rPr>
                <w:delText>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42" w:author="srabhi" w:date="2015-07-20T17:12:00Z"/>
                <w:rFonts w:ascii="Arial" w:hAnsi="Arial" w:cs="Arial"/>
                <w:sz w:val="18"/>
                <w:szCs w:val="18"/>
              </w:rPr>
            </w:pPr>
            <w:del w:id="8943" w:author="srabhi" w:date="2015-07-20T17:12:00Z">
              <w:r w:rsidRPr="00415B83" w:rsidDel="007F6D69">
                <w:rPr>
                  <w:rFonts w:ascii="Arial" w:hAnsi="Arial" w:cs="Arial"/>
                  <w:sz w:val="18"/>
                  <w:szCs w:val="18"/>
                </w:rPr>
                <w:delText>0.95</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44" w:author="srabhi" w:date="2015-07-20T17:12:00Z"/>
                <w:rFonts w:ascii="Arial" w:hAnsi="Arial" w:cs="Arial"/>
                <w:sz w:val="18"/>
                <w:szCs w:val="18"/>
              </w:rPr>
            </w:pPr>
            <w:del w:id="8945" w:author="srabhi" w:date="2015-07-20T17:12:00Z">
              <w:r w:rsidRPr="00415B83" w:rsidDel="007F6D69">
                <w:rPr>
                  <w:rFonts w:ascii="Arial" w:hAnsi="Arial" w:cs="Arial"/>
                  <w:sz w:val="18"/>
                  <w:szCs w:val="18"/>
                </w:rPr>
                <w:delText>0.05</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46" w:author="srabhi" w:date="2015-07-20T17:12:00Z"/>
                <w:rFonts w:ascii="Arial" w:hAnsi="Arial" w:cs="Arial"/>
                <w:sz w:val="18"/>
                <w:szCs w:val="18"/>
              </w:rPr>
            </w:pPr>
            <w:del w:id="8947" w:author="srabhi" w:date="2015-07-20T17:12:00Z">
              <w:r w:rsidRPr="00415B83" w:rsidDel="007F6D69">
                <w:rPr>
                  <w:rFonts w:ascii="Arial" w:hAnsi="Arial" w:cs="Arial"/>
                  <w:sz w:val="18"/>
                  <w:szCs w:val="18"/>
                </w:rPr>
                <w:delText>0.87</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48" w:author="srabhi" w:date="2015-07-20T17:12:00Z"/>
                <w:rFonts w:ascii="Arial" w:hAnsi="Arial" w:cs="Arial"/>
                <w:sz w:val="18"/>
                <w:szCs w:val="18"/>
              </w:rPr>
            </w:pPr>
            <w:del w:id="8949" w:author="srabhi" w:date="2015-07-20T17:12:00Z">
              <w:r w:rsidRPr="00415B83" w:rsidDel="007F6D69">
                <w:rPr>
                  <w:rFonts w:ascii="Arial" w:hAnsi="Arial" w:cs="Arial"/>
                  <w:sz w:val="18"/>
                  <w:szCs w:val="18"/>
                </w:rPr>
                <w:delText>0.08</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50" w:author="srabhi" w:date="2015-07-20T17:12:00Z"/>
                <w:rFonts w:ascii="Arial" w:hAnsi="Arial" w:cs="Arial"/>
                <w:sz w:val="18"/>
                <w:szCs w:val="18"/>
              </w:rPr>
            </w:pPr>
            <w:del w:id="8951" w:author="srabhi" w:date="2015-07-20T17:12:00Z">
              <w:r w:rsidRPr="00415B83" w:rsidDel="007F6D69">
                <w:rPr>
                  <w:rFonts w:ascii="Arial" w:hAnsi="Arial" w:cs="Arial"/>
                  <w:sz w:val="18"/>
                  <w:szCs w:val="18"/>
                </w:rPr>
                <w:delText>0.90</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52" w:author="srabhi" w:date="2015-07-20T17:12:00Z"/>
                <w:rFonts w:ascii="Arial" w:hAnsi="Arial" w:cs="Arial"/>
                <w:sz w:val="18"/>
                <w:szCs w:val="18"/>
              </w:rPr>
            </w:pPr>
            <w:del w:id="8953" w:author="srabhi" w:date="2015-07-20T17:12:00Z">
              <w:r w:rsidRPr="00415B83" w:rsidDel="007F6D69">
                <w:rPr>
                  <w:rFonts w:ascii="Arial" w:hAnsi="Arial" w:cs="Arial"/>
                  <w:sz w:val="18"/>
                  <w:szCs w:val="18"/>
                </w:rPr>
                <w:delText>0.05</w:delText>
              </w:r>
            </w:del>
          </w:p>
        </w:tc>
      </w:tr>
      <w:tr w:rsidR="00A62F41" w:rsidRPr="00240276" w:rsidDel="007F6D69" w:rsidTr="00F54B5A">
        <w:trPr>
          <w:trHeight w:val="300"/>
          <w:del w:id="8954"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955" w:author="srabhi" w:date="2015-07-20T17:12:00Z"/>
                <w:rFonts w:ascii="Arial" w:hAnsi="Arial" w:cs="Arial"/>
                <w:b/>
                <w:bCs/>
                <w:sz w:val="20"/>
                <w:szCs w:val="20"/>
              </w:rPr>
            </w:pPr>
            <w:del w:id="8956" w:author="srabhi" w:date="2015-07-20T17:12:00Z">
              <w:r w:rsidRPr="00415B83" w:rsidDel="007F6D69">
                <w:rPr>
                  <w:rFonts w:ascii="Arial" w:hAnsi="Arial" w:cs="Arial"/>
                  <w:b/>
                  <w:bCs/>
                  <w:sz w:val="20"/>
                  <w:szCs w:val="20"/>
                </w:rPr>
                <w:delText>Bladder Dysfunction</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57" w:author="srabhi" w:date="2015-07-20T17:12:00Z"/>
                <w:rFonts w:ascii="Arial" w:hAnsi="Arial" w:cs="Arial"/>
                <w:sz w:val="18"/>
                <w:szCs w:val="18"/>
              </w:rPr>
            </w:pPr>
            <w:del w:id="8958"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59" w:author="srabhi" w:date="2015-07-20T17:12:00Z"/>
                <w:rFonts w:ascii="Arial" w:hAnsi="Arial" w:cs="Arial"/>
                <w:sz w:val="18"/>
                <w:szCs w:val="18"/>
              </w:rPr>
            </w:pPr>
            <w:del w:id="8960" w:author="srabhi" w:date="2015-07-20T17:12:00Z">
              <w:r w:rsidRPr="00415B83" w:rsidDel="007F6D69">
                <w:rPr>
                  <w:rFonts w:ascii="Arial" w:hAnsi="Arial" w:cs="Arial"/>
                  <w:sz w:val="18"/>
                  <w:szCs w:val="18"/>
                </w:rPr>
                <w:delText>1.06</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61" w:author="srabhi" w:date="2015-07-20T17:12:00Z"/>
                <w:rFonts w:ascii="Arial" w:hAnsi="Arial" w:cs="Arial"/>
                <w:sz w:val="18"/>
                <w:szCs w:val="18"/>
              </w:rPr>
            </w:pPr>
            <w:del w:id="8962" w:author="srabhi" w:date="2015-07-20T17:12:00Z">
              <w:r w:rsidRPr="00415B83" w:rsidDel="007F6D69">
                <w:rPr>
                  <w:rFonts w:ascii="Arial" w:hAnsi="Arial" w:cs="Arial"/>
                  <w:sz w:val="18"/>
                  <w:szCs w:val="18"/>
                </w:rPr>
                <w:delText>0.17</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63" w:author="srabhi" w:date="2015-07-20T17:12:00Z"/>
                <w:rFonts w:ascii="Arial" w:hAnsi="Arial" w:cs="Arial"/>
                <w:sz w:val="18"/>
                <w:szCs w:val="18"/>
              </w:rPr>
            </w:pPr>
            <w:del w:id="8964" w:author="srabhi" w:date="2015-07-20T17:12:00Z">
              <w:r w:rsidRPr="00415B83" w:rsidDel="007F6D69">
                <w:rPr>
                  <w:rFonts w:ascii="Arial" w:hAnsi="Arial" w:cs="Arial"/>
                  <w:sz w:val="18"/>
                  <w:szCs w:val="18"/>
                </w:rPr>
                <w:delText>7</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65" w:author="srabhi" w:date="2015-07-20T17:12:00Z"/>
                <w:rFonts w:ascii="Arial" w:hAnsi="Arial" w:cs="Arial"/>
                <w:sz w:val="18"/>
                <w:szCs w:val="18"/>
              </w:rPr>
            </w:pPr>
            <w:del w:id="8966"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67" w:author="srabhi" w:date="2015-07-20T17:12:00Z"/>
                <w:rFonts w:ascii="Arial" w:hAnsi="Arial" w:cs="Arial"/>
                <w:sz w:val="18"/>
                <w:szCs w:val="18"/>
              </w:rPr>
            </w:pPr>
            <w:del w:id="8968" w:author="srabhi" w:date="2015-07-20T17:12:00Z">
              <w:r w:rsidRPr="00415B83" w:rsidDel="007F6D69">
                <w:rPr>
                  <w:rFonts w:ascii="Arial" w:hAnsi="Arial" w:cs="Arial"/>
                  <w:sz w:val="18"/>
                  <w:szCs w:val="18"/>
                </w:rPr>
                <w:delText>1.38</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69" w:author="srabhi" w:date="2015-07-20T17:12:00Z"/>
                <w:rFonts w:ascii="Arial" w:hAnsi="Arial" w:cs="Arial"/>
                <w:sz w:val="18"/>
                <w:szCs w:val="18"/>
              </w:rPr>
            </w:pPr>
            <w:del w:id="8970" w:author="srabhi" w:date="2015-07-20T17:12:00Z">
              <w:r w:rsidRPr="00415B83" w:rsidDel="007F6D69">
                <w:rPr>
                  <w:rFonts w:ascii="Arial" w:hAnsi="Arial" w:cs="Arial"/>
                  <w:sz w:val="18"/>
                  <w:szCs w:val="18"/>
                </w:rPr>
                <w:delText>0.04</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71" w:author="srabhi" w:date="2015-07-20T17:12:00Z"/>
                <w:rFonts w:ascii="Arial" w:hAnsi="Arial" w:cs="Arial"/>
                <w:sz w:val="18"/>
                <w:szCs w:val="18"/>
              </w:rPr>
            </w:pPr>
            <w:del w:id="8972" w:author="srabhi" w:date="2015-07-20T17:12:00Z">
              <w:r w:rsidRPr="00415B83" w:rsidDel="007F6D69">
                <w:rPr>
                  <w:rFonts w:ascii="Arial" w:hAnsi="Arial" w:cs="Arial"/>
                  <w:sz w:val="18"/>
                  <w:szCs w:val="18"/>
                </w:rPr>
                <w:delText>4</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73" w:author="srabhi" w:date="2015-07-20T17:12:00Z"/>
                <w:rFonts w:ascii="Arial" w:hAnsi="Arial" w:cs="Arial"/>
                <w:sz w:val="18"/>
                <w:szCs w:val="18"/>
              </w:rPr>
            </w:pPr>
            <w:del w:id="8974"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75" w:author="srabhi" w:date="2015-07-20T17:12:00Z"/>
                <w:rFonts w:ascii="Arial" w:hAnsi="Arial" w:cs="Arial"/>
                <w:sz w:val="18"/>
                <w:szCs w:val="18"/>
              </w:rPr>
            </w:pPr>
            <w:del w:id="8976" w:author="srabhi" w:date="2015-07-20T17:12:00Z">
              <w:r w:rsidRPr="00415B83" w:rsidDel="007F6D69">
                <w:rPr>
                  <w:rFonts w:ascii="Arial" w:hAnsi="Arial" w:cs="Arial"/>
                  <w:sz w:val="18"/>
                  <w:szCs w:val="18"/>
                </w:rPr>
                <w:delText>1.05</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77" w:author="srabhi" w:date="2015-07-20T17:12:00Z"/>
                <w:rFonts w:ascii="Arial" w:hAnsi="Arial" w:cs="Arial"/>
                <w:sz w:val="18"/>
                <w:szCs w:val="18"/>
              </w:rPr>
            </w:pPr>
            <w:del w:id="8978" w:author="srabhi" w:date="2015-07-20T17:12:00Z">
              <w:r w:rsidRPr="00415B83" w:rsidDel="007F6D69">
                <w:rPr>
                  <w:rFonts w:ascii="Arial" w:hAnsi="Arial" w:cs="Arial"/>
                  <w:sz w:val="18"/>
                  <w:szCs w:val="18"/>
                </w:rPr>
                <w:delText>0.08</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79" w:author="srabhi" w:date="2015-07-20T17:12:00Z"/>
                <w:rFonts w:ascii="Arial" w:hAnsi="Arial" w:cs="Arial"/>
                <w:sz w:val="18"/>
                <w:szCs w:val="18"/>
              </w:rPr>
            </w:pPr>
            <w:del w:id="8980" w:author="srabhi" w:date="2015-07-20T17:12:00Z">
              <w:r w:rsidRPr="00415B83" w:rsidDel="007F6D69">
                <w:rPr>
                  <w:rFonts w:ascii="Arial" w:hAnsi="Arial" w:cs="Arial"/>
                  <w:sz w:val="18"/>
                  <w:szCs w:val="18"/>
                </w:rPr>
                <w:delText>1.22</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81" w:author="srabhi" w:date="2015-07-20T17:12:00Z"/>
                <w:rFonts w:ascii="Arial" w:hAnsi="Arial" w:cs="Arial"/>
                <w:sz w:val="18"/>
                <w:szCs w:val="18"/>
              </w:rPr>
            </w:pPr>
            <w:del w:id="8982" w:author="srabhi" w:date="2015-07-20T17:12:00Z">
              <w:r w:rsidRPr="00415B83" w:rsidDel="007F6D69">
                <w:rPr>
                  <w:rFonts w:ascii="Arial" w:hAnsi="Arial" w:cs="Arial"/>
                  <w:sz w:val="18"/>
                  <w:szCs w:val="18"/>
                </w:rPr>
                <w:delText>-0.17</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83" w:author="srabhi" w:date="2015-07-20T17:12:00Z"/>
                <w:rFonts w:ascii="Arial" w:hAnsi="Arial" w:cs="Arial"/>
                <w:sz w:val="18"/>
                <w:szCs w:val="18"/>
              </w:rPr>
            </w:pPr>
            <w:del w:id="8984" w:author="srabhi" w:date="2015-07-20T17:12:00Z">
              <w:r w:rsidRPr="00415B83" w:rsidDel="007F6D69">
                <w:rPr>
                  <w:rFonts w:ascii="Arial" w:hAnsi="Arial" w:cs="Arial"/>
                  <w:sz w:val="18"/>
                  <w:szCs w:val="18"/>
                </w:rPr>
                <w:delText>1.36</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85" w:author="srabhi" w:date="2015-07-20T17:12:00Z"/>
                <w:rFonts w:ascii="Arial" w:hAnsi="Arial" w:cs="Arial"/>
                <w:sz w:val="18"/>
                <w:szCs w:val="18"/>
              </w:rPr>
            </w:pPr>
            <w:del w:id="8986" w:author="srabhi" w:date="2015-07-20T17:12:00Z">
              <w:r w:rsidRPr="00415B83" w:rsidDel="007F6D69">
                <w:rPr>
                  <w:rFonts w:ascii="Arial" w:hAnsi="Arial" w:cs="Arial"/>
                  <w:sz w:val="18"/>
                  <w:szCs w:val="18"/>
                </w:rPr>
                <w:delText>-0.30</w:delText>
              </w:r>
            </w:del>
          </w:p>
        </w:tc>
      </w:tr>
      <w:tr w:rsidR="00A62F41" w:rsidRPr="00240276" w:rsidDel="007F6D69" w:rsidTr="00F54B5A">
        <w:trPr>
          <w:trHeight w:val="300"/>
          <w:del w:id="8987"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8988" w:author="srabhi" w:date="2015-07-20T17:12:00Z"/>
                <w:rFonts w:ascii="Arial" w:hAnsi="Arial" w:cs="Arial"/>
                <w:b/>
                <w:bCs/>
                <w:sz w:val="20"/>
                <w:szCs w:val="20"/>
              </w:rPr>
            </w:pPr>
            <w:del w:id="8989" w:author="srabhi" w:date="2015-07-20T17:12:00Z">
              <w:r w:rsidRPr="00415B83" w:rsidDel="007F6D69">
                <w:rPr>
                  <w:rFonts w:ascii="Arial" w:hAnsi="Arial" w:cs="Arial"/>
                  <w:b/>
                  <w:bCs/>
                  <w:sz w:val="20"/>
                  <w:szCs w:val="20"/>
                </w:rPr>
                <w:delText>Bowel Dysfunction</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90" w:author="srabhi" w:date="2015-07-20T17:12:00Z"/>
                <w:rFonts w:ascii="Arial" w:hAnsi="Arial" w:cs="Arial"/>
                <w:sz w:val="18"/>
                <w:szCs w:val="18"/>
              </w:rPr>
            </w:pPr>
            <w:del w:id="8991" w:author="srabhi" w:date="2015-07-20T17:12:00Z">
              <w:r w:rsidRPr="00415B83" w:rsidDel="007F6D69">
                <w:rPr>
                  <w:rFonts w:ascii="Arial" w:hAnsi="Arial" w:cs="Arial"/>
                  <w:sz w:val="18"/>
                  <w:szCs w:val="18"/>
                </w:rPr>
                <w:delText>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92" w:author="srabhi" w:date="2015-07-20T17:12:00Z"/>
                <w:rFonts w:ascii="Arial" w:hAnsi="Arial" w:cs="Arial"/>
                <w:sz w:val="18"/>
                <w:szCs w:val="18"/>
              </w:rPr>
            </w:pPr>
            <w:del w:id="8993" w:author="srabhi" w:date="2015-07-20T17:12:00Z">
              <w:r w:rsidRPr="00415B83" w:rsidDel="007F6D69">
                <w:rPr>
                  <w:rFonts w:ascii="Arial" w:hAnsi="Arial" w:cs="Arial"/>
                  <w:sz w:val="18"/>
                  <w:szCs w:val="18"/>
                </w:rPr>
                <w:delText>0.91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94" w:author="srabhi" w:date="2015-07-20T17:12:00Z"/>
                <w:rFonts w:ascii="Arial" w:hAnsi="Arial" w:cs="Arial"/>
                <w:sz w:val="18"/>
                <w:szCs w:val="18"/>
              </w:rPr>
            </w:pPr>
            <w:del w:id="8995" w:author="srabhi" w:date="2015-07-20T17:12:00Z">
              <w:r w:rsidRPr="00415B83" w:rsidDel="007F6D69">
                <w:rPr>
                  <w:rFonts w:ascii="Arial" w:hAnsi="Arial" w:cs="Arial"/>
                  <w:sz w:val="18"/>
                  <w:szCs w:val="18"/>
                </w:rPr>
                <w:delText>0.13</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96" w:author="srabhi" w:date="2015-07-20T17:12:00Z"/>
                <w:rFonts w:ascii="Arial" w:hAnsi="Arial" w:cs="Arial"/>
                <w:sz w:val="18"/>
                <w:szCs w:val="18"/>
              </w:rPr>
            </w:pPr>
            <w:del w:id="8997" w:author="srabhi" w:date="2015-07-20T17:12:00Z">
              <w:r w:rsidRPr="00415B83" w:rsidDel="007F6D69">
                <w:rPr>
                  <w:rFonts w:ascii="Arial" w:hAnsi="Arial" w:cs="Arial"/>
                  <w:sz w:val="18"/>
                  <w:szCs w:val="18"/>
                </w:rPr>
                <w:delText>16</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8998" w:author="srabhi" w:date="2015-07-20T17:12:00Z"/>
                <w:rFonts w:ascii="Arial" w:hAnsi="Arial" w:cs="Arial"/>
                <w:sz w:val="18"/>
                <w:szCs w:val="18"/>
              </w:rPr>
            </w:pPr>
            <w:del w:id="8999" w:author="srabhi" w:date="2015-07-20T17:12:00Z">
              <w:r w:rsidRPr="00415B83" w:rsidDel="007F6D69">
                <w:rPr>
                  <w:rFonts w:ascii="Arial" w:hAnsi="Arial" w:cs="Arial"/>
                  <w:sz w:val="18"/>
                  <w:szCs w:val="18"/>
                </w:rPr>
                <w:delText>5</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00" w:author="srabhi" w:date="2015-07-20T17:12:00Z"/>
                <w:rFonts w:ascii="Arial" w:hAnsi="Arial" w:cs="Arial"/>
                <w:sz w:val="18"/>
                <w:szCs w:val="18"/>
              </w:rPr>
            </w:pPr>
            <w:del w:id="9001" w:author="srabhi" w:date="2015-07-20T17:12:00Z">
              <w:r w:rsidRPr="00415B83" w:rsidDel="007F6D69">
                <w:rPr>
                  <w:rFonts w:ascii="Arial" w:hAnsi="Arial" w:cs="Arial"/>
                  <w:sz w:val="18"/>
                  <w:szCs w:val="18"/>
                </w:rPr>
                <w:delText>0.70</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02" w:author="srabhi" w:date="2015-07-20T17:12:00Z"/>
                <w:rFonts w:ascii="Arial" w:hAnsi="Arial" w:cs="Arial"/>
                <w:sz w:val="18"/>
                <w:szCs w:val="18"/>
              </w:rPr>
            </w:pPr>
            <w:del w:id="9003" w:author="srabhi" w:date="2015-07-20T17:12:00Z">
              <w:r w:rsidRPr="00415B83" w:rsidDel="007F6D69">
                <w:rPr>
                  <w:rFonts w:ascii="Arial" w:hAnsi="Arial" w:cs="Arial"/>
                  <w:sz w:val="18"/>
                  <w:szCs w:val="18"/>
                </w:rPr>
                <w:delText>0.05</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04" w:author="srabhi" w:date="2015-07-20T17:12:00Z"/>
                <w:rFonts w:ascii="Arial" w:hAnsi="Arial" w:cs="Arial"/>
                <w:sz w:val="18"/>
                <w:szCs w:val="18"/>
              </w:rPr>
            </w:pPr>
            <w:del w:id="9005" w:author="srabhi" w:date="2015-07-20T17:12:00Z">
              <w:r w:rsidRPr="00415B83" w:rsidDel="007F6D69">
                <w:rPr>
                  <w:rFonts w:ascii="Arial" w:hAnsi="Arial" w:cs="Arial"/>
                  <w:sz w:val="18"/>
                  <w:szCs w:val="18"/>
                </w:rPr>
                <w:delText>13</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06" w:author="srabhi" w:date="2015-07-20T17:12:00Z"/>
                <w:rFonts w:ascii="Arial" w:hAnsi="Arial" w:cs="Arial"/>
                <w:sz w:val="18"/>
                <w:szCs w:val="18"/>
              </w:rPr>
            </w:pPr>
            <w:del w:id="9007" w:author="srabhi" w:date="2015-07-20T17:12:00Z">
              <w:r w:rsidRPr="00415B83" w:rsidDel="007F6D69">
                <w:rPr>
                  <w:rFonts w:ascii="Arial" w:hAnsi="Arial" w:cs="Arial"/>
                  <w:sz w:val="18"/>
                  <w:szCs w:val="18"/>
                </w:rPr>
                <w:delText>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08" w:author="srabhi" w:date="2015-07-20T17:12:00Z"/>
                <w:rFonts w:ascii="Arial" w:hAnsi="Arial" w:cs="Arial"/>
                <w:sz w:val="18"/>
                <w:szCs w:val="18"/>
              </w:rPr>
            </w:pPr>
            <w:del w:id="9009" w:author="srabhi" w:date="2015-07-20T17:12:00Z">
              <w:r w:rsidRPr="00415B83" w:rsidDel="007F6D69">
                <w:rPr>
                  <w:rFonts w:ascii="Arial" w:hAnsi="Arial" w:cs="Arial"/>
                  <w:sz w:val="18"/>
                  <w:szCs w:val="18"/>
                </w:rPr>
                <w:delText>0.93</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10" w:author="srabhi" w:date="2015-07-20T17:12:00Z"/>
                <w:rFonts w:ascii="Arial" w:hAnsi="Arial" w:cs="Arial"/>
                <w:sz w:val="18"/>
                <w:szCs w:val="18"/>
              </w:rPr>
            </w:pPr>
            <w:del w:id="9011" w:author="srabhi" w:date="2015-07-20T17:12:00Z">
              <w:r w:rsidRPr="00415B83" w:rsidDel="007F6D69">
                <w:rPr>
                  <w:rFonts w:ascii="Arial" w:hAnsi="Arial" w:cs="Arial"/>
                  <w:sz w:val="18"/>
                  <w:szCs w:val="18"/>
                </w:rPr>
                <w:delText>0.06</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12" w:author="srabhi" w:date="2015-07-20T17:12:00Z"/>
                <w:rFonts w:ascii="Arial" w:hAnsi="Arial" w:cs="Arial"/>
                <w:sz w:val="18"/>
                <w:szCs w:val="18"/>
              </w:rPr>
            </w:pPr>
            <w:del w:id="9013" w:author="srabhi" w:date="2015-07-20T17:12:00Z">
              <w:r w:rsidRPr="00415B83" w:rsidDel="007F6D69">
                <w:rPr>
                  <w:rFonts w:ascii="Arial" w:hAnsi="Arial" w:cs="Arial"/>
                  <w:sz w:val="18"/>
                  <w:szCs w:val="18"/>
                </w:rPr>
                <w:delText>0.74</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14" w:author="srabhi" w:date="2015-07-20T17:12:00Z"/>
                <w:rFonts w:ascii="Arial" w:hAnsi="Arial" w:cs="Arial"/>
                <w:sz w:val="18"/>
                <w:szCs w:val="18"/>
              </w:rPr>
            </w:pPr>
            <w:del w:id="9015" w:author="srabhi" w:date="2015-07-20T17:12:00Z">
              <w:r w:rsidRPr="00415B83" w:rsidDel="007F6D69">
                <w:rPr>
                  <w:rFonts w:ascii="Arial" w:hAnsi="Arial" w:cs="Arial"/>
                  <w:sz w:val="18"/>
                  <w:szCs w:val="18"/>
                </w:rPr>
                <w:delText>0.20</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16" w:author="srabhi" w:date="2015-07-20T17:12:00Z"/>
                <w:rFonts w:ascii="Arial" w:hAnsi="Arial" w:cs="Arial"/>
                <w:sz w:val="18"/>
                <w:szCs w:val="18"/>
              </w:rPr>
            </w:pPr>
            <w:del w:id="9017" w:author="srabhi" w:date="2015-07-20T17:12:00Z">
              <w:r w:rsidRPr="00415B83" w:rsidDel="007F6D69">
                <w:rPr>
                  <w:rFonts w:ascii="Arial" w:hAnsi="Arial" w:cs="Arial"/>
                  <w:sz w:val="18"/>
                  <w:szCs w:val="18"/>
                </w:rPr>
                <w:delText>0.67</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18" w:author="srabhi" w:date="2015-07-20T17:12:00Z"/>
                <w:rFonts w:ascii="Arial" w:hAnsi="Arial" w:cs="Arial"/>
                <w:sz w:val="18"/>
                <w:szCs w:val="18"/>
              </w:rPr>
            </w:pPr>
            <w:del w:id="9019" w:author="srabhi" w:date="2015-07-20T17:12:00Z">
              <w:r w:rsidRPr="00415B83" w:rsidDel="007F6D69">
                <w:rPr>
                  <w:rFonts w:ascii="Arial" w:hAnsi="Arial" w:cs="Arial"/>
                  <w:sz w:val="18"/>
                  <w:szCs w:val="18"/>
                </w:rPr>
                <w:delText>0.26</w:delText>
              </w:r>
            </w:del>
          </w:p>
        </w:tc>
      </w:tr>
      <w:tr w:rsidR="00A62F41" w:rsidRPr="00240276" w:rsidDel="007F6D69" w:rsidTr="00F54B5A">
        <w:trPr>
          <w:trHeight w:val="300"/>
          <w:del w:id="9020"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9021" w:author="srabhi" w:date="2015-07-20T17:12:00Z"/>
                <w:rFonts w:ascii="Arial" w:hAnsi="Arial" w:cs="Arial"/>
                <w:b/>
                <w:bCs/>
                <w:sz w:val="20"/>
                <w:szCs w:val="20"/>
              </w:rPr>
            </w:pPr>
            <w:del w:id="9022" w:author="srabhi" w:date="2015-07-20T17:12:00Z">
              <w:r w:rsidRPr="00415B83" w:rsidDel="007F6D69">
                <w:rPr>
                  <w:rFonts w:ascii="Arial" w:hAnsi="Arial" w:cs="Arial"/>
                  <w:b/>
                  <w:bCs/>
                  <w:sz w:val="20"/>
                  <w:szCs w:val="20"/>
                </w:rPr>
                <w:delText>Visual Symptoms</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23" w:author="srabhi" w:date="2015-07-20T17:12:00Z"/>
                <w:rFonts w:ascii="Arial" w:hAnsi="Arial" w:cs="Arial"/>
                <w:sz w:val="18"/>
                <w:szCs w:val="18"/>
              </w:rPr>
            </w:pPr>
            <w:del w:id="9024" w:author="srabhi" w:date="2015-07-20T17:12:00Z">
              <w:r w:rsidRPr="00415B83" w:rsidDel="007F6D69">
                <w:rPr>
                  <w:rFonts w:ascii="Arial" w:hAnsi="Arial" w:cs="Arial"/>
                  <w:sz w:val="18"/>
                  <w:szCs w:val="18"/>
                </w:rPr>
                <w:delText>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25" w:author="srabhi" w:date="2015-07-20T17:12:00Z"/>
                <w:rFonts w:ascii="Arial" w:hAnsi="Arial" w:cs="Arial"/>
                <w:sz w:val="18"/>
                <w:szCs w:val="18"/>
              </w:rPr>
            </w:pPr>
            <w:del w:id="9026" w:author="srabhi" w:date="2015-07-20T17:12:00Z">
              <w:r w:rsidRPr="00415B83" w:rsidDel="007F6D69">
                <w:rPr>
                  <w:rFonts w:ascii="Arial" w:hAnsi="Arial" w:cs="Arial"/>
                  <w:sz w:val="18"/>
                  <w:szCs w:val="18"/>
                </w:rPr>
                <w:delText>1.05</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27" w:author="srabhi" w:date="2015-07-20T17:12:00Z"/>
                <w:rFonts w:ascii="Arial" w:hAnsi="Arial" w:cs="Arial"/>
                <w:sz w:val="18"/>
                <w:szCs w:val="18"/>
              </w:rPr>
            </w:pPr>
            <w:del w:id="9028" w:author="srabhi" w:date="2015-07-20T17:12:00Z">
              <w:r w:rsidRPr="00415B83" w:rsidDel="007F6D69">
                <w:rPr>
                  <w:rFonts w:ascii="Arial" w:hAnsi="Arial" w:cs="Arial"/>
                  <w:sz w:val="18"/>
                  <w:szCs w:val="18"/>
                </w:rPr>
                <w:delText>0.14</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29" w:author="srabhi" w:date="2015-07-20T17:12:00Z"/>
                <w:rFonts w:ascii="Arial" w:hAnsi="Arial" w:cs="Arial"/>
                <w:sz w:val="18"/>
                <w:szCs w:val="18"/>
              </w:rPr>
            </w:pPr>
            <w:del w:id="9030" w:author="srabhi" w:date="2015-07-20T17:12:00Z">
              <w:r w:rsidRPr="00415B83" w:rsidDel="007F6D69">
                <w:rPr>
                  <w:rFonts w:ascii="Arial" w:hAnsi="Arial" w:cs="Arial"/>
                  <w:sz w:val="18"/>
                  <w:szCs w:val="18"/>
                </w:rPr>
                <w:delText>8</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31" w:author="srabhi" w:date="2015-07-20T17:12:00Z"/>
                <w:rFonts w:ascii="Arial" w:hAnsi="Arial" w:cs="Arial"/>
                <w:sz w:val="18"/>
                <w:szCs w:val="18"/>
              </w:rPr>
            </w:pPr>
            <w:del w:id="9032"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33" w:author="srabhi" w:date="2015-07-20T17:12:00Z"/>
                <w:rFonts w:ascii="Arial" w:hAnsi="Arial" w:cs="Arial"/>
                <w:sz w:val="18"/>
                <w:szCs w:val="18"/>
              </w:rPr>
            </w:pPr>
            <w:del w:id="9034" w:author="srabhi" w:date="2015-07-20T17:12:00Z">
              <w:r w:rsidRPr="00415B83" w:rsidDel="007F6D69">
                <w:rPr>
                  <w:rFonts w:ascii="Arial" w:hAnsi="Arial" w:cs="Arial"/>
                  <w:sz w:val="18"/>
                  <w:szCs w:val="18"/>
                </w:rPr>
                <w:delText>1.22</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35" w:author="srabhi" w:date="2015-07-20T17:12:00Z"/>
                <w:rFonts w:ascii="Arial" w:hAnsi="Arial" w:cs="Arial"/>
                <w:sz w:val="18"/>
                <w:szCs w:val="18"/>
              </w:rPr>
            </w:pPr>
            <w:del w:id="9036" w:author="srabhi" w:date="2015-07-20T17:12:00Z">
              <w:r w:rsidRPr="00415B83" w:rsidDel="007F6D69">
                <w:rPr>
                  <w:rFonts w:ascii="Arial" w:hAnsi="Arial" w:cs="Arial"/>
                  <w:sz w:val="18"/>
                  <w:szCs w:val="18"/>
                </w:rPr>
                <w:delText>0.28</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37" w:author="srabhi" w:date="2015-07-20T17:12:00Z"/>
                <w:rFonts w:ascii="Arial" w:hAnsi="Arial" w:cs="Arial"/>
                <w:sz w:val="18"/>
                <w:szCs w:val="18"/>
              </w:rPr>
            </w:pPr>
            <w:del w:id="9038" w:author="srabhi" w:date="2015-07-20T17:12:00Z">
              <w:r w:rsidRPr="00415B83" w:rsidDel="007F6D69">
                <w:rPr>
                  <w:rFonts w:ascii="Arial" w:hAnsi="Arial" w:cs="Arial"/>
                  <w:sz w:val="18"/>
                  <w:szCs w:val="18"/>
                </w:rPr>
                <w:delText>3</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39" w:author="srabhi" w:date="2015-07-20T17:12:00Z"/>
                <w:rFonts w:ascii="Arial" w:hAnsi="Arial" w:cs="Arial"/>
                <w:sz w:val="18"/>
                <w:szCs w:val="18"/>
              </w:rPr>
            </w:pPr>
            <w:del w:id="9040"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41" w:author="srabhi" w:date="2015-07-20T17:12:00Z"/>
                <w:rFonts w:ascii="Arial" w:hAnsi="Arial" w:cs="Arial"/>
                <w:sz w:val="18"/>
                <w:szCs w:val="18"/>
              </w:rPr>
            </w:pPr>
            <w:del w:id="9042" w:author="srabhi" w:date="2015-07-20T17:12:00Z">
              <w:r w:rsidRPr="00415B83" w:rsidDel="007F6D69">
                <w:rPr>
                  <w:rFonts w:ascii="Arial" w:hAnsi="Arial" w:cs="Arial"/>
                  <w:sz w:val="18"/>
                  <w:szCs w:val="18"/>
                </w:rPr>
                <w:delText>1.15</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43" w:author="srabhi" w:date="2015-07-20T17:12:00Z"/>
                <w:rFonts w:ascii="Arial" w:hAnsi="Arial" w:cs="Arial"/>
                <w:sz w:val="18"/>
                <w:szCs w:val="18"/>
              </w:rPr>
            </w:pPr>
            <w:del w:id="9044" w:author="srabhi" w:date="2015-07-20T17:12:00Z">
              <w:r w:rsidRPr="00415B83" w:rsidDel="007F6D69">
                <w:rPr>
                  <w:rFonts w:ascii="Arial" w:hAnsi="Arial" w:cs="Arial"/>
                  <w:sz w:val="18"/>
                  <w:szCs w:val="18"/>
                </w:rPr>
                <w:delText>0.07</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45" w:author="srabhi" w:date="2015-07-20T17:12:00Z"/>
                <w:rFonts w:ascii="Arial" w:hAnsi="Arial" w:cs="Arial"/>
                <w:sz w:val="18"/>
                <w:szCs w:val="18"/>
              </w:rPr>
            </w:pPr>
            <w:del w:id="9046" w:author="srabhi" w:date="2015-07-20T17:12:00Z">
              <w:r w:rsidRPr="00415B83" w:rsidDel="007F6D69">
                <w:rPr>
                  <w:rFonts w:ascii="Arial" w:hAnsi="Arial" w:cs="Arial"/>
                  <w:sz w:val="18"/>
                  <w:szCs w:val="18"/>
                </w:rPr>
                <w:delText>1.35</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47" w:author="srabhi" w:date="2015-07-20T17:12:00Z"/>
                <w:rFonts w:ascii="Arial" w:hAnsi="Arial" w:cs="Arial"/>
                <w:sz w:val="18"/>
                <w:szCs w:val="18"/>
              </w:rPr>
            </w:pPr>
            <w:del w:id="9048" w:author="srabhi" w:date="2015-07-20T17:12:00Z">
              <w:r w:rsidRPr="00415B83" w:rsidDel="007F6D69">
                <w:rPr>
                  <w:rFonts w:ascii="Arial" w:hAnsi="Arial" w:cs="Arial"/>
                  <w:sz w:val="18"/>
                  <w:szCs w:val="18"/>
                </w:rPr>
                <w:delText>-0.21</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49" w:author="srabhi" w:date="2015-07-20T17:12:00Z"/>
                <w:rFonts w:ascii="Arial" w:hAnsi="Arial" w:cs="Arial"/>
                <w:sz w:val="18"/>
                <w:szCs w:val="18"/>
              </w:rPr>
            </w:pPr>
            <w:del w:id="9050" w:author="srabhi" w:date="2015-07-20T17:12:00Z">
              <w:r w:rsidRPr="00415B83" w:rsidDel="007F6D69">
                <w:rPr>
                  <w:rFonts w:ascii="Arial" w:hAnsi="Arial" w:cs="Arial"/>
                  <w:sz w:val="18"/>
                  <w:szCs w:val="18"/>
                </w:rPr>
                <w:delText>1.41</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51" w:author="srabhi" w:date="2015-07-20T17:12:00Z"/>
                <w:rFonts w:ascii="Arial" w:hAnsi="Arial" w:cs="Arial"/>
                <w:sz w:val="18"/>
                <w:szCs w:val="18"/>
              </w:rPr>
            </w:pPr>
            <w:del w:id="9052" w:author="srabhi" w:date="2015-07-20T17:12:00Z">
              <w:r w:rsidRPr="00415B83" w:rsidDel="007F6D69">
                <w:rPr>
                  <w:rFonts w:ascii="Arial" w:hAnsi="Arial" w:cs="Arial"/>
                  <w:sz w:val="18"/>
                  <w:szCs w:val="18"/>
                </w:rPr>
                <w:delText>-0.27</w:delText>
              </w:r>
            </w:del>
          </w:p>
        </w:tc>
      </w:tr>
      <w:tr w:rsidR="00A62F41" w:rsidRPr="00240276" w:rsidDel="007F6D69" w:rsidTr="00F54B5A">
        <w:trPr>
          <w:trHeight w:val="300"/>
          <w:del w:id="9053"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9054" w:author="srabhi" w:date="2015-07-20T17:12:00Z"/>
                <w:rFonts w:ascii="Arial" w:hAnsi="Arial" w:cs="Arial"/>
                <w:b/>
                <w:bCs/>
                <w:sz w:val="20"/>
                <w:szCs w:val="20"/>
              </w:rPr>
            </w:pPr>
            <w:del w:id="9055" w:author="srabhi" w:date="2015-07-20T17:12:00Z">
              <w:r w:rsidRPr="00415B83" w:rsidDel="007F6D69">
                <w:rPr>
                  <w:rFonts w:ascii="Arial" w:hAnsi="Arial" w:cs="Arial"/>
                  <w:b/>
                  <w:bCs/>
                  <w:sz w:val="20"/>
                  <w:szCs w:val="20"/>
                </w:rPr>
                <w:delText>Pain</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56" w:author="srabhi" w:date="2015-07-20T17:12:00Z"/>
                <w:rFonts w:ascii="Arial" w:hAnsi="Arial" w:cs="Arial"/>
                <w:sz w:val="18"/>
                <w:szCs w:val="18"/>
              </w:rPr>
            </w:pPr>
            <w:del w:id="9057" w:author="srabhi" w:date="2015-07-20T17:12:00Z">
              <w:r w:rsidRPr="00415B83" w:rsidDel="007F6D69">
                <w:rPr>
                  <w:rFonts w:ascii="Arial" w:hAnsi="Arial" w:cs="Arial"/>
                  <w:sz w:val="18"/>
                  <w:szCs w:val="18"/>
                </w:rPr>
                <w:delText>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58" w:author="srabhi" w:date="2015-07-20T17:12:00Z"/>
                <w:rFonts w:ascii="Arial" w:hAnsi="Arial" w:cs="Arial"/>
                <w:sz w:val="18"/>
                <w:szCs w:val="18"/>
              </w:rPr>
            </w:pPr>
            <w:del w:id="9059" w:author="srabhi" w:date="2015-07-20T17:12:00Z">
              <w:r w:rsidRPr="00415B83" w:rsidDel="007F6D69">
                <w:rPr>
                  <w:rFonts w:ascii="Arial" w:hAnsi="Arial" w:cs="Arial"/>
                  <w:sz w:val="18"/>
                  <w:szCs w:val="18"/>
                </w:rPr>
                <w:delText>0.88</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60" w:author="srabhi" w:date="2015-07-20T17:12:00Z"/>
                <w:rFonts w:ascii="Arial" w:hAnsi="Arial" w:cs="Arial"/>
                <w:sz w:val="18"/>
                <w:szCs w:val="18"/>
              </w:rPr>
            </w:pPr>
            <w:del w:id="9061" w:author="srabhi" w:date="2015-07-20T17:12:00Z">
              <w:r w:rsidRPr="00415B83" w:rsidDel="007F6D69">
                <w:rPr>
                  <w:rFonts w:ascii="Arial" w:hAnsi="Arial" w:cs="Arial"/>
                  <w:sz w:val="18"/>
                  <w:szCs w:val="18"/>
                </w:rPr>
                <w:delText>0.16</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62" w:author="srabhi" w:date="2015-07-20T17:12:00Z"/>
                <w:rFonts w:ascii="Arial" w:hAnsi="Arial" w:cs="Arial"/>
                <w:sz w:val="18"/>
                <w:szCs w:val="18"/>
              </w:rPr>
            </w:pPr>
            <w:del w:id="9063" w:author="srabhi" w:date="2015-07-20T17:12:00Z">
              <w:r w:rsidRPr="00415B83" w:rsidDel="007F6D69">
                <w:rPr>
                  <w:rFonts w:ascii="Arial" w:hAnsi="Arial" w:cs="Arial"/>
                  <w:sz w:val="18"/>
                  <w:szCs w:val="18"/>
                </w:rPr>
                <w:delText>16</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64" w:author="srabhi" w:date="2015-07-20T17:12:00Z"/>
                <w:rFonts w:ascii="Arial" w:hAnsi="Arial" w:cs="Arial"/>
                <w:sz w:val="18"/>
                <w:szCs w:val="18"/>
              </w:rPr>
            </w:pPr>
            <w:del w:id="9065" w:author="srabhi" w:date="2015-07-20T17:12:00Z">
              <w:r w:rsidRPr="00415B83" w:rsidDel="007F6D69">
                <w:rPr>
                  <w:rFonts w:ascii="Arial" w:hAnsi="Arial" w:cs="Arial"/>
                  <w:sz w:val="18"/>
                  <w:szCs w:val="18"/>
                </w:rPr>
                <w:delText>6</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66" w:author="srabhi" w:date="2015-07-20T17:12:00Z"/>
                <w:rFonts w:ascii="Arial" w:hAnsi="Arial" w:cs="Arial"/>
                <w:sz w:val="18"/>
                <w:szCs w:val="18"/>
              </w:rPr>
            </w:pPr>
            <w:del w:id="9067" w:author="srabhi" w:date="2015-07-20T17:12:00Z">
              <w:r w:rsidRPr="00415B83" w:rsidDel="007F6D69">
                <w:rPr>
                  <w:rFonts w:ascii="Arial" w:hAnsi="Arial" w:cs="Arial"/>
                  <w:sz w:val="18"/>
                  <w:szCs w:val="18"/>
                </w:rPr>
                <w:delText>0.63</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68" w:author="srabhi" w:date="2015-07-20T17:12:00Z"/>
                <w:rFonts w:ascii="Arial" w:hAnsi="Arial" w:cs="Arial"/>
                <w:sz w:val="18"/>
                <w:szCs w:val="18"/>
              </w:rPr>
            </w:pPr>
            <w:del w:id="9069" w:author="srabhi" w:date="2015-07-20T17:12:00Z">
              <w:r w:rsidRPr="00415B83" w:rsidDel="007F6D69">
                <w:rPr>
                  <w:rFonts w:ascii="Arial" w:hAnsi="Arial" w:cs="Arial"/>
                  <w:sz w:val="18"/>
                  <w:szCs w:val="18"/>
                </w:rPr>
                <w:delText>0.04</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70" w:author="srabhi" w:date="2015-07-20T17:12:00Z"/>
                <w:rFonts w:ascii="Arial" w:hAnsi="Arial" w:cs="Arial"/>
                <w:sz w:val="18"/>
                <w:szCs w:val="18"/>
              </w:rPr>
            </w:pPr>
            <w:del w:id="9071" w:author="srabhi" w:date="2015-07-20T17:12:00Z">
              <w:r w:rsidRPr="00415B83" w:rsidDel="007F6D69">
                <w:rPr>
                  <w:rFonts w:ascii="Arial" w:hAnsi="Arial" w:cs="Arial"/>
                  <w:sz w:val="18"/>
                  <w:szCs w:val="18"/>
                </w:rPr>
                <w:delText>6</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72" w:author="srabhi" w:date="2015-07-20T17:12:00Z"/>
                <w:rFonts w:ascii="Arial" w:hAnsi="Arial" w:cs="Arial"/>
                <w:sz w:val="18"/>
                <w:szCs w:val="18"/>
              </w:rPr>
            </w:pPr>
            <w:del w:id="9073" w:author="srabhi" w:date="2015-07-20T17:12:00Z">
              <w:r w:rsidRPr="00415B83" w:rsidDel="007F6D69">
                <w:rPr>
                  <w:rFonts w:ascii="Arial" w:hAnsi="Arial" w:cs="Arial"/>
                  <w:sz w:val="18"/>
                  <w:szCs w:val="18"/>
                </w:rPr>
                <w:delText>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74" w:author="srabhi" w:date="2015-07-20T17:12:00Z"/>
                <w:rFonts w:ascii="Arial" w:hAnsi="Arial" w:cs="Arial"/>
                <w:sz w:val="18"/>
                <w:szCs w:val="18"/>
              </w:rPr>
            </w:pPr>
            <w:del w:id="9075" w:author="srabhi" w:date="2015-07-20T17:12:00Z">
              <w:r w:rsidRPr="00415B83" w:rsidDel="007F6D69">
                <w:rPr>
                  <w:rFonts w:ascii="Arial" w:hAnsi="Arial" w:cs="Arial"/>
                  <w:sz w:val="18"/>
                  <w:szCs w:val="18"/>
                </w:rPr>
                <w:delText>0.85</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76" w:author="srabhi" w:date="2015-07-20T17:12:00Z"/>
                <w:rFonts w:ascii="Arial" w:hAnsi="Arial" w:cs="Arial"/>
                <w:sz w:val="18"/>
                <w:szCs w:val="18"/>
              </w:rPr>
            </w:pPr>
            <w:del w:id="9077" w:author="srabhi" w:date="2015-07-20T17:12:00Z">
              <w:r w:rsidRPr="00415B83" w:rsidDel="007F6D69">
                <w:rPr>
                  <w:rFonts w:ascii="Arial" w:hAnsi="Arial" w:cs="Arial"/>
                  <w:sz w:val="18"/>
                  <w:szCs w:val="18"/>
                </w:rPr>
                <w:delText>0.06</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78" w:author="srabhi" w:date="2015-07-20T17:12:00Z"/>
                <w:rFonts w:ascii="Arial" w:hAnsi="Arial" w:cs="Arial"/>
                <w:sz w:val="18"/>
                <w:szCs w:val="18"/>
              </w:rPr>
            </w:pPr>
            <w:del w:id="9079" w:author="srabhi" w:date="2015-07-20T17:12:00Z">
              <w:r w:rsidRPr="00415B83" w:rsidDel="007F6D69">
                <w:rPr>
                  <w:rFonts w:ascii="Arial" w:hAnsi="Arial" w:cs="Arial"/>
                  <w:sz w:val="18"/>
                  <w:szCs w:val="18"/>
                </w:rPr>
                <w:delText>0.63</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80" w:author="srabhi" w:date="2015-07-20T17:12:00Z"/>
                <w:rFonts w:ascii="Arial" w:hAnsi="Arial" w:cs="Arial"/>
                <w:sz w:val="18"/>
                <w:szCs w:val="18"/>
              </w:rPr>
            </w:pPr>
            <w:del w:id="9081" w:author="srabhi" w:date="2015-07-20T17:12:00Z">
              <w:r w:rsidRPr="00415B83" w:rsidDel="007F6D69">
                <w:rPr>
                  <w:rFonts w:ascii="Arial" w:hAnsi="Arial" w:cs="Arial"/>
                  <w:sz w:val="18"/>
                  <w:szCs w:val="18"/>
                </w:rPr>
                <w:delText>0.22</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82" w:author="srabhi" w:date="2015-07-20T17:12:00Z"/>
                <w:rFonts w:ascii="Arial" w:hAnsi="Arial" w:cs="Arial"/>
                <w:sz w:val="18"/>
                <w:szCs w:val="18"/>
              </w:rPr>
            </w:pPr>
            <w:del w:id="9083" w:author="srabhi" w:date="2015-07-20T17:12:00Z">
              <w:r w:rsidRPr="00415B83" w:rsidDel="007F6D69">
                <w:rPr>
                  <w:rFonts w:ascii="Arial" w:hAnsi="Arial" w:cs="Arial"/>
                  <w:sz w:val="18"/>
                  <w:szCs w:val="18"/>
                </w:rPr>
                <w:delText>0.60</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84" w:author="srabhi" w:date="2015-07-20T17:12:00Z"/>
                <w:rFonts w:ascii="Arial" w:hAnsi="Arial" w:cs="Arial"/>
                <w:sz w:val="18"/>
                <w:szCs w:val="18"/>
              </w:rPr>
            </w:pPr>
            <w:del w:id="9085" w:author="srabhi" w:date="2015-07-20T17:12:00Z">
              <w:r w:rsidRPr="00415B83" w:rsidDel="007F6D69">
                <w:rPr>
                  <w:rFonts w:ascii="Arial" w:hAnsi="Arial" w:cs="Arial"/>
                  <w:sz w:val="18"/>
                  <w:szCs w:val="18"/>
                </w:rPr>
                <w:delText>0.25</w:delText>
              </w:r>
            </w:del>
          </w:p>
        </w:tc>
      </w:tr>
      <w:tr w:rsidR="00A62F41" w:rsidRPr="00240276" w:rsidDel="007F6D69" w:rsidTr="00F54B5A">
        <w:trPr>
          <w:trHeight w:val="300"/>
          <w:del w:id="9086"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9087" w:author="srabhi" w:date="2015-07-20T17:12:00Z"/>
                <w:rFonts w:ascii="Arial" w:hAnsi="Arial" w:cs="Arial"/>
                <w:b/>
                <w:bCs/>
                <w:sz w:val="20"/>
                <w:szCs w:val="20"/>
              </w:rPr>
            </w:pPr>
            <w:del w:id="9088" w:author="srabhi" w:date="2015-07-20T17:12:00Z">
              <w:r w:rsidRPr="00415B83" w:rsidDel="007F6D69">
                <w:rPr>
                  <w:rFonts w:ascii="Arial" w:hAnsi="Arial" w:cs="Arial"/>
                  <w:b/>
                  <w:bCs/>
                  <w:sz w:val="20"/>
                  <w:szCs w:val="20"/>
                </w:rPr>
                <w:delText>Headache</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89" w:author="srabhi" w:date="2015-07-20T17:12:00Z"/>
                <w:rFonts w:ascii="Arial" w:hAnsi="Arial" w:cs="Arial"/>
                <w:sz w:val="18"/>
                <w:szCs w:val="18"/>
              </w:rPr>
            </w:pPr>
            <w:del w:id="9090" w:author="srabhi" w:date="2015-07-20T17:12:00Z">
              <w:r w:rsidRPr="00415B83" w:rsidDel="007F6D69">
                <w:rPr>
                  <w:rFonts w:ascii="Arial" w:hAnsi="Arial" w:cs="Arial"/>
                  <w:sz w:val="18"/>
                  <w:szCs w:val="18"/>
                </w:rPr>
                <w:delText>21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91" w:author="srabhi" w:date="2015-07-20T17:12:00Z"/>
                <w:rFonts w:ascii="Arial" w:hAnsi="Arial" w:cs="Arial"/>
                <w:sz w:val="18"/>
                <w:szCs w:val="18"/>
              </w:rPr>
            </w:pPr>
            <w:del w:id="9092" w:author="srabhi" w:date="2015-07-20T17:12:00Z">
              <w:r w:rsidRPr="00415B83" w:rsidDel="007F6D69">
                <w:rPr>
                  <w:rFonts w:ascii="Arial" w:hAnsi="Arial" w:cs="Arial"/>
                  <w:sz w:val="18"/>
                  <w:szCs w:val="18"/>
                </w:rPr>
                <w:delText>0.82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93" w:author="srabhi" w:date="2015-07-20T17:12:00Z"/>
                <w:rFonts w:ascii="Arial" w:hAnsi="Arial" w:cs="Arial"/>
                <w:sz w:val="18"/>
                <w:szCs w:val="18"/>
              </w:rPr>
            </w:pPr>
            <w:del w:id="9094" w:author="srabhi" w:date="2015-07-20T17:12:00Z">
              <w:r w:rsidRPr="00415B83" w:rsidDel="007F6D69">
                <w:rPr>
                  <w:rFonts w:ascii="Arial" w:hAnsi="Arial" w:cs="Arial"/>
                  <w:sz w:val="18"/>
                  <w:szCs w:val="18"/>
                </w:rPr>
                <w:delText>0.10</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95" w:author="srabhi" w:date="2015-07-20T17:12:00Z"/>
                <w:rFonts w:ascii="Arial" w:hAnsi="Arial" w:cs="Arial"/>
                <w:sz w:val="18"/>
                <w:szCs w:val="18"/>
              </w:rPr>
            </w:pPr>
            <w:del w:id="9096" w:author="srabhi" w:date="2015-07-20T17:12:00Z">
              <w:r w:rsidRPr="00415B83" w:rsidDel="007F6D69">
                <w:rPr>
                  <w:rFonts w:ascii="Arial" w:hAnsi="Arial" w:cs="Arial"/>
                  <w:sz w:val="18"/>
                  <w:szCs w:val="18"/>
                </w:rPr>
                <w:delText>52</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97" w:author="srabhi" w:date="2015-07-20T17:12:00Z"/>
                <w:rFonts w:ascii="Arial" w:hAnsi="Arial" w:cs="Arial"/>
                <w:sz w:val="18"/>
                <w:szCs w:val="18"/>
              </w:rPr>
            </w:pPr>
            <w:del w:id="9098" w:author="srabhi" w:date="2015-07-20T17:12:00Z">
              <w:r w:rsidRPr="00415B83" w:rsidDel="007F6D69">
                <w:rPr>
                  <w:rFonts w:ascii="Arial" w:hAnsi="Arial" w:cs="Arial"/>
                  <w:sz w:val="18"/>
                  <w:szCs w:val="18"/>
                </w:rPr>
                <w:delText>30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099" w:author="srabhi" w:date="2015-07-20T17:12:00Z"/>
                <w:rFonts w:ascii="Arial" w:hAnsi="Arial" w:cs="Arial"/>
                <w:sz w:val="18"/>
                <w:szCs w:val="18"/>
              </w:rPr>
            </w:pPr>
            <w:del w:id="9100" w:author="srabhi" w:date="2015-07-20T17:12:00Z">
              <w:r w:rsidRPr="00415B83" w:rsidDel="007F6D69">
                <w:rPr>
                  <w:rFonts w:ascii="Arial" w:hAnsi="Arial" w:cs="Arial"/>
                  <w:sz w:val="18"/>
                  <w:szCs w:val="18"/>
                </w:rPr>
                <w:delText>0.73</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01" w:author="srabhi" w:date="2015-07-20T17:12:00Z"/>
                <w:rFonts w:ascii="Arial" w:hAnsi="Arial" w:cs="Arial"/>
                <w:sz w:val="18"/>
                <w:szCs w:val="18"/>
              </w:rPr>
            </w:pPr>
            <w:del w:id="9102" w:author="srabhi" w:date="2015-07-20T17:12:00Z">
              <w:r w:rsidRPr="00415B83" w:rsidDel="007F6D69">
                <w:rPr>
                  <w:rFonts w:ascii="Arial" w:hAnsi="Arial" w:cs="Arial"/>
                  <w:sz w:val="18"/>
                  <w:szCs w:val="18"/>
                </w:rPr>
                <w:delText>0.04</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03" w:author="srabhi" w:date="2015-07-20T17:12:00Z"/>
                <w:rFonts w:ascii="Arial" w:hAnsi="Arial" w:cs="Arial"/>
                <w:sz w:val="18"/>
                <w:szCs w:val="18"/>
              </w:rPr>
            </w:pPr>
            <w:del w:id="9104" w:author="srabhi" w:date="2015-07-20T17:12:00Z">
              <w:r w:rsidRPr="00415B83" w:rsidDel="007F6D69">
                <w:rPr>
                  <w:rFonts w:ascii="Arial" w:hAnsi="Arial" w:cs="Arial"/>
                  <w:sz w:val="18"/>
                  <w:szCs w:val="18"/>
                </w:rPr>
                <w:delText>54</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05" w:author="srabhi" w:date="2015-07-20T17:12:00Z"/>
                <w:rFonts w:ascii="Arial" w:hAnsi="Arial" w:cs="Arial"/>
                <w:sz w:val="18"/>
                <w:szCs w:val="18"/>
              </w:rPr>
            </w:pPr>
            <w:del w:id="9106" w:author="srabhi" w:date="2015-07-20T17:12:00Z">
              <w:r w:rsidRPr="00415B83" w:rsidDel="007F6D69">
                <w:rPr>
                  <w:rFonts w:ascii="Arial" w:hAnsi="Arial" w:cs="Arial"/>
                  <w:sz w:val="18"/>
                  <w:szCs w:val="18"/>
                </w:rPr>
                <w:delText>22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07" w:author="srabhi" w:date="2015-07-20T17:12:00Z"/>
                <w:rFonts w:ascii="Arial" w:hAnsi="Arial" w:cs="Arial"/>
                <w:sz w:val="18"/>
                <w:szCs w:val="18"/>
              </w:rPr>
            </w:pPr>
            <w:del w:id="9108" w:author="srabhi" w:date="2015-07-20T17:12:00Z">
              <w:r w:rsidRPr="00415B83" w:rsidDel="007F6D69">
                <w:rPr>
                  <w:rFonts w:ascii="Arial" w:hAnsi="Arial" w:cs="Arial"/>
                  <w:sz w:val="18"/>
                  <w:szCs w:val="18"/>
                </w:rPr>
                <w:delText>0.89</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09" w:author="srabhi" w:date="2015-07-20T17:12:00Z"/>
                <w:rFonts w:ascii="Arial" w:hAnsi="Arial" w:cs="Arial"/>
                <w:sz w:val="18"/>
                <w:szCs w:val="18"/>
              </w:rPr>
            </w:pPr>
            <w:del w:id="9110" w:author="srabhi" w:date="2015-07-20T17:12:00Z">
              <w:r w:rsidRPr="00415B83" w:rsidDel="007F6D69">
                <w:rPr>
                  <w:rFonts w:ascii="Arial" w:hAnsi="Arial" w:cs="Arial"/>
                  <w:sz w:val="18"/>
                  <w:szCs w:val="18"/>
                </w:rPr>
                <w:delText>0.06</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11" w:author="srabhi" w:date="2015-07-20T17:12:00Z"/>
                <w:rFonts w:ascii="Arial" w:hAnsi="Arial" w:cs="Arial"/>
                <w:sz w:val="18"/>
                <w:szCs w:val="18"/>
              </w:rPr>
            </w:pPr>
            <w:del w:id="9112" w:author="srabhi" w:date="2015-07-20T17:12:00Z">
              <w:r w:rsidRPr="00415B83" w:rsidDel="007F6D69">
                <w:rPr>
                  <w:rFonts w:ascii="Arial" w:hAnsi="Arial" w:cs="Arial"/>
                  <w:sz w:val="18"/>
                  <w:szCs w:val="18"/>
                </w:rPr>
                <w:delText>0.76</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13" w:author="srabhi" w:date="2015-07-20T17:12:00Z"/>
                <w:rFonts w:ascii="Arial" w:hAnsi="Arial" w:cs="Arial"/>
                <w:sz w:val="18"/>
                <w:szCs w:val="18"/>
              </w:rPr>
            </w:pPr>
            <w:del w:id="9114" w:author="srabhi" w:date="2015-07-20T17:12:00Z">
              <w:r w:rsidRPr="00415B83" w:rsidDel="007F6D69">
                <w:rPr>
                  <w:rFonts w:ascii="Arial" w:hAnsi="Arial" w:cs="Arial"/>
                  <w:sz w:val="18"/>
                  <w:szCs w:val="18"/>
                </w:rPr>
                <w:delText>0.13</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15" w:author="srabhi" w:date="2015-07-20T17:12:00Z"/>
                <w:rFonts w:ascii="Arial" w:hAnsi="Arial" w:cs="Arial"/>
                <w:sz w:val="18"/>
                <w:szCs w:val="18"/>
              </w:rPr>
            </w:pPr>
            <w:del w:id="9116" w:author="srabhi" w:date="2015-07-20T17:12:00Z">
              <w:r w:rsidRPr="00415B83" w:rsidDel="007F6D69">
                <w:rPr>
                  <w:rFonts w:ascii="Arial" w:hAnsi="Arial" w:cs="Arial"/>
                  <w:sz w:val="18"/>
                  <w:szCs w:val="18"/>
                </w:rPr>
                <w:delText>0.73</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17" w:author="srabhi" w:date="2015-07-20T17:12:00Z"/>
                <w:rFonts w:ascii="Arial" w:hAnsi="Arial" w:cs="Arial"/>
                <w:sz w:val="18"/>
                <w:szCs w:val="18"/>
              </w:rPr>
            </w:pPr>
            <w:del w:id="9118" w:author="srabhi" w:date="2015-07-20T17:12:00Z">
              <w:r w:rsidRPr="00415B83" w:rsidDel="007F6D69">
                <w:rPr>
                  <w:rFonts w:ascii="Arial" w:hAnsi="Arial" w:cs="Arial"/>
                  <w:sz w:val="18"/>
                  <w:szCs w:val="18"/>
                </w:rPr>
                <w:delText>0.16</w:delText>
              </w:r>
            </w:del>
          </w:p>
        </w:tc>
      </w:tr>
      <w:tr w:rsidR="00A62F41" w:rsidRPr="00240276" w:rsidDel="007F6D69" w:rsidTr="00F54B5A">
        <w:trPr>
          <w:trHeight w:val="300"/>
          <w:del w:id="9119"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9120" w:author="srabhi" w:date="2015-07-20T17:12:00Z"/>
                <w:rFonts w:ascii="Arial" w:hAnsi="Arial" w:cs="Arial"/>
                <w:b/>
                <w:bCs/>
                <w:sz w:val="20"/>
                <w:szCs w:val="20"/>
              </w:rPr>
            </w:pPr>
            <w:del w:id="9121" w:author="srabhi" w:date="2015-07-20T17:12:00Z">
              <w:r w:rsidRPr="00415B83" w:rsidDel="007F6D69">
                <w:rPr>
                  <w:rFonts w:ascii="Arial" w:hAnsi="Arial" w:cs="Arial"/>
                  <w:b/>
                  <w:bCs/>
                  <w:sz w:val="20"/>
                  <w:szCs w:val="20"/>
                </w:rPr>
                <w:delText>Seizures</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22" w:author="srabhi" w:date="2015-07-20T17:12:00Z"/>
                <w:rFonts w:ascii="Arial" w:hAnsi="Arial" w:cs="Arial"/>
                <w:sz w:val="18"/>
                <w:szCs w:val="18"/>
              </w:rPr>
            </w:pPr>
            <w:del w:id="9123" w:author="srabhi" w:date="2015-07-20T17:12:00Z">
              <w:r w:rsidRPr="00415B83" w:rsidDel="007F6D69">
                <w:rPr>
                  <w:rFonts w:ascii="Arial" w:hAnsi="Arial" w:cs="Arial"/>
                  <w:sz w:val="18"/>
                  <w:szCs w:val="18"/>
                </w:rPr>
                <w:delText>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24" w:author="srabhi" w:date="2015-07-20T17:12:00Z"/>
                <w:rFonts w:ascii="Arial" w:hAnsi="Arial" w:cs="Arial"/>
                <w:sz w:val="18"/>
                <w:szCs w:val="18"/>
              </w:rPr>
            </w:pPr>
            <w:del w:id="9125" w:author="srabhi" w:date="2015-07-20T17:12:00Z">
              <w:r w:rsidRPr="00415B83" w:rsidDel="007F6D69">
                <w:rPr>
                  <w:rFonts w:ascii="Arial" w:hAnsi="Arial" w:cs="Arial"/>
                  <w:sz w:val="18"/>
                  <w:szCs w:val="18"/>
                </w:rPr>
                <w:delText>0.87</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26" w:author="srabhi" w:date="2015-07-20T17:12:00Z"/>
                <w:rFonts w:ascii="Arial" w:hAnsi="Arial" w:cs="Arial"/>
                <w:sz w:val="18"/>
                <w:szCs w:val="18"/>
              </w:rPr>
            </w:pPr>
            <w:del w:id="9127" w:author="srabhi" w:date="2015-07-20T17:12:00Z">
              <w:r w:rsidRPr="00415B83" w:rsidDel="007F6D69">
                <w:rPr>
                  <w:rFonts w:ascii="Arial" w:hAnsi="Arial" w:cs="Arial"/>
                  <w:sz w:val="18"/>
                  <w:szCs w:val="18"/>
                </w:rPr>
                <w:delText>0.27</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28" w:author="srabhi" w:date="2015-07-20T17:12:00Z"/>
                <w:rFonts w:ascii="Arial" w:hAnsi="Arial" w:cs="Arial"/>
                <w:sz w:val="18"/>
                <w:szCs w:val="18"/>
              </w:rPr>
            </w:pPr>
            <w:del w:id="9129" w:author="srabhi" w:date="2015-07-20T17:12:00Z">
              <w:r w:rsidRPr="00415B83" w:rsidDel="007F6D69">
                <w:rPr>
                  <w:rFonts w:ascii="Arial" w:hAnsi="Arial" w:cs="Arial"/>
                  <w:sz w:val="18"/>
                  <w:szCs w:val="18"/>
                </w:rPr>
                <w:delText>16</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30" w:author="srabhi" w:date="2015-07-20T17:12:00Z"/>
                <w:rFonts w:ascii="Arial" w:hAnsi="Arial" w:cs="Arial"/>
                <w:sz w:val="18"/>
                <w:szCs w:val="18"/>
              </w:rPr>
            </w:pPr>
            <w:del w:id="9131" w:author="srabhi" w:date="2015-07-20T17:12:00Z">
              <w:r w:rsidRPr="00415B83" w:rsidDel="007F6D69">
                <w:rPr>
                  <w:rFonts w:ascii="Arial" w:hAnsi="Arial" w:cs="Arial"/>
                  <w:sz w:val="18"/>
                  <w:szCs w:val="18"/>
                </w:rPr>
                <w:delText>5</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32" w:author="srabhi" w:date="2015-07-20T17:12:00Z"/>
                <w:rFonts w:ascii="Arial" w:hAnsi="Arial" w:cs="Arial"/>
                <w:sz w:val="18"/>
                <w:szCs w:val="18"/>
              </w:rPr>
            </w:pPr>
            <w:del w:id="9133" w:author="srabhi" w:date="2015-07-20T17:12:00Z">
              <w:r w:rsidRPr="00415B83" w:rsidDel="007F6D69">
                <w:rPr>
                  <w:rFonts w:ascii="Arial" w:hAnsi="Arial" w:cs="Arial"/>
                  <w:sz w:val="18"/>
                  <w:szCs w:val="18"/>
                </w:rPr>
                <w:delText>0.65</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34" w:author="srabhi" w:date="2015-07-20T17:12:00Z"/>
                <w:rFonts w:ascii="Arial" w:hAnsi="Arial" w:cs="Arial"/>
                <w:sz w:val="18"/>
                <w:szCs w:val="18"/>
              </w:rPr>
            </w:pPr>
            <w:del w:id="9135" w:author="srabhi" w:date="2015-07-20T17:12:00Z">
              <w:r w:rsidRPr="00415B83" w:rsidDel="007F6D69">
                <w:rPr>
                  <w:rFonts w:ascii="Arial" w:hAnsi="Arial" w:cs="Arial"/>
                  <w:sz w:val="18"/>
                  <w:szCs w:val="18"/>
                </w:rPr>
                <w:delText>0.32</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36" w:author="srabhi" w:date="2015-07-20T17:12:00Z"/>
                <w:rFonts w:ascii="Arial" w:hAnsi="Arial" w:cs="Arial"/>
                <w:sz w:val="18"/>
                <w:szCs w:val="18"/>
              </w:rPr>
            </w:pPr>
            <w:del w:id="9137" w:author="srabhi" w:date="2015-07-20T17:12:00Z">
              <w:r w:rsidRPr="00415B83" w:rsidDel="007F6D69">
                <w:rPr>
                  <w:rFonts w:ascii="Arial" w:hAnsi="Arial" w:cs="Arial"/>
                  <w:sz w:val="18"/>
                  <w:szCs w:val="18"/>
                </w:rPr>
                <w:delText>0</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38" w:author="srabhi" w:date="2015-07-20T17:12:00Z"/>
                <w:rFonts w:ascii="Arial" w:hAnsi="Arial" w:cs="Arial"/>
                <w:sz w:val="18"/>
                <w:szCs w:val="18"/>
              </w:rPr>
            </w:pPr>
            <w:del w:id="9139"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40" w:author="srabhi" w:date="2015-07-20T17:12:00Z"/>
                <w:rFonts w:ascii="Arial" w:hAnsi="Arial" w:cs="Arial"/>
                <w:sz w:val="18"/>
                <w:szCs w:val="18"/>
              </w:rPr>
            </w:pPr>
            <w:del w:id="9141" w:author="srabhi" w:date="2015-07-20T17:12:00Z">
              <w:r w:rsidRPr="00415B83" w:rsidDel="007F6D69">
                <w:rPr>
                  <w:rFonts w:ascii="Arial" w:hAnsi="Arial" w:cs="Arial"/>
                  <w:sz w:val="18"/>
                  <w:szCs w:val="18"/>
                </w:rPr>
                <w:delText>NA</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42" w:author="srabhi" w:date="2015-07-20T17:12:00Z"/>
                <w:rFonts w:ascii="Arial" w:hAnsi="Arial" w:cs="Arial"/>
                <w:sz w:val="18"/>
                <w:szCs w:val="18"/>
              </w:rPr>
            </w:pPr>
            <w:del w:id="9143" w:author="srabhi" w:date="2015-07-20T17:12:00Z">
              <w:r w:rsidRPr="00415B83" w:rsidDel="007F6D69">
                <w:rPr>
                  <w:rFonts w:ascii="Arial" w:hAnsi="Arial" w:cs="Arial"/>
                  <w:sz w:val="18"/>
                  <w:szCs w:val="18"/>
                </w:rPr>
                <w:delText>NA</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44" w:author="srabhi" w:date="2015-07-20T17:12:00Z"/>
                <w:rFonts w:ascii="Arial" w:hAnsi="Arial" w:cs="Arial"/>
                <w:sz w:val="18"/>
                <w:szCs w:val="18"/>
              </w:rPr>
            </w:pPr>
            <w:del w:id="9145" w:author="srabhi" w:date="2015-07-20T17:12:00Z">
              <w:r w:rsidRPr="00415B83" w:rsidDel="007F6D69">
                <w:rPr>
                  <w:rFonts w:ascii="Arial" w:hAnsi="Arial" w:cs="Arial"/>
                  <w:sz w:val="18"/>
                  <w:szCs w:val="18"/>
                </w:rPr>
                <w:delText>NA</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46" w:author="srabhi" w:date="2015-07-20T17:12:00Z"/>
                <w:rFonts w:ascii="Arial" w:hAnsi="Arial" w:cs="Arial"/>
                <w:sz w:val="18"/>
                <w:szCs w:val="18"/>
              </w:rPr>
            </w:pPr>
            <w:del w:id="9147" w:author="srabhi" w:date="2015-07-20T17:12:00Z">
              <w:r w:rsidRPr="00415B83" w:rsidDel="007F6D69">
                <w:rPr>
                  <w:rFonts w:ascii="Arial" w:hAnsi="Arial" w:cs="Arial"/>
                  <w:sz w:val="18"/>
                  <w:szCs w:val="18"/>
                </w:rPr>
                <w:delText>NA</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48" w:author="srabhi" w:date="2015-07-20T17:12:00Z"/>
                <w:rFonts w:ascii="Arial" w:hAnsi="Arial" w:cs="Arial"/>
                <w:sz w:val="18"/>
                <w:szCs w:val="18"/>
              </w:rPr>
            </w:pPr>
            <w:del w:id="9149" w:author="srabhi" w:date="2015-07-20T17:12:00Z">
              <w:r w:rsidRPr="00415B83" w:rsidDel="007F6D69">
                <w:rPr>
                  <w:rFonts w:ascii="Arial" w:hAnsi="Arial" w:cs="Arial"/>
                  <w:sz w:val="18"/>
                  <w:szCs w:val="18"/>
                </w:rPr>
                <w:delText>NA</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50" w:author="srabhi" w:date="2015-07-20T17:12:00Z"/>
                <w:rFonts w:ascii="Arial" w:hAnsi="Arial" w:cs="Arial"/>
                <w:sz w:val="18"/>
                <w:szCs w:val="18"/>
              </w:rPr>
            </w:pPr>
            <w:del w:id="9151" w:author="srabhi" w:date="2015-07-20T17:12:00Z">
              <w:r w:rsidRPr="00415B83" w:rsidDel="007F6D69">
                <w:rPr>
                  <w:rFonts w:ascii="Arial" w:hAnsi="Arial" w:cs="Arial"/>
                  <w:sz w:val="18"/>
                  <w:szCs w:val="18"/>
                </w:rPr>
                <w:delText>NA</w:delText>
              </w:r>
            </w:del>
          </w:p>
        </w:tc>
      </w:tr>
      <w:tr w:rsidR="00A62F41" w:rsidRPr="00240276" w:rsidDel="007F6D69" w:rsidTr="00F54B5A">
        <w:trPr>
          <w:trHeight w:val="300"/>
          <w:del w:id="9152"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9153" w:author="srabhi" w:date="2015-07-20T17:12:00Z"/>
                <w:rFonts w:ascii="Arial" w:hAnsi="Arial" w:cs="Arial"/>
                <w:b/>
                <w:bCs/>
                <w:sz w:val="20"/>
                <w:szCs w:val="20"/>
              </w:rPr>
            </w:pPr>
            <w:del w:id="9154" w:author="srabhi" w:date="2015-07-20T17:12:00Z">
              <w:r w:rsidRPr="00415B83" w:rsidDel="007F6D69">
                <w:rPr>
                  <w:rFonts w:ascii="Arial" w:hAnsi="Arial" w:cs="Arial"/>
                  <w:b/>
                  <w:bCs/>
                  <w:sz w:val="20"/>
                  <w:szCs w:val="20"/>
                </w:rPr>
                <w:delText>Tremor</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55" w:author="srabhi" w:date="2015-07-20T17:12:00Z"/>
                <w:rFonts w:ascii="Arial" w:hAnsi="Arial" w:cs="Arial"/>
                <w:sz w:val="18"/>
                <w:szCs w:val="18"/>
              </w:rPr>
            </w:pPr>
            <w:del w:id="9156" w:author="srabhi" w:date="2015-07-20T17:12:00Z">
              <w:r w:rsidRPr="00415B83" w:rsidDel="007F6D69">
                <w:rPr>
                  <w:rFonts w:ascii="Arial" w:hAnsi="Arial" w:cs="Arial"/>
                  <w:sz w:val="18"/>
                  <w:szCs w:val="18"/>
                </w:rPr>
                <w:delText>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57" w:author="srabhi" w:date="2015-07-20T17:12:00Z"/>
                <w:rFonts w:ascii="Arial" w:hAnsi="Arial" w:cs="Arial"/>
                <w:sz w:val="18"/>
                <w:szCs w:val="18"/>
              </w:rPr>
            </w:pPr>
            <w:del w:id="9158" w:author="srabhi" w:date="2015-07-20T17:12:00Z">
              <w:r w:rsidRPr="00415B83" w:rsidDel="007F6D69">
                <w:rPr>
                  <w:rFonts w:ascii="Arial" w:hAnsi="Arial" w:cs="Arial"/>
                  <w:sz w:val="18"/>
                  <w:szCs w:val="18"/>
                </w:rPr>
                <w:delText>0.83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59" w:author="srabhi" w:date="2015-07-20T17:12:00Z"/>
                <w:rFonts w:ascii="Arial" w:hAnsi="Arial" w:cs="Arial"/>
                <w:sz w:val="18"/>
                <w:szCs w:val="18"/>
              </w:rPr>
            </w:pPr>
            <w:del w:id="9160" w:author="srabhi" w:date="2015-07-20T17:12:00Z">
              <w:r w:rsidRPr="00415B83" w:rsidDel="007F6D69">
                <w:rPr>
                  <w:rFonts w:ascii="Arial" w:hAnsi="Arial" w:cs="Arial"/>
                  <w:sz w:val="18"/>
                  <w:szCs w:val="18"/>
                </w:rPr>
                <w:delText>0.18</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61" w:author="srabhi" w:date="2015-07-20T17:12:00Z"/>
                <w:rFonts w:ascii="Arial" w:hAnsi="Arial" w:cs="Arial"/>
                <w:sz w:val="18"/>
                <w:szCs w:val="18"/>
              </w:rPr>
            </w:pPr>
            <w:del w:id="9162" w:author="srabhi" w:date="2015-07-20T17:12:00Z">
              <w:r w:rsidRPr="00415B83" w:rsidDel="007F6D69">
                <w:rPr>
                  <w:rFonts w:ascii="Arial" w:hAnsi="Arial" w:cs="Arial"/>
                  <w:sz w:val="18"/>
                  <w:szCs w:val="18"/>
                </w:rPr>
                <w:delText>17</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63" w:author="srabhi" w:date="2015-07-20T17:12:00Z"/>
                <w:rFonts w:ascii="Arial" w:hAnsi="Arial" w:cs="Arial"/>
                <w:sz w:val="18"/>
                <w:szCs w:val="18"/>
              </w:rPr>
            </w:pPr>
            <w:del w:id="9164" w:author="srabhi" w:date="2015-07-20T17:12:00Z">
              <w:r w:rsidRPr="00415B83" w:rsidDel="007F6D69">
                <w:rPr>
                  <w:rFonts w:ascii="Arial" w:hAnsi="Arial" w:cs="Arial"/>
                  <w:sz w:val="18"/>
                  <w:szCs w:val="18"/>
                </w:rPr>
                <w:delText>6</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65" w:author="srabhi" w:date="2015-07-20T17:12:00Z"/>
                <w:rFonts w:ascii="Arial" w:hAnsi="Arial" w:cs="Arial"/>
                <w:sz w:val="18"/>
                <w:szCs w:val="18"/>
              </w:rPr>
            </w:pPr>
            <w:del w:id="9166" w:author="srabhi" w:date="2015-07-20T17:12:00Z">
              <w:r w:rsidRPr="00415B83" w:rsidDel="007F6D69">
                <w:rPr>
                  <w:rFonts w:ascii="Arial" w:hAnsi="Arial" w:cs="Arial"/>
                  <w:sz w:val="18"/>
                  <w:szCs w:val="18"/>
                </w:rPr>
                <w:delText>0.62</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67" w:author="srabhi" w:date="2015-07-20T17:12:00Z"/>
                <w:rFonts w:ascii="Arial" w:hAnsi="Arial" w:cs="Arial"/>
                <w:sz w:val="18"/>
                <w:szCs w:val="18"/>
              </w:rPr>
            </w:pPr>
            <w:del w:id="9168" w:author="srabhi" w:date="2015-07-20T17:12:00Z">
              <w:r w:rsidRPr="00415B83" w:rsidDel="007F6D69">
                <w:rPr>
                  <w:rFonts w:ascii="Arial" w:hAnsi="Arial" w:cs="Arial"/>
                  <w:sz w:val="18"/>
                  <w:szCs w:val="18"/>
                </w:rPr>
                <w:delText>0.06</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69" w:author="srabhi" w:date="2015-07-20T17:12:00Z"/>
                <w:rFonts w:ascii="Arial" w:hAnsi="Arial" w:cs="Arial"/>
                <w:sz w:val="18"/>
                <w:szCs w:val="18"/>
              </w:rPr>
            </w:pPr>
            <w:del w:id="9170" w:author="srabhi" w:date="2015-07-20T17:12:00Z">
              <w:r w:rsidRPr="00415B83" w:rsidDel="007F6D69">
                <w:rPr>
                  <w:rFonts w:ascii="Arial" w:hAnsi="Arial" w:cs="Arial"/>
                  <w:sz w:val="18"/>
                  <w:szCs w:val="18"/>
                </w:rPr>
                <w:delText>3</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71" w:author="srabhi" w:date="2015-07-20T17:12:00Z"/>
                <w:rFonts w:ascii="Arial" w:hAnsi="Arial" w:cs="Arial"/>
                <w:sz w:val="18"/>
                <w:szCs w:val="18"/>
              </w:rPr>
            </w:pPr>
            <w:del w:id="9172" w:author="srabhi" w:date="2015-07-20T17:12:00Z">
              <w:r w:rsidRPr="00415B83" w:rsidDel="007F6D69">
                <w:rPr>
                  <w:rFonts w:ascii="Arial" w:hAnsi="Arial" w:cs="Arial"/>
                  <w:sz w:val="18"/>
                  <w:szCs w:val="18"/>
                </w:rPr>
                <w:delText>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73" w:author="srabhi" w:date="2015-07-20T17:12:00Z"/>
                <w:rFonts w:ascii="Arial" w:hAnsi="Arial" w:cs="Arial"/>
                <w:sz w:val="18"/>
                <w:szCs w:val="18"/>
              </w:rPr>
            </w:pPr>
            <w:del w:id="9174" w:author="srabhi" w:date="2015-07-20T17:12:00Z">
              <w:r w:rsidRPr="00415B83" w:rsidDel="007F6D69">
                <w:rPr>
                  <w:rFonts w:ascii="Arial" w:hAnsi="Arial" w:cs="Arial"/>
                  <w:sz w:val="18"/>
                  <w:szCs w:val="18"/>
                </w:rPr>
                <w:delText>0.82</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75" w:author="srabhi" w:date="2015-07-20T17:12:00Z"/>
                <w:rFonts w:ascii="Arial" w:hAnsi="Arial" w:cs="Arial"/>
                <w:sz w:val="18"/>
                <w:szCs w:val="18"/>
              </w:rPr>
            </w:pPr>
            <w:del w:id="9176" w:author="srabhi" w:date="2015-07-20T17:12:00Z">
              <w:r w:rsidRPr="00415B83" w:rsidDel="007F6D69">
                <w:rPr>
                  <w:rFonts w:ascii="Arial" w:hAnsi="Arial" w:cs="Arial"/>
                  <w:sz w:val="18"/>
                  <w:szCs w:val="18"/>
                </w:rPr>
                <w:delText>0.07</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77" w:author="srabhi" w:date="2015-07-20T17:12:00Z"/>
                <w:rFonts w:ascii="Arial" w:hAnsi="Arial" w:cs="Arial"/>
                <w:sz w:val="18"/>
                <w:szCs w:val="18"/>
              </w:rPr>
            </w:pPr>
            <w:del w:id="9178" w:author="srabhi" w:date="2015-07-20T17:12:00Z">
              <w:r w:rsidRPr="00415B83" w:rsidDel="007F6D69">
                <w:rPr>
                  <w:rFonts w:ascii="Arial" w:hAnsi="Arial" w:cs="Arial"/>
                  <w:sz w:val="18"/>
                  <w:szCs w:val="18"/>
                </w:rPr>
                <w:delText>0.58</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79" w:author="srabhi" w:date="2015-07-20T17:12:00Z"/>
                <w:rFonts w:ascii="Arial" w:hAnsi="Arial" w:cs="Arial"/>
                <w:sz w:val="18"/>
                <w:szCs w:val="18"/>
              </w:rPr>
            </w:pPr>
            <w:del w:id="9180" w:author="srabhi" w:date="2015-07-20T17:12:00Z">
              <w:r w:rsidRPr="00415B83" w:rsidDel="007F6D69">
                <w:rPr>
                  <w:rFonts w:ascii="Arial" w:hAnsi="Arial" w:cs="Arial"/>
                  <w:sz w:val="18"/>
                  <w:szCs w:val="18"/>
                </w:rPr>
                <w:delText>0.24</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81" w:author="srabhi" w:date="2015-07-20T17:12:00Z"/>
                <w:rFonts w:ascii="Arial" w:hAnsi="Arial" w:cs="Arial"/>
                <w:sz w:val="18"/>
                <w:szCs w:val="18"/>
              </w:rPr>
            </w:pPr>
            <w:del w:id="9182" w:author="srabhi" w:date="2015-07-20T17:12:00Z">
              <w:r w:rsidRPr="00415B83" w:rsidDel="007F6D69">
                <w:rPr>
                  <w:rFonts w:ascii="Arial" w:hAnsi="Arial" w:cs="Arial"/>
                  <w:sz w:val="18"/>
                  <w:szCs w:val="18"/>
                </w:rPr>
                <w:delText>0.57</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183" w:author="srabhi" w:date="2015-07-20T17:12:00Z"/>
                <w:rFonts w:ascii="Arial" w:hAnsi="Arial" w:cs="Arial"/>
                <w:sz w:val="18"/>
                <w:szCs w:val="18"/>
              </w:rPr>
            </w:pPr>
            <w:del w:id="9184" w:author="srabhi" w:date="2015-07-20T17:12:00Z">
              <w:r w:rsidRPr="00415B83" w:rsidDel="007F6D69">
                <w:rPr>
                  <w:rFonts w:ascii="Arial" w:hAnsi="Arial" w:cs="Arial"/>
                  <w:sz w:val="18"/>
                  <w:szCs w:val="18"/>
                </w:rPr>
                <w:delText>0.25</w:delText>
              </w:r>
            </w:del>
          </w:p>
        </w:tc>
      </w:tr>
      <w:tr w:rsidR="00F54B5A" w:rsidRPr="00240276" w:rsidDel="007F6D69" w:rsidTr="00F54B5A">
        <w:trPr>
          <w:trHeight w:val="374"/>
          <w:del w:id="9185" w:author="srabhi" w:date="2015-07-20T17:12:00Z"/>
        </w:trPr>
        <w:tc>
          <w:tcPr>
            <w:tcW w:w="1843" w:type="dxa"/>
            <w:tcBorders>
              <w:top w:val="single" w:sz="8" w:space="0" w:color="auto"/>
              <w:left w:val="single" w:sz="8" w:space="0" w:color="auto"/>
              <w:bottom w:val="single" w:sz="8" w:space="0" w:color="auto"/>
              <w:right w:val="single" w:sz="8" w:space="0" w:color="auto"/>
            </w:tcBorders>
            <w:shd w:val="clear" w:color="auto" w:fill="auto"/>
            <w:tcMar>
              <w:top w:w="20" w:type="dxa"/>
              <w:left w:w="20" w:type="dxa"/>
              <w:bottom w:w="0" w:type="dxa"/>
              <w:right w:w="20" w:type="dxa"/>
            </w:tcMar>
            <w:vAlign w:val="center"/>
            <w:hideMark/>
          </w:tcPr>
          <w:p w:rsidR="00F54B5A" w:rsidRPr="00240276" w:rsidDel="007F6D69" w:rsidRDefault="00F54B5A" w:rsidP="00926057">
            <w:pPr>
              <w:spacing w:line="240" w:lineRule="auto"/>
              <w:jc w:val="center"/>
              <w:rPr>
                <w:del w:id="9186" w:author="srabhi" w:date="2015-07-20T17:12:00Z"/>
                <w:rFonts w:ascii="Arial" w:hAnsi="Arial" w:cs="Arial"/>
                <w:b/>
                <w:bCs/>
                <w:sz w:val="21"/>
                <w:szCs w:val="21"/>
              </w:rPr>
            </w:pPr>
            <w:del w:id="9187" w:author="srabhi" w:date="2015-07-20T17:12:00Z">
              <w:r w:rsidRPr="00240276" w:rsidDel="007F6D69">
                <w:rPr>
                  <w:rFonts w:ascii="Arial" w:hAnsi="Arial" w:cs="Arial"/>
                  <w:b/>
                  <w:bCs/>
                  <w:sz w:val="21"/>
                  <w:szCs w:val="21"/>
                </w:rPr>
                <w:delText>Variable Description</w:delText>
              </w:r>
            </w:del>
          </w:p>
        </w:tc>
        <w:tc>
          <w:tcPr>
            <w:tcW w:w="2268" w:type="dxa"/>
            <w:gridSpan w:val="6"/>
            <w:tcBorders>
              <w:top w:val="single" w:sz="8" w:space="0" w:color="auto"/>
              <w:left w:val="nil"/>
              <w:bottom w:val="single" w:sz="8" w:space="0" w:color="auto"/>
              <w:right w:val="single" w:sz="8" w:space="0" w:color="000000"/>
            </w:tcBorders>
            <w:shd w:val="clear" w:color="auto" w:fill="auto"/>
            <w:tcMar>
              <w:top w:w="20" w:type="dxa"/>
              <w:left w:w="20" w:type="dxa"/>
              <w:bottom w:w="0" w:type="dxa"/>
              <w:right w:w="20" w:type="dxa"/>
            </w:tcMar>
            <w:vAlign w:val="center"/>
            <w:hideMark/>
          </w:tcPr>
          <w:p w:rsidR="00F54B5A" w:rsidRPr="00240276" w:rsidDel="007F6D69" w:rsidRDefault="00F54B5A" w:rsidP="00926057">
            <w:pPr>
              <w:spacing w:line="240" w:lineRule="auto"/>
              <w:jc w:val="center"/>
              <w:rPr>
                <w:del w:id="9188" w:author="srabhi" w:date="2015-07-20T17:12:00Z"/>
                <w:rFonts w:ascii="Arial" w:hAnsi="Arial" w:cs="Arial"/>
                <w:b/>
                <w:bCs/>
                <w:sz w:val="21"/>
                <w:szCs w:val="21"/>
              </w:rPr>
            </w:pPr>
            <w:del w:id="9189" w:author="srabhi" w:date="2015-07-20T17:12:00Z">
              <w:r w:rsidRPr="00240276" w:rsidDel="007F6D69">
                <w:rPr>
                  <w:rFonts w:ascii="Arial" w:hAnsi="Arial" w:cs="Arial"/>
                  <w:b/>
                  <w:bCs/>
                  <w:sz w:val="21"/>
                  <w:szCs w:val="21"/>
                </w:rPr>
                <w:delText>Standard logistic</w:delText>
              </w:r>
            </w:del>
          </w:p>
        </w:tc>
        <w:tc>
          <w:tcPr>
            <w:tcW w:w="2835" w:type="dxa"/>
            <w:gridSpan w:val="8"/>
            <w:tcBorders>
              <w:top w:val="single" w:sz="8" w:space="0" w:color="auto"/>
              <w:left w:val="nil"/>
              <w:bottom w:val="single" w:sz="8" w:space="0" w:color="auto"/>
              <w:right w:val="single" w:sz="8" w:space="0" w:color="000000"/>
            </w:tcBorders>
            <w:shd w:val="clear" w:color="auto" w:fill="auto"/>
            <w:tcMar>
              <w:top w:w="20" w:type="dxa"/>
              <w:left w:w="20" w:type="dxa"/>
              <w:bottom w:w="0" w:type="dxa"/>
              <w:right w:w="20" w:type="dxa"/>
            </w:tcMar>
            <w:vAlign w:val="center"/>
            <w:hideMark/>
          </w:tcPr>
          <w:p w:rsidR="00F54B5A" w:rsidRPr="00240276" w:rsidDel="007F6D69" w:rsidRDefault="00F54B5A" w:rsidP="00926057">
            <w:pPr>
              <w:spacing w:line="240" w:lineRule="auto"/>
              <w:jc w:val="center"/>
              <w:rPr>
                <w:del w:id="9190" w:author="srabhi" w:date="2015-07-20T17:12:00Z"/>
                <w:rFonts w:ascii="Arial" w:hAnsi="Arial" w:cs="Arial"/>
                <w:b/>
                <w:bCs/>
                <w:sz w:val="21"/>
                <w:szCs w:val="21"/>
              </w:rPr>
            </w:pPr>
            <w:del w:id="9191" w:author="srabhi" w:date="2015-07-20T17:12:00Z">
              <w:r w:rsidRPr="00240276" w:rsidDel="007F6D69">
                <w:rPr>
                  <w:rFonts w:ascii="Arial" w:hAnsi="Arial" w:cs="Arial"/>
                  <w:b/>
                  <w:bCs/>
                  <w:sz w:val="21"/>
                  <w:szCs w:val="21"/>
                </w:rPr>
                <w:delText>Stepwise</w:delText>
              </w:r>
            </w:del>
          </w:p>
        </w:tc>
        <w:tc>
          <w:tcPr>
            <w:tcW w:w="2875" w:type="dxa"/>
            <w:gridSpan w:val="8"/>
            <w:tcBorders>
              <w:top w:val="single" w:sz="8" w:space="0" w:color="auto"/>
              <w:left w:val="nil"/>
              <w:bottom w:val="single" w:sz="8" w:space="0" w:color="auto"/>
              <w:right w:val="single" w:sz="8" w:space="0" w:color="000000"/>
            </w:tcBorders>
            <w:shd w:val="clear" w:color="auto" w:fill="auto"/>
            <w:tcMar>
              <w:top w:w="20" w:type="dxa"/>
              <w:left w:w="20" w:type="dxa"/>
              <w:bottom w:w="0" w:type="dxa"/>
              <w:right w:w="20" w:type="dxa"/>
            </w:tcMar>
            <w:vAlign w:val="center"/>
            <w:hideMark/>
          </w:tcPr>
          <w:p w:rsidR="00F54B5A" w:rsidRPr="00240276" w:rsidDel="007F6D69" w:rsidRDefault="00F54B5A" w:rsidP="00926057">
            <w:pPr>
              <w:spacing w:line="240" w:lineRule="auto"/>
              <w:jc w:val="center"/>
              <w:rPr>
                <w:del w:id="9192" w:author="srabhi" w:date="2015-07-20T17:12:00Z"/>
                <w:rFonts w:ascii="Arial" w:hAnsi="Arial" w:cs="Arial"/>
                <w:b/>
                <w:bCs/>
                <w:sz w:val="21"/>
                <w:szCs w:val="21"/>
              </w:rPr>
            </w:pPr>
            <w:del w:id="9193" w:author="srabhi" w:date="2015-07-20T17:12:00Z">
              <w:r w:rsidRPr="00240276" w:rsidDel="007F6D69">
                <w:rPr>
                  <w:rFonts w:ascii="Arial" w:hAnsi="Arial" w:cs="Arial"/>
                  <w:b/>
                  <w:bCs/>
                  <w:sz w:val="21"/>
                  <w:szCs w:val="21"/>
                </w:rPr>
                <w:delText>Lasso</w:delText>
              </w:r>
            </w:del>
          </w:p>
        </w:tc>
        <w:tc>
          <w:tcPr>
            <w:tcW w:w="5328" w:type="dxa"/>
            <w:gridSpan w:val="7"/>
            <w:tcBorders>
              <w:top w:val="single" w:sz="8" w:space="0" w:color="auto"/>
              <w:left w:val="nil"/>
              <w:bottom w:val="single" w:sz="8" w:space="0" w:color="auto"/>
              <w:right w:val="single" w:sz="8" w:space="0" w:color="000000"/>
            </w:tcBorders>
            <w:shd w:val="clear" w:color="auto" w:fill="auto"/>
            <w:tcMar>
              <w:top w:w="20" w:type="dxa"/>
              <w:left w:w="20" w:type="dxa"/>
              <w:bottom w:w="0" w:type="dxa"/>
              <w:right w:w="20" w:type="dxa"/>
            </w:tcMar>
            <w:vAlign w:val="center"/>
            <w:hideMark/>
          </w:tcPr>
          <w:p w:rsidR="00F54B5A" w:rsidRPr="00240276" w:rsidDel="007F6D69" w:rsidRDefault="00F54B5A" w:rsidP="00926057">
            <w:pPr>
              <w:spacing w:line="240" w:lineRule="auto"/>
              <w:jc w:val="center"/>
              <w:rPr>
                <w:del w:id="9194" w:author="srabhi" w:date="2015-07-20T17:12:00Z"/>
                <w:rFonts w:ascii="Arial" w:hAnsi="Arial" w:cs="Arial"/>
                <w:b/>
                <w:bCs/>
                <w:sz w:val="21"/>
                <w:szCs w:val="21"/>
              </w:rPr>
            </w:pPr>
            <w:del w:id="9195" w:author="srabhi" w:date="2015-07-20T17:12:00Z">
              <w:r w:rsidRPr="00240276" w:rsidDel="007F6D69">
                <w:rPr>
                  <w:rFonts w:ascii="Arial" w:hAnsi="Arial" w:cs="Arial"/>
                  <w:b/>
                  <w:bCs/>
                  <w:sz w:val="21"/>
                  <w:szCs w:val="21"/>
                </w:rPr>
                <w:delText>Model comparison</w:delText>
              </w:r>
            </w:del>
          </w:p>
        </w:tc>
      </w:tr>
      <w:tr w:rsidR="00F54B5A" w:rsidRPr="00240276" w:rsidDel="007F6D69" w:rsidTr="00F54B5A">
        <w:trPr>
          <w:trHeight w:val="389"/>
          <w:del w:id="9196" w:author="srabhi" w:date="2015-07-20T17:12:00Z"/>
        </w:trPr>
        <w:tc>
          <w:tcPr>
            <w:tcW w:w="1843" w:type="dxa"/>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240276" w:rsidDel="007F6D69" w:rsidRDefault="00F54B5A" w:rsidP="00926057">
            <w:pPr>
              <w:spacing w:line="240" w:lineRule="auto"/>
              <w:jc w:val="center"/>
              <w:rPr>
                <w:del w:id="9197" w:author="srabhi" w:date="2015-07-20T17:12:00Z"/>
                <w:rFonts w:ascii="Arial" w:hAnsi="Arial" w:cs="Arial"/>
                <w:b/>
                <w:bCs/>
                <w:sz w:val="21"/>
                <w:szCs w:val="21"/>
              </w:rPr>
            </w:pPr>
            <w:del w:id="9198" w:author="srabhi" w:date="2015-07-20T17:12:00Z">
              <w:r w:rsidRPr="00240276" w:rsidDel="007F6D69">
                <w:rPr>
                  <w:rFonts w:ascii="Arial" w:hAnsi="Arial" w:cs="Arial"/>
                  <w:b/>
                  <w:bCs/>
                  <w:sz w:val="21"/>
                  <w:szCs w:val="21"/>
                </w:rPr>
                <w:delText> </w:delText>
              </w:r>
            </w:del>
          </w:p>
        </w:tc>
        <w:tc>
          <w:tcPr>
            <w:tcW w:w="1134"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199" w:author="srabhi" w:date="2015-07-20T17:12:00Z"/>
                <w:rFonts w:ascii="Arial" w:hAnsi="Arial" w:cs="Arial"/>
                <w:b/>
                <w:bCs/>
                <w:sz w:val="18"/>
                <w:szCs w:val="18"/>
                <w:lang w:eastAsia="zh-CN"/>
              </w:rPr>
            </w:pPr>
            <w:del w:id="9200" w:author="srabhi" w:date="2015-07-20T17:12:00Z">
              <w:r w:rsidRPr="00415B83" w:rsidDel="007F6D69">
                <w:rPr>
                  <w:rFonts w:ascii="Arial" w:hAnsi="Arial" w:cs="Arial"/>
                  <w:b/>
                  <w:bCs/>
                  <w:sz w:val="18"/>
                  <w:szCs w:val="18"/>
                  <w:lang w:eastAsia="zh-CN"/>
                </w:rPr>
                <w:delText>No. of times significant</w:delText>
              </w:r>
            </w:del>
          </w:p>
        </w:tc>
        <w:tc>
          <w:tcPr>
            <w:tcW w:w="56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201" w:author="srabhi" w:date="2015-07-20T17:12:00Z"/>
                <w:rFonts w:ascii="Arial" w:hAnsi="Arial" w:cs="Arial"/>
                <w:b/>
                <w:bCs/>
                <w:sz w:val="18"/>
                <w:szCs w:val="18"/>
                <w:lang w:eastAsia="zh-CN"/>
              </w:rPr>
            </w:pPr>
            <w:del w:id="9202" w:author="srabhi" w:date="2015-07-20T17:12:00Z">
              <w:r w:rsidRPr="00415B83" w:rsidDel="007F6D69">
                <w:rPr>
                  <w:rFonts w:ascii="Arial" w:hAnsi="Arial" w:cs="Arial"/>
                  <w:b/>
                  <w:bCs/>
                  <w:sz w:val="18"/>
                  <w:szCs w:val="18"/>
                  <w:lang w:eastAsia="zh-CN"/>
                </w:rPr>
                <w:delText>Mean OR</w:delText>
              </w:r>
            </w:del>
          </w:p>
        </w:tc>
        <w:tc>
          <w:tcPr>
            <w:tcW w:w="56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203" w:author="srabhi" w:date="2015-07-20T17:12:00Z"/>
                <w:rFonts w:ascii="Arial" w:hAnsi="Arial" w:cs="Arial"/>
                <w:b/>
                <w:bCs/>
                <w:sz w:val="18"/>
                <w:szCs w:val="18"/>
                <w:lang w:eastAsia="zh-CN"/>
              </w:rPr>
            </w:pPr>
            <w:del w:id="9204" w:author="srabhi" w:date="2015-07-20T17:12:00Z">
              <w:r w:rsidRPr="00415B83" w:rsidDel="007F6D69">
                <w:rPr>
                  <w:rFonts w:ascii="Arial" w:hAnsi="Arial" w:cs="Arial"/>
                  <w:b/>
                  <w:bCs/>
                  <w:sz w:val="18"/>
                  <w:szCs w:val="18"/>
                  <w:lang w:eastAsia="zh-CN"/>
                </w:rPr>
                <w:delText>SD OR</w:delText>
              </w:r>
            </w:del>
          </w:p>
        </w:tc>
        <w:tc>
          <w:tcPr>
            <w:tcW w:w="851"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205" w:author="srabhi" w:date="2015-07-20T17:12:00Z"/>
                <w:rFonts w:ascii="Arial" w:hAnsi="Arial" w:cs="Arial"/>
                <w:b/>
                <w:bCs/>
                <w:sz w:val="18"/>
                <w:szCs w:val="18"/>
                <w:lang w:eastAsia="zh-CN"/>
              </w:rPr>
            </w:pPr>
            <w:del w:id="9206" w:author="srabhi" w:date="2015-07-20T17:12:00Z">
              <w:r w:rsidRPr="00415B83" w:rsidDel="007F6D69">
                <w:rPr>
                  <w:rFonts w:ascii="Arial" w:hAnsi="Arial" w:cs="Arial"/>
                  <w:b/>
                  <w:bCs/>
                  <w:sz w:val="18"/>
                  <w:szCs w:val="18"/>
                  <w:lang w:eastAsia="zh-CN"/>
                </w:rPr>
                <w:delText>Number of times retained</w:delText>
              </w:r>
            </w:del>
          </w:p>
        </w:tc>
        <w:tc>
          <w:tcPr>
            <w:tcW w:w="992"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207" w:author="srabhi" w:date="2015-07-20T17:12:00Z"/>
                <w:rFonts w:ascii="Arial" w:hAnsi="Arial" w:cs="Arial"/>
                <w:b/>
                <w:bCs/>
                <w:sz w:val="18"/>
                <w:szCs w:val="18"/>
                <w:lang w:eastAsia="zh-CN"/>
              </w:rPr>
            </w:pPr>
            <w:del w:id="9208" w:author="srabhi" w:date="2015-07-20T17:12:00Z">
              <w:r w:rsidRPr="00415B83" w:rsidDel="007F6D69">
                <w:rPr>
                  <w:rFonts w:ascii="Arial" w:hAnsi="Arial" w:cs="Arial"/>
                  <w:b/>
                  <w:bCs/>
                  <w:sz w:val="18"/>
                  <w:szCs w:val="18"/>
                  <w:lang w:eastAsia="zh-CN"/>
                </w:rPr>
                <w:delText>Number of times significant</w:delText>
              </w:r>
            </w:del>
          </w:p>
        </w:tc>
        <w:tc>
          <w:tcPr>
            <w:tcW w:w="56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209" w:author="srabhi" w:date="2015-07-20T17:12:00Z"/>
                <w:rFonts w:ascii="Arial" w:hAnsi="Arial" w:cs="Arial"/>
                <w:b/>
                <w:bCs/>
                <w:sz w:val="18"/>
                <w:szCs w:val="18"/>
                <w:lang w:eastAsia="zh-CN"/>
              </w:rPr>
            </w:pPr>
            <w:del w:id="9210" w:author="srabhi" w:date="2015-07-20T17:12:00Z">
              <w:r w:rsidRPr="00415B83" w:rsidDel="007F6D69">
                <w:rPr>
                  <w:rFonts w:ascii="Arial" w:hAnsi="Arial" w:cs="Arial"/>
                  <w:b/>
                  <w:bCs/>
                  <w:sz w:val="18"/>
                  <w:szCs w:val="18"/>
                  <w:lang w:eastAsia="zh-CN"/>
                </w:rPr>
                <w:delText>Mean OR</w:delText>
              </w:r>
            </w:del>
          </w:p>
        </w:tc>
        <w:tc>
          <w:tcPr>
            <w:tcW w:w="425"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211" w:author="srabhi" w:date="2015-07-20T17:12:00Z"/>
                <w:rFonts w:ascii="Arial" w:hAnsi="Arial" w:cs="Arial"/>
                <w:b/>
                <w:bCs/>
                <w:sz w:val="18"/>
                <w:szCs w:val="18"/>
                <w:lang w:eastAsia="zh-CN"/>
              </w:rPr>
            </w:pPr>
            <w:del w:id="9212" w:author="srabhi" w:date="2015-07-20T17:12:00Z">
              <w:r w:rsidRPr="00415B83" w:rsidDel="007F6D69">
                <w:rPr>
                  <w:rFonts w:ascii="Arial" w:hAnsi="Arial" w:cs="Arial"/>
                  <w:b/>
                  <w:bCs/>
                  <w:sz w:val="18"/>
                  <w:szCs w:val="18"/>
                  <w:lang w:eastAsia="zh-CN"/>
                </w:rPr>
                <w:delText>SD OR</w:delText>
              </w:r>
            </w:del>
          </w:p>
        </w:tc>
        <w:tc>
          <w:tcPr>
            <w:tcW w:w="851"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213" w:author="srabhi" w:date="2015-07-20T17:12:00Z"/>
                <w:rFonts w:ascii="Arial" w:hAnsi="Arial" w:cs="Arial"/>
                <w:b/>
                <w:bCs/>
                <w:sz w:val="18"/>
                <w:szCs w:val="18"/>
                <w:lang w:eastAsia="zh-CN"/>
              </w:rPr>
            </w:pPr>
            <w:del w:id="9214" w:author="srabhi" w:date="2015-07-20T17:12:00Z">
              <w:r w:rsidRPr="00415B83" w:rsidDel="007F6D69">
                <w:rPr>
                  <w:rFonts w:ascii="Arial" w:hAnsi="Arial" w:cs="Arial"/>
                  <w:b/>
                  <w:bCs/>
                  <w:sz w:val="18"/>
                  <w:szCs w:val="18"/>
                  <w:lang w:eastAsia="zh-CN"/>
                </w:rPr>
                <w:delText>Number of times retained</w:delText>
              </w:r>
            </w:del>
          </w:p>
        </w:tc>
        <w:tc>
          <w:tcPr>
            <w:tcW w:w="992"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215" w:author="srabhi" w:date="2015-07-20T17:12:00Z"/>
                <w:rFonts w:ascii="Arial" w:hAnsi="Arial" w:cs="Arial"/>
                <w:b/>
                <w:bCs/>
                <w:sz w:val="18"/>
                <w:szCs w:val="18"/>
                <w:lang w:eastAsia="zh-CN"/>
              </w:rPr>
            </w:pPr>
            <w:del w:id="9216" w:author="srabhi" w:date="2015-07-20T17:12:00Z">
              <w:r w:rsidRPr="00415B83" w:rsidDel="007F6D69">
                <w:rPr>
                  <w:rFonts w:ascii="Arial" w:hAnsi="Arial" w:cs="Arial"/>
                  <w:b/>
                  <w:bCs/>
                  <w:sz w:val="18"/>
                  <w:szCs w:val="18"/>
                  <w:lang w:eastAsia="zh-CN"/>
                </w:rPr>
                <w:delText>Number of times significant</w:delText>
              </w:r>
            </w:del>
          </w:p>
        </w:tc>
        <w:tc>
          <w:tcPr>
            <w:tcW w:w="56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217" w:author="srabhi" w:date="2015-07-20T17:12:00Z"/>
                <w:rFonts w:ascii="Arial" w:hAnsi="Arial" w:cs="Arial"/>
                <w:b/>
                <w:bCs/>
                <w:sz w:val="18"/>
                <w:szCs w:val="18"/>
                <w:lang w:eastAsia="zh-CN"/>
              </w:rPr>
            </w:pPr>
            <w:del w:id="9218" w:author="srabhi" w:date="2015-07-20T17:12:00Z">
              <w:r w:rsidRPr="00415B83" w:rsidDel="007F6D69">
                <w:rPr>
                  <w:rFonts w:ascii="Arial" w:hAnsi="Arial" w:cs="Arial"/>
                  <w:b/>
                  <w:bCs/>
                  <w:sz w:val="18"/>
                  <w:szCs w:val="18"/>
                  <w:lang w:eastAsia="zh-CN"/>
                </w:rPr>
                <w:delText>Mean OR (A)</w:delText>
              </w:r>
            </w:del>
          </w:p>
        </w:tc>
        <w:tc>
          <w:tcPr>
            <w:tcW w:w="465"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219" w:author="srabhi" w:date="2015-07-20T17:12:00Z"/>
                <w:rFonts w:ascii="Arial" w:hAnsi="Arial" w:cs="Arial"/>
                <w:b/>
                <w:bCs/>
                <w:sz w:val="18"/>
                <w:szCs w:val="18"/>
                <w:lang w:eastAsia="zh-CN"/>
              </w:rPr>
            </w:pPr>
            <w:del w:id="9220" w:author="srabhi" w:date="2015-07-20T17:12:00Z">
              <w:r w:rsidRPr="00415B83" w:rsidDel="007F6D69">
                <w:rPr>
                  <w:rFonts w:ascii="Arial" w:hAnsi="Arial" w:cs="Arial"/>
                  <w:b/>
                  <w:bCs/>
                  <w:sz w:val="18"/>
                  <w:szCs w:val="18"/>
                  <w:lang w:eastAsia="zh-CN"/>
                </w:rPr>
                <w:delText>SD OR</w:delText>
              </w:r>
            </w:del>
          </w:p>
        </w:tc>
        <w:tc>
          <w:tcPr>
            <w:tcW w:w="993"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221" w:author="srabhi" w:date="2015-07-20T17:12:00Z"/>
                <w:rFonts w:ascii="Arial" w:hAnsi="Arial" w:cs="Arial"/>
                <w:b/>
                <w:bCs/>
                <w:sz w:val="18"/>
                <w:szCs w:val="18"/>
                <w:lang w:eastAsia="zh-CN"/>
              </w:rPr>
            </w:pPr>
            <w:del w:id="9222" w:author="srabhi" w:date="2015-07-20T17:12:00Z">
              <w:r w:rsidRPr="00415B83" w:rsidDel="007F6D69">
                <w:rPr>
                  <w:rFonts w:ascii="Arial" w:hAnsi="Arial" w:cs="Arial"/>
                  <w:b/>
                  <w:bCs/>
                  <w:sz w:val="18"/>
                  <w:szCs w:val="18"/>
                  <w:lang w:eastAsia="zh-CN"/>
                </w:rPr>
                <w:delText>Mean OR in standard LR when retained by Lasso LR (B)</w:delText>
              </w:r>
            </w:del>
          </w:p>
        </w:tc>
        <w:tc>
          <w:tcPr>
            <w:tcW w:w="992"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223" w:author="srabhi" w:date="2015-07-20T17:12:00Z"/>
                <w:rFonts w:ascii="Arial" w:hAnsi="Arial" w:cs="Arial"/>
                <w:b/>
                <w:bCs/>
                <w:sz w:val="18"/>
                <w:szCs w:val="18"/>
                <w:lang w:eastAsia="zh-CN"/>
              </w:rPr>
            </w:pPr>
            <w:del w:id="9224" w:author="srabhi" w:date="2015-07-20T17:12:00Z">
              <w:r w:rsidRPr="00415B83" w:rsidDel="007F6D69">
                <w:rPr>
                  <w:rFonts w:ascii="Arial" w:hAnsi="Arial" w:cs="Arial"/>
                  <w:b/>
                  <w:bCs/>
                  <w:sz w:val="18"/>
                  <w:szCs w:val="18"/>
                  <w:lang w:eastAsia="zh-CN"/>
                </w:rPr>
                <w:delText>Difference in mean OR (A-B)</w:delText>
              </w:r>
            </w:del>
          </w:p>
        </w:tc>
        <w:tc>
          <w:tcPr>
            <w:tcW w:w="141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225" w:author="srabhi" w:date="2015-07-20T17:12:00Z"/>
                <w:rFonts w:ascii="Arial" w:hAnsi="Arial" w:cs="Arial"/>
                <w:b/>
                <w:bCs/>
                <w:sz w:val="18"/>
                <w:szCs w:val="18"/>
                <w:lang w:eastAsia="zh-CN"/>
              </w:rPr>
            </w:pPr>
            <w:del w:id="9226" w:author="srabhi" w:date="2015-07-20T17:12:00Z">
              <w:r w:rsidRPr="00415B83" w:rsidDel="007F6D69">
                <w:rPr>
                  <w:rFonts w:ascii="Arial" w:hAnsi="Arial" w:cs="Arial"/>
                  <w:b/>
                  <w:bCs/>
                  <w:sz w:val="18"/>
                  <w:szCs w:val="18"/>
                  <w:lang w:eastAsia="zh-CN"/>
                </w:rPr>
                <w:delText>Mean OR in stepwise LR when retained by stepwise &amp; Lasso (C)</w:delText>
              </w:r>
            </w:del>
          </w:p>
        </w:tc>
        <w:tc>
          <w:tcPr>
            <w:tcW w:w="1926" w:type="dxa"/>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227" w:author="srabhi" w:date="2015-07-20T17:12:00Z"/>
                <w:rFonts w:ascii="Arial" w:hAnsi="Arial" w:cs="Arial"/>
                <w:b/>
                <w:bCs/>
                <w:sz w:val="18"/>
                <w:szCs w:val="18"/>
                <w:lang w:eastAsia="zh-CN"/>
              </w:rPr>
            </w:pPr>
            <w:del w:id="9228" w:author="srabhi" w:date="2015-07-20T17:12:00Z">
              <w:r w:rsidRPr="00415B83" w:rsidDel="007F6D69">
                <w:rPr>
                  <w:rFonts w:ascii="Arial" w:hAnsi="Arial" w:cs="Arial"/>
                  <w:b/>
                  <w:bCs/>
                  <w:sz w:val="18"/>
                  <w:szCs w:val="18"/>
                  <w:lang w:eastAsia="zh-CN"/>
                </w:rPr>
                <w:delText>Difference in mean OR (A-C)</w:delText>
              </w:r>
            </w:del>
          </w:p>
        </w:tc>
      </w:tr>
      <w:tr w:rsidR="00F54B5A" w:rsidRPr="00240276" w:rsidDel="007F6D69" w:rsidTr="00F54B5A">
        <w:trPr>
          <w:trHeight w:val="389"/>
          <w:del w:id="9229" w:author="srabhi" w:date="2015-07-20T17:12:00Z"/>
        </w:trPr>
        <w:tc>
          <w:tcPr>
            <w:tcW w:w="1843"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9230"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31"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32"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33"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34"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35"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36"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37"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38"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39"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40" w:author="srabhi" w:date="2015-07-20T17:12:00Z"/>
                <w:rFonts w:ascii="Arial" w:hAnsi="Arial" w:cs="Arial"/>
                <w:b/>
                <w:bCs/>
                <w:sz w:val="18"/>
                <w:szCs w:val="18"/>
              </w:rPr>
            </w:pPr>
          </w:p>
        </w:tc>
        <w:tc>
          <w:tcPr>
            <w:tcW w:w="46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41"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42"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43"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44"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45" w:author="srabhi" w:date="2015-07-20T17:12:00Z"/>
                <w:rFonts w:ascii="Arial" w:hAnsi="Arial" w:cs="Arial"/>
                <w:b/>
                <w:bCs/>
                <w:sz w:val="18"/>
                <w:szCs w:val="18"/>
              </w:rPr>
            </w:pPr>
          </w:p>
        </w:tc>
      </w:tr>
      <w:tr w:rsidR="00F54B5A" w:rsidRPr="00240276" w:rsidDel="007F6D69" w:rsidTr="00F54B5A">
        <w:trPr>
          <w:trHeight w:val="389"/>
          <w:del w:id="9246" w:author="srabhi" w:date="2015-07-20T17:12:00Z"/>
        </w:trPr>
        <w:tc>
          <w:tcPr>
            <w:tcW w:w="1843"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9247"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48"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49"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50"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51"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52"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53"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54"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55"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56"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57" w:author="srabhi" w:date="2015-07-20T17:12:00Z"/>
                <w:rFonts w:ascii="Arial" w:hAnsi="Arial" w:cs="Arial"/>
                <w:b/>
                <w:bCs/>
                <w:sz w:val="18"/>
                <w:szCs w:val="18"/>
              </w:rPr>
            </w:pPr>
          </w:p>
        </w:tc>
        <w:tc>
          <w:tcPr>
            <w:tcW w:w="46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58"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59"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60"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61"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62" w:author="srabhi" w:date="2015-07-20T17:12:00Z"/>
                <w:rFonts w:ascii="Arial" w:hAnsi="Arial" w:cs="Arial"/>
                <w:b/>
                <w:bCs/>
                <w:sz w:val="18"/>
                <w:szCs w:val="18"/>
              </w:rPr>
            </w:pPr>
          </w:p>
        </w:tc>
      </w:tr>
      <w:tr w:rsidR="00F54B5A" w:rsidRPr="00240276" w:rsidDel="007F6D69" w:rsidTr="00F54B5A">
        <w:trPr>
          <w:trHeight w:val="389"/>
          <w:del w:id="9263" w:author="srabhi" w:date="2015-07-20T17:12:00Z"/>
        </w:trPr>
        <w:tc>
          <w:tcPr>
            <w:tcW w:w="1843"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9264"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65"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66"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67"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68"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69"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70"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71"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72"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73"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74" w:author="srabhi" w:date="2015-07-20T17:12:00Z"/>
                <w:rFonts w:ascii="Arial" w:hAnsi="Arial" w:cs="Arial"/>
                <w:b/>
                <w:bCs/>
                <w:sz w:val="18"/>
                <w:szCs w:val="18"/>
              </w:rPr>
            </w:pPr>
          </w:p>
        </w:tc>
        <w:tc>
          <w:tcPr>
            <w:tcW w:w="46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75"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76"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77"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78"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79" w:author="srabhi" w:date="2015-07-20T17:12:00Z"/>
                <w:rFonts w:ascii="Arial" w:hAnsi="Arial" w:cs="Arial"/>
                <w:b/>
                <w:bCs/>
                <w:sz w:val="18"/>
                <w:szCs w:val="18"/>
              </w:rPr>
            </w:pPr>
          </w:p>
        </w:tc>
      </w:tr>
      <w:tr w:rsidR="00F54B5A" w:rsidRPr="00240276" w:rsidDel="007F6D69" w:rsidTr="00F54B5A">
        <w:trPr>
          <w:trHeight w:val="389"/>
          <w:del w:id="9280" w:author="srabhi" w:date="2015-07-20T17:12:00Z"/>
        </w:trPr>
        <w:tc>
          <w:tcPr>
            <w:tcW w:w="1843"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9281"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82"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83"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84"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85"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86"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87"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88"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89"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90"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91" w:author="srabhi" w:date="2015-07-20T17:12:00Z"/>
                <w:rFonts w:ascii="Arial" w:hAnsi="Arial" w:cs="Arial"/>
                <w:b/>
                <w:bCs/>
                <w:sz w:val="18"/>
                <w:szCs w:val="18"/>
              </w:rPr>
            </w:pPr>
          </w:p>
        </w:tc>
        <w:tc>
          <w:tcPr>
            <w:tcW w:w="46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92"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93"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94"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95"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96" w:author="srabhi" w:date="2015-07-20T17:12:00Z"/>
                <w:rFonts w:ascii="Arial" w:hAnsi="Arial" w:cs="Arial"/>
                <w:b/>
                <w:bCs/>
                <w:sz w:val="18"/>
                <w:szCs w:val="18"/>
              </w:rPr>
            </w:pPr>
          </w:p>
        </w:tc>
      </w:tr>
      <w:tr w:rsidR="00F54B5A" w:rsidRPr="00240276" w:rsidDel="007F6D69" w:rsidTr="00F54B5A">
        <w:trPr>
          <w:trHeight w:val="389"/>
          <w:del w:id="9297" w:author="srabhi" w:date="2015-07-20T17:12:00Z"/>
        </w:trPr>
        <w:tc>
          <w:tcPr>
            <w:tcW w:w="1843"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9298"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299"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00"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01"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02"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03"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04"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05"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06"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07"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08" w:author="srabhi" w:date="2015-07-20T17:12:00Z"/>
                <w:rFonts w:ascii="Arial" w:hAnsi="Arial" w:cs="Arial"/>
                <w:b/>
                <w:bCs/>
                <w:sz w:val="18"/>
                <w:szCs w:val="18"/>
              </w:rPr>
            </w:pPr>
          </w:p>
        </w:tc>
        <w:tc>
          <w:tcPr>
            <w:tcW w:w="46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09"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10"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11"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12"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13" w:author="srabhi" w:date="2015-07-20T17:12:00Z"/>
                <w:rFonts w:ascii="Arial" w:hAnsi="Arial" w:cs="Arial"/>
                <w:b/>
                <w:bCs/>
                <w:sz w:val="18"/>
                <w:szCs w:val="18"/>
              </w:rPr>
            </w:pPr>
          </w:p>
        </w:tc>
      </w:tr>
      <w:tr w:rsidR="00F54B5A" w:rsidRPr="00240276" w:rsidDel="007F6D69" w:rsidTr="00F54B5A">
        <w:trPr>
          <w:trHeight w:val="252"/>
          <w:del w:id="9314" w:author="srabhi" w:date="2015-07-20T17:12:00Z"/>
        </w:trPr>
        <w:tc>
          <w:tcPr>
            <w:tcW w:w="1843"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9315"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16"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17"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18"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19"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20"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21"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22"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23"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24"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25" w:author="srabhi" w:date="2015-07-20T17:12:00Z"/>
                <w:rFonts w:ascii="Arial" w:hAnsi="Arial" w:cs="Arial"/>
                <w:b/>
                <w:bCs/>
                <w:sz w:val="18"/>
                <w:szCs w:val="18"/>
              </w:rPr>
            </w:pPr>
          </w:p>
        </w:tc>
        <w:tc>
          <w:tcPr>
            <w:tcW w:w="46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26" w:author="srabhi" w:date="2015-07-20T17:12:00Z"/>
                <w:rFonts w:ascii="Arial" w:hAnsi="Arial" w:cs="Arial"/>
                <w:b/>
                <w:bCs/>
                <w:sz w:val="18"/>
                <w:szCs w:val="18"/>
              </w:rPr>
            </w:pPr>
          </w:p>
        </w:tc>
        <w:tc>
          <w:tcPr>
            <w:tcW w:w="993"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27"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28"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29" w:author="srabhi" w:date="2015-07-20T17:12:00Z"/>
                <w:rFonts w:ascii="Arial" w:hAnsi="Arial" w:cs="Arial"/>
                <w:b/>
                <w:bCs/>
                <w:sz w:val="18"/>
                <w:szCs w:val="18"/>
              </w:rPr>
            </w:pPr>
          </w:p>
        </w:tc>
        <w:tc>
          <w:tcPr>
            <w:tcW w:w="192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330" w:author="srabhi" w:date="2015-07-20T17:12:00Z"/>
                <w:rFonts w:ascii="Arial" w:hAnsi="Arial" w:cs="Arial"/>
                <w:b/>
                <w:bCs/>
                <w:sz w:val="18"/>
                <w:szCs w:val="18"/>
              </w:rPr>
            </w:pPr>
          </w:p>
        </w:tc>
      </w:tr>
      <w:tr w:rsidR="00A62F41" w:rsidRPr="00240276" w:rsidDel="007F6D69" w:rsidTr="00F54B5A">
        <w:trPr>
          <w:trHeight w:val="300"/>
          <w:del w:id="9331"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9332" w:author="srabhi" w:date="2015-07-20T17:12:00Z"/>
                <w:rFonts w:ascii="Arial" w:hAnsi="Arial" w:cs="Arial"/>
                <w:b/>
                <w:bCs/>
                <w:sz w:val="20"/>
                <w:szCs w:val="20"/>
              </w:rPr>
            </w:pPr>
            <w:del w:id="9333" w:author="srabhi" w:date="2015-07-20T17:12:00Z">
              <w:r w:rsidRPr="00415B83" w:rsidDel="007F6D69">
                <w:rPr>
                  <w:rFonts w:ascii="Arial" w:hAnsi="Arial" w:cs="Arial"/>
                  <w:b/>
                  <w:bCs/>
                  <w:sz w:val="20"/>
                  <w:szCs w:val="20"/>
                </w:rPr>
                <w:delText>Respiration/breathing problems</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34" w:author="srabhi" w:date="2015-07-20T17:12:00Z"/>
                <w:rFonts w:ascii="Arial" w:hAnsi="Arial" w:cs="Arial"/>
                <w:sz w:val="18"/>
                <w:szCs w:val="18"/>
              </w:rPr>
            </w:pPr>
            <w:del w:id="9335" w:author="srabhi" w:date="2015-07-20T17:12:00Z">
              <w:r w:rsidRPr="00415B83" w:rsidDel="007F6D69">
                <w:rPr>
                  <w:rFonts w:ascii="Arial" w:hAnsi="Arial" w:cs="Arial"/>
                  <w:sz w:val="18"/>
                  <w:szCs w:val="18"/>
                </w:rPr>
                <w:delText>42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36" w:author="srabhi" w:date="2015-07-20T17:12:00Z"/>
                <w:rFonts w:ascii="Arial" w:hAnsi="Arial" w:cs="Arial"/>
                <w:sz w:val="18"/>
                <w:szCs w:val="18"/>
              </w:rPr>
            </w:pPr>
            <w:del w:id="9337" w:author="srabhi" w:date="2015-07-20T17:12:00Z">
              <w:r w:rsidRPr="00415B83" w:rsidDel="007F6D69">
                <w:rPr>
                  <w:rFonts w:ascii="Arial" w:hAnsi="Arial" w:cs="Arial"/>
                  <w:sz w:val="18"/>
                  <w:szCs w:val="18"/>
                </w:rPr>
                <w:delText>0.70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38" w:author="srabhi" w:date="2015-07-20T17:12:00Z"/>
                <w:rFonts w:ascii="Arial" w:hAnsi="Arial" w:cs="Arial"/>
                <w:sz w:val="18"/>
                <w:szCs w:val="18"/>
              </w:rPr>
            </w:pPr>
            <w:del w:id="9339" w:author="srabhi" w:date="2015-07-20T17:12:00Z">
              <w:r w:rsidRPr="00415B83" w:rsidDel="007F6D69">
                <w:rPr>
                  <w:rFonts w:ascii="Arial" w:hAnsi="Arial" w:cs="Arial"/>
                  <w:sz w:val="18"/>
                  <w:szCs w:val="18"/>
                </w:rPr>
                <w:delText>0.10</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40" w:author="srabhi" w:date="2015-07-20T17:12:00Z"/>
                <w:rFonts w:ascii="Arial" w:hAnsi="Arial" w:cs="Arial"/>
                <w:sz w:val="18"/>
                <w:szCs w:val="18"/>
              </w:rPr>
            </w:pPr>
            <w:del w:id="9341" w:author="srabhi" w:date="2015-07-20T17:12:00Z">
              <w:r w:rsidRPr="00415B83" w:rsidDel="007F6D69">
                <w:rPr>
                  <w:rFonts w:ascii="Arial" w:hAnsi="Arial" w:cs="Arial"/>
                  <w:sz w:val="18"/>
                  <w:szCs w:val="18"/>
                </w:rPr>
                <w:delText>69</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42" w:author="srabhi" w:date="2015-07-20T17:12:00Z"/>
                <w:rFonts w:ascii="Arial" w:hAnsi="Arial" w:cs="Arial"/>
                <w:sz w:val="18"/>
                <w:szCs w:val="18"/>
              </w:rPr>
            </w:pPr>
            <w:del w:id="9343" w:author="srabhi" w:date="2015-07-20T17:12:00Z">
              <w:r w:rsidRPr="00415B83" w:rsidDel="007F6D69">
                <w:rPr>
                  <w:rFonts w:ascii="Arial" w:hAnsi="Arial" w:cs="Arial"/>
                  <w:sz w:val="18"/>
                  <w:szCs w:val="18"/>
                </w:rPr>
                <w:delText>49</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44" w:author="srabhi" w:date="2015-07-20T17:12:00Z"/>
                <w:rFonts w:ascii="Arial" w:hAnsi="Arial" w:cs="Arial"/>
                <w:sz w:val="18"/>
                <w:szCs w:val="18"/>
              </w:rPr>
            </w:pPr>
            <w:del w:id="9345" w:author="srabhi" w:date="2015-07-20T17:12:00Z">
              <w:r w:rsidRPr="00415B83" w:rsidDel="007F6D69">
                <w:rPr>
                  <w:rFonts w:ascii="Arial" w:hAnsi="Arial" w:cs="Arial"/>
                  <w:sz w:val="18"/>
                  <w:szCs w:val="18"/>
                </w:rPr>
                <w:delText>0.63</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46" w:author="srabhi" w:date="2015-07-20T17:12:00Z"/>
                <w:rFonts w:ascii="Arial" w:hAnsi="Arial" w:cs="Arial"/>
                <w:sz w:val="18"/>
                <w:szCs w:val="18"/>
              </w:rPr>
            </w:pPr>
            <w:del w:id="9347" w:author="srabhi" w:date="2015-07-20T17:12:00Z">
              <w:r w:rsidRPr="00415B83" w:rsidDel="007F6D69">
                <w:rPr>
                  <w:rFonts w:ascii="Arial" w:hAnsi="Arial" w:cs="Arial"/>
                  <w:sz w:val="18"/>
                  <w:szCs w:val="18"/>
                </w:rPr>
                <w:delText>0.07</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48" w:author="srabhi" w:date="2015-07-20T17:12:00Z"/>
                <w:rFonts w:ascii="Arial" w:hAnsi="Arial" w:cs="Arial"/>
                <w:sz w:val="18"/>
                <w:szCs w:val="18"/>
              </w:rPr>
            </w:pPr>
            <w:del w:id="9349" w:author="srabhi" w:date="2015-07-20T17:12:00Z">
              <w:r w:rsidRPr="00415B83" w:rsidDel="007F6D69">
                <w:rPr>
                  <w:rFonts w:ascii="Arial" w:hAnsi="Arial" w:cs="Arial"/>
                  <w:sz w:val="18"/>
                  <w:szCs w:val="18"/>
                </w:rPr>
                <w:delText>46</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50" w:author="srabhi" w:date="2015-07-20T17:12:00Z"/>
                <w:rFonts w:ascii="Arial" w:hAnsi="Arial" w:cs="Arial"/>
                <w:sz w:val="18"/>
                <w:szCs w:val="18"/>
              </w:rPr>
            </w:pPr>
            <w:del w:id="9351" w:author="srabhi" w:date="2015-07-20T17:12:00Z">
              <w:r w:rsidRPr="00415B83" w:rsidDel="007F6D69">
                <w:rPr>
                  <w:rFonts w:ascii="Arial" w:hAnsi="Arial" w:cs="Arial"/>
                  <w:sz w:val="18"/>
                  <w:szCs w:val="18"/>
                </w:rPr>
                <w:delText>34</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52" w:author="srabhi" w:date="2015-07-20T17:12:00Z"/>
                <w:rFonts w:ascii="Arial" w:hAnsi="Arial" w:cs="Arial"/>
                <w:sz w:val="18"/>
                <w:szCs w:val="18"/>
              </w:rPr>
            </w:pPr>
            <w:del w:id="9353" w:author="srabhi" w:date="2015-07-20T17:12:00Z">
              <w:r w:rsidRPr="00415B83" w:rsidDel="007F6D69">
                <w:rPr>
                  <w:rFonts w:ascii="Arial" w:hAnsi="Arial" w:cs="Arial"/>
                  <w:sz w:val="18"/>
                  <w:szCs w:val="18"/>
                </w:rPr>
                <w:delText>0.85</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54" w:author="srabhi" w:date="2015-07-20T17:12:00Z"/>
                <w:rFonts w:ascii="Arial" w:hAnsi="Arial" w:cs="Arial"/>
                <w:sz w:val="18"/>
                <w:szCs w:val="18"/>
              </w:rPr>
            </w:pPr>
            <w:del w:id="9355" w:author="srabhi" w:date="2015-07-20T17:12:00Z">
              <w:r w:rsidRPr="00415B83" w:rsidDel="007F6D69">
                <w:rPr>
                  <w:rFonts w:ascii="Arial" w:hAnsi="Arial" w:cs="Arial"/>
                  <w:sz w:val="18"/>
                  <w:szCs w:val="18"/>
                </w:rPr>
                <w:delText>0.09</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56" w:author="srabhi" w:date="2015-07-20T17:12:00Z"/>
                <w:rFonts w:ascii="Arial" w:hAnsi="Arial" w:cs="Arial"/>
                <w:sz w:val="18"/>
                <w:szCs w:val="18"/>
              </w:rPr>
            </w:pPr>
            <w:del w:id="9357" w:author="srabhi" w:date="2015-07-20T17:12:00Z">
              <w:r w:rsidRPr="00415B83" w:rsidDel="007F6D69">
                <w:rPr>
                  <w:rFonts w:ascii="Arial" w:hAnsi="Arial" w:cs="Arial"/>
                  <w:sz w:val="18"/>
                  <w:szCs w:val="18"/>
                </w:rPr>
                <w:delText>0.63</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58" w:author="srabhi" w:date="2015-07-20T17:12:00Z"/>
                <w:rFonts w:ascii="Arial" w:hAnsi="Arial" w:cs="Arial"/>
                <w:sz w:val="18"/>
                <w:szCs w:val="18"/>
              </w:rPr>
            </w:pPr>
            <w:del w:id="9359" w:author="srabhi" w:date="2015-07-20T17:12:00Z">
              <w:r w:rsidRPr="00415B83" w:rsidDel="007F6D69">
                <w:rPr>
                  <w:rFonts w:ascii="Arial" w:hAnsi="Arial" w:cs="Arial"/>
                  <w:sz w:val="18"/>
                  <w:szCs w:val="18"/>
                </w:rPr>
                <w:delText>0.22</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60" w:author="srabhi" w:date="2015-07-20T17:12:00Z"/>
                <w:rFonts w:ascii="Arial" w:hAnsi="Arial" w:cs="Arial"/>
                <w:sz w:val="18"/>
                <w:szCs w:val="18"/>
              </w:rPr>
            </w:pPr>
            <w:del w:id="9361" w:author="srabhi" w:date="2015-07-20T17:12:00Z">
              <w:r w:rsidRPr="00415B83" w:rsidDel="007F6D69">
                <w:rPr>
                  <w:rFonts w:ascii="Arial" w:hAnsi="Arial" w:cs="Arial"/>
                  <w:sz w:val="18"/>
                  <w:szCs w:val="18"/>
                </w:rPr>
                <w:delText>0.60</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62" w:author="srabhi" w:date="2015-07-20T17:12:00Z"/>
                <w:rFonts w:ascii="Arial" w:hAnsi="Arial" w:cs="Arial"/>
                <w:sz w:val="18"/>
                <w:szCs w:val="18"/>
              </w:rPr>
            </w:pPr>
            <w:del w:id="9363" w:author="srabhi" w:date="2015-07-20T17:12:00Z">
              <w:r w:rsidRPr="00415B83" w:rsidDel="007F6D69">
                <w:rPr>
                  <w:rFonts w:ascii="Arial" w:hAnsi="Arial" w:cs="Arial"/>
                  <w:sz w:val="18"/>
                  <w:szCs w:val="18"/>
                </w:rPr>
                <w:delText>0.25</w:delText>
              </w:r>
            </w:del>
          </w:p>
        </w:tc>
      </w:tr>
      <w:tr w:rsidR="00A62F41" w:rsidRPr="00240276" w:rsidDel="007F6D69" w:rsidTr="00F54B5A">
        <w:trPr>
          <w:trHeight w:val="300"/>
          <w:del w:id="9364"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9365" w:author="srabhi" w:date="2015-07-20T17:12:00Z"/>
                <w:rFonts w:ascii="Arial" w:hAnsi="Arial" w:cs="Arial"/>
                <w:b/>
                <w:bCs/>
                <w:sz w:val="20"/>
                <w:szCs w:val="20"/>
              </w:rPr>
            </w:pPr>
            <w:del w:id="9366" w:author="srabhi" w:date="2015-07-20T17:12:00Z">
              <w:r w:rsidRPr="00415B83" w:rsidDel="007F6D69">
                <w:rPr>
                  <w:rFonts w:ascii="Arial" w:hAnsi="Arial" w:cs="Arial"/>
                  <w:b/>
                  <w:bCs/>
                  <w:sz w:val="20"/>
                  <w:szCs w:val="20"/>
                </w:rPr>
                <w:delText>Depression Comorbidity</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67" w:author="srabhi" w:date="2015-07-20T17:12:00Z"/>
                <w:rFonts w:ascii="Arial" w:hAnsi="Arial" w:cs="Arial"/>
                <w:sz w:val="18"/>
                <w:szCs w:val="18"/>
              </w:rPr>
            </w:pPr>
            <w:del w:id="9368" w:author="srabhi" w:date="2015-07-20T17:12:00Z">
              <w:r w:rsidRPr="00415B83" w:rsidDel="007F6D69">
                <w:rPr>
                  <w:rFonts w:ascii="Arial" w:hAnsi="Arial" w:cs="Arial"/>
                  <w:sz w:val="18"/>
                  <w:szCs w:val="18"/>
                </w:rPr>
                <w:delText>7</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69" w:author="srabhi" w:date="2015-07-20T17:12:00Z"/>
                <w:rFonts w:ascii="Arial" w:hAnsi="Arial" w:cs="Arial"/>
                <w:sz w:val="18"/>
                <w:szCs w:val="18"/>
              </w:rPr>
            </w:pPr>
            <w:del w:id="9370" w:author="srabhi" w:date="2015-07-20T17:12:00Z">
              <w:r w:rsidRPr="00415B83" w:rsidDel="007F6D69">
                <w:rPr>
                  <w:rFonts w:ascii="Arial" w:hAnsi="Arial" w:cs="Arial"/>
                  <w:sz w:val="18"/>
                  <w:szCs w:val="18"/>
                </w:rPr>
                <w:delText>0.88</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71" w:author="srabhi" w:date="2015-07-20T17:12:00Z"/>
                <w:rFonts w:ascii="Arial" w:hAnsi="Arial" w:cs="Arial"/>
                <w:sz w:val="18"/>
                <w:szCs w:val="18"/>
              </w:rPr>
            </w:pPr>
            <w:del w:id="9372" w:author="srabhi" w:date="2015-07-20T17:12:00Z">
              <w:r w:rsidRPr="00415B83" w:rsidDel="007F6D69">
                <w:rPr>
                  <w:rFonts w:ascii="Arial" w:hAnsi="Arial" w:cs="Arial"/>
                  <w:sz w:val="18"/>
                  <w:szCs w:val="18"/>
                </w:rPr>
                <w:delText>0.10</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73" w:author="srabhi" w:date="2015-07-20T17:12:00Z"/>
                <w:rFonts w:ascii="Arial" w:hAnsi="Arial" w:cs="Arial"/>
                <w:sz w:val="18"/>
                <w:szCs w:val="18"/>
              </w:rPr>
            </w:pPr>
            <w:del w:id="9374" w:author="srabhi" w:date="2015-07-20T17:12:00Z">
              <w:r w:rsidRPr="00415B83" w:rsidDel="007F6D69">
                <w:rPr>
                  <w:rFonts w:ascii="Arial" w:hAnsi="Arial" w:cs="Arial"/>
                  <w:sz w:val="18"/>
                  <w:szCs w:val="18"/>
                </w:rPr>
                <w:delText>24</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75" w:author="srabhi" w:date="2015-07-20T17:12:00Z"/>
                <w:rFonts w:ascii="Arial" w:hAnsi="Arial" w:cs="Arial"/>
                <w:sz w:val="18"/>
                <w:szCs w:val="18"/>
              </w:rPr>
            </w:pPr>
            <w:del w:id="9376" w:author="srabhi" w:date="2015-07-20T17:12:00Z">
              <w:r w:rsidRPr="00415B83" w:rsidDel="007F6D69">
                <w:rPr>
                  <w:rFonts w:ascii="Arial" w:hAnsi="Arial" w:cs="Arial"/>
                  <w:sz w:val="18"/>
                  <w:szCs w:val="18"/>
                </w:rPr>
                <w:delText>13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77" w:author="srabhi" w:date="2015-07-20T17:12:00Z"/>
                <w:rFonts w:ascii="Arial" w:hAnsi="Arial" w:cs="Arial"/>
                <w:sz w:val="18"/>
                <w:szCs w:val="18"/>
              </w:rPr>
            </w:pPr>
            <w:del w:id="9378" w:author="srabhi" w:date="2015-07-20T17:12:00Z">
              <w:r w:rsidRPr="00415B83" w:rsidDel="007F6D69">
                <w:rPr>
                  <w:rFonts w:ascii="Arial" w:hAnsi="Arial" w:cs="Arial"/>
                  <w:sz w:val="18"/>
                  <w:szCs w:val="18"/>
                </w:rPr>
                <w:delText>0.74</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79" w:author="srabhi" w:date="2015-07-20T17:12:00Z"/>
                <w:rFonts w:ascii="Arial" w:hAnsi="Arial" w:cs="Arial"/>
                <w:sz w:val="18"/>
                <w:szCs w:val="18"/>
              </w:rPr>
            </w:pPr>
            <w:del w:id="9380" w:author="srabhi" w:date="2015-07-20T17:12:00Z">
              <w:r w:rsidRPr="00415B83" w:rsidDel="007F6D69">
                <w:rPr>
                  <w:rFonts w:ascii="Arial" w:hAnsi="Arial" w:cs="Arial"/>
                  <w:sz w:val="18"/>
                  <w:szCs w:val="18"/>
                </w:rPr>
                <w:delText>0.06</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81" w:author="srabhi" w:date="2015-07-20T17:12:00Z"/>
                <w:rFonts w:ascii="Arial" w:hAnsi="Arial" w:cs="Arial"/>
                <w:sz w:val="18"/>
                <w:szCs w:val="18"/>
              </w:rPr>
            </w:pPr>
            <w:del w:id="9382" w:author="srabhi" w:date="2015-07-20T17:12:00Z">
              <w:r w:rsidRPr="00415B83" w:rsidDel="007F6D69">
                <w:rPr>
                  <w:rFonts w:ascii="Arial" w:hAnsi="Arial" w:cs="Arial"/>
                  <w:sz w:val="18"/>
                  <w:szCs w:val="18"/>
                </w:rPr>
                <w:delText>33</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83" w:author="srabhi" w:date="2015-07-20T17:12:00Z"/>
                <w:rFonts w:ascii="Arial" w:hAnsi="Arial" w:cs="Arial"/>
                <w:sz w:val="18"/>
                <w:szCs w:val="18"/>
              </w:rPr>
            </w:pPr>
            <w:del w:id="9384" w:author="srabhi" w:date="2015-07-20T17:12:00Z">
              <w:r w:rsidRPr="00415B83" w:rsidDel="007F6D69">
                <w:rPr>
                  <w:rFonts w:ascii="Arial" w:hAnsi="Arial" w:cs="Arial"/>
                  <w:sz w:val="18"/>
                  <w:szCs w:val="18"/>
                </w:rPr>
                <w:delText>8</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85" w:author="srabhi" w:date="2015-07-20T17:12:00Z"/>
                <w:rFonts w:ascii="Arial" w:hAnsi="Arial" w:cs="Arial"/>
                <w:sz w:val="18"/>
                <w:szCs w:val="18"/>
              </w:rPr>
            </w:pPr>
            <w:del w:id="9386" w:author="srabhi" w:date="2015-07-20T17:12:00Z">
              <w:r w:rsidRPr="00415B83" w:rsidDel="007F6D69">
                <w:rPr>
                  <w:rFonts w:ascii="Arial" w:hAnsi="Arial" w:cs="Arial"/>
                  <w:sz w:val="18"/>
                  <w:szCs w:val="18"/>
                </w:rPr>
                <w:delText>0.90</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87" w:author="srabhi" w:date="2015-07-20T17:12:00Z"/>
                <w:rFonts w:ascii="Arial" w:hAnsi="Arial" w:cs="Arial"/>
                <w:sz w:val="18"/>
                <w:szCs w:val="18"/>
              </w:rPr>
            </w:pPr>
            <w:del w:id="9388" w:author="srabhi" w:date="2015-07-20T17:12:00Z">
              <w:r w:rsidRPr="00415B83" w:rsidDel="007F6D69">
                <w:rPr>
                  <w:rFonts w:ascii="Arial" w:hAnsi="Arial" w:cs="Arial"/>
                  <w:sz w:val="18"/>
                  <w:szCs w:val="18"/>
                </w:rPr>
                <w:delText>0.06</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89" w:author="srabhi" w:date="2015-07-20T17:12:00Z"/>
                <w:rFonts w:ascii="Arial" w:hAnsi="Arial" w:cs="Arial"/>
                <w:sz w:val="18"/>
                <w:szCs w:val="18"/>
              </w:rPr>
            </w:pPr>
            <w:del w:id="9390" w:author="srabhi" w:date="2015-07-20T17:12:00Z">
              <w:r w:rsidRPr="00415B83" w:rsidDel="007F6D69">
                <w:rPr>
                  <w:rFonts w:ascii="Arial" w:hAnsi="Arial" w:cs="Arial"/>
                  <w:sz w:val="18"/>
                  <w:szCs w:val="18"/>
                </w:rPr>
                <w:delText>0.78</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91" w:author="srabhi" w:date="2015-07-20T17:12:00Z"/>
                <w:rFonts w:ascii="Arial" w:hAnsi="Arial" w:cs="Arial"/>
                <w:sz w:val="18"/>
                <w:szCs w:val="18"/>
              </w:rPr>
            </w:pPr>
            <w:del w:id="9392" w:author="srabhi" w:date="2015-07-20T17:12:00Z">
              <w:r w:rsidRPr="00415B83" w:rsidDel="007F6D69">
                <w:rPr>
                  <w:rFonts w:ascii="Arial" w:hAnsi="Arial" w:cs="Arial"/>
                  <w:sz w:val="18"/>
                  <w:szCs w:val="18"/>
                </w:rPr>
                <w:delText>0.12</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93" w:author="srabhi" w:date="2015-07-20T17:12:00Z"/>
                <w:rFonts w:ascii="Arial" w:hAnsi="Arial" w:cs="Arial"/>
                <w:sz w:val="18"/>
                <w:szCs w:val="18"/>
              </w:rPr>
            </w:pPr>
            <w:del w:id="9394" w:author="srabhi" w:date="2015-07-20T17:12:00Z">
              <w:r w:rsidRPr="00415B83" w:rsidDel="007F6D69">
                <w:rPr>
                  <w:rFonts w:ascii="Arial" w:hAnsi="Arial" w:cs="Arial"/>
                  <w:sz w:val="18"/>
                  <w:szCs w:val="18"/>
                </w:rPr>
                <w:delText>0.73</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395" w:author="srabhi" w:date="2015-07-20T17:12:00Z"/>
                <w:rFonts w:ascii="Arial" w:hAnsi="Arial" w:cs="Arial"/>
                <w:sz w:val="18"/>
                <w:szCs w:val="18"/>
              </w:rPr>
            </w:pPr>
            <w:del w:id="9396" w:author="srabhi" w:date="2015-07-20T17:12:00Z">
              <w:r w:rsidRPr="00415B83" w:rsidDel="007F6D69">
                <w:rPr>
                  <w:rFonts w:ascii="Arial" w:hAnsi="Arial" w:cs="Arial"/>
                  <w:sz w:val="18"/>
                  <w:szCs w:val="18"/>
                </w:rPr>
                <w:delText>0.17</w:delText>
              </w:r>
            </w:del>
          </w:p>
        </w:tc>
      </w:tr>
      <w:tr w:rsidR="00A62F41" w:rsidRPr="00240276" w:rsidDel="007F6D69" w:rsidTr="00F54B5A">
        <w:trPr>
          <w:trHeight w:val="300"/>
          <w:del w:id="9397"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9398" w:author="srabhi" w:date="2015-07-20T17:12:00Z"/>
                <w:rFonts w:ascii="Arial" w:hAnsi="Arial" w:cs="Arial"/>
                <w:b/>
                <w:bCs/>
                <w:sz w:val="20"/>
                <w:szCs w:val="20"/>
              </w:rPr>
            </w:pPr>
            <w:del w:id="9399" w:author="srabhi" w:date="2015-07-20T17:12:00Z">
              <w:r w:rsidRPr="00415B83" w:rsidDel="007F6D69">
                <w:rPr>
                  <w:rFonts w:ascii="Arial" w:hAnsi="Arial" w:cs="Arial"/>
                  <w:b/>
                  <w:bCs/>
                  <w:sz w:val="20"/>
                  <w:szCs w:val="20"/>
                </w:rPr>
                <w:delText>Diabetes mellitus</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00" w:author="srabhi" w:date="2015-07-20T17:12:00Z"/>
                <w:rFonts w:ascii="Arial" w:hAnsi="Arial" w:cs="Arial"/>
                <w:sz w:val="18"/>
                <w:szCs w:val="18"/>
              </w:rPr>
            </w:pPr>
            <w:del w:id="9401" w:author="srabhi" w:date="2015-07-20T17:12:00Z">
              <w:r w:rsidRPr="00415B83" w:rsidDel="007F6D69">
                <w:rPr>
                  <w:rFonts w:ascii="Arial" w:hAnsi="Arial" w:cs="Arial"/>
                  <w:sz w:val="18"/>
                  <w:szCs w:val="18"/>
                </w:rPr>
                <w:delText>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02" w:author="srabhi" w:date="2015-07-20T17:12:00Z"/>
                <w:rFonts w:ascii="Arial" w:hAnsi="Arial" w:cs="Arial"/>
                <w:sz w:val="18"/>
                <w:szCs w:val="18"/>
              </w:rPr>
            </w:pPr>
            <w:del w:id="9403" w:author="srabhi" w:date="2015-07-20T17:12:00Z">
              <w:r w:rsidRPr="00415B83" w:rsidDel="007F6D69">
                <w:rPr>
                  <w:rFonts w:ascii="Arial" w:hAnsi="Arial" w:cs="Arial"/>
                  <w:sz w:val="18"/>
                  <w:szCs w:val="18"/>
                </w:rPr>
                <w:delText>1.03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04" w:author="srabhi" w:date="2015-07-20T17:12:00Z"/>
                <w:rFonts w:ascii="Arial" w:hAnsi="Arial" w:cs="Arial"/>
                <w:sz w:val="18"/>
                <w:szCs w:val="18"/>
              </w:rPr>
            </w:pPr>
            <w:del w:id="9405" w:author="srabhi" w:date="2015-07-20T17:12:00Z">
              <w:r w:rsidRPr="00415B83" w:rsidDel="007F6D69">
                <w:rPr>
                  <w:rFonts w:ascii="Arial" w:hAnsi="Arial" w:cs="Arial"/>
                  <w:sz w:val="18"/>
                  <w:szCs w:val="18"/>
                </w:rPr>
                <w:delText>0.20</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06" w:author="srabhi" w:date="2015-07-20T17:12:00Z"/>
                <w:rFonts w:ascii="Arial" w:hAnsi="Arial" w:cs="Arial"/>
                <w:sz w:val="18"/>
                <w:szCs w:val="18"/>
              </w:rPr>
            </w:pPr>
            <w:del w:id="9407" w:author="srabhi" w:date="2015-07-20T17:12:00Z">
              <w:r w:rsidRPr="00415B83" w:rsidDel="007F6D69">
                <w:rPr>
                  <w:rFonts w:ascii="Arial" w:hAnsi="Arial" w:cs="Arial"/>
                  <w:sz w:val="18"/>
                  <w:szCs w:val="18"/>
                </w:rPr>
                <w:delText>5</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08" w:author="srabhi" w:date="2015-07-20T17:12:00Z"/>
                <w:rFonts w:ascii="Arial" w:hAnsi="Arial" w:cs="Arial"/>
                <w:sz w:val="18"/>
                <w:szCs w:val="18"/>
              </w:rPr>
            </w:pPr>
            <w:del w:id="9409" w:author="srabhi" w:date="2015-07-20T17:12:00Z">
              <w:r w:rsidRPr="00415B83" w:rsidDel="007F6D69">
                <w:rPr>
                  <w:rFonts w:ascii="Arial" w:hAnsi="Arial" w:cs="Arial"/>
                  <w:sz w:val="18"/>
                  <w:szCs w:val="18"/>
                </w:rPr>
                <w:delText>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10" w:author="srabhi" w:date="2015-07-20T17:12:00Z"/>
                <w:rFonts w:ascii="Arial" w:hAnsi="Arial" w:cs="Arial"/>
                <w:sz w:val="18"/>
                <w:szCs w:val="18"/>
              </w:rPr>
            </w:pPr>
            <w:del w:id="9411" w:author="srabhi" w:date="2015-07-20T17:12:00Z">
              <w:r w:rsidRPr="00415B83" w:rsidDel="007F6D69">
                <w:rPr>
                  <w:rFonts w:ascii="Arial" w:hAnsi="Arial" w:cs="Arial"/>
                  <w:sz w:val="18"/>
                  <w:szCs w:val="18"/>
                </w:rPr>
                <w:delText>0.99</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12" w:author="srabhi" w:date="2015-07-20T17:12:00Z"/>
                <w:rFonts w:ascii="Arial" w:hAnsi="Arial" w:cs="Arial"/>
                <w:sz w:val="18"/>
                <w:szCs w:val="18"/>
              </w:rPr>
            </w:pPr>
            <w:del w:id="9413" w:author="srabhi" w:date="2015-07-20T17:12:00Z">
              <w:r w:rsidRPr="00415B83" w:rsidDel="007F6D69">
                <w:rPr>
                  <w:rFonts w:ascii="Arial" w:hAnsi="Arial" w:cs="Arial"/>
                  <w:sz w:val="18"/>
                  <w:szCs w:val="18"/>
                </w:rPr>
                <w:delText>0.52</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14" w:author="srabhi" w:date="2015-07-20T17:12:00Z"/>
                <w:rFonts w:ascii="Arial" w:hAnsi="Arial" w:cs="Arial"/>
                <w:sz w:val="18"/>
                <w:szCs w:val="18"/>
              </w:rPr>
            </w:pPr>
            <w:del w:id="9415" w:author="srabhi" w:date="2015-07-20T17:12:00Z">
              <w:r w:rsidRPr="00415B83" w:rsidDel="007F6D69">
                <w:rPr>
                  <w:rFonts w:ascii="Arial" w:hAnsi="Arial" w:cs="Arial"/>
                  <w:sz w:val="18"/>
                  <w:szCs w:val="18"/>
                </w:rPr>
                <w:delText>0</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16" w:author="srabhi" w:date="2015-07-20T17:12:00Z"/>
                <w:rFonts w:ascii="Arial" w:hAnsi="Arial" w:cs="Arial"/>
                <w:sz w:val="18"/>
                <w:szCs w:val="18"/>
              </w:rPr>
            </w:pPr>
            <w:del w:id="9417"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18" w:author="srabhi" w:date="2015-07-20T17:12:00Z"/>
                <w:rFonts w:ascii="Arial" w:hAnsi="Arial" w:cs="Arial"/>
                <w:sz w:val="18"/>
                <w:szCs w:val="18"/>
              </w:rPr>
            </w:pPr>
            <w:del w:id="9419" w:author="srabhi" w:date="2015-07-20T17:12:00Z">
              <w:r w:rsidRPr="00415B83" w:rsidDel="007F6D69">
                <w:rPr>
                  <w:rFonts w:ascii="Arial" w:hAnsi="Arial" w:cs="Arial"/>
                  <w:sz w:val="18"/>
                  <w:szCs w:val="18"/>
                </w:rPr>
                <w:delText>NA</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20" w:author="srabhi" w:date="2015-07-20T17:12:00Z"/>
                <w:rFonts w:ascii="Arial" w:hAnsi="Arial" w:cs="Arial"/>
                <w:sz w:val="18"/>
                <w:szCs w:val="18"/>
              </w:rPr>
            </w:pPr>
            <w:del w:id="9421" w:author="srabhi" w:date="2015-07-20T17:12:00Z">
              <w:r w:rsidRPr="00415B83" w:rsidDel="007F6D69">
                <w:rPr>
                  <w:rFonts w:ascii="Arial" w:hAnsi="Arial" w:cs="Arial"/>
                  <w:sz w:val="18"/>
                  <w:szCs w:val="18"/>
                </w:rPr>
                <w:delText>NA</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22" w:author="srabhi" w:date="2015-07-20T17:12:00Z"/>
                <w:rFonts w:ascii="Arial" w:hAnsi="Arial" w:cs="Arial"/>
                <w:sz w:val="18"/>
                <w:szCs w:val="18"/>
              </w:rPr>
            </w:pPr>
            <w:del w:id="9423" w:author="srabhi" w:date="2015-07-20T17:12:00Z">
              <w:r w:rsidRPr="00415B83" w:rsidDel="007F6D69">
                <w:rPr>
                  <w:rFonts w:ascii="Arial" w:hAnsi="Arial" w:cs="Arial"/>
                  <w:sz w:val="18"/>
                  <w:szCs w:val="18"/>
                </w:rPr>
                <w:delText>NA</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24" w:author="srabhi" w:date="2015-07-20T17:12:00Z"/>
                <w:rFonts w:ascii="Arial" w:hAnsi="Arial" w:cs="Arial"/>
                <w:sz w:val="18"/>
                <w:szCs w:val="18"/>
              </w:rPr>
            </w:pPr>
            <w:del w:id="9425" w:author="srabhi" w:date="2015-07-20T17:12:00Z">
              <w:r w:rsidRPr="00415B83" w:rsidDel="007F6D69">
                <w:rPr>
                  <w:rFonts w:ascii="Arial" w:hAnsi="Arial" w:cs="Arial"/>
                  <w:sz w:val="18"/>
                  <w:szCs w:val="18"/>
                </w:rPr>
                <w:delText>NA</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26" w:author="srabhi" w:date="2015-07-20T17:12:00Z"/>
                <w:rFonts w:ascii="Arial" w:hAnsi="Arial" w:cs="Arial"/>
                <w:sz w:val="18"/>
                <w:szCs w:val="18"/>
              </w:rPr>
            </w:pPr>
            <w:del w:id="9427" w:author="srabhi" w:date="2015-07-20T17:12:00Z">
              <w:r w:rsidRPr="00415B83" w:rsidDel="007F6D69">
                <w:rPr>
                  <w:rFonts w:ascii="Arial" w:hAnsi="Arial" w:cs="Arial"/>
                  <w:sz w:val="18"/>
                  <w:szCs w:val="18"/>
                </w:rPr>
                <w:delText>NA</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28" w:author="srabhi" w:date="2015-07-20T17:12:00Z"/>
                <w:rFonts w:ascii="Arial" w:hAnsi="Arial" w:cs="Arial"/>
                <w:sz w:val="18"/>
                <w:szCs w:val="18"/>
              </w:rPr>
            </w:pPr>
            <w:del w:id="9429" w:author="srabhi" w:date="2015-07-20T17:12:00Z">
              <w:r w:rsidRPr="00415B83" w:rsidDel="007F6D69">
                <w:rPr>
                  <w:rFonts w:ascii="Arial" w:hAnsi="Arial" w:cs="Arial"/>
                  <w:sz w:val="18"/>
                  <w:szCs w:val="18"/>
                </w:rPr>
                <w:delText>NA</w:delText>
              </w:r>
            </w:del>
          </w:p>
        </w:tc>
      </w:tr>
      <w:tr w:rsidR="00A62F41" w:rsidRPr="00240276" w:rsidDel="007F6D69" w:rsidTr="00F54B5A">
        <w:trPr>
          <w:trHeight w:val="300"/>
          <w:del w:id="9430"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9431" w:author="srabhi" w:date="2015-07-20T17:12:00Z"/>
                <w:rFonts w:ascii="Arial" w:hAnsi="Arial" w:cs="Arial"/>
                <w:b/>
                <w:bCs/>
                <w:sz w:val="20"/>
                <w:szCs w:val="20"/>
              </w:rPr>
            </w:pPr>
            <w:del w:id="9432" w:author="srabhi" w:date="2015-07-20T17:12:00Z">
              <w:r w:rsidRPr="00415B83" w:rsidDel="007F6D69">
                <w:rPr>
                  <w:rFonts w:ascii="Arial" w:hAnsi="Arial" w:cs="Arial"/>
                  <w:b/>
                  <w:bCs/>
                  <w:sz w:val="20"/>
                  <w:szCs w:val="20"/>
                </w:rPr>
                <w:delText>Dyslipidemia</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33" w:author="srabhi" w:date="2015-07-20T17:12:00Z"/>
                <w:rFonts w:ascii="Arial" w:hAnsi="Arial" w:cs="Arial"/>
                <w:sz w:val="18"/>
                <w:szCs w:val="18"/>
              </w:rPr>
            </w:pPr>
            <w:del w:id="9434" w:author="srabhi" w:date="2015-07-20T17:12:00Z">
              <w:r w:rsidRPr="00415B83" w:rsidDel="007F6D69">
                <w:rPr>
                  <w:rFonts w:ascii="Arial" w:hAnsi="Arial" w:cs="Arial"/>
                  <w:sz w:val="18"/>
                  <w:szCs w:val="18"/>
                </w:rPr>
                <w:delText>6</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35" w:author="srabhi" w:date="2015-07-20T17:12:00Z"/>
                <w:rFonts w:ascii="Arial" w:hAnsi="Arial" w:cs="Arial"/>
                <w:sz w:val="18"/>
                <w:szCs w:val="18"/>
              </w:rPr>
            </w:pPr>
            <w:del w:id="9436" w:author="srabhi" w:date="2015-07-20T17:12:00Z">
              <w:r w:rsidRPr="00415B83" w:rsidDel="007F6D69">
                <w:rPr>
                  <w:rFonts w:ascii="Arial" w:hAnsi="Arial" w:cs="Arial"/>
                  <w:sz w:val="18"/>
                  <w:szCs w:val="18"/>
                </w:rPr>
                <w:delText>1.16</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37" w:author="srabhi" w:date="2015-07-20T17:12:00Z"/>
                <w:rFonts w:ascii="Arial" w:hAnsi="Arial" w:cs="Arial"/>
                <w:sz w:val="18"/>
                <w:szCs w:val="18"/>
              </w:rPr>
            </w:pPr>
            <w:del w:id="9438" w:author="srabhi" w:date="2015-07-20T17:12:00Z">
              <w:r w:rsidRPr="00415B83" w:rsidDel="007F6D69">
                <w:rPr>
                  <w:rFonts w:ascii="Arial" w:hAnsi="Arial" w:cs="Arial"/>
                  <w:sz w:val="18"/>
                  <w:szCs w:val="18"/>
                </w:rPr>
                <w:delText>0.13</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39" w:author="srabhi" w:date="2015-07-20T17:12:00Z"/>
                <w:rFonts w:ascii="Arial" w:hAnsi="Arial" w:cs="Arial"/>
                <w:sz w:val="18"/>
                <w:szCs w:val="18"/>
              </w:rPr>
            </w:pPr>
            <w:del w:id="9440" w:author="srabhi" w:date="2015-07-20T17:12:00Z">
              <w:r w:rsidRPr="00415B83" w:rsidDel="007F6D69">
                <w:rPr>
                  <w:rFonts w:ascii="Arial" w:hAnsi="Arial" w:cs="Arial"/>
                  <w:sz w:val="18"/>
                  <w:szCs w:val="18"/>
                </w:rPr>
                <w:delText>20</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41" w:author="srabhi" w:date="2015-07-20T17:12:00Z"/>
                <w:rFonts w:ascii="Arial" w:hAnsi="Arial" w:cs="Arial"/>
                <w:sz w:val="18"/>
                <w:szCs w:val="18"/>
              </w:rPr>
            </w:pPr>
            <w:del w:id="9442" w:author="srabhi" w:date="2015-07-20T17:12:00Z">
              <w:r w:rsidRPr="00415B83" w:rsidDel="007F6D69">
                <w:rPr>
                  <w:rFonts w:ascii="Arial" w:hAnsi="Arial" w:cs="Arial"/>
                  <w:sz w:val="18"/>
                  <w:szCs w:val="18"/>
                </w:rPr>
                <w:delText>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43" w:author="srabhi" w:date="2015-07-20T17:12:00Z"/>
                <w:rFonts w:ascii="Arial" w:hAnsi="Arial" w:cs="Arial"/>
                <w:sz w:val="18"/>
                <w:szCs w:val="18"/>
              </w:rPr>
            </w:pPr>
            <w:del w:id="9444" w:author="srabhi" w:date="2015-07-20T17:12:00Z">
              <w:r w:rsidRPr="00415B83" w:rsidDel="007F6D69">
                <w:rPr>
                  <w:rFonts w:ascii="Arial" w:hAnsi="Arial" w:cs="Arial"/>
                  <w:sz w:val="18"/>
                  <w:szCs w:val="18"/>
                </w:rPr>
                <w:delText>1.30</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45" w:author="srabhi" w:date="2015-07-20T17:12:00Z"/>
                <w:rFonts w:ascii="Arial" w:hAnsi="Arial" w:cs="Arial"/>
                <w:sz w:val="18"/>
                <w:szCs w:val="18"/>
              </w:rPr>
            </w:pPr>
            <w:del w:id="9446" w:author="srabhi" w:date="2015-07-20T17:12:00Z">
              <w:r w:rsidRPr="00415B83" w:rsidDel="007F6D69">
                <w:rPr>
                  <w:rFonts w:ascii="Arial" w:hAnsi="Arial" w:cs="Arial"/>
                  <w:sz w:val="18"/>
                  <w:szCs w:val="18"/>
                </w:rPr>
                <w:delText>0.05</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47" w:author="srabhi" w:date="2015-07-20T17:12:00Z"/>
                <w:rFonts w:ascii="Arial" w:hAnsi="Arial" w:cs="Arial"/>
                <w:sz w:val="18"/>
                <w:szCs w:val="18"/>
              </w:rPr>
            </w:pPr>
            <w:del w:id="9448" w:author="srabhi" w:date="2015-07-20T17:12:00Z">
              <w:r w:rsidRPr="00415B83" w:rsidDel="007F6D69">
                <w:rPr>
                  <w:rFonts w:ascii="Arial" w:hAnsi="Arial" w:cs="Arial"/>
                  <w:sz w:val="18"/>
                  <w:szCs w:val="18"/>
                </w:rPr>
                <w:delText>12</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49" w:author="srabhi" w:date="2015-07-20T17:12:00Z"/>
                <w:rFonts w:ascii="Arial" w:hAnsi="Arial" w:cs="Arial"/>
                <w:sz w:val="18"/>
                <w:szCs w:val="18"/>
              </w:rPr>
            </w:pPr>
            <w:del w:id="9450" w:author="srabhi" w:date="2015-07-20T17:12:00Z">
              <w:r w:rsidRPr="00415B83" w:rsidDel="007F6D69">
                <w:rPr>
                  <w:rFonts w:ascii="Arial" w:hAnsi="Arial" w:cs="Arial"/>
                  <w:sz w:val="18"/>
                  <w:szCs w:val="18"/>
                </w:rPr>
                <w:delText>4</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51" w:author="srabhi" w:date="2015-07-20T17:12:00Z"/>
                <w:rFonts w:ascii="Arial" w:hAnsi="Arial" w:cs="Arial"/>
                <w:sz w:val="18"/>
                <w:szCs w:val="18"/>
              </w:rPr>
            </w:pPr>
            <w:del w:id="9452" w:author="srabhi" w:date="2015-07-20T17:12:00Z">
              <w:r w:rsidRPr="00415B83" w:rsidDel="007F6D69">
                <w:rPr>
                  <w:rFonts w:ascii="Arial" w:hAnsi="Arial" w:cs="Arial"/>
                  <w:sz w:val="18"/>
                  <w:szCs w:val="18"/>
                </w:rPr>
                <w:delText>1.08</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53" w:author="srabhi" w:date="2015-07-20T17:12:00Z"/>
                <w:rFonts w:ascii="Arial" w:hAnsi="Arial" w:cs="Arial"/>
                <w:sz w:val="18"/>
                <w:szCs w:val="18"/>
              </w:rPr>
            </w:pPr>
            <w:del w:id="9454" w:author="srabhi" w:date="2015-07-20T17:12:00Z">
              <w:r w:rsidRPr="00415B83" w:rsidDel="007F6D69">
                <w:rPr>
                  <w:rFonts w:ascii="Arial" w:hAnsi="Arial" w:cs="Arial"/>
                  <w:sz w:val="18"/>
                  <w:szCs w:val="18"/>
                </w:rPr>
                <w:delText>0.08</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55" w:author="srabhi" w:date="2015-07-20T17:12:00Z"/>
                <w:rFonts w:ascii="Arial" w:hAnsi="Arial" w:cs="Arial"/>
                <w:sz w:val="18"/>
                <w:szCs w:val="18"/>
              </w:rPr>
            </w:pPr>
            <w:del w:id="9456" w:author="srabhi" w:date="2015-07-20T17:12:00Z">
              <w:r w:rsidRPr="00415B83" w:rsidDel="007F6D69">
                <w:rPr>
                  <w:rFonts w:ascii="Arial" w:hAnsi="Arial" w:cs="Arial"/>
                  <w:sz w:val="18"/>
                  <w:szCs w:val="18"/>
                </w:rPr>
                <w:delText>1.27</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57" w:author="srabhi" w:date="2015-07-20T17:12:00Z"/>
                <w:rFonts w:ascii="Arial" w:hAnsi="Arial" w:cs="Arial"/>
                <w:sz w:val="18"/>
                <w:szCs w:val="18"/>
              </w:rPr>
            </w:pPr>
            <w:del w:id="9458" w:author="srabhi" w:date="2015-07-20T17:12:00Z">
              <w:r w:rsidRPr="00415B83" w:rsidDel="007F6D69">
                <w:rPr>
                  <w:rFonts w:ascii="Arial" w:hAnsi="Arial" w:cs="Arial"/>
                  <w:sz w:val="18"/>
                  <w:szCs w:val="18"/>
                </w:rPr>
                <w:delText>-0.19</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59" w:author="srabhi" w:date="2015-07-20T17:12:00Z"/>
                <w:rFonts w:ascii="Arial" w:hAnsi="Arial" w:cs="Arial"/>
                <w:sz w:val="18"/>
                <w:szCs w:val="18"/>
              </w:rPr>
            </w:pPr>
            <w:del w:id="9460" w:author="srabhi" w:date="2015-07-20T17:12:00Z">
              <w:r w:rsidRPr="00415B83" w:rsidDel="007F6D69">
                <w:rPr>
                  <w:rFonts w:ascii="Arial" w:hAnsi="Arial" w:cs="Arial"/>
                  <w:sz w:val="18"/>
                  <w:szCs w:val="18"/>
                </w:rPr>
                <w:delText>1.33</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61" w:author="srabhi" w:date="2015-07-20T17:12:00Z"/>
                <w:rFonts w:ascii="Arial" w:hAnsi="Arial" w:cs="Arial"/>
                <w:sz w:val="18"/>
                <w:szCs w:val="18"/>
              </w:rPr>
            </w:pPr>
            <w:del w:id="9462" w:author="srabhi" w:date="2015-07-20T17:12:00Z">
              <w:r w:rsidRPr="00415B83" w:rsidDel="007F6D69">
                <w:rPr>
                  <w:rFonts w:ascii="Arial" w:hAnsi="Arial" w:cs="Arial"/>
                  <w:sz w:val="18"/>
                  <w:szCs w:val="18"/>
                </w:rPr>
                <w:delText>-0.24</w:delText>
              </w:r>
            </w:del>
          </w:p>
        </w:tc>
      </w:tr>
      <w:tr w:rsidR="00A62F41" w:rsidRPr="00240276" w:rsidDel="007F6D69" w:rsidTr="00F54B5A">
        <w:trPr>
          <w:trHeight w:val="300"/>
          <w:del w:id="9463" w:author="srabhi" w:date="2015-07-20T17:12:00Z"/>
        </w:trPr>
        <w:tc>
          <w:tcPr>
            <w:tcW w:w="1863" w:type="dxa"/>
            <w:gridSpan w:val="2"/>
            <w:tcBorders>
              <w:top w:val="nil"/>
              <w:left w:val="single" w:sz="8" w:space="0" w:color="auto"/>
              <w:bottom w:val="single" w:sz="4"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9464" w:author="srabhi" w:date="2015-07-20T17:12:00Z"/>
                <w:rFonts w:ascii="Arial" w:hAnsi="Arial" w:cs="Arial"/>
                <w:b/>
                <w:bCs/>
                <w:sz w:val="20"/>
                <w:szCs w:val="20"/>
              </w:rPr>
            </w:pPr>
            <w:del w:id="9465" w:author="srabhi" w:date="2015-07-20T17:12:00Z">
              <w:r w:rsidRPr="00415B83" w:rsidDel="007F6D69">
                <w:rPr>
                  <w:rFonts w:ascii="Arial" w:hAnsi="Arial" w:cs="Arial"/>
                  <w:b/>
                  <w:bCs/>
                  <w:sz w:val="20"/>
                  <w:szCs w:val="20"/>
                </w:rPr>
                <w:delText>History of CVD</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66" w:author="srabhi" w:date="2015-07-20T17:12:00Z"/>
                <w:rFonts w:ascii="Arial" w:hAnsi="Arial" w:cs="Arial"/>
                <w:sz w:val="18"/>
                <w:szCs w:val="18"/>
              </w:rPr>
            </w:pPr>
            <w:del w:id="9467"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68" w:author="srabhi" w:date="2015-07-20T17:12:00Z"/>
                <w:rFonts w:ascii="Arial" w:hAnsi="Arial" w:cs="Arial"/>
                <w:sz w:val="18"/>
                <w:szCs w:val="18"/>
              </w:rPr>
            </w:pPr>
            <w:del w:id="9469" w:author="srabhi" w:date="2015-07-20T17:12:00Z">
              <w:r w:rsidRPr="00415B83" w:rsidDel="007F6D69">
                <w:rPr>
                  <w:rFonts w:ascii="Arial" w:hAnsi="Arial" w:cs="Arial"/>
                  <w:sz w:val="18"/>
                  <w:szCs w:val="18"/>
                </w:rPr>
                <w:delText>1.06</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70" w:author="srabhi" w:date="2015-07-20T17:12:00Z"/>
                <w:rFonts w:ascii="Arial" w:hAnsi="Arial" w:cs="Arial"/>
                <w:sz w:val="18"/>
                <w:szCs w:val="18"/>
              </w:rPr>
            </w:pPr>
            <w:del w:id="9471" w:author="srabhi" w:date="2015-07-20T17:12:00Z">
              <w:r w:rsidRPr="00415B83" w:rsidDel="007F6D69">
                <w:rPr>
                  <w:rFonts w:ascii="Arial" w:hAnsi="Arial" w:cs="Arial"/>
                  <w:sz w:val="18"/>
                  <w:szCs w:val="18"/>
                </w:rPr>
                <w:delText>0.23</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72" w:author="srabhi" w:date="2015-07-20T17:12:00Z"/>
                <w:rFonts w:ascii="Arial" w:hAnsi="Arial" w:cs="Arial"/>
                <w:sz w:val="18"/>
                <w:szCs w:val="18"/>
              </w:rPr>
            </w:pPr>
            <w:del w:id="9473" w:author="srabhi" w:date="2015-07-20T17:12:00Z">
              <w:r w:rsidRPr="00415B83" w:rsidDel="007F6D69">
                <w:rPr>
                  <w:rFonts w:ascii="Arial" w:hAnsi="Arial" w:cs="Arial"/>
                  <w:sz w:val="18"/>
                  <w:szCs w:val="18"/>
                </w:rPr>
                <w:delText>4</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74" w:author="srabhi" w:date="2015-07-20T17:12:00Z"/>
                <w:rFonts w:ascii="Arial" w:hAnsi="Arial" w:cs="Arial"/>
                <w:sz w:val="18"/>
                <w:szCs w:val="18"/>
              </w:rPr>
            </w:pPr>
            <w:del w:id="9475"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76" w:author="srabhi" w:date="2015-07-20T17:12:00Z"/>
                <w:rFonts w:ascii="Arial" w:hAnsi="Arial" w:cs="Arial"/>
                <w:sz w:val="18"/>
                <w:szCs w:val="18"/>
              </w:rPr>
            </w:pPr>
            <w:del w:id="9477" w:author="srabhi" w:date="2015-07-20T17:12:00Z">
              <w:r w:rsidRPr="00415B83" w:rsidDel="007F6D69">
                <w:rPr>
                  <w:rFonts w:ascii="Arial" w:hAnsi="Arial" w:cs="Arial"/>
                  <w:sz w:val="18"/>
                  <w:szCs w:val="18"/>
                </w:rPr>
                <w:delText>1.15</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78" w:author="srabhi" w:date="2015-07-20T17:12:00Z"/>
                <w:rFonts w:ascii="Arial" w:hAnsi="Arial" w:cs="Arial"/>
                <w:sz w:val="18"/>
                <w:szCs w:val="18"/>
              </w:rPr>
            </w:pPr>
            <w:del w:id="9479" w:author="srabhi" w:date="2015-07-20T17:12:00Z">
              <w:r w:rsidRPr="00415B83" w:rsidDel="007F6D69">
                <w:rPr>
                  <w:rFonts w:ascii="Arial" w:hAnsi="Arial" w:cs="Arial"/>
                  <w:sz w:val="18"/>
                  <w:szCs w:val="18"/>
                </w:rPr>
                <w:delText>0.56</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80" w:author="srabhi" w:date="2015-07-20T17:12:00Z"/>
                <w:rFonts w:ascii="Arial" w:hAnsi="Arial" w:cs="Arial"/>
                <w:sz w:val="18"/>
                <w:szCs w:val="18"/>
              </w:rPr>
            </w:pPr>
            <w:del w:id="9481" w:author="srabhi" w:date="2015-07-20T17:12:00Z">
              <w:r w:rsidRPr="00415B83" w:rsidDel="007F6D69">
                <w:rPr>
                  <w:rFonts w:ascii="Arial" w:hAnsi="Arial" w:cs="Arial"/>
                  <w:sz w:val="18"/>
                  <w:szCs w:val="18"/>
                </w:rPr>
                <w:delText>1</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82" w:author="srabhi" w:date="2015-07-20T17:12:00Z"/>
                <w:rFonts w:ascii="Arial" w:hAnsi="Arial" w:cs="Arial"/>
                <w:sz w:val="18"/>
                <w:szCs w:val="18"/>
              </w:rPr>
            </w:pPr>
            <w:del w:id="9483"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84" w:author="srabhi" w:date="2015-07-20T17:12:00Z"/>
                <w:rFonts w:ascii="Arial" w:hAnsi="Arial" w:cs="Arial"/>
                <w:sz w:val="18"/>
                <w:szCs w:val="18"/>
              </w:rPr>
            </w:pPr>
            <w:del w:id="9485" w:author="srabhi" w:date="2015-07-20T17:12:00Z">
              <w:r w:rsidRPr="00415B83" w:rsidDel="007F6D69">
                <w:rPr>
                  <w:rFonts w:ascii="Arial" w:hAnsi="Arial" w:cs="Arial"/>
                  <w:sz w:val="18"/>
                  <w:szCs w:val="18"/>
                </w:rPr>
                <w:delText>1.01</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86" w:author="srabhi" w:date="2015-07-20T17:12:00Z"/>
                <w:rFonts w:ascii="Arial" w:hAnsi="Arial" w:cs="Arial"/>
                <w:sz w:val="18"/>
                <w:szCs w:val="18"/>
              </w:rPr>
            </w:pPr>
            <w:del w:id="9487" w:author="srabhi" w:date="2015-07-20T17:12:00Z">
              <w:r w:rsidRPr="00415B83" w:rsidDel="007F6D69">
                <w:rPr>
                  <w:rFonts w:ascii="Arial" w:hAnsi="Arial" w:cs="Arial"/>
                  <w:sz w:val="18"/>
                  <w:szCs w:val="18"/>
                </w:rPr>
                <w:delText>NA</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88" w:author="srabhi" w:date="2015-07-20T17:12:00Z"/>
                <w:rFonts w:ascii="Arial" w:hAnsi="Arial" w:cs="Arial"/>
                <w:sz w:val="18"/>
                <w:szCs w:val="18"/>
              </w:rPr>
            </w:pPr>
            <w:del w:id="9489" w:author="srabhi" w:date="2015-07-20T17:12:00Z">
              <w:r w:rsidRPr="00415B83" w:rsidDel="007F6D69">
                <w:rPr>
                  <w:rFonts w:ascii="Arial" w:hAnsi="Arial" w:cs="Arial"/>
                  <w:sz w:val="18"/>
                  <w:szCs w:val="18"/>
                </w:rPr>
                <w:delText>1.37</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90" w:author="srabhi" w:date="2015-07-20T17:12:00Z"/>
                <w:rFonts w:ascii="Arial" w:hAnsi="Arial" w:cs="Arial"/>
                <w:sz w:val="18"/>
                <w:szCs w:val="18"/>
              </w:rPr>
            </w:pPr>
            <w:del w:id="9491" w:author="srabhi" w:date="2015-07-20T17:12:00Z">
              <w:r w:rsidRPr="00415B83" w:rsidDel="007F6D69">
                <w:rPr>
                  <w:rFonts w:ascii="Arial" w:hAnsi="Arial" w:cs="Arial"/>
                  <w:sz w:val="18"/>
                  <w:szCs w:val="18"/>
                </w:rPr>
                <w:delText>-0.35</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92" w:author="srabhi" w:date="2015-07-20T17:12:00Z"/>
                <w:rFonts w:ascii="Arial" w:hAnsi="Arial" w:cs="Arial"/>
                <w:sz w:val="18"/>
                <w:szCs w:val="18"/>
              </w:rPr>
            </w:pPr>
            <w:del w:id="9493" w:author="srabhi" w:date="2015-07-20T17:12:00Z">
              <w:r w:rsidRPr="00415B83" w:rsidDel="007F6D69">
                <w:rPr>
                  <w:rFonts w:ascii="Arial" w:hAnsi="Arial" w:cs="Arial"/>
                  <w:sz w:val="18"/>
                  <w:szCs w:val="18"/>
                </w:rPr>
                <w:delText>1.52</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94" w:author="srabhi" w:date="2015-07-20T17:12:00Z"/>
                <w:rFonts w:ascii="Arial" w:hAnsi="Arial" w:cs="Arial"/>
                <w:sz w:val="18"/>
                <w:szCs w:val="18"/>
              </w:rPr>
            </w:pPr>
            <w:del w:id="9495" w:author="srabhi" w:date="2015-07-20T17:12:00Z">
              <w:r w:rsidRPr="00415B83" w:rsidDel="007F6D69">
                <w:rPr>
                  <w:rFonts w:ascii="Arial" w:hAnsi="Arial" w:cs="Arial"/>
                  <w:sz w:val="18"/>
                  <w:szCs w:val="18"/>
                </w:rPr>
                <w:delText>-0.50</w:delText>
              </w:r>
            </w:del>
          </w:p>
        </w:tc>
      </w:tr>
      <w:tr w:rsidR="00A62F41" w:rsidRPr="00240276" w:rsidDel="007F6D69" w:rsidTr="00F54B5A">
        <w:trPr>
          <w:trHeight w:val="300"/>
          <w:del w:id="9496" w:author="srabhi" w:date="2015-07-20T17:12:00Z"/>
        </w:trPr>
        <w:tc>
          <w:tcPr>
            <w:tcW w:w="1863" w:type="dxa"/>
            <w:gridSpan w:val="2"/>
            <w:tcBorders>
              <w:top w:val="single" w:sz="4" w:space="0" w:color="auto"/>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9497" w:author="srabhi" w:date="2015-07-20T17:12:00Z"/>
                <w:rFonts w:ascii="Arial" w:hAnsi="Arial" w:cs="Arial"/>
                <w:b/>
                <w:bCs/>
                <w:sz w:val="20"/>
                <w:szCs w:val="20"/>
              </w:rPr>
            </w:pPr>
            <w:del w:id="9498" w:author="srabhi" w:date="2015-07-20T17:12:00Z">
              <w:r w:rsidRPr="00415B83" w:rsidDel="007F6D69">
                <w:rPr>
                  <w:rFonts w:ascii="Arial" w:hAnsi="Arial" w:cs="Arial"/>
                  <w:b/>
                  <w:bCs/>
                  <w:sz w:val="20"/>
                  <w:szCs w:val="20"/>
                </w:rPr>
                <w:delText>Obesity</w:delText>
              </w:r>
            </w:del>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499" w:author="srabhi" w:date="2015-07-20T17:12:00Z"/>
                <w:rFonts w:ascii="Arial" w:hAnsi="Arial" w:cs="Arial"/>
                <w:sz w:val="18"/>
                <w:szCs w:val="18"/>
              </w:rPr>
            </w:pPr>
            <w:del w:id="9500" w:author="srabhi" w:date="2015-07-20T17:12:00Z">
              <w:r w:rsidRPr="00415B83" w:rsidDel="007F6D69">
                <w:rPr>
                  <w:rFonts w:ascii="Arial" w:hAnsi="Arial" w:cs="Arial"/>
                  <w:sz w:val="18"/>
                  <w:szCs w:val="18"/>
                </w:rPr>
                <w:delText>12</w:delText>
              </w:r>
            </w:del>
          </w:p>
        </w:tc>
        <w:tc>
          <w:tcPr>
            <w:tcW w:w="567"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01" w:author="srabhi" w:date="2015-07-20T17:12:00Z"/>
                <w:rFonts w:ascii="Arial" w:hAnsi="Arial" w:cs="Arial"/>
                <w:sz w:val="18"/>
                <w:szCs w:val="18"/>
              </w:rPr>
            </w:pPr>
            <w:del w:id="9502" w:author="srabhi" w:date="2015-07-20T17:12:00Z">
              <w:r w:rsidRPr="00415B83" w:rsidDel="007F6D69">
                <w:rPr>
                  <w:rFonts w:ascii="Arial" w:hAnsi="Arial" w:cs="Arial"/>
                  <w:sz w:val="18"/>
                  <w:szCs w:val="18"/>
                </w:rPr>
                <w:delText>1.48</w:delText>
              </w:r>
            </w:del>
          </w:p>
        </w:tc>
        <w:tc>
          <w:tcPr>
            <w:tcW w:w="567"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03" w:author="srabhi" w:date="2015-07-20T17:12:00Z"/>
                <w:rFonts w:ascii="Arial" w:hAnsi="Arial" w:cs="Arial"/>
                <w:sz w:val="18"/>
                <w:szCs w:val="18"/>
              </w:rPr>
            </w:pPr>
            <w:del w:id="9504" w:author="srabhi" w:date="2015-07-20T17:12:00Z">
              <w:r w:rsidRPr="00415B83" w:rsidDel="007F6D69">
                <w:rPr>
                  <w:rFonts w:ascii="Arial" w:hAnsi="Arial" w:cs="Arial"/>
                  <w:sz w:val="18"/>
                  <w:szCs w:val="18"/>
                </w:rPr>
                <w:delText>0.32</w:delText>
              </w:r>
            </w:del>
          </w:p>
        </w:tc>
        <w:tc>
          <w:tcPr>
            <w:tcW w:w="851"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05" w:author="srabhi" w:date="2015-07-20T17:12:00Z"/>
                <w:rFonts w:ascii="Arial" w:hAnsi="Arial" w:cs="Arial"/>
                <w:sz w:val="18"/>
                <w:szCs w:val="18"/>
              </w:rPr>
            </w:pPr>
            <w:del w:id="9506" w:author="srabhi" w:date="2015-07-20T17:12:00Z">
              <w:r w:rsidRPr="00415B83" w:rsidDel="007F6D69">
                <w:rPr>
                  <w:rFonts w:ascii="Arial" w:hAnsi="Arial" w:cs="Arial"/>
                  <w:sz w:val="18"/>
                  <w:szCs w:val="18"/>
                </w:rPr>
                <w:delText>40</w:delText>
              </w:r>
            </w:del>
          </w:p>
        </w:tc>
        <w:tc>
          <w:tcPr>
            <w:tcW w:w="992"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07" w:author="srabhi" w:date="2015-07-20T17:12:00Z"/>
                <w:rFonts w:ascii="Arial" w:hAnsi="Arial" w:cs="Arial"/>
                <w:sz w:val="18"/>
                <w:szCs w:val="18"/>
              </w:rPr>
            </w:pPr>
            <w:del w:id="9508" w:author="srabhi" w:date="2015-07-20T17:12:00Z">
              <w:r w:rsidRPr="00415B83" w:rsidDel="007F6D69">
                <w:rPr>
                  <w:rFonts w:ascii="Arial" w:hAnsi="Arial" w:cs="Arial"/>
                  <w:sz w:val="18"/>
                  <w:szCs w:val="18"/>
                </w:rPr>
                <w:delText>11</w:delText>
              </w:r>
            </w:del>
          </w:p>
        </w:tc>
        <w:tc>
          <w:tcPr>
            <w:tcW w:w="567"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09" w:author="srabhi" w:date="2015-07-20T17:12:00Z"/>
                <w:rFonts w:ascii="Arial" w:hAnsi="Arial" w:cs="Arial"/>
                <w:sz w:val="18"/>
                <w:szCs w:val="18"/>
              </w:rPr>
            </w:pPr>
            <w:del w:id="9510" w:author="srabhi" w:date="2015-07-20T17:12:00Z">
              <w:r w:rsidRPr="00415B83" w:rsidDel="007F6D69">
                <w:rPr>
                  <w:rFonts w:ascii="Arial" w:hAnsi="Arial" w:cs="Arial"/>
                  <w:sz w:val="18"/>
                  <w:szCs w:val="18"/>
                </w:rPr>
                <w:delText>1.75</w:delText>
              </w:r>
            </w:del>
          </w:p>
        </w:tc>
        <w:tc>
          <w:tcPr>
            <w:tcW w:w="425"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11" w:author="srabhi" w:date="2015-07-20T17:12:00Z"/>
                <w:rFonts w:ascii="Arial" w:hAnsi="Arial" w:cs="Arial"/>
                <w:sz w:val="18"/>
                <w:szCs w:val="18"/>
              </w:rPr>
            </w:pPr>
            <w:del w:id="9512" w:author="srabhi" w:date="2015-07-20T17:12:00Z">
              <w:r w:rsidRPr="00415B83" w:rsidDel="007F6D69">
                <w:rPr>
                  <w:rFonts w:ascii="Arial" w:hAnsi="Arial" w:cs="Arial"/>
                  <w:sz w:val="18"/>
                  <w:szCs w:val="18"/>
                </w:rPr>
                <w:delText>0.19</w:delText>
              </w:r>
            </w:del>
          </w:p>
        </w:tc>
        <w:tc>
          <w:tcPr>
            <w:tcW w:w="851"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13" w:author="srabhi" w:date="2015-07-20T17:12:00Z"/>
                <w:rFonts w:ascii="Arial" w:hAnsi="Arial" w:cs="Arial"/>
                <w:sz w:val="18"/>
                <w:szCs w:val="18"/>
              </w:rPr>
            </w:pPr>
            <w:del w:id="9514" w:author="srabhi" w:date="2015-07-20T17:12:00Z">
              <w:r w:rsidRPr="00415B83" w:rsidDel="007F6D69">
                <w:rPr>
                  <w:rFonts w:ascii="Arial" w:hAnsi="Arial" w:cs="Arial"/>
                  <w:sz w:val="18"/>
                  <w:szCs w:val="18"/>
                </w:rPr>
                <w:delText>6</w:delText>
              </w:r>
            </w:del>
          </w:p>
        </w:tc>
        <w:tc>
          <w:tcPr>
            <w:tcW w:w="992"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15" w:author="srabhi" w:date="2015-07-20T17:12:00Z"/>
                <w:rFonts w:ascii="Arial" w:hAnsi="Arial" w:cs="Arial"/>
                <w:sz w:val="18"/>
                <w:szCs w:val="18"/>
              </w:rPr>
            </w:pPr>
            <w:del w:id="9516" w:author="srabhi" w:date="2015-07-20T17:12:00Z">
              <w:r w:rsidRPr="00415B83" w:rsidDel="007F6D69">
                <w:rPr>
                  <w:rFonts w:ascii="Arial" w:hAnsi="Arial" w:cs="Arial"/>
                  <w:sz w:val="18"/>
                  <w:szCs w:val="18"/>
                </w:rPr>
                <w:delText>2</w:delText>
              </w:r>
            </w:del>
          </w:p>
        </w:tc>
        <w:tc>
          <w:tcPr>
            <w:tcW w:w="567"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17" w:author="srabhi" w:date="2015-07-20T17:12:00Z"/>
                <w:rFonts w:ascii="Arial" w:hAnsi="Arial" w:cs="Arial"/>
                <w:sz w:val="18"/>
                <w:szCs w:val="18"/>
              </w:rPr>
            </w:pPr>
            <w:del w:id="9518" w:author="srabhi" w:date="2015-07-20T17:12:00Z">
              <w:r w:rsidRPr="00415B83" w:rsidDel="007F6D69">
                <w:rPr>
                  <w:rFonts w:ascii="Arial" w:hAnsi="Arial" w:cs="Arial"/>
                  <w:sz w:val="18"/>
                  <w:szCs w:val="18"/>
                </w:rPr>
                <w:delText>1.11</w:delText>
              </w:r>
            </w:del>
          </w:p>
        </w:tc>
        <w:tc>
          <w:tcPr>
            <w:tcW w:w="445" w:type="dxa"/>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19" w:author="srabhi" w:date="2015-07-20T17:12:00Z"/>
                <w:rFonts w:ascii="Arial" w:hAnsi="Arial" w:cs="Arial"/>
                <w:sz w:val="18"/>
                <w:szCs w:val="18"/>
              </w:rPr>
            </w:pPr>
            <w:del w:id="9520" w:author="srabhi" w:date="2015-07-20T17:12:00Z">
              <w:r w:rsidRPr="00415B83" w:rsidDel="007F6D69">
                <w:rPr>
                  <w:rFonts w:ascii="Arial" w:hAnsi="Arial" w:cs="Arial"/>
                  <w:sz w:val="18"/>
                  <w:szCs w:val="18"/>
                </w:rPr>
                <w:delText>0.09</w:delText>
              </w:r>
            </w:del>
          </w:p>
        </w:tc>
        <w:tc>
          <w:tcPr>
            <w:tcW w:w="993"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21" w:author="srabhi" w:date="2015-07-20T17:12:00Z"/>
                <w:rFonts w:ascii="Arial" w:hAnsi="Arial" w:cs="Arial"/>
                <w:sz w:val="18"/>
                <w:szCs w:val="18"/>
              </w:rPr>
            </w:pPr>
            <w:del w:id="9522" w:author="srabhi" w:date="2015-07-20T17:12:00Z">
              <w:r w:rsidRPr="00415B83" w:rsidDel="007F6D69">
                <w:rPr>
                  <w:rFonts w:ascii="Arial" w:hAnsi="Arial" w:cs="Arial"/>
                  <w:sz w:val="18"/>
                  <w:szCs w:val="18"/>
                </w:rPr>
                <w:delText>1.91</w:delText>
              </w:r>
            </w:del>
          </w:p>
        </w:tc>
        <w:tc>
          <w:tcPr>
            <w:tcW w:w="992"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23" w:author="srabhi" w:date="2015-07-20T17:12:00Z"/>
                <w:rFonts w:ascii="Arial" w:hAnsi="Arial" w:cs="Arial"/>
                <w:sz w:val="18"/>
                <w:szCs w:val="18"/>
              </w:rPr>
            </w:pPr>
            <w:del w:id="9524" w:author="srabhi" w:date="2015-07-20T17:12:00Z">
              <w:r w:rsidRPr="00415B83" w:rsidDel="007F6D69">
                <w:rPr>
                  <w:rFonts w:ascii="Arial" w:hAnsi="Arial" w:cs="Arial"/>
                  <w:sz w:val="18"/>
                  <w:szCs w:val="18"/>
                </w:rPr>
                <w:delText>-0.80</w:delText>
              </w:r>
            </w:del>
          </w:p>
        </w:tc>
        <w:tc>
          <w:tcPr>
            <w:tcW w:w="1417" w:type="dxa"/>
            <w:gridSpan w:val="2"/>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25" w:author="srabhi" w:date="2015-07-20T17:12:00Z"/>
                <w:rFonts w:ascii="Arial" w:hAnsi="Arial" w:cs="Arial"/>
                <w:sz w:val="18"/>
                <w:szCs w:val="18"/>
              </w:rPr>
            </w:pPr>
            <w:del w:id="9526" w:author="srabhi" w:date="2015-07-20T17:12:00Z">
              <w:r w:rsidRPr="00415B83" w:rsidDel="007F6D69">
                <w:rPr>
                  <w:rFonts w:ascii="Arial" w:hAnsi="Arial" w:cs="Arial"/>
                  <w:sz w:val="18"/>
                  <w:szCs w:val="18"/>
                </w:rPr>
                <w:delText>1.87</w:delText>
              </w:r>
            </w:del>
          </w:p>
        </w:tc>
        <w:tc>
          <w:tcPr>
            <w:tcW w:w="1926" w:type="dxa"/>
            <w:tcBorders>
              <w:top w:val="single" w:sz="4" w:space="0" w:color="auto"/>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27" w:author="srabhi" w:date="2015-07-20T17:12:00Z"/>
                <w:rFonts w:ascii="Arial" w:hAnsi="Arial" w:cs="Arial"/>
                <w:sz w:val="18"/>
                <w:szCs w:val="18"/>
              </w:rPr>
            </w:pPr>
            <w:del w:id="9528" w:author="srabhi" w:date="2015-07-20T17:12:00Z">
              <w:r w:rsidRPr="00415B83" w:rsidDel="007F6D69">
                <w:rPr>
                  <w:rFonts w:ascii="Arial" w:hAnsi="Arial" w:cs="Arial"/>
                  <w:sz w:val="18"/>
                  <w:szCs w:val="18"/>
                </w:rPr>
                <w:delText>-0.77</w:delText>
              </w:r>
            </w:del>
          </w:p>
        </w:tc>
      </w:tr>
      <w:tr w:rsidR="00A62F41" w:rsidRPr="00240276" w:rsidDel="007F6D69" w:rsidTr="00F54B5A">
        <w:trPr>
          <w:trHeight w:val="300"/>
          <w:del w:id="9529"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9530" w:author="srabhi" w:date="2015-07-20T17:12:00Z"/>
                <w:rFonts w:ascii="Arial" w:hAnsi="Arial" w:cs="Arial"/>
                <w:b/>
                <w:bCs/>
                <w:sz w:val="20"/>
                <w:szCs w:val="20"/>
              </w:rPr>
            </w:pPr>
            <w:del w:id="9531" w:author="srabhi" w:date="2015-07-20T17:12:00Z">
              <w:r w:rsidRPr="00415B83" w:rsidDel="007F6D69">
                <w:rPr>
                  <w:rFonts w:ascii="Arial" w:hAnsi="Arial" w:cs="Arial"/>
                  <w:b/>
                  <w:bCs/>
                  <w:sz w:val="20"/>
                  <w:szCs w:val="20"/>
                </w:rPr>
                <w:delText>Tobacco use (including disorder)</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32" w:author="srabhi" w:date="2015-07-20T17:12:00Z"/>
                <w:rFonts w:ascii="Arial" w:hAnsi="Arial" w:cs="Arial"/>
                <w:sz w:val="18"/>
                <w:szCs w:val="18"/>
              </w:rPr>
            </w:pPr>
            <w:del w:id="9533" w:author="srabhi" w:date="2015-07-20T17:12:00Z">
              <w:r w:rsidRPr="00415B83" w:rsidDel="007F6D69">
                <w:rPr>
                  <w:rFonts w:ascii="Arial" w:hAnsi="Arial" w:cs="Arial"/>
                  <w:sz w:val="18"/>
                  <w:szCs w:val="18"/>
                </w:rPr>
                <w:delText>7</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34" w:author="srabhi" w:date="2015-07-20T17:12:00Z"/>
                <w:rFonts w:ascii="Arial" w:hAnsi="Arial" w:cs="Arial"/>
                <w:sz w:val="18"/>
                <w:szCs w:val="18"/>
              </w:rPr>
            </w:pPr>
            <w:del w:id="9535" w:author="srabhi" w:date="2015-07-20T17:12:00Z">
              <w:r w:rsidRPr="00415B83" w:rsidDel="007F6D69">
                <w:rPr>
                  <w:rFonts w:ascii="Arial" w:hAnsi="Arial" w:cs="Arial"/>
                  <w:sz w:val="18"/>
                  <w:szCs w:val="18"/>
                </w:rPr>
                <w:delText>0.84</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36" w:author="srabhi" w:date="2015-07-20T17:12:00Z"/>
                <w:rFonts w:ascii="Arial" w:hAnsi="Arial" w:cs="Arial"/>
                <w:sz w:val="18"/>
                <w:szCs w:val="18"/>
              </w:rPr>
            </w:pPr>
            <w:del w:id="9537" w:author="srabhi" w:date="2015-07-20T17:12:00Z">
              <w:r w:rsidRPr="00415B83" w:rsidDel="007F6D69">
                <w:rPr>
                  <w:rFonts w:ascii="Arial" w:hAnsi="Arial" w:cs="Arial"/>
                  <w:sz w:val="18"/>
                  <w:szCs w:val="18"/>
                </w:rPr>
                <w:delText>0.14</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38" w:author="srabhi" w:date="2015-07-20T17:12:00Z"/>
                <w:rFonts w:ascii="Arial" w:hAnsi="Arial" w:cs="Arial"/>
                <w:sz w:val="18"/>
                <w:szCs w:val="18"/>
              </w:rPr>
            </w:pPr>
            <w:del w:id="9539" w:author="srabhi" w:date="2015-07-20T17:12:00Z">
              <w:r w:rsidRPr="00415B83" w:rsidDel="007F6D69">
                <w:rPr>
                  <w:rFonts w:ascii="Arial" w:hAnsi="Arial" w:cs="Arial"/>
                  <w:sz w:val="18"/>
                  <w:szCs w:val="18"/>
                </w:rPr>
                <w:delText>28</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40" w:author="srabhi" w:date="2015-07-20T17:12:00Z"/>
                <w:rFonts w:ascii="Arial" w:hAnsi="Arial" w:cs="Arial"/>
                <w:sz w:val="18"/>
                <w:szCs w:val="18"/>
              </w:rPr>
            </w:pPr>
            <w:del w:id="9541" w:author="srabhi" w:date="2015-07-20T17:12:00Z">
              <w:r w:rsidRPr="00415B83" w:rsidDel="007F6D69">
                <w:rPr>
                  <w:rFonts w:ascii="Arial" w:hAnsi="Arial" w:cs="Arial"/>
                  <w:sz w:val="18"/>
                  <w:szCs w:val="18"/>
                </w:rPr>
                <w:delText>11</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42" w:author="srabhi" w:date="2015-07-20T17:12:00Z"/>
                <w:rFonts w:ascii="Arial" w:hAnsi="Arial" w:cs="Arial"/>
                <w:sz w:val="18"/>
                <w:szCs w:val="18"/>
              </w:rPr>
            </w:pPr>
            <w:del w:id="9543" w:author="srabhi" w:date="2015-07-20T17:12:00Z">
              <w:r w:rsidRPr="00415B83" w:rsidDel="007F6D69">
                <w:rPr>
                  <w:rFonts w:ascii="Arial" w:hAnsi="Arial" w:cs="Arial"/>
                  <w:sz w:val="18"/>
                  <w:szCs w:val="18"/>
                </w:rPr>
                <w:delText>0.67</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44" w:author="srabhi" w:date="2015-07-20T17:12:00Z"/>
                <w:rFonts w:ascii="Arial" w:hAnsi="Arial" w:cs="Arial"/>
                <w:sz w:val="18"/>
                <w:szCs w:val="18"/>
              </w:rPr>
            </w:pPr>
            <w:del w:id="9545" w:author="srabhi" w:date="2015-07-20T17:12:00Z">
              <w:r w:rsidRPr="00415B83" w:rsidDel="007F6D69">
                <w:rPr>
                  <w:rFonts w:ascii="Arial" w:hAnsi="Arial" w:cs="Arial"/>
                  <w:sz w:val="18"/>
                  <w:szCs w:val="18"/>
                </w:rPr>
                <w:delText>0.05</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46" w:author="srabhi" w:date="2015-07-20T17:12:00Z"/>
                <w:rFonts w:ascii="Arial" w:hAnsi="Arial" w:cs="Arial"/>
                <w:sz w:val="18"/>
                <w:szCs w:val="18"/>
              </w:rPr>
            </w:pPr>
            <w:del w:id="9547" w:author="srabhi" w:date="2015-07-20T17:12:00Z">
              <w:r w:rsidRPr="00415B83" w:rsidDel="007F6D69">
                <w:rPr>
                  <w:rFonts w:ascii="Arial" w:hAnsi="Arial" w:cs="Arial"/>
                  <w:sz w:val="18"/>
                  <w:szCs w:val="18"/>
                </w:rPr>
                <w:delText>16</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48" w:author="srabhi" w:date="2015-07-20T17:12:00Z"/>
                <w:rFonts w:ascii="Arial" w:hAnsi="Arial" w:cs="Arial"/>
                <w:sz w:val="18"/>
                <w:szCs w:val="18"/>
              </w:rPr>
            </w:pPr>
            <w:del w:id="9549" w:author="srabhi" w:date="2015-07-20T17:12:00Z">
              <w:r w:rsidRPr="00415B83" w:rsidDel="007F6D69">
                <w:rPr>
                  <w:rFonts w:ascii="Arial" w:hAnsi="Arial" w:cs="Arial"/>
                  <w:sz w:val="18"/>
                  <w:szCs w:val="18"/>
                </w:rPr>
                <w:delText>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50" w:author="srabhi" w:date="2015-07-20T17:12:00Z"/>
                <w:rFonts w:ascii="Arial" w:hAnsi="Arial" w:cs="Arial"/>
                <w:sz w:val="18"/>
                <w:szCs w:val="18"/>
              </w:rPr>
            </w:pPr>
            <w:del w:id="9551" w:author="srabhi" w:date="2015-07-20T17:12:00Z">
              <w:r w:rsidRPr="00415B83" w:rsidDel="007F6D69">
                <w:rPr>
                  <w:rFonts w:ascii="Arial" w:hAnsi="Arial" w:cs="Arial"/>
                  <w:sz w:val="18"/>
                  <w:szCs w:val="18"/>
                </w:rPr>
                <w:delText>0.90</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52" w:author="srabhi" w:date="2015-07-20T17:12:00Z"/>
                <w:rFonts w:ascii="Arial" w:hAnsi="Arial" w:cs="Arial"/>
                <w:sz w:val="18"/>
                <w:szCs w:val="18"/>
              </w:rPr>
            </w:pPr>
            <w:del w:id="9553" w:author="srabhi" w:date="2015-07-20T17:12:00Z">
              <w:r w:rsidRPr="00415B83" w:rsidDel="007F6D69">
                <w:rPr>
                  <w:rFonts w:ascii="Arial" w:hAnsi="Arial" w:cs="Arial"/>
                  <w:sz w:val="18"/>
                  <w:szCs w:val="18"/>
                </w:rPr>
                <w:delText>0.08</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54" w:author="srabhi" w:date="2015-07-20T17:12:00Z"/>
                <w:rFonts w:ascii="Arial" w:hAnsi="Arial" w:cs="Arial"/>
                <w:sz w:val="18"/>
                <w:szCs w:val="18"/>
              </w:rPr>
            </w:pPr>
            <w:del w:id="9555" w:author="srabhi" w:date="2015-07-20T17:12:00Z">
              <w:r w:rsidRPr="00415B83" w:rsidDel="007F6D69">
                <w:rPr>
                  <w:rFonts w:ascii="Arial" w:hAnsi="Arial" w:cs="Arial"/>
                  <w:sz w:val="18"/>
                  <w:szCs w:val="18"/>
                </w:rPr>
                <w:delText>0.72</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56" w:author="srabhi" w:date="2015-07-20T17:12:00Z"/>
                <w:rFonts w:ascii="Arial" w:hAnsi="Arial" w:cs="Arial"/>
                <w:sz w:val="18"/>
                <w:szCs w:val="18"/>
              </w:rPr>
            </w:pPr>
            <w:del w:id="9557" w:author="srabhi" w:date="2015-07-20T17:12:00Z">
              <w:r w:rsidRPr="00415B83" w:rsidDel="007F6D69">
                <w:rPr>
                  <w:rFonts w:ascii="Arial" w:hAnsi="Arial" w:cs="Arial"/>
                  <w:sz w:val="18"/>
                  <w:szCs w:val="18"/>
                </w:rPr>
                <w:delText>0.18</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58" w:author="srabhi" w:date="2015-07-20T17:12:00Z"/>
                <w:rFonts w:ascii="Arial" w:hAnsi="Arial" w:cs="Arial"/>
                <w:sz w:val="18"/>
                <w:szCs w:val="18"/>
              </w:rPr>
            </w:pPr>
            <w:del w:id="9559" w:author="srabhi" w:date="2015-07-20T17:12:00Z">
              <w:r w:rsidRPr="00415B83" w:rsidDel="007F6D69">
                <w:rPr>
                  <w:rFonts w:ascii="Arial" w:hAnsi="Arial" w:cs="Arial"/>
                  <w:sz w:val="18"/>
                  <w:szCs w:val="18"/>
                </w:rPr>
                <w:delText>0.67</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60" w:author="srabhi" w:date="2015-07-20T17:12:00Z"/>
                <w:rFonts w:ascii="Arial" w:hAnsi="Arial" w:cs="Arial"/>
                <w:sz w:val="18"/>
                <w:szCs w:val="18"/>
              </w:rPr>
            </w:pPr>
            <w:del w:id="9561" w:author="srabhi" w:date="2015-07-20T17:12:00Z">
              <w:r w:rsidRPr="00415B83" w:rsidDel="007F6D69">
                <w:rPr>
                  <w:rFonts w:ascii="Arial" w:hAnsi="Arial" w:cs="Arial"/>
                  <w:sz w:val="18"/>
                  <w:szCs w:val="18"/>
                </w:rPr>
                <w:delText>0.23</w:delText>
              </w:r>
            </w:del>
          </w:p>
        </w:tc>
      </w:tr>
      <w:tr w:rsidR="00A62F41" w:rsidRPr="00240276" w:rsidDel="007F6D69" w:rsidTr="00F54B5A">
        <w:trPr>
          <w:trHeight w:val="300"/>
          <w:del w:id="9562"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9563" w:author="srabhi" w:date="2015-07-20T17:12:00Z"/>
                <w:rFonts w:ascii="Arial" w:hAnsi="Arial" w:cs="Arial"/>
                <w:b/>
                <w:bCs/>
                <w:sz w:val="20"/>
                <w:szCs w:val="20"/>
              </w:rPr>
            </w:pPr>
            <w:del w:id="9564" w:author="srabhi" w:date="2015-07-20T17:12:00Z">
              <w:r w:rsidRPr="00415B83" w:rsidDel="007F6D69">
                <w:rPr>
                  <w:rFonts w:ascii="Arial" w:hAnsi="Arial" w:cs="Arial"/>
                  <w:b/>
                  <w:bCs/>
                  <w:sz w:val="20"/>
                  <w:szCs w:val="20"/>
                </w:rPr>
                <w:delText>Charlson Co-morbidity Index = 1</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65" w:author="srabhi" w:date="2015-07-20T17:12:00Z"/>
                <w:rFonts w:ascii="Arial" w:hAnsi="Arial" w:cs="Arial"/>
                <w:sz w:val="18"/>
                <w:szCs w:val="18"/>
              </w:rPr>
            </w:pPr>
            <w:del w:id="9566" w:author="srabhi" w:date="2015-07-20T17:12:00Z">
              <w:r w:rsidRPr="00415B83" w:rsidDel="007F6D69">
                <w:rPr>
                  <w:rFonts w:ascii="Arial" w:hAnsi="Arial" w:cs="Arial"/>
                  <w:sz w:val="18"/>
                  <w:szCs w:val="18"/>
                </w:rPr>
                <w:delText>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67" w:author="srabhi" w:date="2015-07-20T17:12:00Z"/>
                <w:rFonts w:ascii="Arial" w:hAnsi="Arial" w:cs="Arial"/>
                <w:sz w:val="18"/>
                <w:szCs w:val="18"/>
              </w:rPr>
            </w:pPr>
            <w:del w:id="9568" w:author="srabhi" w:date="2015-07-20T17:12:00Z">
              <w:r w:rsidRPr="00415B83" w:rsidDel="007F6D69">
                <w:rPr>
                  <w:rFonts w:ascii="Arial" w:hAnsi="Arial" w:cs="Arial"/>
                  <w:sz w:val="18"/>
                  <w:szCs w:val="18"/>
                </w:rPr>
                <w:delText>1.07</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69" w:author="srabhi" w:date="2015-07-20T17:12:00Z"/>
                <w:rFonts w:ascii="Arial" w:hAnsi="Arial" w:cs="Arial"/>
                <w:sz w:val="18"/>
                <w:szCs w:val="18"/>
              </w:rPr>
            </w:pPr>
            <w:del w:id="9570" w:author="srabhi" w:date="2015-07-20T17:12:00Z">
              <w:r w:rsidRPr="00415B83" w:rsidDel="007F6D69">
                <w:rPr>
                  <w:rFonts w:ascii="Arial" w:hAnsi="Arial" w:cs="Arial"/>
                  <w:sz w:val="18"/>
                  <w:szCs w:val="18"/>
                </w:rPr>
                <w:delText>0.17</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71" w:author="srabhi" w:date="2015-07-20T17:12:00Z"/>
                <w:rFonts w:ascii="Arial" w:hAnsi="Arial" w:cs="Arial"/>
                <w:sz w:val="18"/>
                <w:szCs w:val="18"/>
              </w:rPr>
            </w:pPr>
            <w:del w:id="9572" w:author="srabhi" w:date="2015-07-20T17:12:00Z">
              <w:r w:rsidRPr="00415B83" w:rsidDel="007F6D69">
                <w:rPr>
                  <w:rFonts w:ascii="Arial" w:hAnsi="Arial" w:cs="Arial"/>
                  <w:sz w:val="18"/>
                  <w:szCs w:val="18"/>
                </w:rPr>
                <w:delText>15</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73" w:author="srabhi" w:date="2015-07-20T17:12:00Z"/>
                <w:rFonts w:ascii="Arial" w:hAnsi="Arial" w:cs="Arial"/>
                <w:sz w:val="18"/>
                <w:szCs w:val="18"/>
              </w:rPr>
            </w:pPr>
            <w:del w:id="9574" w:author="srabhi" w:date="2015-07-20T17:12:00Z">
              <w:r w:rsidRPr="00415B83" w:rsidDel="007F6D69">
                <w:rPr>
                  <w:rFonts w:ascii="Arial" w:hAnsi="Arial" w:cs="Arial"/>
                  <w:sz w:val="18"/>
                  <w:szCs w:val="18"/>
                </w:rPr>
                <w:delText>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75" w:author="srabhi" w:date="2015-07-20T17:12:00Z"/>
                <w:rFonts w:ascii="Arial" w:hAnsi="Arial" w:cs="Arial"/>
                <w:sz w:val="18"/>
                <w:szCs w:val="18"/>
              </w:rPr>
            </w:pPr>
            <w:del w:id="9576" w:author="srabhi" w:date="2015-07-20T17:12:00Z">
              <w:r w:rsidRPr="00415B83" w:rsidDel="007F6D69">
                <w:rPr>
                  <w:rFonts w:ascii="Arial" w:hAnsi="Arial" w:cs="Arial"/>
                  <w:sz w:val="18"/>
                  <w:szCs w:val="18"/>
                </w:rPr>
                <w:delText>1.26</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77" w:author="srabhi" w:date="2015-07-20T17:12:00Z"/>
                <w:rFonts w:ascii="Arial" w:hAnsi="Arial" w:cs="Arial"/>
                <w:sz w:val="18"/>
                <w:szCs w:val="18"/>
              </w:rPr>
            </w:pPr>
            <w:del w:id="9578" w:author="srabhi" w:date="2015-07-20T17:12:00Z">
              <w:r w:rsidRPr="00415B83" w:rsidDel="007F6D69">
                <w:rPr>
                  <w:rFonts w:ascii="Arial" w:hAnsi="Arial" w:cs="Arial"/>
                  <w:sz w:val="18"/>
                  <w:szCs w:val="18"/>
                </w:rPr>
                <w:delText>0.28</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79" w:author="srabhi" w:date="2015-07-20T17:12:00Z"/>
                <w:rFonts w:ascii="Arial" w:hAnsi="Arial" w:cs="Arial"/>
                <w:sz w:val="18"/>
                <w:szCs w:val="18"/>
              </w:rPr>
            </w:pPr>
            <w:del w:id="9580" w:author="srabhi" w:date="2015-07-20T17:12:00Z">
              <w:r w:rsidRPr="00415B83" w:rsidDel="007F6D69">
                <w:rPr>
                  <w:rFonts w:ascii="Arial" w:hAnsi="Arial" w:cs="Arial"/>
                  <w:sz w:val="18"/>
                  <w:szCs w:val="18"/>
                </w:rPr>
                <w:delText>7</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81" w:author="srabhi" w:date="2015-07-20T17:12:00Z"/>
                <w:rFonts w:ascii="Arial" w:hAnsi="Arial" w:cs="Arial"/>
                <w:sz w:val="18"/>
                <w:szCs w:val="18"/>
              </w:rPr>
            </w:pPr>
            <w:del w:id="9582" w:author="srabhi" w:date="2015-07-20T17:12:00Z">
              <w:r w:rsidRPr="00415B83" w:rsidDel="007F6D69">
                <w:rPr>
                  <w:rFonts w:ascii="Arial" w:hAnsi="Arial" w:cs="Arial"/>
                  <w:sz w:val="18"/>
                  <w:szCs w:val="18"/>
                </w:rPr>
                <w:delText>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83" w:author="srabhi" w:date="2015-07-20T17:12:00Z"/>
                <w:rFonts w:ascii="Arial" w:hAnsi="Arial" w:cs="Arial"/>
                <w:sz w:val="18"/>
                <w:szCs w:val="18"/>
              </w:rPr>
            </w:pPr>
            <w:del w:id="9584" w:author="srabhi" w:date="2015-07-20T17:12:00Z">
              <w:r w:rsidRPr="00415B83" w:rsidDel="007F6D69">
                <w:rPr>
                  <w:rFonts w:ascii="Arial" w:hAnsi="Arial" w:cs="Arial"/>
                  <w:sz w:val="18"/>
                  <w:szCs w:val="18"/>
                </w:rPr>
                <w:delText>1.05</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85" w:author="srabhi" w:date="2015-07-20T17:12:00Z"/>
                <w:rFonts w:ascii="Arial" w:hAnsi="Arial" w:cs="Arial"/>
                <w:sz w:val="18"/>
                <w:szCs w:val="18"/>
              </w:rPr>
            </w:pPr>
            <w:del w:id="9586" w:author="srabhi" w:date="2015-07-20T17:12:00Z">
              <w:r w:rsidRPr="00415B83" w:rsidDel="007F6D69">
                <w:rPr>
                  <w:rFonts w:ascii="Arial" w:hAnsi="Arial" w:cs="Arial"/>
                  <w:sz w:val="18"/>
                  <w:szCs w:val="18"/>
                </w:rPr>
                <w:delText>0.14</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87" w:author="srabhi" w:date="2015-07-20T17:12:00Z"/>
                <w:rFonts w:ascii="Arial" w:hAnsi="Arial" w:cs="Arial"/>
                <w:sz w:val="18"/>
                <w:szCs w:val="18"/>
              </w:rPr>
            </w:pPr>
            <w:del w:id="9588" w:author="srabhi" w:date="2015-07-20T17:12:00Z">
              <w:r w:rsidRPr="00415B83" w:rsidDel="007F6D69">
                <w:rPr>
                  <w:rFonts w:ascii="Arial" w:hAnsi="Arial" w:cs="Arial"/>
                  <w:sz w:val="18"/>
                  <w:szCs w:val="18"/>
                </w:rPr>
                <w:delText>1.12</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89" w:author="srabhi" w:date="2015-07-20T17:12:00Z"/>
                <w:rFonts w:ascii="Arial" w:hAnsi="Arial" w:cs="Arial"/>
                <w:sz w:val="18"/>
                <w:szCs w:val="18"/>
              </w:rPr>
            </w:pPr>
            <w:del w:id="9590" w:author="srabhi" w:date="2015-07-20T17:12:00Z">
              <w:r w:rsidRPr="00415B83" w:rsidDel="007F6D69">
                <w:rPr>
                  <w:rFonts w:ascii="Arial" w:hAnsi="Arial" w:cs="Arial"/>
                  <w:sz w:val="18"/>
                  <w:szCs w:val="18"/>
                </w:rPr>
                <w:delText>-0.07</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91" w:author="srabhi" w:date="2015-07-20T17:12:00Z"/>
                <w:rFonts w:ascii="Arial" w:hAnsi="Arial" w:cs="Arial"/>
                <w:sz w:val="18"/>
                <w:szCs w:val="18"/>
              </w:rPr>
            </w:pPr>
            <w:del w:id="9592" w:author="srabhi" w:date="2015-07-20T17:12:00Z">
              <w:r w:rsidRPr="00415B83" w:rsidDel="007F6D69">
                <w:rPr>
                  <w:rFonts w:ascii="Arial" w:hAnsi="Arial" w:cs="Arial"/>
                  <w:sz w:val="18"/>
                  <w:szCs w:val="18"/>
                </w:rPr>
                <w:delText>1.13</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93" w:author="srabhi" w:date="2015-07-20T17:12:00Z"/>
                <w:rFonts w:ascii="Arial" w:hAnsi="Arial" w:cs="Arial"/>
                <w:sz w:val="18"/>
                <w:szCs w:val="18"/>
              </w:rPr>
            </w:pPr>
            <w:del w:id="9594" w:author="srabhi" w:date="2015-07-20T17:12:00Z">
              <w:r w:rsidRPr="00415B83" w:rsidDel="007F6D69">
                <w:rPr>
                  <w:rFonts w:ascii="Arial" w:hAnsi="Arial" w:cs="Arial"/>
                  <w:sz w:val="18"/>
                  <w:szCs w:val="18"/>
                </w:rPr>
                <w:delText>-0.08</w:delText>
              </w:r>
            </w:del>
          </w:p>
        </w:tc>
      </w:tr>
      <w:tr w:rsidR="00A62F41" w:rsidRPr="00240276" w:rsidDel="007F6D69" w:rsidTr="00F54B5A">
        <w:trPr>
          <w:trHeight w:val="300"/>
          <w:del w:id="9595"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9596" w:author="srabhi" w:date="2015-07-20T17:12:00Z"/>
                <w:rFonts w:ascii="Arial" w:hAnsi="Arial" w:cs="Arial"/>
                <w:b/>
                <w:bCs/>
                <w:sz w:val="20"/>
                <w:szCs w:val="20"/>
              </w:rPr>
            </w:pPr>
            <w:del w:id="9597" w:author="srabhi" w:date="2015-07-20T17:12:00Z">
              <w:r w:rsidRPr="00415B83" w:rsidDel="007F6D69">
                <w:rPr>
                  <w:rFonts w:ascii="Arial" w:hAnsi="Arial" w:cs="Arial"/>
                  <w:b/>
                  <w:bCs/>
                  <w:sz w:val="20"/>
                  <w:szCs w:val="20"/>
                </w:rPr>
                <w:delText>Charlson Co-mo</w:delText>
              </w:r>
              <w:r w:rsidR="00DE7B9C" w:rsidRPr="00415B83" w:rsidDel="007F6D69">
                <w:rPr>
                  <w:rFonts w:ascii="Arial" w:hAnsi="Arial" w:cs="Arial"/>
                  <w:b/>
                  <w:bCs/>
                  <w:sz w:val="20"/>
                  <w:szCs w:val="20"/>
                </w:rPr>
                <w:delText>r</w:delText>
              </w:r>
              <w:r w:rsidRPr="00415B83" w:rsidDel="007F6D69">
                <w:rPr>
                  <w:rFonts w:ascii="Arial" w:hAnsi="Arial" w:cs="Arial"/>
                  <w:b/>
                  <w:bCs/>
                  <w:sz w:val="20"/>
                  <w:szCs w:val="20"/>
                </w:rPr>
                <w:delText xml:space="preserve">bidity </w:delText>
              </w:r>
              <w:r w:rsidR="00DE7B9C" w:rsidRPr="00415B83" w:rsidDel="007F6D69">
                <w:rPr>
                  <w:rFonts w:ascii="Arial" w:hAnsi="Arial" w:cs="Arial"/>
                  <w:b/>
                  <w:bCs/>
                  <w:sz w:val="20"/>
                  <w:szCs w:val="20"/>
                </w:rPr>
                <w:delText>Index</w:delText>
              </w:r>
              <w:r w:rsidRPr="00415B83" w:rsidDel="007F6D69">
                <w:rPr>
                  <w:rFonts w:ascii="Arial" w:hAnsi="Arial" w:cs="Arial"/>
                  <w:b/>
                  <w:bCs/>
                  <w:sz w:val="20"/>
                  <w:szCs w:val="20"/>
                </w:rPr>
                <w:delText xml:space="preserve"> = 2+</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598" w:author="srabhi" w:date="2015-07-20T17:12:00Z"/>
                <w:rFonts w:ascii="Arial" w:hAnsi="Arial" w:cs="Arial"/>
                <w:sz w:val="18"/>
                <w:szCs w:val="18"/>
              </w:rPr>
            </w:pPr>
            <w:del w:id="9599" w:author="srabhi" w:date="2015-07-20T17:12:00Z">
              <w:r w:rsidRPr="00415B83" w:rsidDel="007F6D69">
                <w:rPr>
                  <w:rFonts w:ascii="Arial" w:hAnsi="Arial" w:cs="Arial"/>
                  <w:sz w:val="18"/>
                  <w:szCs w:val="18"/>
                </w:rPr>
                <w:delText>6</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00" w:author="srabhi" w:date="2015-07-20T17:12:00Z"/>
                <w:rFonts w:ascii="Arial" w:hAnsi="Arial" w:cs="Arial"/>
                <w:sz w:val="18"/>
                <w:szCs w:val="18"/>
              </w:rPr>
            </w:pPr>
            <w:del w:id="9601" w:author="srabhi" w:date="2015-07-20T17:12:00Z">
              <w:r w:rsidRPr="00415B83" w:rsidDel="007F6D69">
                <w:rPr>
                  <w:rFonts w:ascii="Arial" w:hAnsi="Arial" w:cs="Arial"/>
                  <w:sz w:val="18"/>
                  <w:szCs w:val="18"/>
                </w:rPr>
                <w:delText>0.86</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02" w:author="srabhi" w:date="2015-07-20T17:12:00Z"/>
                <w:rFonts w:ascii="Arial" w:hAnsi="Arial" w:cs="Arial"/>
                <w:sz w:val="18"/>
                <w:szCs w:val="18"/>
              </w:rPr>
            </w:pPr>
            <w:del w:id="9603" w:author="srabhi" w:date="2015-07-20T17:12:00Z">
              <w:r w:rsidRPr="00415B83" w:rsidDel="007F6D69">
                <w:rPr>
                  <w:rFonts w:ascii="Arial" w:hAnsi="Arial" w:cs="Arial"/>
                  <w:sz w:val="18"/>
                  <w:szCs w:val="18"/>
                </w:rPr>
                <w:delText>0.15</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04" w:author="srabhi" w:date="2015-07-20T17:12:00Z"/>
                <w:rFonts w:ascii="Arial" w:hAnsi="Arial" w:cs="Arial"/>
                <w:sz w:val="18"/>
                <w:szCs w:val="18"/>
              </w:rPr>
            </w:pPr>
            <w:del w:id="9605" w:author="srabhi" w:date="2015-07-20T17:12:00Z">
              <w:r w:rsidRPr="00415B83" w:rsidDel="007F6D69">
                <w:rPr>
                  <w:rFonts w:ascii="Arial" w:hAnsi="Arial" w:cs="Arial"/>
                  <w:sz w:val="18"/>
                  <w:szCs w:val="18"/>
                </w:rPr>
                <w:delText>23</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06" w:author="srabhi" w:date="2015-07-20T17:12:00Z"/>
                <w:rFonts w:ascii="Arial" w:hAnsi="Arial" w:cs="Arial"/>
                <w:sz w:val="18"/>
                <w:szCs w:val="18"/>
              </w:rPr>
            </w:pPr>
            <w:del w:id="9607" w:author="srabhi" w:date="2015-07-20T17:12:00Z">
              <w:r w:rsidRPr="00415B83" w:rsidDel="007F6D69">
                <w:rPr>
                  <w:rFonts w:ascii="Arial" w:hAnsi="Arial" w:cs="Arial"/>
                  <w:sz w:val="18"/>
                  <w:szCs w:val="18"/>
                </w:rPr>
                <w:delText>9</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08" w:author="srabhi" w:date="2015-07-20T17:12:00Z"/>
                <w:rFonts w:ascii="Arial" w:hAnsi="Arial" w:cs="Arial"/>
                <w:sz w:val="18"/>
                <w:szCs w:val="18"/>
              </w:rPr>
            </w:pPr>
            <w:del w:id="9609" w:author="srabhi" w:date="2015-07-20T17:12:00Z">
              <w:r w:rsidRPr="00415B83" w:rsidDel="007F6D69">
                <w:rPr>
                  <w:rFonts w:ascii="Arial" w:hAnsi="Arial" w:cs="Arial"/>
                  <w:sz w:val="18"/>
                  <w:szCs w:val="18"/>
                </w:rPr>
                <w:delText>0.71</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10" w:author="srabhi" w:date="2015-07-20T17:12:00Z"/>
                <w:rFonts w:ascii="Arial" w:hAnsi="Arial" w:cs="Arial"/>
                <w:sz w:val="18"/>
                <w:szCs w:val="18"/>
              </w:rPr>
            </w:pPr>
            <w:del w:id="9611" w:author="srabhi" w:date="2015-07-20T17:12:00Z">
              <w:r w:rsidRPr="00415B83" w:rsidDel="007F6D69">
                <w:rPr>
                  <w:rFonts w:ascii="Arial" w:hAnsi="Arial" w:cs="Arial"/>
                  <w:sz w:val="18"/>
                  <w:szCs w:val="18"/>
                </w:rPr>
                <w:delText>0.05</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12" w:author="srabhi" w:date="2015-07-20T17:12:00Z"/>
                <w:rFonts w:ascii="Arial" w:hAnsi="Arial" w:cs="Arial"/>
                <w:sz w:val="18"/>
                <w:szCs w:val="18"/>
              </w:rPr>
            </w:pPr>
            <w:del w:id="9613" w:author="srabhi" w:date="2015-07-20T17:12:00Z">
              <w:r w:rsidRPr="00415B83" w:rsidDel="007F6D69">
                <w:rPr>
                  <w:rFonts w:ascii="Arial" w:hAnsi="Arial" w:cs="Arial"/>
                  <w:sz w:val="18"/>
                  <w:szCs w:val="18"/>
                </w:rPr>
                <w:delText>18</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14" w:author="srabhi" w:date="2015-07-20T17:12:00Z"/>
                <w:rFonts w:ascii="Arial" w:hAnsi="Arial" w:cs="Arial"/>
                <w:sz w:val="18"/>
                <w:szCs w:val="18"/>
              </w:rPr>
            </w:pPr>
            <w:del w:id="9615" w:author="srabhi" w:date="2015-07-20T17:12:00Z">
              <w:r w:rsidRPr="00415B83" w:rsidDel="007F6D69">
                <w:rPr>
                  <w:rFonts w:ascii="Arial" w:hAnsi="Arial" w:cs="Arial"/>
                  <w:sz w:val="18"/>
                  <w:szCs w:val="18"/>
                </w:rPr>
                <w:delText>5</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16" w:author="srabhi" w:date="2015-07-20T17:12:00Z"/>
                <w:rFonts w:ascii="Arial" w:hAnsi="Arial" w:cs="Arial"/>
                <w:sz w:val="18"/>
                <w:szCs w:val="18"/>
              </w:rPr>
            </w:pPr>
            <w:del w:id="9617" w:author="srabhi" w:date="2015-07-20T17:12:00Z">
              <w:r w:rsidRPr="00415B83" w:rsidDel="007F6D69">
                <w:rPr>
                  <w:rFonts w:ascii="Arial" w:hAnsi="Arial" w:cs="Arial"/>
                  <w:sz w:val="18"/>
                  <w:szCs w:val="18"/>
                </w:rPr>
                <w:delText>0.91</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18" w:author="srabhi" w:date="2015-07-20T17:12:00Z"/>
                <w:rFonts w:ascii="Arial" w:hAnsi="Arial" w:cs="Arial"/>
                <w:sz w:val="18"/>
                <w:szCs w:val="18"/>
              </w:rPr>
            </w:pPr>
            <w:del w:id="9619" w:author="srabhi" w:date="2015-07-20T17:12:00Z">
              <w:r w:rsidRPr="00415B83" w:rsidDel="007F6D69">
                <w:rPr>
                  <w:rFonts w:ascii="Arial" w:hAnsi="Arial" w:cs="Arial"/>
                  <w:sz w:val="18"/>
                  <w:szCs w:val="18"/>
                </w:rPr>
                <w:delText>0.07</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20" w:author="srabhi" w:date="2015-07-20T17:12:00Z"/>
                <w:rFonts w:ascii="Arial" w:hAnsi="Arial" w:cs="Arial"/>
                <w:sz w:val="18"/>
                <w:szCs w:val="18"/>
              </w:rPr>
            </w:pPr>
            <w:del w:id="9621" w:author="srabhi" w:date="2015-07-20T17:12:00Z">
              <w:r w:rsidRPr="00415B83" w:rsidDel="007F6D69">
                <w:rPr>
                  <w:rFonts w:ascii="Arial" w:hAnsi="Arial" w:cs="Arial"/>
                  <w:sz w:val="18"/>
                  <w:szCs w:val="18"/>
                </w:rPr>
                <w:delText>0.71</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22" w:author="srabhi" w:date="2015-07-20T17:12:00Z"/>
                <w:rFonts w:ascii="Arial" w:hAnsi="Arial" w:cs="Arial"/>
                <w:sz w:val="18"/>
                <w:szCs w:val="18"/>
              </w:rPr>
            </w:pPr>
            <w:del w:id="9623" w:author="srabhi" w:date="2015-07-20T17:12:00Z">
              <w:r w:rsidRPr="00415B83" w:rsidDel="007F6D69">
                <w:rPr>
                  <w:rFonts w:ascii="Arial" w:hAnsi="Arial" w:cs="Arial"/>
                  <w:sz w:val="18"/>
                  <w:szCs w:val="18"/>
                </w:rPr>
                <w:delText>0.20</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24" w:author="srabhi" w:date="2015-07-20T17:12:00Z"/>
                <w:rFonts w:ascii="Arial" w:hAnsi="Arial" w:cs="Arial"/>
                <w:sz w:val="18"/>
                <w:szCs w:val="18"/>
              </w:rPr>
            </w:pPr>
            <w:del w:id="9625" w:author="srabhi" w:date="2015-07-20T17:12:00Z">
              <w:r w:rsidRPr="00415B83" w:rsidDel="007F6D69">
                <w:rPr>
                  <w:rFonts w:ascii="Arial" w:hAnsi="Arial" w:cs="Arial"/>
                  <w:sz w:val="18"/>
                  <w:szCs w:val="18"/>
                </w:rPr>
                <w:delText>0.69</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26" w:author="srabhi" w:date="2015-07-20T17:12:00Z"/>
                <w:rFonts w:ascii="Arial" w:hAnsi="Arial" w:cs="Arial"/>
                <w:sz w:val="18"/>
                <w:szCs w:val="18"/>
              </w:rPr>
            </w:pPr>
            <w:del w:id="9627" w:author="srabhi" w:date="2015-07-20T17:12:00Z">
              <w:r w:rsidRPr="00415B83" w:rsidDel="007F6D69">
                <w:rPr>
                  <w:rFonts w:ascii="Arial" w:hAnsi="Arial" w:cs="Arial"/>
                  <w:sz w:val="18"/>
                  <w:szCs w:val="18"/>
                </w:rPr>
                <w:delText>0.22</w:delText>
              </w:r>
            </w:del>
          </w:p>
        </w:tc>
      </w:tr>
      <w:tr w:rsidR="00A62F41" w:rsidRPr="00240276" w:rsidDel="007F6D69" w:rsidTr="00F54B5A">
        <w:trPr>
          <w:trHeight w:val="300"/>
          <w:del w:id="9628" w:author="srabhi" w:date="2015-07-20T17:12:00Z"/>
        </w:trPr>
        <w:tc>
          <w:tcPr>
            <w:tcW w:w="1863" w:type="dxa"/>
            <w:gridSpan w:val="2"/>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9629" w:author="srabhi" w:date="2015-07-20T17:12:00Z"/>
                <w:rFonts w:ascii="Arial" w:hAnsi="Arial" w:cs="Arial"/>
                <w:b/>
                <w:bCs/>
                <w:sz w:val="20"/>
                <w:szCs w:val="20"/>
              </w:rPr>
            </w:pPr>
            <w:del w:id="9630" w:author="srabhi" w:date="2015-07-20T17:12:00Z">
              <w:r w:rsidRPr="00415B83" w:rsidDel="007F6D69">
                <w:rPr>
                  <w:rFonts w:ascii="Arial" w:hAnsi="Arial" w:cs="Arial"/>
                  <w:b/>
                  <w:bCs/>
                  <w:sz w:val="20"/>
                  <w:szCs w:val="20"/>
                </w:rPr>
                <w:delText>No. of unique pre-index medications</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31" w:author="srabhi" w:date="2015-07-20T17:12:00Z"/>
                <w:rFonts w:ascii="Arial" w:hAnsi="Arial" w:cs="Arial"/>
                <w:sz w:val="18"/>
                <w:szCs w:val="18"/>
              </w:rPr>
            </w:pPr>
            <w:del w:id="9632" w:author="srabhi" w:date="2015-07-20T17:12:00Z">
              <w:r w:rsidRPr="00415B83" w:rsidDel="007F6D69">
                <w:rPr>
                  <w:rFonts w:ascii="Arial" w:hAnsi="Arial" w:cs="Arial"/>
                  <w:sz w:val="18"/>
                  <w:szCs w:val="18"/>
                </w:rPr>
                <w:delText>2</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33" w:author="srabhi" w:date="2015-07-20T17:12:00Z"/>
                <w:rFonts w:ascii="Arial" w:hAnsi="Arial" w:cs="Arial"/>
                <w:sz w:val="18"/>
                <w:szCs w:val="18"/>
              </w:rPr>
            </w:pPr>
            <w:del w:id="9634" w:author="srabhi" w:date="2015-07-20T17:12:00Z">
              <w:r w:rsidRPr="00415B83" w:rsidDel="007F6D69">
                <w:rPr>
                  <w:rFonts w:ascii="Arial" w:hAnsi="Arial" w:cs="Arial"/>
                  <w:sz w:val="18"/>
                  <w:szCs w:val="18"/>
                </w:rPr>
                <w:delText>0.90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35" w:author="srabhi" w:date="2015-07-20T17:12:00Z"/>
                <w:rFonts w:ascii="Arial" w:hAnsi="Arial" w:cs="Arial"/>
                <w:sz w:val="18"/>
                <w:szCs w:val="18"/>
              </w:rPr>
            </w:pPr>
            <w:del w:id="9636" w:author="srabhi" w:date="2015-07-20T17:12:00Z">
              <w:r w:rsidRPr="00415B83" w:rsidDel="007F6D69">
                <w:rPr>
                  <w:rFonts w:ascii="Arial" w:hAnsi="Arial" w:cs="Arial"/>
                  <w:sz w:val="18"/>
                  <w:szCs w:val="18"/>
                </w:rPr>
                <w:delText>0.10</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37" w:author="srabhi" w:date="2015-07-20T17:12:00Z"/>
                <w:rFonts w:ascii="Arial" w:hAnsi="Arial" w:cs="Arial"/>
                <w:sz w:val="18"/>
                <w:szCs w:val="18"/>
              </w:rPr>
            </w:pPr>
            <w:del w:id="9638" w:author="srabhi" w:date="2015-07-20T17:12:00Z">
              <w:r w:rsidRPr="00415B83" w:rsidDel="007F6D69">
                <w:rPr>
                  <w:rFonts w:ascii="Arial" w:hAnsi="Arial" w:cs="Arial"/>
                  <w:sz w:val="18"/>
                  <w:szCs w:val="18"/>
                </w:rPr>
                <w:delText>22</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39" w:author="srabhi" w:date="2015-07-20T17:12:00Z"/>
                <w:rFonts w:ascii="Arial" w:hAnsi="Arial" w:cs="Arial"/>
                <w:sz w:val="18"/>
                <w:szCs w:val="18"/>
              </w:rPr>
            </w:pPr>
            <w:del w:id="9640" w:author="srabhi" w:date="2015-07-20T17:12:00Z">
              <w:r w:rsidRPr="00415B83" w:rsidDel="007F6D69">
                <w:rPr>
                  <w:rFonts w:ascii="Arial" w:hAnsi="Arial" w:cs="Arial"/>
                  <w:sz w:val="18"/>
                  <w:szCs w:val="18"/>
                </w:rPr>
                <w:delText>14</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41" w:author="srabhi" w:date="2015-07-20T17:12:00Z"/>
                <w:rFonts w:ascii="Arial" w:hAnsi="Arial" w:cs="Arial"/>
                <w:sz w:val="18"/>
                <w:szCs w:val="18"/>
              </w:rPr>
            </w:pPr>
            <w:del w:id="9642" w:author="srabhi" w:date="2015-07-20T17:12:00Z">
              <w:r w:rsidRPr="00415B83" w:rsidDel="007F6D69">
                <w:rPr>
                  <w:rFonts w:ascii="Arial" w:hAnsi="Arial" w:cs="Arial"/>
                  <w:sz w:val="18"/>
                  <w:szCs w:val="18"/>
                </w:rPr>
                <w:delText>0.75</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43" w:author="srabhi" w:date="2015-07-20T17:12:00Z"/>
                <w:rFonts w:ascii="Arial" w:hAnsi="Arial" w:cs="Arial"/>
                <w:sz w:val="18"/>
                <w:szCs w:val="18"/>
              </w:rPr>
            </w:pPr>
            <w:del w:id="9644" w:author="srabhi" w:date="2015-07-20T17:12:00Z">
              <w:r w:rsidRPr="00415B83" w:rsidDel="007F6D69">
                <w:rPr>
                  <w:rFonts w:ascii="Arial" w:hAnsi="Arial" w:cs="Arial"/>
                  <w:sz w:val="18"/>
                  <w:szCs w:val="18"/>
                </w:rPr>
                <w:delText>0.04</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45" w:author="srabhi" w:date="2015-07-20T17:12:00Z"/>
                <w:rFonts w:ascii="Arial" w:hAnsi="Arial" w:cs="Arial"/>
                <w:sz w:val="18"/>
                <w:szCs w:val="18"/>
              </w:rPr>
            </w:pPr>
            <w:del w:id="9646" w:author="srabhi" w:date="2015-07-20T17:12:00Z">
              <w:r w:rsidRPr="00415B83" w:rsidDel="007F6D69">
                <w:rPr>
                  <w:rFonts w:ascii="Arial" w:hAnsi="Arial" w:cs="Arial"/>
                  <w:sz w:val="18"/>
                  <w:szCs w:val="18"/>
                </w:rPr>
                <w:delText>48</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47" w:author="srabhi" w:date="2015-07-20T17:12:00Z"/>
                <w:rFonts w:ascii="Arial" w:hAnsi="Arial" w:cs="Arial"/>
                <w:sz w:val="18"/>
                <w:szCs w:val="18"/>
              </w:rPr>
            </w:pPr>
            <w:del w:id="9648" w:author="srabhi" w:date="2015-07-20T17:12:00Z">
              <w:r w:rsidRPr="00415B83" w:rsidDel="007F6D69">
                <w:rPr>
                  <w:rFonts w:ascii="Arial" w:hAnsi="Arial" w:cs="Arial"/>
                  <w:sz w:val="18"/>
                  <w:szCs w:val="18"/>
                </w:rPr>
                <w:delText>5</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49" w:author="srabhi" w:date="2015-07-20T17:12:00Z"/>
                <w:rFonts w:ascii="Arial" w:hAnsi="Arial" w:cs="Arial"/>
                <w:sz w:val="18"/>
                <w:szCs w:val="18"/>
              </w:rPr>
            </w:pPr>
            <w:del w:id="9650" w:author="srabhi" w:date="2015-07-20T17:12:00Z">
              <w:r w:rsidRPr="00415B83" w:rsidDel="007F6D69">
                <w:rPr>
                  <w:rFonts w:ascii="Arial" w:hAnsi="Arial" w:cs="Arial"/>
                  <w:sz w:val="18"/>
                  <w:szCs w:val="18"/>
                </w:rPr>
                <w:delText>0.91</w:delText>
              </w:r>
            </w:del>
          </w:p>
        </w:tc>
        <w:tc>
          <w:tcPr>
            <w:tcW w:w="445"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51" w:author="srabhi" w:date="2015-07-20T17:12:00Z"/>
                <w:rFonts w:ascii="Arial" w:hAnsi="Arial" w:cs="Arial"/>
                <w:sz w:val="18"/>
                <w:szCs w:val="18"/>
              </w:rPr>
            </w:pPr>
            <w:del w:id="9652" w:author="srabhi" w:date="2015-07-20T17:12:00Z">
              <w:r w:rsidRPr="00415B83" w:rsidDel="007F6D69">
                <w:rPr>
                  <w:rFonts w:ascii="Arial" w:hAnsi="Arial" w:cs="Arial"/>
                  <w:sz w:val="18"/>
                  <w:szCs w:val="18"/>
                </w:rPr>
                <w:delText>0.05</w:delText>
              </w:r>
            </w:del>
          </w:p>
        </w:tc>
        <w:tc>
          <w:tcPr>
            <w:tcW w:w="993"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53" w:author="srabhi" w:date="2015-07-20T17:12:00Z"/>
                <w:rFonts w:ascii="Arial" w:hAnsi="Arial" w:cs="Arial"/>
                <w:sz w:val="18"/>
                <w:szCs w:val="18"/>
              </w:rPr>
            </w:pPr>
            <w:del w:id="9654" w:author="srabhi" w:date="2015-07-20T17:12:00Z">
              <w:r w:rsidRPr="00415B83" w:rsidDel="007F6D69">
                <w:rPr>
                  <w:rFonts w:ascii="Arial" w:hAnsi="Arial" w:cs="Arial"/>
                  <w:sz w:val="18"/>
                  <w:szCs w:val="18"/>
                </w:rPr>
                <w:delText>0.85</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55" w:author="srabhi" w:date="2015-07-20T17:12:00Z"/>
                <w:rFonts w:ascii="Arial" w:hAnsi="Arial" w:cs="Arial"/>
                <w:sz w:val="18"/>
                <w:szCs w:val="18"/>
              </w:rPr>
            </w:pPr>
            <w:del w:id="9656" w:author="srabhi" w:date="2015-07-20T17:12:00Z">
              <w:r w:rsidRPr="00415B83" w:rsidDel="007F6D69">
                <w:rPr>
                  <w:rFonts w:ascii="Arial" w:hAnsi="Arial" w:cs="Arial"/>
                  <w:sz w:val="18"/>
                  <w:szCs w:val="18"/>
                </w:rPr>
                <w:delText>0.07</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57" w:author="srabhi" w:date="2015-07-20T17:12:00Z"/>
                <w:rFonts w:ascii="Arial" w:hAnsi="Arial" w:cs="Arial"/>
                <w:sz w:val="18"/>
                <w:szCs w:val="18"/>
              </w:rPr>
            </w:pPr>
            <w:del w:id="9658" w:author="srabhi" w:date="2015-07-20T17:12:00Z">
              <w:r w:rsidRPr="00415B83" w:rsidDel="007F6D69">
                <w:rPr>
                  <w:rFonts w:ascii="Arial" w:hAnsi="Arial" w:cs="Arial"/>
                  <w:sz w:val="18"/>
                  <w:szCs w:val="18"/>
                </w:rPr>
                <w:delText>0.76</w:delText>
              </w:r>
            </w:del>
          </w:p>
        </w:tc>
        <w:tc>
          <w:tcPr>
            <w:tcW w:w="1926"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659" w:author="srabhi" w:date="2015-07-20T17:12:00Z"/>
                <w:rFonts w:ascii="Arial" w:hAnsi="Arial" w:cs="Arial"/>
                <w:sz w:val="18"/>
                <w:szCs w:val="18"/>
              </w:rPr>
            </w:pPr>
            <w:del w:id="9660" w:author="srabhi" w:date="2015-07-20T17:12:00Z">
              <w:r w:rsidRPr="00415B83" w:rsidDel="007F6D69">
                <w:rPr>
                  <w:rFonts w:ascii="Arial" w:hAnsi="Arial" w:cs="Arial"/>
                  <w:sz w:val="18"/>
                  <w:szCs w:val="18"/>
                </w:rPr>
                <w:delText>0.16</w:delText>
              </w:r>
            </w:del>
          </w:p>
        </w:tc>
      </w:tr>
      <w:tr w:rsidR="00F54B5A" w:rsidRPr="00240276" w:rsidDel="007F6D69" w:rsidTr="00F54B5A">
        <w:trPr>
          <w:trHeight w:val="374"/>
          <w:del w:id="9661" w:author="srabhi" w:date="2015-07-20T17:12:00Z"/>
        </w:trPr>
        <w:tc>
          <w:tcPr>
            <w:tcW w:w="1843" w:type="dxa"/>
            <w:tcBorders>
              <w:top w:val="single" w:sz="8" w:space="0" w:color="auto"/>
              <w:left w:val="single" w:sz="8" w:space="0" w:color="auto"/>
              <w:bottom w:val="single" w:sz="8" w:space="0" w:color="auto"/>
              <w:right w:val="single" w:sz="8" w:space="0" w:color="auto"/>
            </w:tcBorders>
            <w:shd w:val="clear" w:color="auto" w:fill="auto"/>
            <w:tcMar>
              <w:top w:w="20" w:type="dxa"/>
              <w:left w:w="20" w:type="dxa"/>
              <w:bottom w:w="0" w:type="dxa"/>
              <w:right w:w="20" w:type="dxa"/>
            </w:tcMar>
            <w:vAlign w:val="center"/>
            <w:hideMark/>
          </w:tcPr>
          <w:p w:rsidR="00F54B5A" w:rsidRPr="00240276" w:rsidDel="007F6D69" w:rsidRDefault="00F54B5A" w:rsidP="00926057">
            <w:pPr>
              <w:spacing w:line="240" w:lineRule="auto"/>
              <w:jc w:val="center"/>
              <w:rPr>
                <w:del w:id="9662" w:author="srabhi" w:date="2015-07-20T17:12:00Z"/>
                <w:rFonts w:ascii="Arial" w:hAnsi="Arial" w:cs="Arial"/>
                <w:b/>
                <w:bCs/>
                <w:sz w:val="21"/>
                <w:szCs w:val="21"/>
              </w:rPr>
            </w:pPr>
            <w:del w:id="9663" w:author="srabhi" w:date="2015-07-20T17:12:00Z">
              <w:r w:rsidRPr="00240276" w:rsidDel="007F6D69">
                <w:rPr>
                  <w:rFonts w:ascii="Arial" w:hAnsi="Arial" w:cs="Arial"/>
                  <w:b/>
                  <w:bCs/>
                  <w:sz w:val="21"/>
                  <w:szCs w:val="21"/>
                </w:rPr>
                <w:delText>Variable Description</w:delText>
              </w:r>
            </w:del>
          </w:p>
        </w:tc>
        <w:tc>
          <w:tcPr>
            <w:tcW w:w="2268" w:type="dxa"/>
            <w:gridSpan w:val="6"/>
            <w:tcBorders>
              <w:top w:val="single" w:sz="8" w:space="0" w:color="auto"/>
              <w:left w:val="nil"/>
              <w:bottom w:val="single" w:sz="8" w:space="0" w:color="auto"/>
              <w:right w:val="single" w:sz="8" w:space="0" w:color="000000"/>
            </w:tcBorders>
            <w:shd w:val="clear" w:color="auto" w:fill="auto"/>
            <w:tcMar>
              <w:top w:w="20" w:type="dxa"/>
              <w:left w:w="20" w:type="dxa"/>
              <w:bottom w:w="0" w:type="dxa"/>
              <w:right w:w="20" w:type="dxa"/>
            </w:tcMar>
            <w:vAlign w:val="center"/>
            <w:hideMark/>
          </w:tcPr>
          <w:p w:rsidR="00F54B5A" w:rsidRPr="00240276" w:rsidDel="007F6D69" w:rsidRDefault="00F54B5A" w:rsidP="00926057">
            <w:pPr>
              <w:spacing w:line="240" w:lineRule="auto"/>
              <w:jc w:val="center"/>
              <w:rPr>
                <w:del w:id="9664" w:author="srabhi" w:date="2015-07-20T17:12:00Z"/>
                <w:rFonts w:ascii="Arial" w:hAnsi="Arial" w:cs="Arial"/>
                <w:b/>
                <w:bCs/>
                <w:sz w:val="21"/>
                <w:szCs w:val="21"/>
              </w:rPr>
            </w:pPr>
            <w:del w:id="9665" w:author="srabhi" w:date="2015-07-20T17:12:00Z">
              <w:r w:rsidRPr="00240276" w:rsidDel="007F6D69">
                <w:rPr>
                  <w:rFonts w:ascii="Arial" w:hAnsi="Arial" w:cs="Arial"/>
                  <w:b/>
                  <w:bCs/>
                  <w:sz w:val="21"/>
                  <w:szCs w:val="21"/>
                </w:rPr>
                <w:delText>Standard logistic</w:delText>
              </w:r>
            </w:del>
          </w:p>
        </w:tc>
        <w:tc>
          <w:tcPr>
            <w:tcW w:w="2835" w:type="dxa"/>
            <w:gridSpan w:val="8"/>
            <w:tcBorders>
              <w:top w:val="single" w:sz="8" w:space="0" w:color="auto"/>
              <w:left w:val="nil"/>
              <w:bottom w:val="single" w:sz="8" w:space="0" w:color="auto"/>
              <w:right w:val="single" w:sz="8" w:space="0" w:color="000000"/>
            </w:tcBorders>
            <w:shd w:val="clear" w:color="auto" w:fill="auto"/>
            <w:tcMar>
              <w:top w:w="20" w:type="dxa"/>
              <w:left w:w="20" w:type="dxa"/>
              <w:bottom w:w="0" w:type="dxa"/>
              <w:right w:w="20" w:type="dxa"/>
            </w:tcMar>
            <w:vAlign w:val="center"/>
            <w:hideMark/>
          </w:tcPr>
          <w:p w:rsidR="00F54B5A" w:rsidRPr="00240276" w:rsidDel="007F6D69" w:rsidRDefault="00F54B5A" w:rsidP="00926057">
            <w:pPr>
              <w:spacing w:line="240" w:lineRule="auto"/>
              <w:jc w:val="center"/>
              <w:rPr>
                <w:del w:id="9666" w:author="srabhi" w:date="2015-07-20T17:12:00Z"/>
                <w:rFonts w:ascii="Arial" w:hAnsi="Arial" w:cs="Arial"/>
                <w:b/>
                <w:bCs/>
                <w:sz w:val="21"/>
                <w:szCs w:val="21"/>
              </w:rPr>
            </w:pPr>
            <w:del w:id="9667" w:author="srabhi" w:date="2015-07-20T17:12:00Z">
              <w:r w:rsidRPr="00240276" w:rsidDel="007F6D69">
                <w:rPr>
                  <w:rFonts w:ascii="Arial" w:hAnsi="Arial" w:cs="Arial"/>
                  <w:b/>
                  <w:bCs/>
                  <w:sz w:val="21"/>
                  <w:szCs w:val="21"/>
                </w:rPr>
                <w:delText>Stepwise</w:delText>
              </w:r>
            </w:del>
          </w:p>
        </w:tc>
        <w:tc>
          <w:tcPr>
            <w:tcW w:w="2875" w:type="dxa"/>
            <w:gridSpan w:val="8"/>
            <w:tcBorders>
              <w:top w:val="single" w:sz="8" w:space="0" w:color="auto"/>
              <w:left w:val="nil"/>
              <w:bottom w:val="single" w:sz="8" w:space="0" w:color="auto"/>
              <w:right w:val="single" w:sz="8" w:space="0" w:color="000000"/>
            </w:tcBorders>
            <w:shd w:val="clear" w:color="auto" w:fill="auto"/>
            <w:tcMar>
              <w:top w:w="20" w:type="dxa"/>
              <w:left w:w="20" w:type="dxa"/>
              <w:bottom w:w="0" w:type="dxa"/>
              <w:right w:w="20" w:type="dxa"/>
            </w:tcMar>
            <w:vAlign w:val="center"/>
            <w:hideMark/>
          </w:tcPr>
          <w:p w:rsidR="00F54B5A" w:rsidRPr="00240276" w:rsidDel="007F6D69" w:rsidRDefault="00F54B5A" w:rsidP="00926057">
            <w:pPr>
              <w:spacing w:line="240" w:lineRule="auto"/>
              <w:jc w:val="center"/>
              <w:rPr>
                <w:del w:id="9668" w:author="srabhi" w:date="2015-07-20T17:12:00Z"/>
                <w:rFonts w:ascii="Arial" w:hAnsi="Arial" w:cs="Arial"/>
                <w:b/>
                <w:bCs/>
                <w:sz w:val="21"/>
                <w:szCs w:val="21"/>
              </w:rPr>
            </w:pPr>
            <w:del w:id="9669" w:author="srabhi" w:date="2015-07-20T17:12:00Z">
              <w:r w:rsidRPr="00240276" w:rsidDel="007F6D69">
                <w:rPr>
                  <w:rFonts w:ascii="Arial" w:hAnsi="Arial" w:cs="Arial"/>
                  <w:b/>
                  <w:bCs/>
                  <w:sz w:val="21"/>
                  <w:szCs w:val="21"/>
                </w:rPr>
                <w:delText>Lasso</w:delText>
              </w:r>
            </w:del>
          </w:p>
        </w:tc>
        <w:tc>
          <w:tcPr>
            <w:tcW w:w="5328" w:type="dxa"/>
            <w:gridSpan w:val="7"/>
            <w:tcBorders>
              <w:top w:val="single" w:sz="8" w:space="0" w:color="auto"/>
              <w:left w:val="nil"/>
              <w:bottom w:val="single" w:sz="8" w:space="0" w:color="auto"/>
              <w:right w:val="single" w:sz="8" w:space="0" w:color="000000"/>
            </w:tcBorders>
            <w:shd w:val="clear" w:color="auto" w:fill="auto"/>
            <w:tcMar>
              <w:top w:w="20" w:type="dxa"/>
              <w:left w:w="20" w:type="dxa"/>
              <w:bottom w:w="0" w:type="dxa"/>
              <w:right w:w="20" w:type="dxa"/>
            </w:tcMar>
            <w:vAlign w:val="center"/>
            <w:hideMark/>
          </w:tcPr>
          <w:p w:rsidR="00F54B5A" w:rsidRPr="00240276" w:rsidDel="007F6D69" w:rsidRDefault="00F54B5A" w:rsidP="00926057">
            <w:pPr>
              <w:spacing w:line="240" w:lineRule="auto"/>
              <w:jc w:val="center"/>
              <w:rPr>
                <w:del w:id="9670" w:author="srabhi" w:date="2015-07-20T17:12:00Z"/>
                <w:rFonts w:ascii="Arial" w:hAnsi="Arial" w:cs="Arial"/>
                <w:b/>
                <w:bCs/>
                <w:sz w:val="21"/>
                <w:szCs w:val="21"/>
              </w:rPr>
            </w:pPr>
            <w:del w:id="9671" w:author="srabhi" w:date="2015-07-20T17:12:00Z">
              <w:r w:rsidRPr="00240276" w:rsidDel="007F6D69">
                <w:rPr>
                  <w:rFonts w:ascii="Arial" w:hAnsi="Arial" w:cs="Arial"/>
                  <w:b/>
                  <w:bCs/>
                  <w:sz w:val="21"/>
                  <w:szCs w:val="21"/>
                </w:rPr>
                <w:delText>Model comparison</w:delText>
              </w:r>
            </w:del>
          </w:p>
        </w:tc>
      </w:tr>
      <w:tr w:rsidR="00F54B5A" w:rsidRPr="00240276" w:rsidDel="007F6D69" w:rsidTr="00F54B5A">
        <w:trPr>
          <w:trHeight w:val="389"/>
          <w:del w:id="9672" w:author="srabhi" w:date="2015-07-20T17:12:00Z"/>
        </w:trPr>
        <w:tc>
          <w:tcPr>
            <w:tcW w:w="1843" w:type="dxa"/>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240276" w:rsidDel="007F6D69" w:rsidRDefault="00F54B5A" w:rsidP="00926057">
            <w:pPr>
              <w:spacing w:line="240" w:lineRule="auto"/>
              <w:jc w:val="center"/>
              <w:rPr>
                <w:del w:id="9673" w:author="srabhi" w:date="2015-07-20T17:12:00Z"/>
                <w:rFonts w:ascii="Arial" w:hAnsi="Arial" w:cs="Arial"/>
                <w:b/>
                <w:bCs/>
                <w:sz w:val="21"/>
                <w:szCs w:val="21"/>
              </w:rPr>
            </w:pPr>
            <w:del w:id="9674" w:author="srabhi" w:date="2015-07-20T17:12:00Z">
              <w:r w:rsidRPr="00240276" w:rsidDel="007F6D69">
                <w:rPr>
                  <w:rFonts w:ascii="Arial" w:hAnsi="Arial" w:cs="Arial"/>
                  <w:b/>
                  <w:bCs/>
                  <w:sz w:val="21"/>
                  <w:szCs w:val="21"/>
                </w:rPr>
                <w:delText> </w:delText>
              </w:r>
            </w:del>
          </w:p>
        </w:tc>
        <w:tc>
          <w:tcPr>
            <w:tcW w:w="1134"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675" w:author="srabhi" w:date="2015-07-20T17:12:00Z"/>
                <w:rFonts w:ascii="Arial" w:hAnsi="Arial" w:cs="Arial"/>
                <w:b/>
                <w:bCs/>
                <w:sz w:val="18"/>
                <w:szCs w:val="18"/>
                <w:lang w:eastAsia="zh-CN"/>
              </w:rPr>
            </w:pPr>
            <w:del w:id="9676" w:author="srabhi" w:date="2015-07-20T17:12:00Z">
              <w:r w:rsidRPr="00415B83" w:rsidDel="007F6D69">
                <w:rPr>
                  <w:rFonts w:ascii="Arial" w:hAnsi="Arial" w:cs="Arial"/>
                  <w:b/>
                  <w:bCs/>
                  <w:sz w:val="18"/>
                  <w:szCs w:val="18"/>
                  <w:lang w:eastAsia="zh-CN"/>
                </w:rPr>
                <w:delText>No. of times significant</w:delText>
              </w:r>
            </w:del>
          </w:p>
        </w:tc>
        <w:tc>
          <w:tcPr>
            <w:tcW w:w="56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677" w:author="srabhi" w:date="2015-07-20T17:12:00Z"/>
                <w:rFonts w:ascii="Arial" w:hAnsi="Arial" w:cs="Arial"/>
                <w:b/>
                <w:bCs/>
                <w:sz w:val="18"/>
                <w:szCs w:val="18"/>
                <w:lang w:eastAsia="zh-CN"/>
              </w:rPr>
            </w:pPr>
            <w:del w:id="9678" w:author="srabhi" w:date="2015-07-20T17:12:00Z">
              <w:r w:rsidRPr="00415B83" w:rsidDel="007F6D69">
                <w:rPr>
                  <w:rFonts w:ascii="Arial" w:hAnsi="Arial" w:cs="Arial"/>
                  <w:b/>
                  <w:bCs/>
                  <w:sz w:val="18"/>
                  <w:szCs w:val="18"/>
                  <w:lang w:eastAsia="zh-CN"/>
                </w:rPr>
                <w:delText>Mean OR</w:delText>
              </w:r>
            </w:del>
          </w:p>
        </w:tc>
        <w:tc>
          <w:tcPr>
            <w:tcW w:w="56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679" w:author="srabhi" w:date="2015-07-20T17:12:00Z"/>
                <w:rFonts w:ascii="Arial" w:hAnsi="Arial" w:cs="Arial"/>
                <w:b/>
                <w:bCs/>
                <w:sz w:val="18"/>
                <w:szCs w:val="18"/>
                <w:lang w:eastAsia="zh-CN"/>
              </w:rPr>
            </w:pPr>
            <w:del w:id="9680" w:author="srabhi" w:date="2015-07-20T17:12:00Z">
              <w:r w:rsidRPr="00415B83" w:rsidDel="007F6D69">
                <w:rPr>
                  <w:rFonts w:ascii="Arial" w:hAnsi="Arial" w:cs="Arial"/>
                  <w:b/>
                  <w:bCs/>
                  <w:sz w:val="18"/>
                  <w:szCs w:val="18"/>
                  <w:lang w:eastAsia="zh-CN"/>
                </w:rPr>
                <w:delText>SD OR</w:delText>
              </w:r>
            </w:del>
          </w:p>
        </w:tc>
        <w:tc>
          <w:tcPr>
            <w:tcW w:w="851"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681" w:author="srabhi" w:date="2015-07-20T17:12:00Z"/>
                <w:rFonts w:ascii="Arial" w:hAnsi="Arial" w:cs="Arial"/>
                <w:b/>
                <w:bCs/>
                <w:sz w:val="18"/>
                <w:szCs w:val="18"/>
                <w:lang w:eastAsia="zh-CN"/>
              </w:rPr>
            </w:pPr>
            <w:del w:id="9682" w:author="srabhi" w:date="2015-07-20T17:12:00Z">
              <w:r w:rsidRPr="00415B83" w:rsidDel="007F6D69">
                <w:rPr>
                  <w:rFonts w:ascii="Arial" w:hAnsi="Arial" w:cs="Arial"/>
                  <w:b/>
                  <w:bCs/>
                  <w:sz w:val="18"/>
                  <w:szCs w:val="18"/>
                  <w:lang w:eastAsia="zh-CN"/>
                </w:rPr>
                <w:delText>Number of times retained</w:delText>
              </w:r>
            </w:del>
          </w:p>
        </w:tc>
        <w:tc>
          <w:tcPr>
            <w:tcW w:w="992"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683" w:author="srabhi" w:date="2015-07-20T17:12:00Z"/>
                <w:rFonts w:ascii="Arial" w:hAnsi="Arial" w:cs="Arial"/>
                <w:b/>
                <w:bCs/>
                <w:sz w:val="18"/>
                <w:szCs w:val="18"/>
                <w:lang w:eastAsia="zh-CN"/>
              </w:rPr>
            </w:pPr>
            <w:del w:id="9684" w:author="srabhi" w:date="2015-07-20T17:12:00Z">
              <w:r w:rsidRPr="00415B83" w:rsidDel="007F6D69">
                <w:rPr>
                  <w:rFonts w:ascii="Arial" w:hAnsi="Arial" w:cs="Arial"/>
                  <w:b/>
                  <w:bCs/>
                  <w:sz w:val="18"/>
                  <w:szCs w:val="18"/>
                  <w:lang w:eastAsia="zh-CN"/>
                </w:rPr>
                <w:delText>Number of times significant</w:delText>
              </w:r>
            </w:del>
          </w:p>
        </w:tc>
        <w:tc>
          <w:tcPr>
            <w:tcW w:w="56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685" w:author="srabhi" w:date="2015-07-20T17:12:00Z"/>
                <w:rFonts w:ascii="Arial" w:hAnsi="Arial" w:cs="Arial"/>
                <w:b/>
                <w:bCs/>
                <w:sz w:val="18"/>
                <w:szCs w:val="18"/>
                <w:lang w:eastAsia="zh-CN"/>
              </w:rPr>
            </w:pPr>
            <w:del w:id="9686" w:author="srabhi" w:date="2015-07-20T17:12:00Z">
              <w:r w:rsidRPr="00415B83" w:rsidDel="007F6D69">
                <w:rPr>
                  <w:rFonts w:ascii="Arial" w:hAnsi="Arial" w:cs="Arial"/>
                  <w:b/>
                  <w:bCs/>
                  <w:sz w:val="18"/>
                  <w:szCs w:val="18"/>
                  <w:lang w:eastAsia="zh-CN"/>
                </w:rPr>
                <w:delText>Mean OR</w:delText>
              </w:r>
            </w:del>
          </w:p>
        </w:tc>
        <w:tc>
          <w:tcPr>
            <w:tcW w:w="425"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687" w:author="srabhi" w:date="2015-07-20T17:12:00Z"/>
                <w:rFonts w:ascii="Arial" w:hAnsi="Arial" w:cs="Arial"/>
                <w:b/>
                <w:bCs/>
                <w:sz w:val="18"/>
                <w:szCs w:val="18"/>
                <w:lang w:eastAsia="zh-CN"/>
              </w:rPr>
            </w:pPr>
            <w:del w:id="9688" w:author="srabhi" w:date="2015-07-20T17:12:00Z">
              <w:r w:rsidRPr="00415B83" w:rsidDel="007F6D69">
                <w:rPr>
                  <w:rFonts w:ascii="Arial" w:hAnsi="Arial" w:cs="Arial"/>
                  <w:b/>
                  <w:bCs/>
                  <w:sz w:val="18"/>
                  <w:szCs w:val="18"/>
                  <w:lang w:eastAsia="zh-CN"/>
                </w:rPr>
                <w:delText>SD OR</w:delText>
              </w:r>
            </w:del>
          </w:p>
        </w:tc>
        <w:tc>
          <w:tcPr>
            <w:tcW w:w="851"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689" w:author="srabhi" w:date="2015-07-20T17:12:00Z"/>
                <w:rFonts w:ascii="Arial" w:hAnsi="Arial" w:cs="Arial"/>
                <w:b/>
                <w:bCs/>
                <w:sz w:val="18"/>
                <w:szCs w:val="18"/>
                <w:lang w:eastAsia="zh-CN"/>
              </w:rPr>
            </w:pPr>
            <w:del w:id="9690" w:author="srabhi" w:date="2015-07-20T17:12:00Z">
              <w:r w:rsidRPr="00415B83" w:rsidDel="007F6D69">
                <w:rPr>
                  <w:rFonts w:ascii="Arial" w:hAnsi="Arial" w:cs="Arial"/>
                  <w:b/>
                  <w:bCs/>
                  <w:sz w:val="18"/>
                  <w:szCs w:val="18"/>
                  <w:lang w:eastAsia="zh-CN"/>
                </w:rPr>
                <w:delText>Number of times retained</w:delText>
              </w:r>
            </w:del>
          </w:p>
        </w:tc>
        <w:tc>
          <w:tcPr>
            <w:tcW w:w="992"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691" w:author="srabhi" w:date="2015-07-20T17:12:00Z"/>
                <w:rFonts w:ascii="Arial" w:hAnsi="Arial" w:cs="Arial"/>
                <w:b/>
                <w:bCs/>
                <w:sz w:val="18"/>
                <w:szCs w:val="18"/>
                <w:lang w:eastAsia="zh-CN"/>
              </w:rPr>
            </w:pPr>
            <w:del w:id="9692" w:author="srabhi" w:date="2015-07-20T17:12:00Z">
              <w:r w:rsidRPr="00415B83" w:rsidDel="007F6D69">
                <w:rPr>
                  <w:rFonts w:ascii="Arial" w:hAnsi="Arial" w:cs="Arial"/>
                  <w:b/>
                  <w:bCs/>
                  <w:sz w:val="18"/>
                  <w:szCs w:val="18"/>
                  <w:lang w:eastAsia="zh-CN"/>
                </w:rPr>
                <w:delText>Number of times significant</w:delText>
              </w:r>
            </w:del>
          </w:p>
        </w:tc>
        <w:tc>
          <w:tcPr>
            <w:tcW w:w="56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693" w:author="srabhi" w:date="2015-07-20T17:12:00Z"/>
                <w:rFonts w:ascii="Arial" w:hAnsi="Arial" w:cs="Arial"/>
                <w:b/>
                <w:bCs/>
                <w:sz w:val="18"/>
                <w:szCs w:val="18"/>
                <w:lang w:eastAsia="zh-CN"/>
              </w:rPr>
            </w:pPr>
            <w:del w:id="9694" w:author="srabhi" w:date="2015-07-20T17:12:00Z">
              <w:r w:rsidRPr="00415B83" w:rsidDel="007F6D69">
                <w:rPr>
                  <w:rFonts w:ascii="Arial" w:hAnsi="Arial" w:cs="Arial"/>
                  <w:b/>
                  <w:bCs/>
                  <w:sz w:val="18"/>
                  <w:szCs w:val="18"/>
                  <w:lang w:eastAsia="zh-CN"/>
                </w:rPr>
                <w:delText>Mean OR (A)</w:delText>
              </w:r>
            </w:del>
          </w:p>
        </w:tc>
        <w:tc>
          <w:tcPr>
            <w:tcW w:w="465"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695" w:author="srabhi" w:date="2015-07-20T17:12:00Z"/>
                <w:rFonts w:ascii="Arial" w:hAnsi="Arial" w:cs="Arial"/>
                <w:b/>
                <w:bCs/>
                <w:sz w:val="18"/>
                <w:szCs w:val="18"/>
                <w:lang w:eastAsia="zh-CN"/>
              </w:rPr>
            </w:pPr>
            <w:del w:id="9696" w:author="srabhi" w:date="2015-07-20T17:12:00Z">
              <w:r w:rsidRPr="00415B83" w:rsidDel="007F6D69">
                <w:rPr>
                  <w:rFonts w:ascii="Arial" w:hAnsi="Arial" w:cs="Arial"/>
                  <w:b/>
                  <w:bCs/>
                  <w:sz w:val="18"/>
                  <w:szCs w:val="18"/>
                  <w:lang w:eastAsia="zh-CN"/>
                </w:rPr>
                <w:delText>SD OR</w:delText>
              </w:r>
            </w:del>
          </w:p>
        </w:tc>
        <w:tc>
          <w:tcPr>
            <w:tcW w:w="953" w:type="dxa"/>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697" w:author="srabhi" w:date="2015-07-20T17:12:00Z"/>
                <w:rFonts w:ascii="Arial" w:hAnsi="Arial" w:cs="Arial"/>
                <w:b/>
                <w:bCs/>
                <w:sz w:val="18"/>
                <w:szCs w:val="18"/>
                <w:lang w:eastAsia="zh-CN"/>
              </w:rPr>
            </w:pPr>
            <w:del w:id="9698" w:author="srabhi" w:date="2015-07-20T17:12:00Z">
              <w:r w:rsidRPr="00415B83" w:rsidDel="007F6D69">
                <w:rPr>
                  <w:rFonts w:ascii="Arial" w:hAnsi="Arial" w:cs="Arial"/>
                  <w:b/>
                  <w:bCs/>
                  <w:sz w:val="18"/>
                  <w:szCs w:val="18"/>
                  <w:lang w:eastAsia="zh-CN"/>
                </w:rPr>
                <w:delText>Mean OR in standard LR when retained by Lasso LR (B)</w:delText>
              </w:r>
            </w:del>
          </w:p>
        </w:tc>
        <w:tc>
          <w:tcPr>
            <w:tcW w:w="992"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699" w:author="srabhi" w:date="2015-07-20T17:12:00Z"/>
                <w:rFonts w:ascii="Arial" w:hAnsi="Arial" w:cs="Arial"/>
                <w:b/>
                <w:bCs/>
                <w:sz w:val="18"/>
                <w:szCs w:val="18"/>
                <w:lang w:eastAsia="zh-CN"/>
              </w:rPr>
            </w:pPr>
            <w:del w:id="9700" w:author="srabhi" w:date="2015-07-20T17:12:00Z">
              <w:r w:rsidRPr="00415B83" w:rsidDel="007F6D69">
                <w:rPr>
                  <w:rFonts w:ascii="Arial" w:hAnsi="Arial" w:cs="Arial"/>
                  <w:b/>
                  <w:bCs/>
                  <w:sz w:val="18"/>
                  <w:szCs w:val="18"/>
                  <w:lang w:eastAsia="zh-CN"/>
                </w:rPr>
                <w:delText>Difference in mean OR (A-B)</w:delText>
              </w:r>
            </w:del>
          </w:p>
        </w:tc>
        <w:tc>
          <w:tcPr>
            <w:tcW w:w="1417"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701" w:author="srabhi" w:date="2015-07-20T17:12:00Z"/>
                <w:rFonts w:ascii="Arial" w:hAnsi="Arial" w:cs="Arial"/>
                <w:b/>
                <w:bCs/>
                <w:sz w:val="18"/>
                <w:szCs w:val="18"/>
                <w:lang w:eastAsia="zh-CN"/>
              </w:rPr>
            </w:pPr>
            <w:del w:id="9702" w:author="srabhi" w:date="2015-07-20T17:12:00Z">
              <w:r w:rsidRPr="00415B83" w:rsidDel="007F6D69">
                <w:rPr>
                  <w:rFonts w:ascii="Arial" w:hAnsi="Arial" w:cs="Arial"/>
                  <w:b/>
                  <w:bCs/>
                  <w:sz w:val="18"/>
                  <w:szCs w:val="18"/>
                  <w:lang w:eastAsia="zh-CN"/>
                </w:rPr>
                <w:delText>Mean OR in stepwise LR when retained by stepwise &amp; Lasso (C)</w:delText>
              </w:r>
            </w:del>
          </w:p>
        </w:tc>
        <w:tc>
          <w:tcPr>
            <w:tcW w:w="1966" w:type="dxa"/>
            <w:gridSpan w:val="2"/>
            <w:vMerge w:val="restart"/>
            <w:tcBorders>
              <w:top w:val="nil"/>
              <w:left w:val="single" w:sz="8" w:space="0" w:color="auto"/>
              <w:bottom w:val="single" w:sz="8" w:space="0" w:color="000000"/>
              <w:right w:val="single" w:sz="8" w:space="0" w:color="auto"/>
            </w:tcBorders>
            <w:shd w:val="clear" w:color="auto" w:fill="auto"/>
            <w:tcMar>
              <w:top w:w="20" w:type="dxa"/>
              <w:left w:w="20" w:type="dxa"/>
              <w:bottom w:w="0" w:type="dxa"/>
              <w:right w:w="20" w:type="dxa"/>
            </w:tcMar>
            <w:hideMark/>
          </w:tcPr>
          <w:p w:rsidR="00F54B5A" w:rsidRPr="00415B83" w:rsidDel="007F6D69" w:rsidRDefault="00F54B5A" w:rsidP="00926057">
            <w:pPr>
              <w:spacing w:line="240" w:lineRule="auto"/>
              <w:rPr>
                <w:del w:id="9703" w:author="srabhi" w:date="2015-07-20T17:12:00Z"/>
                <w:rFonts w:ascii="Arial" w:hAnsi="Arial" w:cs="Arial"/>
                <w:b/>
                <w:bCs/>
                <w:sz w:val="18"/>
                <w:szCs w:val="18"/>
                <w:lang w:eastAsia="zh-CN"/>
              </w:rPr>
            </w:pPr>
            <w:del w:id="9704" w:author="srabhi" w:date="2015-07-20T17:12:00Z">
              <w:r w:rsidRPr="00415B83" w:rsidDel="007F6D69">
                <w:rPr>
                  <w:rFonts w:ascii="Arial" w:hAnsi="Arial" w:cs="Arial"/>
                  <w:b/>
                  <w:bCs/>
                  <w:sz w:val="18"/>
                  <w:szCs w:val="18"/>
                  <w:lang w:eastAsia="zh-CN"/>
                </w:rPr>
                <w:delText>Difference in mean OR (A-C)</w:delText>
              </w:r>
            </w:del>
          </w:p>
        </w:tc>
      </w:tr>
      <w:tr w:rsidR="00F54B5A" w:rsidRPr="00240276" w:rsidDel="007F6D69" w:rsidTr="00F54B5A">
        <w:trPr>
          <w:trHeight w:val="389"/>
          <w:del w:id="9705" w:author="srabhi" w:date="2015-07-20T17:12:00Z"/>
        </w:trPr>
        <w:tc>
          <w:tcPr>
            <w:tcW w:w="1843"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9706"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07"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08"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09"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10"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11"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12"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13"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14"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15"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16" w:author="srabhi" w:date="2015-07-20T17:12:00Z"/>
                <w:rFonts w:ascii="Arial" w:hAnsi="Arial" w:cs="Arial"/>
                <w:b/>
                <w:bCs/>
                <w:sz w:val="18"/>
                <w:szCs w:val="18"/>
              </w:rPr>
            </w:pPr>
          </w:p>
        </w:tc>
        <w:tc>
          <w:tcPr>
            <w:tcW w:w="46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17" w:author="srabhi" w:date="2015-07-20T17:12:00Z"/>
                <w:rFonts w:ascii="Arial" w:hAnsi="Arial" w:cs="Arial"/>
                <w:b/>
                <w:bCs/>
                <w:sz w:val="18"/>
                <w:szCs w:val="18"/>
              </w:rPr>
            </w:pPr>
          </w:p>
        </w:tc>
        <w:tc>
          <w:tcPr>
            <w:tcW w:w="95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18"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19"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20" w:author="srabhi" w:date="2015-07-20T17:12:00Z"/>
                <w:rFonts w:ascii="Arial" w:hAnsi="Arial" w:cs="Arial"/>
                <w:b/>
                <w:bCs/>
                <w:sz w:val="18"/>
                <w:szCs w:val="18"/>
              </w:rPr>
            </w:pPr>
          </w:p>
        </w:tc>
        <w:tc>
          <w:tcPr>
            <w:tcW w:w="1966"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21" w:author="srabhi" w:date="2015-07-20T17:12:00Z"/>
                <w:rFonts w:ascii="Arial" w:hAnsi="Arial" w:cs="Arial"/>
                <w:b/>
                <w:bCs/>
                <w:sz w:val="18"/>
                <w:szCs w:val="18"/>
              </w:rPr>
            </w:pPr>
          </w:p>
        </w:tc>
      </w:tr>
      <w:tr w:rsidR="00F54B5A" w:rsidRPr="00240276" w:rsidDel="007F6D69" w:rsidTr="00F54B5A">
        <w:trPr>
          <w:trHeight w:val="389"/>
          <w:del w:id="9722" w:author="srabhi" w:date="2015-07-20T17:12:00Z"/>
        </w:trPr>
        <w:tc>
          <w:tcPr>
            <w:tcW w:w="1843"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9723"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24"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25"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26"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27"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28"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29"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30"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31"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32"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33" w:author="srabhi" w:date="2015-07-20T17:12:00Z"/>
                <w:rFonts w:ascii="Arial" w:hAnsi="Arial" w:cs="Arial"/>
                <w:b/>
                <w:bCs/>
                <w:sz w:val="18"/>
                <w:szCs w:val="18"/>
              </w:rPr>
            </w:pPr>
          </w:p>
        </w:tc>
        <w:tc>
          <w:tcPr>
            <w:tcW w:w="46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34" w:author="srabhi" w:date="2015-07-20T17:12:00Z"/>
                <w:rFonts w:ascii="Arial" w:hAnsi="Arial" w:cs="Arial"/>
                <w:b/>
                <w:bCs/>
                <w:sz w:val="18"/>
                <w:szCs w:val="18"/>
              </w:rPr>
            </w:pPr>
          </w:p>
        </w:tc>
        <w:tc>
          <w:tcPr>
            <w:tcW w:w="95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35"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36"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37" w:author="srabhi" w:date="2015-07-20T17:12:00Z"/>
                <w:rFonts w:ascii="Arial" w:hAnsi="Arial" w:cs="Arial"/>
                <w:b/>
                <w:bCs/>
                <w:sz w:val="18"/>
                <w:szCs w:val="18"/>
              </w:rPr>
            </w:pPr>
          </w:p>
        </w:tc>
        <w:tc>
          <w:tcPr>
            <w:tcW w:w="1966"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38" w:author="srabhi" w:date="2015-07-20T17:12:00Z"/>
                <w:rFonts w:ascii="Arial" w:hAnsi="Arial" w:cs="Arial"/>
                <w:b/>
                <w:bCs/>
                <w:sz w:val="18"/>
                <w:szCs w:val="18"/>
              </w:rPr>
            </w:pPr>
          </w:p>
        </w:tc>
      </w:tr>
      <w:tr w:rsidR="00F54B5A" w:rsidRPr="00240276" w:rsidDel="007F6D69" w:rsidTr="00F54B5A">
        <w:trPr>
          <w:trHeight w:val="389"/>
          <w:del w:id="9739" w:author="srabhi" w:date="2015-07-20T17:12:00Z"/>
        </w:trPr>
        <w:tc>
          <w:tcPr>
            <w:tcW w:w="1843"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9740"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41"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42"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43"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44"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45"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46"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47"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48"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49"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50" w:author="srabhi" w:date="2015-07-20T17:12:00Z"/>
                <w:rFonts w:ascii="Arial" w:hAnsi="Arial" w:cs="Arial"/>
                <w:b/>
                <w:bCs/>
                <w:sz w:val="18"/>
                <w:szCs w:val="18"/>
              </w:rPr>
            </w:pPr>
          </w:p>
        </w:tc>
        <w:tc>
          <w:tcPr>
            <w:tcW w:w="46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51" w:author="srabhi" w:date="2015-07-20T17:12:00Z"/>
                <w:rFonts w:ascii="Arial" w:hAnsi="Arial" w:cs="Arial"/>
                <w:b/>
                <w:bCs/>
                <w:sz w:val="18"/>
                <w:szCs w:val="18"/>
              </w:rPr>
            </w:pPr>
          </w:p>
        </w:tc>
        <w:tc>
          <w:tcPr>
            <w:tcW w:w="95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52"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53"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54" w:author="srabhi" w:date="2015-07-20T17:12:00Z"/>
                <w:rFonts w:ascii="Arial" w:hAnsi="Arial" w:cs="Arial"/>
                <w:b/>
                <w:bCs/>
                <w:sz w:val="18"/>
                <w:szCs w:val="18"/>
              </w:rPr>
            </w:pPr>
          </w:p>
        </w:tc>
        <w:tc>
          <w:tcPr>
            <w:tcW w:w="1966"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55" w:author="srabhi" w:date="2015-07-20T17:12:00Z"/>
                <w:rFonts w:ascii="Arial" w:hAnsi="Arial" w:cs="Arial"/>
                <w:b/>
                <w:bCs/>
                <w:sz w:val="18"/>
                <w:szCs w:val="18"/>
              </w:rPr>
            </w:pPr>
          </w:p>
        </w:tc>
      </w:tr>
      <w:tr w:rsidR="00F54B5A" w:rsidRPr="00240276" w:rsidDel="007F6D69" w:rsidTr="00F54B5A">
        <w:trPr>
          <w:trHeight w:val="389"/>
          <w:del w:id="9756" w:author="srabhi" w:date="2015-07-20T17:12:00Z"/>
        </w:trPr>
        <w:tc>
          <w:tcPr>
            <w:tcW w:w="1843"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9757"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58"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59"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60"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61"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62"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63"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64"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65"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66"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67" w:author="srabhi" w:date="2015-07-20T17:12:00Z"/>
                <w:rFonts w:ascii="Arial" w:hAnsi="Arial" w:cs="Arial"/>
                <w:b/>
                <w:bCs/>
                <w:sz w:val="18"/>
                <w:szCs w:val="18"/>
              </w:rPr>
            </w:pPr>
          </w:p>
        </w:tc>
        <w:tc>
          <w:tcPr>
            <w:tcW w:w="46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68" w:author="srabhi" w:date="2015-07-20T17:12:00Z"/>
                <w:rFonts w:ascii="Arial" w:hAnsi="Arial" w:cs="Arial"/>
                <w:b/>
                <w:bCs/>
                <w:sz w:val="18"/>
                <w:szCs w:val="18"/>
              </w:rPr>
            </w:pPr>
          </w:p>
        </w:tc>
        <w:tc>
          <w:tcPr>
            <w:tcW w:w="95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69"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70"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71" w:author="srabhi" w:date="2015-07-20T17:12:00Z"/>
                <w:rFonts w:ascii="Arial" w:hAnsi="Arial" w:cs="Arial"/>
                <w:b/>
                <w:bCs/>
                <w:sz w:val="18"/>
                <w:szCs w:val="18"/>
              </w:rPr>
            </w:pPr>
          </w:p>
        </w:tc>
        <w:tc>
          <w:tcPr>
            <w:tcW w:w="1966"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72" w:author="srabhi" w:date="2015-07-20T17:12:00Z"/>
                <w:rFonts w:ascii="Arial" w:hAnsi="Arial" w:cs="Arial"/>
                <w:b/>
                <w:bCs/>
                <w:sz w:val="18"/>
                <w:szCs w:val="18"/>
              </w:rPr>
            </w:pPr>
          </w:p>
        </w:tc>
      </w:tr>
      <w:tr w:rsidR="00F54B5A" w:rsidRPr="00240276" w:rsidDel="007F6D69" w:rsidTr="00F54B5A">
        <w:trPr>
          <w:trHeight w:val="389"/>
          <w:del w:id="9773" w:author="srabhi" w:date="2015-07-20T17:12:00Z"/>
        </w:trPr>
        <w:tc>
          <w:tcPr>
            <w:tcW w:w="1843"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9774"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75"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76"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77"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78"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79"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80"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81"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82"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83"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84" w:author="srabhi" w:date="2015-07-20T17:12:00Z"/>
                <w:rFonts w:ascii="Arial" w:hAnsi="Arial" w:cs="Arial"/>
                <w:b/>
                <w:bCs/>
                <w:sz w:val="18"/>
                <w:szCs w:val="18"/>
              </w:rPr>
            </w:pPr>
          </w:p>
        </w:tc>
        <w:tc>
          <w:tcPr>
            <w:tcW w:w="46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85" w:author="srabhi" w:date="2015-07-20T17:12:00Z"/>
                <w:rFonts w:ascii="Arial" w:hAnsi="Arial" w:cs="Arial"/>
                <w:b/>
                <w:bCs/>
                <w:sz w:val="18"/>
                <w:szCs w:val="18"/>
              </w:rPr>
            </w:pPr>
          </w:p>
        </w:tc>
        <w:tc>
          <w:tcPr>
            <w:tcW w:w="95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86"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87"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88" w:author="srabhi" w:date="2015-07-20T17:12:00Z"/>
                <w:rFonts w:ascii="Arial" w:hAnsi="Arial" w:cs="Arial"/>
                <w:b/>
                <w:bCs/>
                <w:sz w:val="18"/>
                <w:szCs w:val="18"/>
              </w:rPr>
            </w:pPr>
          </w:p>
        </w:tc>
        <w:tc>
          <w:tcPr>
            <w:tcW w:w="1966"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89" w:author="srabhi" w:date="2015-07-20T17:12:00Z"/>
                <w:rFonts w:ascii="Arial" w:hAnsi="Arial" w:cs="Arial"/>
                <w:b/>
                <w:bCs/>
                <w:sz w:val="18"/>
                <w:szCs w:val="18"/>
              </w:rPr>
            </w:pPr>
          </w:p>
        </w:tc>
      </w:tr>
      <w:tr w:rsidR="00F54B5A" w:rsidRPr="00240276" w:rsidDel="007F6D69" w:rsidTr="00F54B5A">
        <w:trPr>
          <w:trHeight w:val="252"/>
          <w:del w:id="9790" w:author="srabhi" w:date="2015-07-20T17:12:00Z"/>
        </w:trPr>
        <w:tc>
          <w:tcPr>
            <w:tcW w:w="1843"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9791" w:author="srabhi" w:date="2015-07-20T17:12:00Z"/>
                <w:rFonts w:ascii="Arial" w:hAnsi="Arial" w:cs="Arial"/>
                <w:b/>
                <w:bCs/>
                <w:sz w:val="21"/>
                <w:szCs w:val="21"/>
              </w:rPr>
            </w:pPr>
          </w:p>
        </w:tc>
        <w:tc>
          <w:tcPr>
            <w:tcW w:w="1134"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92"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93"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94"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95"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96"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97" w:author="srabhi" w:date="2015-07-20T17:12:00Z"/>
                <w:rFonts w:ascii="Arial" w:hAnsi="Arial" w:cs="Arial"/>
                <w:b/>
                <w:bCs/>
                <w:sz w:val="18"/>
                <w:szCs w:val="18"/>
              </w:rPr>
            </w:pPr>
          </w:p>
        </w:tc>
        <w:tc>
          <w:tcPr>
            <w:tcW w:w="42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98" w:author="srabhi" w:date="2015-07-20T17:12:00Z"/>
                <w:rFonts w:ascii="Arial" w:hAnsi="Arial" w:cs="Arial"/>
                <w:b/>
                <w:bCs/>
                <w:sz w:val="18"/>
                <w:szCs w:val="18"/>
              </w:rPr>
            </w:pPr>
          </w:p>
        </w:tc>
        <w:tc>
          <w:tcPr>
            <w:tcW w:w="851"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799"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800" w:author="srabhi" w:date="2015-07-20T17:12:00Z"/>
                <w:rFonts w:ascii="Arial" w:hAnsi="Arial" w:cs="Arial"/>
                <w:b/>
                <w:bCs/>
                <w:sz w:val="18"/>
                <w:szCs w:val="18"/>
              </w:rPr>
            </w:pPr>
          </w:p>
        </w:tc>
        <w:tc>
          <w:tcPr>
            <w:tcW w:w="56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801" w:author="srabhi" w:date="2015-07-20T17:12:00Z"/>
                <w:rFonts w:ascii="Arial" w:hAnsi="Arial" w:cs="Arial"/>
                <w:b/>
                <w:bCs/>
                <w:sz w:val="18"/>
                <w:szCs w:val="18"/>
              </w:rPr>
            </w:pPr>
          </w:p>
        </w:tc>
        <w:tc>
          <w:tcPr>
            <w:tcW w:w="465"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802" w:author="srabhi" w:date="2015-07-20T17:12:00Z"/>
                <w:rFonts w:ascii="Arial" w:hAnsi="Arial" w:cs="Arial"/>
                <w:b/>
                <w:bCs/>
                <w:sz w:val="18"/>
                <w:szCs w:val="18"/>
              </w:rPr>
            </w:pPr>
          </w:p>
        </w:tc>
        <w:tc>
          <w:tcPr>
            <w:tcW w:w="95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803" w:author="srabhi" w:date="2015-07-20T17:12:00Z"/>
                <w:rFonts w:ascii="Arial" w:hAnsi="Arial" w:cs="Arial"/>
                <w:b/>
                <w:bCs/>
                <w:sz w:val="18"/>
                <w:szCs w:val="18"/>
              </w:rPr>
            </w:pPr>
          </w:p>
        </w:tc>
        <w:tc>
          <w:tcPr>
            <w:tcW w:w="992"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804" w:author="srabhi" w:date="2015-07-20T17:12:00Z"/>
                <w:rFonts w:ascii="Arial" w:hAnsi="Arial" w:cs="Arial"/>
                <w:b/>
                <w:bCs/>
                <w:sz w:val="18"/>
                <w:szCs w:val="18"/>
              </w:rPr>
            </w:pPr>
          </w:p>
        </w:tc>
        <w:tc>
          <w:tcPr>
            <w:tcW w:w="1417"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805" w:author="srabhi" w:date="2015-07-20T17:12:00Z"/>
                <w:rFonts w:ascii="Arial" w:hAnsi="Arial" w:cs="Arial"/>
                <w:b/>
                <w:bCs/>
                <w:sz w:val="18"/>
                <w:szCs w:val="18"/>
              </w:rPr>
            </w:pPr>
          </w:p>
        </w:tc>
        <w:tc>
          <w:tcPr>
            <w:tcW w:w="1966" w:type="dxa"/>
            <w:gridSpan w:val="2"/>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9806" w:author="srabhi" w:date="2015-07-20T17:12:00Z"/>
                <w:rFonts w:ascii="Arial" w:hAnsi="Arial" w:cs="Arial"/>
                <w:b/>
                <w:bCs/>
                <w:sz w:val="18"/>
                <w:szCs w:val="18"/>
              </w:rPr>
            </w:pPr>
          </w:p>
        </w:tc>
      </w:tr>
      <w:tr w:rsidR="00F54B5A" w:rsidRPr="00240276" w:rsidDel="007F6D69" w:rsidTr="00F54B5A">
        <w:trPr>
          <w:trHeight w:val="300"/>
          <w:del w:id="9807" w:author="srabhi" w:date="2015-07-20T17:12:00Z"/>
        </w:trPr>
        <w:tc>
          <w:tcPr>
            <w:tcW w:w="1843" w:type="dxa"/>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9808" w:author="srabhi" w:date="2015-07-20T17:12:00Z"/>
                <w:rFonts w:ascii="Arial" w:hAnsi="Arial" w:cs="Arial"/>
                <w:b/>
                <w:bCs/>
                <w:sz w:val="20"/>
                <w:szCs w:val="20"/>
              </w:rPr>
            </w:pPr>
            <w:del w:id="9809" w:author="srabhi" w:date="2015-07-20T17:12:00Z">
              <w:r w:rsidRPr="00415B83" w:rsidDel="007F6D69">
                <w:rPr>
                  <w:rFonts w:ascii="Arial" w:hAnsi="Arial" w:cs="Arial"/>
                  <w:b/>
                  <w:bCs/>
                  <w:sz w:val="20"/>
                  <w:szCs w:val="20"/>
                </w:rPr>
                <w:delText>No. of pre-index OP visits for MS diagnosis</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10" w:author="srabhi" w:date="2015-07-20T17:12:00Z"/>
                <w:rFonts w:ascii="Arial" w:hAnsi="Arial" w:cs="Arial"/>
                <w:sz w:val="18"/>
                <w:szCs w:val="18"/>
              </w:rPr>
            </w:pPr>
            <w:del w:id="9811"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12" w:author="srabhi" w:date="2015-07-20T17:12:00Z"/>
                <w:rFonts w:ascii="Arial" w:hAnsi="Arial" w:cs="Arial"/>
                <w:sz w:val="18"/>
                <w:szCs w:val="18"/>
              </w:rPr>
            </w:pPr>
            <w:del w:id="9813" w:author="srabhi" w:date="2015-07-20T17:12:00Z">
              <w:r w:rsidRPr="00415B83" w:rsidDel="007F6D69">
                <w:rPr>
                  <w:rFonts w:ascii="Arial" w:hAnsi="Arial" w:cs="Arial"/>
                  <w:sz w:val="18"/>
                  <w:szCs w:val="18"/>
                </w:rPr>
                <w:delText>1.04</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14" w:author="srabhi" w:date="2015-07-20T17:12:00Z"/>
                <w:rFonts w:ascii="Arial" w:hAnsi="Arial" w:cs="Arial"/>
                <w:sz w:val="18"/>
                <w:szCs w:val="18"/>
              </w:rPr>
            </w:pPr>
            <w:del w:id="9815" w:author="srabhi" w:date="2015-07-20T17:12:00Z">
              <w:r w:rsidRPr="00415B83" w:rsidDel="007F6D69">
                <w:rPr>
                  <w:rFonts w:ascii="Arial" w:hAnsi="Arial" w:cs="Arial"/>
                  <w:sz w:val="18"/>
                  <w:szCs w:val="18"/>
                </w:rPr>
                <w:delText>0.10</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16" w:author="srabhi" w:date="2015-07-20T17:12:00Z"/>
                <w:rFonts w:ascii="Arial" w:hAnsi="Arial" w:cs="Arial"/>
                <w:sz w:val="18"/>
                <w:szCs w:val="18"/>
              </w:rPr>
            </w:pPr>
            <w:del w:id="9817" w:author="srabhi" w:date="2015-07-20T17:12:00Z">
              <w:r w:rsidRPr="00415B83" w:rsidDel="007F6D69">
                <w:rPr>
                  <w:rFonts w:ascii="Arial" w:hAnsi="Arial" w:cs="Arial"/>
                  <w:sz w:val="18"/>
                  <w:szCs w:val="18"/>
                </w:rPr>
                <w:delText>6</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18" w:author="srabhi" w:date="2015-07-20T17:12:00Z"/>
                <w:rFonts w:ascii="Arial" w:hAnsi="Arial" w:cs="Arial"/>
                <w:sz w:val="18"/>
                <w:szCs w:val="18"/>
              </w:rPr>
            </w:pPr>
            <w:del w:id="9819" w:author="srabhi" w:date="2015-07-20T17:12:00Z">
              <w:r w:rsidRPr="00415B83" w:rsidDel="007F6D69">
                <w:rPr>
                  <w:rFonts w:ascii="Arial" w:hAnsi="Arial" w:cs="Arial"/>
                  <w:sz w:val="18"/>
                  <w:szCs w:val="18"/>
                </w:rPr>
                <w:delText>3</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20" w:author="srabhi" w:date="2015-07-20T17:12:00Z"/>
                <w:rFonts w:ascii="Arial" w:hAnsi="Arial" w:cs="Arial"/>
                <w:sz w:val="18"/>
                <w:szCs w:val="18"/>
              </w:rPr>
            </w:pPr>
            <w:del w:id="9821" w:author="srabhi" w:date="2015-07-20T17:12:00Z">
              <w:r w:rsidRPr="00415B83" w:rsidDel="007F6D69">
                <w:rPr>
                  <w:rFonts w:ascii="Arial" w:hAnsi="Arial" w:cs="Arial"/>
                  <w:sz w:val="18"/>
                  <w:szCs w:val="18"/>
                </w:rPr>
                <w:delText>1.12</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22" w:author="srabhi" w:date="2015-07-20T17:12:00Z"/>
                <w:rFonts w:ascii="Arial" w:hAnsi="Arial" w:cs="Arial"/>
                <w:sz w:val="18"/>
                <w:szCs w:val="18"/>
              </w:rPr>
            </w:pPr>
            <w:del w:id="9823" w:author="srabhi" w:date="2015-07-20T17:12:00Z">
              <w:r w:rsidRPr="00415B83" w:rsidDel="007F6D69">
                <w:rPr>
                  <w:rFonts w:ascii="Arial" w:hAnsi="Arial" w:cs="Arial"/>
                  <w:sz w:val="18"/>
                  <w:szCs w:val="18"/>
                </w:rPr>
                <w:delText>0.26</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24" w:author="srabhi" w:date="2015-07-20T17:12:00Z"/>
                <w:rFonts w:ascii="Arial" w:hAnsi="Arial" w:cs="Arial"/>
                <w:sz w:val="18"/>
                <w:szCs w:val="18"/>
              </w:rPr>
            </w:pPr>
            <w:del w:id="9825" w:author="srabhi" w:date="2015-07-20T17:12:00Z">
              <w:r w:rsidRPr="00415B83" w:rsidDel="007F6D69">
                <w:rPr>
                  <w:rFonts w:ascii="Arial" w:hAnsi="Arial" w:cs="Arial"/>
                  <w:sz w:val="18"/>
                  <w:szCs w:val="18"/>
                </w:rPr>
                <w:delText>10</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26" w:author="srabhi" w:date="2015-07-20T17:12:00Z"/>
                <w:rFonts w:ascii="Arial" w:hAnsi="Arial" w:cs="Arial"/>
                <w:sz w:val="18"/>
                <w:szCs w:val="18"/>
              </w:rPr>
            </w:pPr>
            <w:del w:id="9827" w:author="srabhi" w:date="2015-07-20T17:12:00Z">
              <w:r w:rsidRPr="00415B83" w:rsidDel="007F6D69">
                <w:rPr>
                  <w:rFonts w:ascii="Arial" w:hAnsi="Arial" w:cs="Arial"/>
                  <w:sz w:val="18"/>
                  <w:szCs w:val="18"/>
                </w:rPr>
                <w:delText>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28" w:author="srabhi" w:date="2015-07-20T17:12:00Z"/>
                <w:rFonts w:ascii="Arial" w:hAnsi="Arial" w:cs="Arial"/>
                <w:sz w:val="18"/>
                <w:szCs w:val="18"/>
              </w:rPr>
            </w:pPr>
            <w:del w:id="9829" w:author="srabhi" w:date="2015-07-20T17:12:00Z">
              <w:r w:rsidRPr="00415B83" w:rsidDel="007F6D69">
                <w:rPr>
                  <w:rFonts w:ascii="Arial" w:hAnsi="Arial" w:cs="Arial"/>
                  <w:sz w:val="18"/>
                  <w:szCs w:val="18"/>
                </w:rPr>
                <w:delText>1.03</w:delText>
              </w:r>
            </w:del>
          </w:p>
        </w:tc>
        <w:tc>
          <w:tcPr>
            <w:tcW w:w="46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30" w:author="srabhi" w:date="2015-07-20T17:12:00Z"/>
                <w:rFonts w:ascii="Arial" w:hAnsi="Arial" w:cs="Arial"/>
                <w:sz w:val="18"/>
                <w:szCs w:val="18"/>
              </w:rPr>
            </w:pPr>
            <w:del w:id="9831" w:author="srabhi" w:date="2015-07-20T17:12:00Z">
              <w:r w:rsidRPr="00415B83" w:rsidDel="007F6D69">
                <w:rPr>
                  <w:rFonts w:ascii="Arial" w:hAnsi="Arial" w:cs="Arial"/>
                  <w:sz w:val="18"/>
                  <w:szCs w:val="18"/>
                </w:rPr>
                <w:delText>0.08</w:delText>
              </w:r>
            </w:del>
          </w:p>
        </w:tc>
        <w:tc>
          <w:tcPr>
            <w:tcW w:w="953"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32" w:author="srabhi" w:date="2015-07-20T17:12:00Z"/>
                <w:rFonts w:ascii="Arial" w:hAnsi="Arial" w:cs="Arial"/>
                <w:sz w:val="18"/>
                <w:szCs w:val="18"/>
              </w:rPr>
            </w:pPr>
            <w:del w:id="9833" w:author="srabhi" w:date="2015-07-20T17:12:00Z">
              <w:r w:rsidRPr="00415B83" w:rsidDel="007F6D69">
                <w:rPr>
                  <w:rFonts w:ascii="Arial" w:hAnsi="Arial" w:cs="Arial"/>
                  <w:sz w:val="18"/>
                  <w:szCs w:val="18"/>
                </w:rPr>
                <w:delText>1.05</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34" w:author="srabhi" w:date="2015-07-20T17:12:00Z"/>
                <w:rFonts w:ascii="Arial" w:hAnsi="Arial" w:cs="Arial"/>
                <w:sz w:val="18"/>
                <w:szCs w:val="18"/>
              </w:rPr>
            </w:pPr>
            <w:del w:id="9835" w:author="srabhi" w:date="2015-07-20T17:12:00Z">
              <w:r w:rsidRPr="00415B83" w:rsidDel="007F6D69">
                <w:rPr>
                  <w:rFonts w:ascii="Arial" w:hAnsi="Arial" w:cs="Arial"/>
                  <w:sz w:val="18"/>
                  <w:szCs w:val="18"/>
                </w:rPr>
                <w:delText>-0.02</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36" w:author="srabhi" w:date="2015-07-20T17:12:00Z"/>
                <w:rFonts w:ascii="Arial" w:hAnsi="Arial" w:cs="Arial"/>
                <w:sz w:val="18"/>
                <w:szCs w:val="18"/>
              </w:rPr>
            </w:pPr>
            <w:del w:id="9837" w:author="srabhi" w:date="2015-07-20T17:12:00Z">
              <w:r w:rsidRPr="00415B83" w:rsidDel="007F6D69">
                <w:rPr>
                  <w:rFonts w:ascii="Arial" w:hAnsi="Arial" w:cs="Arial"/>
                  <w:sz w:val="18"/>
                  <w:szCs w:val="18"/>
                </w:rPr>
                <w:delText>1.05</w:delText>
              </w:r>
            </w:del>
          </w:p>
        </w:tc>
        <w:tc>
          <w:tcPr>
            <w:tcW w:w="1966"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38" w:author="srabhi" w:date="2015-07-20T17:12:00Z"/>
                <w:rFonts w:ascii="Arial" w:hAnsi="Arial" w:cs="Arial"/>
                <w:sz w:val="18"/>
                <w:szCs w:val="18"/>
              </w:rPr>
            </w:pPr>
            <w:del w:id="9839" w:author="srabhi" w:date="2015-07-20T17:12:00Z">
              <w:r w:rsidRPr="00415B83" w:rsidDel="007F6D69">
                <w:rPr>
                  <w:rFonts w:ascii="Arial" w:hAnsi="Arial" w:cs="Arial"/>
                  <w:sz w:val="18"/>
                  <w:szCs w:val="18"/>
                </w:rPr>
                <w:delText>-0.03</w:delText>
              </w:r>
            </w:del>
          </w:p>
        </w:tc>
      </w:tr>
      <w:tr w:rsidR="00F54B5A" w:rsidRPr="00240276" w:rsidDel="007F6D69" w:rsidTr="00F54B5A">
        <w:trPr>
          <w:trHeight w:val="300"/>
          <w:del w:id="9840" w:author="srabhi" w:date="2015-07-20T17:12:00Z"/>
        </w:trPr>
        <w:tc>
          <w:tcPr>
            <w:tcW w:w="1843" w:type="dxa"/>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9841" w:author="srabhi" w:date="2015-07-20T17:12:00Z"/>
                <w:rFonts w:ascii="Arial" w:hAnsi="Arial" w:cs="Arial"/>
                <w:b/>
                <w:bCs/>
                <w:sz w:val="20"/>
                <w:szCs w:val="20"/>
              </w:rPr>
            </w:pPr>
            <w:del w:id="9842" w:author="srabhi" w:date="2015-07-20T17:12:00Z">
              <w:r w:rsidRPr="00415B83" w:rsidDel="007F6D69">
                <w:rPr>
                  <w:rFonts w:ascii="Arial" w:hAnsi="Arial" w:cs="Arial"/>
                  <w:b/>
                  <w:bCs/>
                  <w:sz w:val="20"/>
                  <w:szCs w:val="20"/>
                </w:rPr>
                <w:delText>Total non-</w:delText>
              </w:r>
            </w:del>
            <w:del w:id="9843" w:author="srabhi" w:date="2015-07-20T16:43:00Z">
              <w:r w:rsidRPr="00415B83" w:rsidDel="00EE3535">
                <w:rPr>
                  <w:rFonts w:ascii="Arial" w:hAnsi="Arial" w:cs="Arial"/>
                  <w:b/>
                  <w:bCs/>
                  <w:sz w:val="20"/>
                  <w:szCs w:val="20"/>
                </w:rPr>
                <w:delText>ms</w:delText>
              </w:r>
            </w:del>
            <w:del w:id="9844" w:author="srabhi" w:date="2015-07-20T17:12:00Z">
              <w:r w:rsidRPr="00415B83" w:rsidDel="007F6D69">
                <w:rPr>
                  <w:rFonts w:ascii="Arial" w:hAnsi="Arial" w:cs="Arial"/>
                  <w:b/>
                  <w:bCs/>
                  <w:sz w:val="20"/>
                  <w:szCs w:val="20"/>
                </w:rPr>
                <w:delText xml:space="preserve"> pre-index costs</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45" w:author="srabhi" w:date="2015-07-20T17:12:00Z"/>
                <w:rFonts w:ascii="Arial" w:hAnsi="Arial" w:cs="Arial"/>
                <w:sz w:val="18"/>
                <w:szCs w:val="18"/>
              </w:rPr>
            </w:pPr>
            <w:del w:id="9846" w:author="srabhi" w:date="2015-07-20T17:12:00Z">
              <w:r w:rsidRPr="00415B83" w:rsidDel="007F6D69">
                <w:rPr>
                  <w:rFonts w:ascii="Arial" w:hAnsi="Arial" w:cs="Arial"/>
                  <w:sz w:val="18"/>
                  <w:szCs w:val="18"/>
                </w:rPr>
                <w:delText>8</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47" w:author="srabhi" w:date="2015-07-20T17:12:00Z"/>
                <w:rFonts w:ascii="Arial" w:hAnsi="Arial" w:cs="Arial"/>
                <w:sz w:val="18"/>
                <w:szCs w:val="18"/>
              </w:rPr>
            </w:pPr>
            <w:del w:id="9848" w:author="srabhi" w:date="2015-07-20T17:12:00Z">
              <w:r w:rsidRPr="00415B83" w:rsidDel="007F6D69">
                <w:rPr>
                  <w:rFonts w:ascii="Arial" w:hAnsi="Arial" w:cs="Arial"/>
                  <w:sz w:val="18"/>
                  <w:szCs w:val="18"/>
                </w:rPr>
                <w:delText>1.15</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49" w:author="srabhi" w:date="2015-07-20T17:12:00Z"/>
                <w:rFonts w:ascii="Arial" w:hAnsi="Arial" w:cs="Arial"/>
                <w:sz w:val="18"/>
                <w:szCs w:val="18"/>
              </w:rPr>
            </w:pPr>
            <w:del w:id="9850" w:author="srabhi" w:date="2015-07-20T17:12:00Z">
              <w:r w:rsidRPr="00415B83" w:rsidDel="007F6D69">
                <w:rPr>
                  <w:rFonts w:ascii="Arial" w:hAnsi="Arial" w:cs="Arial"/>
                  <w:sz w:val="18"/>
                  <w:szCs w:val="18"/>
                </w:rPr>
                <w:delText>0.12</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51" w:author="srabhi" w:date="2015-07-20T17:12:00Z"/>
                <w:rFonts w:ascii="Arial" w:hAnsi="Arial" w:cs="Arial"/>
                <w:sz w:val="18"/>
                <w:szCs w:val="18"/>
              </w:rPr>
            </w:pPr>
            <w:del w:id="9852" w:author="srabhi" w:date="2015-07-20T17:12:00Z">
              <w:r w:rsidRPr="00415B83" w:rsidDel="007F6D69">
                <w:rPr>
                  <w:rFonts w:ascii="Arial" w:hAnsi="Arial" w:cs="Arial"/>
                  <w:sz w:val="18"/>
                  <w:szCs w:val="18"/>
                </w:rPr>
                <w:delText>14</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53" w:author="srabhi" w:date="2015-07-20T17:12:00Z"/>
                <w:rFonts w:ascii="Arial" w:hAnsi="Arial" w:cs="Arial"/>
                <w:sz w:val="18"/>
                <w:szCs w:val="18"/>
              </w:rPr>
            </w:pPr>
            <w:del w:id="9854" w:author="srabhi" w:date="2015-07-20T17:12:00Z">
              <w:r w:rsidRPr="00415B83" w:rsidDel="007F6D69">
                <w:rPr>
                  <w:rFonts w:ascii="Arial" w:hAnsi="Arial" w:cs="Arial"/>
                  <w:sz w:val="18"/>
                  <w:szCs w:val="18"/>
                </w:rPr>
                <w:delText>9</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55" w:author="srabhi" w:date="2015-07-20T17:12:00Z"/>
                <w:rFonts w:ascii="Arial" w:hAnsi="Arial" w:cs="Arial"/>
                <w:sz w:val="18"/>
                <w:szCs w:val="18"/>
              </w:rPr>
            </w:pPr>
            <w:del w:id="9856" w:author="srabhi" w:date="2015-07-20T17:12:00Z">
              <w:r w:rsidRPr="00415B83" w:rsidDel="007F6D69">
                <w:rPr>
                  <w:rFonts w:ascii="Arial" w:hAnsi="Arial" w:cs="Arial"/>
                  <w:sz w:val="18"/>
                  <w:szCs w:val="18"/>
                </w:rPr>
                <w:delText>1.32</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57" w:author="srabhi" w:date="2015-07-20T17:12:00Z"/>
                <w:rFonts w:ascii="Arial" w:hAnsi="Arial" w:cs="Arial"/>
                <w:sz w:val="18"/>
                <w:szCs w:val="18"/>
              </w:rPr>
            </w:pPr>
            <w:del w:id="9858" w:author="srabhi" w:date="2015-07-20T17:12:00Z">
              <w:r w:rsidRPr="00415B83" w:rsidDel="007F6D69">
                <w:rPr>
                  <w:rFonts w:ascii="Arial" w:hAnsi="Arial" w:cs="Arial"/>
                  <w:sz w:val="18"/>
                  <w:szCs w:val="18"/>
                </w:rPr>
                <w:delText>0.05</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59" w:author="srabhi" w:date="2015-07-20T17:12:00Z"/>
                <w:rFonts w:ascii="Arial" w:hAnsi="Arial" w:cs="Arial"/>
                <w:sz w:val="18"/>
                <w:szCs w:val="18"/>
              </w:rPr>
            </w:pPr>
            <w:del w:id="9860" w:author="srabhi" w:date="2015-07-20T17:12:00Z">
              <w:r w:rsidRPr="00415B83" w:rsidDel="007F6D69">
                <w:rPr>
                  <w:rFonts w:ascii="Arial" w:hAnsi="Arial" w:cs="Arial"/>
                  <w:sz w:val="18"/>
                  <w:szCs w:val="18"/>
                </w:rPr>
                <w:delText>11</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61" w:author="srabhi" w:date="2015-07-20T17:12:00Z"/>
                <w:rFonts w:ascii="Arial" w:hAnsi="Arial" w:cs="Arial"/>
                <w:sz w:val="18"/>
                <w:szCs w:val="18"/>
              </w:rPr>
            </w:pPr>
            <w:del w:id="9862" w:author="srabhi" w:date="2015-07-20T17:12:00Z">
              <w:r w:rsidRPr="00415B83" w:rsidDel="007F6D69">
                <w:rPr>
                  <w:rFonts w:ascii="Arial" w:hAnsi="Arial" w:cs="Arial"/>
                  <w:sz w:val="18"/>
                  <w:szCs w:val="18"/>
                </w:rPr>
                <w:delText>4</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63" w:author="srabhi" w:date="2015-07-20T17:12:00Z"/>
                <w:rFonts w:ascii="Arial" w:hAnsi="Arial" w:cs="Arial"/>
                <w:sz w:val="18"/>
                <w:szCs w:val="18"/>
              </w:rPr>
            </w:pPr>
            <w:del w:id="9864" w:author="srabhi" w:date="2015-07-20T17:12:00Z">
              <w:r w:rsidRPr="00415B83" w:rsidDel="007F6D69">
                <w:rPr>
                  <w:rFonts w:ascii="Arial" w:hAnsi="Arial" w:cs="Arial"/>
                  <w:sz w:val="18"/>
                  <w:szCs w:val="18"/>
                </w:rPr>
                <w:delText>1.06</w:delText>
              </w:r>
            </w:del>
          </w:p>
        </w:tc>
        <w:tc>
          <w:tcPr>
            <w:tcW w:w="46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65" w:author="srabhi" w:date="2015-07-20T17:12:00Z"/>
                <w:rFonts w:ascii="Arial" w:hAnsi="Arial" w:cs="Arial"/>
                <w:sz w:val="18"/>
                <w:szCs w:val="18"/>
              </w:rPr>
            </w:pPr>
            <w:del w:id="9866" w:author="srabhi" w:date="2015-07-20T17:12:00Z">
              <w:r w:rsidRPr="00415B83" w:rsidDel="007F6D69">
                <w:rPr>
                  <w:rFonts w:ascii="Arial" w:hAnsi="Arial" w:cs="Arial"/>
                  <w:sz w:val="18"/>
                  <w:szCs w:val="18"/>
                </w:rPr>
                <w:delText>0.08</w:delText>
              </w:r>
            </w:del>
          </w:p>
        </w:tc>
        <w:tc>
          <w:tcPr>
            <w:tcW w:w="953"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67" w:author="srabhi" w:date="2015-07-20T17:12:00Z"/>
                <w:rFonts w:ascii="Arial" w:hAnsi="Arial" w:cs="Arial"/>
                <w:sz w:val="18"/>
                <w:szCs w:val="18"/>
              </w:rPr>
            </w:pPr>
            <w:del w:id="9868" w:author="srabhi" w:date="2015-07-20T17:12:00Z">
              <w:r w:rsidRPr="00415B83" w:rsidDel="007F6D69">
                <w:rPr>
                  <w:rFonts w:ascii="Arial" w:hAnsi="Arial" w:cs="Arial"/>
                  <w:sz w:val="18"/>
                  <w:szCs w:val="18"/>
                </w:rPr>
                <w:delText>1.25</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69" w:author="srabhi" w:date="2015-07-20T17:12:00Z"/>
                <w:rFonts w:ascii="Arial" w:hAnsi="Arial" w:cs="Arial"/>
                <w:sz w:val="18"/>
                <w:szCs w:val="18"/>
              </w:rPr>
            </w:pPr>
            <w:del w:id="9870" w:author="srabhi" w:date="2015-07-20T17:12:00Z">
              <w:r w:rsidRPr="00415B83" w:rsidDel="007F6D69">
                <w:rPr>
                  <w:rFonts w:ascii="Arial" w:hAnsi="Arial" w:cs="Arial"/>
                  <w:sz w:val="18"/>
                  <w:szCs w:val="18"/>
                </w:rPr>
                <w:delText>-0.19</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71" w:author="srabhi" w:date="2015-07-20T17:12:00Z"/>
                <w:rFonts w:ascii="Arial" w:hAnsi="Arial" w:cs="Arial"/>
                <w:sz w:val="18"/>
                <w:szCs w:val="18"/>
              </w:rPr>
            </w:pPr>
            <w:del w:id="9872" w:author="srabhi" w:date="2015-07-20T17:12:00Z">
              <w:r w:rsidRPr="00415B83" w:rsidDel="007F6D69">
                <w:rPr>
                  <w:rFonts w:ascii="Arial" w:hAnsi="Arial" w:cs="Arial"/>
                  <w:sz w:val="18"/>
                  <w:szCs w:val="18"/>
                </w:rPr>
                <w:delText>1.34</w:delText>
              </w:r>
            </w:del>
          </w:p>
        </w:tc>
        <w:tc>
          <w:tcPr>
            <w:tcW w:w="1966"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73" w:author="srabhi" w:date="2015-07-20T17:12:00Z"/>
                <w:rFonts w:ascii="Arial" w:hAnsi="Arial" w:cs="Arial"/>
                <w:sz w:val="18"/>
                <w:szCs w:val="18"/>
              </w:rPr>
            </w:pPr>
            <w:del w:id="9874" w:author="srabhi" w:date="2015-07-20T17:12:00Z">
              <w:r w:rsidRPr="00415B83" w:rsidDel="007F6D69">
                <w:rPr>
                  <w:rFonts w:ascii="Arial" w:hAnsi="Arial" w:cs="Arial"/>
                  <w:sz w:val="18"/>
                  <w:szCs w:val="18"/>
                </w:rPr>
                <w:delText>-0.27</w:delText>
              </w:r>
            </w:del>
          </w:p>
        </w:tc>
      </w:tr>
      <w:tr w:rsidR="00F54B5A" w:rsidRPr="00240276" w:rsidDel="007F6D69" w:rsidTr="00F54B5A">
        <w:trPr>
          <w:trHeight w:val="300"/>
          <w:del w:id="9875" w:author="srabhi" w:date="2015-07-20T17:12:00Z"/>
        </w:trPr>
        <w:tc>
          <w:tcPr>
            <w:tcW w:w="1843" w:type="dxa"/>
            <w:tcBorders>
              <w:top w:val="nil"/>
              <w:left w:val="single" w:sz="8" w:space="0" w:color="auto"/>
              <w:bottom w:val="single" w:sz="8" w:space="0" w:color="auto"/>
              <w:right w:val="single" w:sz="8" w:space="0" w:color="auto"/>
            </w:tcBorders>
            <w:shd w:val="clear" w:color="auto" w:fill="auto"/>
            <w:noWrap/>
            <w:tcMar>
              <w:top w:w="20" w:type="dxa"/>
              <w:left w:w="20" w:type="dxa"/>
              <w:bottom w:w="0" w:type="dxa"/>
              <w:right w:w="20" w:type="dxa"/>
            </w:tcMar>
            <w:hideMark/>
          </w:tcPr>
          <w:p w:rsidR="00BD7304" w:rsidRPr="00415B83" w:rsidDel="007F6D69" w:rsidRDefault="00BD7304" w:rsidP="00A62F41">
            <w:pPr>
              <w:spacing w:line="240" w:lineRule="auto"/>
              <w:rPr>
                <w:del w:id="9876" w:author="srabhi" w:date="2015-07-20T17:12:00Z"/>
                <w:rFonts w:ascii="Arial" w:hAnsi="Arial" w:cs="Arial"/>
                <w:b/>
                <w:bCs/>
                <w:sz w:val="20"/>
                <w:szCs w:val="20"/>
              </w:rPr>
            </w:pPr>
            <w:del w:id="9877" w:author="srabhi" w:date="2015-07-20T17:12:00Z">
              <w:r w:rsidRPr="00415B83" w:rsidDel="007F6D69">
                <w:rPr>
                  <w:rFonts w:ascii="Arial" w:hAnsi="Arial" w:cs="Arial"/>
                  <w:b/>
                  <w:bCs/>
                  <w:sz w:val="20"/>
                  <w:szCs w:val="20"/>
                </w:rPr>
                <w:delText>MS-related total pre-index costs</w:delText>
              </w:r>
            </w:del>
          </w:p>
        </w:tc>
        <w:tc>
          <w:tcPr>
            <w:tcW w:w="1134" w:type="dxa"/>
            <w:gridSpan w:val="2"/>
            <w:tcBorders>
              <w:top w:val="nil"/>
              <w:left w:val="single" w:sz="4" w:space="0" w:color="auto"/>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78" w:author="srabhi" w:date="2015-07-20T17:12:00Z"/>
                <w:rFonts w:ascii="Arial" w:hAnsi="Arial" w:cs="Arial"/>
                <w:sz w:val="18"/>
                <w:szCs w:val="18"/>
              </w:rPr>
            </w:pPr>
            <w:del w:id="9879" w:author="srabhi" w:date="2015-07-20T17:12:00Z">
              <w:r w:rsidRPr="00415B83" w:rsidDel="007F6D69">
                <w:rPr>
                  <w:rFonts w:ascii="Arial" w:hAnsi="Arial" w:cs="Arial"/>
                  <w:sz w:val="18"/>
                  <w:szCs w:val="18"/>
                </w:rPr>
                <w:delText>100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80" w:author="srabhi" w:date="2015-07-20T17:12:00Z"/>
                <w:rFonts w:ascii="Arial" w:hAnsi="Arial" w:cs="Arial"/>
                <w:sz w:val="18"/>
                <w:szCs w:val="18"/>
              </w:rPr>
            </w:pPr>
            <w:del w:id="9881" w:author="srabhi" w:date="2015-07-20T17:12:00Z">
              <w:r w:rsidRPr="00415B83" w:rsidDel="007F6D69">
                <w:rPr>
                  <w:rFonts w:ascii="Arial" w:hAnsi="Arial" w:cs="Arial"/>
                  <w:sz w:val="18"/>
                  <w:szCs w:val="18"/>
                </w:rPr>
                <w:delText>2.08</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82" w:author="srabhi" w:date="2015-07-20T17:12:00Z"/>
                <w:rFonts w:ascii="Arial" w:hAnsi="Arial" w:cs="Arial"/>
                <w:sz w:val="18"/>
                <w:szCs w:val="18"/>
              </w:rPr>
            </w:pPr>
            <w:del w:id="9883" w:author="srabhi" w:date="2015-07-20T17:12:00Z">
              <w:r w:rsidRPr="00415B83" w:rsidDel="007F6D69">
                <w:rPr>
                  <w:rFonts w:ascii="Arial" w:hAnsi="Arial" w:cs="Arial"/>
                  <w:sz w:val="18"/>
                  <w:szCs w:val="18"/>
                </w:rPr>
                <w:delText>0.24</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84" w:author="srabhi" w:date="2015-07-20T17:12:00Z"/>
                <w:rFonts w:ascii="Arial" w:hAnsi="Arial" w:cs="Arial"/>
                <w:sz w:val="18"/>
                <w:szCs w:val="18"/>
              </w:rPr>
            </w:pPr>
            <w:del w:id="9885" w:author="srabhi" w:date="2015-07-20T17:12:00Z">
              <w:r w:rsidRPr="00415B83" w:rsidDel="007F6D69">
                <w:rPr>
                  <w:rFonts w:ascii="Arial" w:hAnsi="Arial" w:cs="Arial"/>
                  <w:sz w:val="18"/>
                  <w:szCs w:val="18"/>
                </w:rPr>
                <w:delText>100</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86" w:author="srabhi" w:date="2015-07-20T17:12:00Z"/>
                <w:rFonts w:ascii="Arial" w:hAnsi="Arial" w:cs="Arial"/>
                <w:sz w:val="18"/>
                <w:szCs w:val="18"/>
              </w:rPr>
            </w:pPr>
            <w:del w:id="9887" w:author="srabhi" w:date="2015-07-20T17:12:00Z">
              <w:r w:rsidRPr="00415B83" w:rsidDel="007F6D69">
                <w:rPr>
                  <w:rFonts w:ascii="Arial" w:hAnsi="Arial" w:cs="Arial"/>
                  <w:sz w:val="18"/>
                  <w:szCs w:val="18"/>
                </w:rPr>
                <w:delText>100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88" w:author="srabhi" w:date="2015-07-20T17:12:00Z"/>
                <w:rFonts w:ascii="Arial" w:hAnsi="Arial" w:cs="Arial"/>
                <w:sz w:val="18"/>
                <w:szCs w:val="18"/>
              </w:rPr>
            </w:pPr>
            <w:del w:id="9889" w:author="srabhi" w:date="2015-07-20T17:12:00Z">
              <w:r w:rsidRPr="00415B83" w:rsidDel="007F6D69">
                <w:rPr>
                  <w:rFonts w:ascii="Arial" w:hAnsi="Arial" w:cs="Arial"/>
                  <w:sz w:val="18"/>
                  <w:szCs w:val="18"/>
                </w:rPr>
                <w:delText>2.01</w:delText>
              </w:r>
            </w:del>
          </w:p>
        </w:tc>
        <w:tc>
          <w:tcPr>
            <w:tcW w:w="42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90" w:author="srabhi" w:date="2015-07-20T17:12:00Z"/>
                <w:rFonts w:ascii="Arial" w:hAnsi="Arial" w:cs="Arial"/>
                <w:sz w:val="18"/>
                <w:szCs w:val="18"/>
              </w:rPr>
            </w:pPr>
            <w:del w:id="9891" w:author="srabhi" w:date="2015-07-20T17:12:00Z">
              <w:r w:rsidRPr="00415B83" w:rsidDel="007F6D69">
                <w:rPr>
                  <w:rFonts w:ascii="Arial" w:hAnsi="Arial" w:cs="Arial"/>
                  <w:sz w:val="18"/>
                  <w:szCs w:val="18"/>
                </w:rPr>
                <w:delText>0.25</w:delText>
              </w:r>
            </w:del>
          </w:p>
        </w:tc>
        <w:tc>
          <w:tcPr>
            <w:tcW w:w="851"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92" w:author="srabhi" w:date="2015-07-20T17:12:00Z"/>
                <w:rFonts w:ascii="Arial" w:hAnsi="Arial" w:cs="Arial"/>
                <w:sz w:val="18"/>
                <w:szCs w:val="18"/>
              </w:rPr>
            </w:pPr>
            <w:del w:id="9893" w:author="srabhi" w:date="2015-07-20T17:12:00Z">
              <w:r w:rsidRPr="00415B83" w:rsidDel="007F6D69">
                <w:rPr>
                  <w:rFonts w:ascii="Arial" w:hAnsi="Arial" w:cs="Arial"/>
                  <w:sz w:val="18"/>
                  <w:szCs w:val="18"/>
                </w:rPr>
                <w:delText>100</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94" w:author="srabhi" w:date="2015-07-20T17:12:00Z"/>
                <w:rFonts w:ascii="Arial" w:hAnsi="Arial" w:cs="Arial"/>
                <w:sz w:val="18"/>
                <w:szCs w:val="18"/>
              </w:rPr>
            </w:pPr>
            <w:del w:id="9895" w:author="srabhi" w:date="2015-07-20T17:12:00Z">
              <w:r w:rsidRPr="00415B83" w:rsidDel="007F6D69">
                <w:rPr>
                  <w:rFonts w:ascii="Arial" w:hAnsi="Arial" w:cs="Arial"/>
                  <w:sz w:val="18"/>
                  <w:szCs w:val="18"/>
                </w:rPr>
                <w:delText>100</w:delText>
              </w:r>
            </w:del>
          </w:p>
        </w:tc>
        <w:tc>
          <w:tcPr>
            <w:tcW w:w="56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96" w:author="srabhi" w:date="2015-07-20T17:12:00Z"/>
                <w:rFonts w:ascii="Arial" w:hAnsi="Arial" w:cs="Arial"/>
                <w:sz w:val="18"/>
                <w:szCs w:val="18"/>
              </w:rPr>
            </w:pPr>
            <w:del w:id="9897" w:author="srabhi" w:date="2015-07-20T17:12:00Z">
              <w:r w:rsidRPr="00415B83" w:rsidDel="007F6D69">
                <w:rPr>
                  <w:rFonts w:ascii="Arial" w:hAnsi="Arial" w:cs="Arial"/>
                  <w:sz w:val="18"/>
                  <w:szCs w:val="18"/>
                </w:rPr>
                <w:delText>1.59</w:delText>
              </w:r>
            </w:del>
          </w:p>
        </w:tc>
        <w:tc>
          <w:tcPr>
            <w:tcW w:w="465"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898" w:author="srabhi" w:date="2015-07-20T17:12:00Z"/>
                <w:rFonts w:ascii="Arial" w:hAnsi="Arial" w:cs="Arial"/>
                <w:sz w:val="18"/>
                <w:szCs w:val="18"/>
              </w:rPr>
            </w:pPr>
            <w:del w:id="9899" w:author="srabhi" w:date="2015-07-20T17:12:00Z">
              <w:r w:rsidRPr="00415B83" w:rsidDel="007F6D69">
                <w:rPr>
                  <w:rFonts w:ascii="Arial" w:hAnsi="Arial" w:cs="Arial"/>
                  <w:sz w:val="18"/>
                  <w:szCs w:val="18"/>
                </w:rPr>
                <w:delText>0.20</w:delText>
              </w:r>
            </w:del>
          </w:p>
        </w:tc>
        <w:tc>
          <w:tcPr>
            <w:tcW w:w="953" w:type="dxa"/>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900" w:author="srabhi" w:date="2015-07-20T17:12:00Z"/>
                <w:rFonts w:ascii="Arial" w:hAnsi="Arial" w:cs="Arial"/>
                <w:sz w:val="18"/>
                <w:szCs w:val="18"/>
              </w:rPr>
            </w:pPr>
            <w:del w:id="9901" w:author="srabhi" w:date="2015-07-20T17:12:00Z">
              <w:r w:rsidRPr="00415B83" w:rsidDel="007F6D69">
                <w:rPr>
                  <w:rFonts w:ascii="Arial" w:hAnsi="Arial" w:cs="Arial"/>
                  <w:sz w:val="18"/>
                  <w:szCs w:val="18"/>
                </w:rPr>
                <w:delText>2.08</w:delText>
              </w:r>
            </w:del>
          </w:p>
        </w:tc>
        <w:tc>
          <w:tcPr>
            <w:tcW w:w="992"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902" w:author="srabhi" w:date="2015-07-20T17:12:00Z"/>
                <w:rFonts w:ascii="Arial" w:hAnsi="Arial" w:cs="Arial"/>
                <w:sz w:val="18"/>
                <w:szCs w:val="18"/>
              </w:rPr>
            </w:pPr>
            <w:del w:id="9903" w:author="srabhi" w:date="2015-07-20T17:12:00Z">
              <w:r w:rsidRPr="00415B83" w:rsidDel="007F6D69">
                <w:rPr>
                  <w:rFonts w:ascii="Arial" w:hAnsi="Arial" w:cs="Arial"/>
                  <w:sz w:val="18"/>
                  <w:szCs w:val="18"/>
                </w:rPr>
                <w:delText>-0.49</w:delText>
              </w:r>
            </w:del>
          </w:p>
        </w:tc>
        <w:tc>
          <w:tcPr>
            <w:tcW w:w="1417"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904" w:author="srabhi" w:date="2015-07-20T17:12:00Z"/>
                <w:rFonts w:ascii="Arial" w:hAnsi="Arial" w:cs="Arial"/>
                <w:sz w:val="18"/>
                <w:szCs w:val="18"/>
              </w:rPr>
            </w:pPr>
            <w:del w:id="9905" w:author="srabhi" w:date="2015-07-20T17:12:00Z">
              <w:r w:rsidRPr="00415B83" w:rsidDel="007F6D69">
                <w:rPr>
                  <w:rFonts w:ascii="Arial" w:hAnsi="Arial" w:cs="Arial"/>
                  <w:sz w:val="18"/>
                  <w:szCs w:val="18"/>
                </w:rPr>
                <w:delText>2.01</w:delText>
              </w:r>
            </w:del>
          </w:p>
        </w:tc>
        <w:tc>
          <w:tcPr>
            <w:tcW w:w="1966" w:type="dxa"/>
            <w:gridSpan w:val="2"/>
            <w:tcBorders>
              <w:top w:val="nil"/>
              <w:left w:val="nil"/>
              <w:bottom w:val="single" w:sz="4" w:space="0" w:color="auto"/>
              <w:right w:val="single" w:sz="4" w:space="0" w:color="auto"/>
            </w:tcBorders>
            <w:shd w:val="clear" w:color="auto" w:fill="auto"/>
            <w:noWrap/>
            <w:tcMar>
              <w:top w:w="20" w:type="dxa"/>
              <w:left w:w="20" w:type="dxa"/>
              <w:bottom w:w="0" w:type="dxa"/>
              <w:right w:w="20" w:type="dxa"/>
            </w:tcMar>
            <w:vAlign w:val="bottom"/>
            <w:hideMark/>
          </w:tcPr>
          <w:p w:rsidR="00BD7304" w:rsidRPr="00415B83" w:rsidDel="007F6D69" w:rsidRDefault="00BD7304" w:rsidP="00A62F41">
            <w:pPr>
              <w:spacing w:line="240" w:lineRule="auto"/>
              <w:jc w:val="right"/>
              <w:rPr>
                <w:del w:id="9906" w:author="srabhi" w:date="2015-07-20T17:12:00Z"/>
                <w:rFonts w:ascii="Arial" w:hAnsi="Arial" w:cs="Arial"/>
                <w:sz w:val="18"/>
                <w:szCs w:val="18"/>
              </w:rPr>
            </w:pPr>
            <w:del w:id="9907" w:author="srabhi" w:date="2015-07-20T17:12:00Z">
              <w:r w:rsidRPr="00415B83" w:rsidDel="007F6D69">
                <w:rPr>
                  <w:rFonts w:ascii="Arial" w:hAnsi="Arial" w:cs="Arial"/>
                  <w:sz w:val="18"/>
                  <w:szCs w:val="18"/>
                </w:rPr>
                <w:delText>-0.42</w:delText>
              </w:r>
            </w:del>
          </w:p>
        </w:tc>
      </w:tr>
    </w:tbl>
    <w:p w:rsidR="006E3168" w:rsidRPr="00240276" w:rsidDel="007F6D69" w:rsidRDefault="00BD7304">
      <w:pPr>
        <w:spacing w:line="240" w:lineRule="auto"/>
        <w:rPr>
          <w:del w:id="9908" w:author="srabhi" w:date="2015-07-20T17:12:00Z"/>
          <w:rFonts w:ascii="Arial" w:hAnsi="Arial" w:cs="Arial"/>
          <w:b/>
          <w:sz w:val="21"/>
          <w:szCs w:val="21"/>
        </w:rPr>
      </w:pPr>
      <w:del w:id="9909" w:author="srabhi" w:date="2015-07-20T17:12:00Z">
        <w:r w:rsidRPr="00240276" w:rsidDel="007F6D69">
          <w:rPr>
            <w:rFonts w:ascii="Arial" w:hAnsi="Arial" w:cs="Arial"/>
            <w:b/>
            <w:sz w:val="21"/>
            <w:szCs w:val="21"/>
          </w:rPr>
          <w:delText xml:space="preserve"> </w:delText>
        </w:r>
        <w:r w:rsidR="006E3168" w:rsidRPr="00240276" w:rsidDel="007F6D69">
          <w:rPr>
            <w:rFonts w:ascii="Arial" w:hAnsi="Arial" w:cs="Arial"/>
            <w:b/>
            <w:sz w:val="21"/>
            <w:szCs w:val="21"/>
          </w:rPr>
          <w:br w:type="page"/>
        </w:r>
      </w:del>
    </w:p>
    <w:p w:rsidR="002B2592" w:rsidRPr="00240276" w:rsidDel="007F6D69" w:rsidRDefault="00D63045">
      <w:pPr>
        <w:spacing w:line="240" w:lineRule="auto"/>
        <w:rPr>
          <w:del w:id="9910" w:author="srabhi" w:date="2015-07-20T17:12:00Z"/>
          <w:rFonts w:ascii="Arial" w:hAnsi="Arial" w:cs="Arial"/>
          <w:sz w:val="21"/>
          <w:szCs w:val="21"/>
        </w:rPr>
      </w:pPr>
      <w:del w:id="9911" w:author="srabhi" w:date="2015-07-20T15:01:00Z">
        <w:r w:rsidRPr="00240276" w:rsidDel="00627132">
          <w:rPr>
            <w:rFonts w:ascii="Arial" w:hAnsi="Arial" w:cs="Arial"/>
            <w:b/>
            <w:sz w:val="21"/>
            <w:szCs w:val="21"/>
          </w:rPr>
          <w:delText xml:space="preserve">Appendix </w:delText>
        </w:r>
      </w:del>
      <w:del w:id="9912" w:author="srabhi" w:date="2015-07-20T17:12:00Z">
        <w:r w:rsidRPr="00240276" w:rsidDel="007F6D69">
          <w:rPr>
            <w:rFonts w:ascii="Arial" w:hAnsi="Arial" w:cs="Arial"/>
            <w:b/>
            <w:sz w:val="21"/>
            <w:szCs w:val="21"/>
          </w:rPr>
          <w:delText>Table</w:delText>
        </w:r>
      </w:del>
      <w:del w:id="9913" w:author="srabhi" w:date="2015-07-20T15:01:00Z">
        <w:r w:rsidRPr="00240276" w:rsidDel="00627132">
          <w:rPr>
            <w:rFonts w:ascii="Arial" w:hAnsi="Arial" w:cs="Arial"/>
            <w:b/>
            <w:sz w:val="21"/>
            <w:szCs w:val="21"/>
          </w:rPr>
          <w:delText xml:space="preserve"> A4 -</w:delText>
        </w:r>
      </w:del>
      <w:del w:id="9914" w:author="srabhi" w:date="2015-07-20T17:12:00Z">
        <w:r w:rsidRPr="00240276" w:rsidDel="007F6D69">
          <w:rPr>
            <w:rFonts w:ascii="Arial" w:hAnsi="Arial" w:cs="Arial"/>
            <w:b/>
            <w:sz w:val="21"/>
            <w:szCs w:val="21"/>
          </w:rPr>
          <w:delText xml:space="preserve"> Odds ratios for 400 training/test samples (persistence) full results</w:delText>
        </w:r>
      </w:del>
      <w:del w:id="9915" w:author="srabhi" w:date="2015-07-20T15:01:00Z">
        <w:r w:rsidRPr="00240276" w:rsidDel="00627132">
          <w:rPr>
            <w:rFonts w:ascii="Arial" w:hAnsi="Arial" w:cs="Arial"/>
            <w:sz w:val="21"/>
            <w:szCs w:val="21"/>
          </w:rPr>
          <w:delText xml:space="preserve"> </w:delText>
        </w:r>
      </w:del>
    </w:p>
    <w:p w:rsidR="002B2592" w:rsidRPr="00240276" w:rsidDel="007F6D69" w:rsidRDefault="002B2592" w:rsidP="002B2592">
      <w:pPr>
        <w:spacing w:line="240" w:lineRule="auto"/>
        <w:rPr>
          <w:del w:id="9916" w:author="srabhi" w:date="2015-07-20T17:12:00Z"/>
          <w:rFonts w:ascii="Arial" w:hAnsi="Arial" w:cs="Arial"/>
          <w:sz w:val="21"/>
          <w:szCs w:val="21"/>
        </w:rPr>
      </w:pPr>
      <w:del w:id="9917" w:author="srabhi" w:date="2015-07-20T17:12:00Z">
        <w:r w:rsidRPr="00240276" w:rsidDel="007F6D69">
          <w:rPr>
            <w:rFonts w:ascii="Arial" w:hAnsi="Arial" w:cs="Arial"/>
            <w:sz w:val="21"/>
            <w:szCs w:val="21"/>
          </w:rPr>
          <w:delText xml:space="preserve"> </w:delText>
        </w:r>
      </w:del>
    </w:p>
    <w:tbl>
      <w:tblPr>
        <w:tblW w:w="15735" w:type="dxa"/>
        <w:tblInd w:w="-743" w:type="dxa"/>
        <w:tblLayout w:type="fixed"/>
        <w:tblLook w:val="04A0"/>
      </w:tblPr>
      <w:tblGrid>
        <w:gridCol w:w="1844"/>
        <w:gridCol w:w="1134"/>
        <w:gridCol w:w="708"/>
        <w:gridCol w:w="567"/>
        <w:gridCol w:w="993"/>
        <w:gridCol w:w="1134"/>
        <w:gridCol w:w="708"/>
        <w:gridCol w:w="567"/>
        <w:gridCol w:w="993"/>
        <w:gridCol w:w="1134"/>
        <w:gridCol w:w="708"/>
        <w:gridCol w:w="567"/>
        <w:gridCol w:w="1276"/>
        <w:gridCol w:w="1134"/>
        <w:gridCol w:w="1064"/>
        <w:gridCol w:w="1204"/>
      </w:tblGrid>
      <w:tr w:rsidR="00372E0E" w:rsidRPr="00240276" w:rsidDel="007F6D69" w:rsidTr="00F54B5A">
        <w:trPr>
          <w:trHeight w:val="420"/>
          <w:del w:id="9918" w:author="srabhi" w:date="2015-07-20T17:12:00Z"/>
        </w:trPr>
        <w:tc>
          <w:tcPr>
            <w:tcW w:w="1844" w:type="dxa"/>
            <w:tcBorders>
              <w:top w:val="single" w:sz="8" w:space="0" w:color="auto"/>
              <w:left w:val="single" w:sz="8" w:space="0" w:color="auto"/>
              <w:bottom w:val="single" w:sz="8" w:space="0" w:color="auto"/>
              <w:right w:val="single" w:sz="8" w:space="0" w:color="auto"/>
            </w:tcBorders>
            <w:shd w:val="clear" w:color="auto" w:fill="auto"/>
            <w:hideMark/>
          </w:tcPr>
          <w:p w:rsidR="00372E0E" w:rsidRPr="00240276" w:rsidDel="007F6D69" w:rsidRDefault="00372E0E" w:rsidP="00903CB8">
            <w:pPr>
              <w:spacing w:line="240" w:lineRule="auto"/>
              <w:jc w:val="center"/>
              <w:rPr>
                <w:del w:id="9919" w:author="srabhi" w:date="2015-07-20T17:12:00Z"/>
                <w:rFonts w:ascii="Arial" w:hAnsi="Arial" w:cs="Arial"/>
                <w:b/>
                <w:bCs/>
                <w:sz w:val="21"/>
                <w:szCs w:val="21"/>
                <w:lang w:val="en-US" w:eastAsia="zh-CN"/>
              </w:rPr>
            </w:pPr>
            <w:del w:id="9920" w:author="srabhi" w:date="2015-07-20T17:12:00Z">
              <w:r w:rsidRPr="00240276" w:rsidDel="007F6D69">
                <w:rPr>
                  <w:rFonts w:ascii="Arial" w:hAnsi="Arial" w:cs="Arial"/>
                  <w:b/>
                  <w:bCs/>
                  <w:sz w:val="21"/>
                  <w:szCs w:val="21"/>
                  <w:lang w:eastAsia="zh-CN"/>
                </w:rPr>
                <w:delText>Variable Description</w:delText>
              </w:r>
            </w:del>
          </w:p>
        </w:tc>
        <w:tc>
          <w:tcPr>
            <w:tcW w:w="2409" w:type="dxa"/>
            <w:gridSpan w:val="3"/>
            <w:tcBorders>
              <w:top w:val="single" w:sz="8" w:space="0" w:color="auto"/>
              <w:left w:val="nil"/>
              <w:bottom w:val="single" w:sz="8" w:space="0" w:color="auto"/>
              <w:right w:val="single" w:sz="8" w:space="0" w:color="000000"/>
            </w:tcBorders>
            <w:shd w:val="clear" w:color="auto" w:fill="auto"/>
            <w:hideMark/>
          </w:tcPr>
          <w:p w:rsidR="00372E0E" w:rsidRPr="00240276" w:rsidDel="007F6D69" w:rsidRDefault="00372E0E" w:rsidP="00903CB8">
            <w:pPr>
              <w:spacing w:line="240" w:lineRule="auto"/>
              <w:jc w:val="center"/>
              <w:rPr>
                <w:del w:id="9921" w:author="srabhi" w:date="2015-07-20T17:12:00Z"/>
                <w:rFonts w:ascii="Arial" w:hAnsi="Arial" w:cs="Arial"/>
                <w:b/>
                <w:bCs/>
                <w:sz w:val="21"/>
                <w:szCs w:val="21"/>
                <w:lang w:val="en-US" w:eastAsia="zh-CN"/>
              </w:rPr>
            </w:pPr>
            <w:del w:id="9922" w:author="srabhi" w:date="2015-07-20T17:12:00Z">
              <w:r w:rsidRPr="00240276" w:rsidDel="007F6D69">
                <w:rPr>
                  <w:rFonts w:ascii="Arial" w:hAnsi="Arial" w:cs="Arial"/>
                  <w:b/>
                  <w:bCs/>
                  <w:sz w:val="21"/>
                  <w:szCs w:val="21"/>
                  <w:lang w:eastAsia="zh-CN"/>
                </w:rPr>
                <w:delText>Standard logistic</w:delText>
              </w:r>
            </w:del>
          </w:p>
        </w:tc>
        <w:tc>
          <w:tcPr>
            <w:tcW w:w="3402" w:type="dxa"/>
            <w:gridSpan w:val="4"/>
            <w:tcBorders>
              <w:top w:val="single" w:sz="8" w:space="0" w:color="auto"/>
              <w:left w:val="nil"/>
              <w:bottom w:val="single" w:sz="8" w:space="0" w:color="auto"/>
              <w:right w:val="single" w:sz="8" w:space="0" w:color="000000"/>
            </w:tcBorders>
            <w:shd w:val="clear" w:color="auto" w:fill="auto"/>
            <w:hideMark/>
          </w:tcPr>
          <w:p w:rsidR="00372E0E" w:rsidRPr="00240276" w:rsidDel="007F6D69" w:rsidRDefault="00372E0E" w:rsidP="00903CB8">
            <w:pPr>
              <w:spacing w:line="240" w:lineRule="auto"/>
              <w:jc w:val="center"/>
              <w:rPr>
                <w:del w:id="9923" w:author="srabhi" w:date="2015-07-20T17:12:00Z"/>
                <w:rFonts w:ascii="Arial" w:hAnsi="Arial" w:cs="Arial"/>
                <w:b/>
                <w:bCs/>
                <w:sz w:val="21"/>
                <w:szCs w:val="21"/>
                <w:lang w:val="en-US" w:eastAsia="zh-CN"/>
              </w:rPr>
            </w:pPr>
            <w:del w:id="9924" w:author="srabhi" w:date="2015-07-20T17:12:00Z">
              <w:r w:rsidRPr="00240276" w:rsidDel="007F6D69">
                <w:rPr>
                  <w:rFonts w:ascii="Arial" w:hAnsi="Arial" w:cs="Arial"/>
                  <w:b/>
                  <w:bCs/>
                  <w:sz w:val="21"/>
                  <w:szCs w:val="21"/>
                  <w:lang w:eastAsia="zh-CN"/>
                </w:rPr>
                <w:delText>Stepwise</w:delText>
              </w:r>
            </w:del>
          </w:p>
        </w:tc>
        <w:tc>
          <w:tcPr>
            <w:tcW w:w="3402" w:type="dxa"/>
            <w:gridSpan w:val="4"/>
            <w:tcBorders>
              <w:top w:val="single" w:sz="8" w:space="0" w:color="auto"/>
              <w:left w:val="nil"/>
              <w:bottom w:val="single" w:sz="8" w:space="0" w:color="auto"/>
              <w:right w:val="single" w:sz="8" w:space="0" w:color="000000"/>
            </w:tcBorders>
            <w:shd w:val="clear" w:color="auto" w:fill="auto"/>
            <w:hideMark/>
          </w:tcPr>
          <w:p w:rsidR="00372E0E" w:rsidRPr="00240276" w:rsidDel="007F6D69" w:rsidRDefault="00372E0E" w:rsidP="00903CB8">
            <w:pPr>
              <w:spacing w:line="240" w:lineRule="auto"/>
              <w:jc w:val="center"/>
              <w:rPr>
                <w:del w:id="9925" w:author="srabhi" w:date="2015-07-20T17:12:00Z"/>
                <w:rFonts w:ascii="Arial" w:hAnsi="Arial" w:cs="Arial"/>
                <w:b/>
                <w:bCs/>
                <w:sz w:val="21"/>
                <w:szCs w:val="21"/>
                <w:lang w:val="en-US" w:eastAsia="zh-CN"/>
              </w:rPr>
            </w:pPr>
            <w:del w:id="9926" w:author="srabhi" w:date="2015-07-20T17:12:00Z">
              <w:r w:rsidRPr="00240276" w:rsidDel="007F6D69">
                <w:rPr>
                  <w:rFonts w:ascii="Arial" w:hAnsi="Arial" w:cs="Arial"/>
                  <w:b/>
                  <w:bCs/>
                  <w:sz w:val="21"/>
                  <w:szCs w:val="21"/>
                  <w:lang w:eastAsia="zh-CN"/>
                </w:rPr>
                <w:delText>Lasso</w:delText>
              </w:r>
            </w:del>
          </w:p>
        </w:tc>
        <w:tc>
          <w:tcPr>
            <w:tcW w:w="4678" w:type="dxa"/>
            <w:gridSpan w:val="4"/>
            <w:tcBorders>
              <w:top w:val="single" w:sz="8" w:space="0" w:color="auto"/>
              <w:left w:val="nil"/>
              <w:bottom w:val="single" w:sz="8" w:space="0" w:color="auto"/>
              <w:right w:val="single" w:sz="8" w:space="0" w:color="000000"/>
            </w:tcBorders>
            <w:shd w:val="clear" w:color="auto" w:fill="auto"/>
            <w:hideMark/>
          </w:tcPr>
          <w:p w:rsidR="00372E0E" w:rsidRPr="00240276" w:rsidDel="007F6D69" w:rsidRDefault="00372E0E" w:rsidP="00903CB8">
            <w:pPr>
              <w:spacing w:line="240" w:lineRule="auto"/>
              <w:jc w:val="center"/>
              <w:rPr>
                <w:del w:id="9927" w:author="srabhi" w:date="2015-07-20T17:12:00Z"/>
                <w:rFonts w:ascii="Arial" w:hAnsi="Arial" w:cs="Arial"/>
                <w:b/>
                <w:bCs/>
                <w:sz w:val="21"/>
                <w:szCs w:val="21"/>
                <w:lang w:val="en-US" w:eastAsia="zh-CN"/>
              </w:rPr>
            </w:pPr>
            <w:del w:id="9928" w:author="srabhi" w:date="2015-07-20T17:12:00Z">
              <w:r w:rsidRPr="00240276" w:rsidDel="007F6D69">
                <w:rPr>
                  <w:rFonts w:ascii="Arial" w:hAnsi="Arial" w:cs="Arial"/>
                  <w:b/>
                  <w:bCs/>
                  <w:sz w:val="21"/>
                  <w:szCs w:val="21"/>
                  <w:lang w:eastAsia="zh-CN"/>
                </w:rPr>
                <w:delText>Model comparison</w:delText>
              </w:r>
            </w:del>
          </w:p>
        </w:tc>
      </w:tr>
      <w:tr w:rsidR="00F54B5A" w:rsidRPr="00240276" w:rsidDel="007F6D69" w:rsidTr="00F54B5A">
        <w:trPr>
          <w:trHeight w:val="276"/>
          <w:del w:id="9929" w:author="srabhi" w:date="2015-07-20T17:12:00Z"/>
        </w:trPr>
        <w:tc>
          <w:tcPr>
            <w:tcW w:w="1844" w:type="dxa"/>
            <w:vMerge w:val="restart"/>
            <w:tcBorders>
              <w:top w:val="nil"/>
              <w:left w:val="single" w:sz="8" w:space="0" w:color="auto"/>
              <w:bottom w:val="single" w:sz="8" w:space="0" w:color="000000"/>
              <w:right w:val="single" w:sz="8" w:space="0" w:color="auto"/>
            </w:tcBorders>
            <w:shd w:val="clear" w:color="auto" w:fill="auto"/>
            <w:hideMark/>
          </w:tcPr>
          <w:p w:rsidR="00372E0E" w:rsidRPr="00240276" w:rsidDel="007F6D69" w:rsidRDefault="00372E0E" w:rsidP="00903CB8">
            <w:pPr>
              <w:spacing w:line="240" w:lineRule="auto"/>
              <w:jc w:val="center"/>
              <w:rPr>
                <w:del w:id="9930" w:author="srabhi" w:date="2015-07-20T17:12:00Z"/>
                <w:rFonts w:ascii="Arial" w:hAnsi="Arial" w:cs="Arial"/>
                <w:b/>
                <w:bCs/>
                <w:sz w:val="21"/>
                <w:szCs w:val="21"/>
                <w:lang w:val="en-US" w:eastAsia="zh-CN"/>
              </w:rPr>
            </w:pPr>
            <w:del w:id="9931" w:author="srabhi" w:date="2015-07-20T17:12:00Z">
              <w:r w:rsidRPr="00240276" w:rsidDel="007F6D69">
                <w:rPr>
                  <w:rFonts w:ascii="Arial" w:hAnsi="Arial" w:cs="Arial"/>
                  <w:b/>
                  <w:bCs/>
                  <w:sz w:val="21"/>
                  <w:szCs w:val="21"/>
                  <w:lang w:eastAsia="zh-CN"/>
                </w:rPr>
                <w:delText> </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372E0E" w:rsidRPr="00415B83" w:rsidDel="007F6D69" w:rsidRDefault="00372E0E" w:rsidP="00F54B5A">
            <w:pPr>
              <w:spacing w:line="240" w:lineRule="auto"/>
              <w:rPr>
                <w:del w:id="9932" w:author="srabhi" w:date="2015-07-20T17:12:00Z"/>
                <w:rFonts w:ascii="Arial" w:hAnsi="Arial" w:cs="Arial"/>
                <w:b/>
                <w:bCs/>
                <w:sz w:val="18"/>
                <w:szCs w:val="18"/>
                <w:lang w:val="en-US" w:eastAsia="zh-CN"/>
              </w:rPr>
            </w:pPr>
            <w:del w:id="9933" w:author="srabhi" w:date="2015-07-20T17:12:00Z">
              <w:r w:rsidRPr="00415B83" w:rsidDel="007F6D69">
                <w:rPr>
                  <w:rFonts w:ascii="Arial" w:hAnsi="Arial" w:cs="Arial"/>
                  <w:b/>
                  <w:bCs/>
                  <w:sz w:val="18"/>
                  <w:szCs w:val="18"/>
                  <w:lang w:eastAsia="zh-CN"/>
                </w:rPr>
                <w:delText>No. of times significant</w:delText>
              </w:r>
            </w:del>
          </w:p>
        </w:tc>
        <w:tc>
          <w:tcPr>
            <w:tcW w:w="708" w:type="dxa"/>
            <w:vMerge w:val="restart"/>
            <w:tcBorders>
              <w:top w:val="nil"/>
              <w:left w:val="single" w:sz="8" w:space="0" w:color="auto"/>
              <w:bottom w:val="single" w:sz="8" w:space="0" w:color="000000"/>
              <w:right w:val="single" w:sz="8" w:space="0" w:color="auto"/>
            </w:tcBorders>
            <w:shd w:val="clear" w:color="auto" w:fill="auto"/>
            <w:hideMark/>
          </w:tcPr>
          <w:p w:rsidR="00372E0E" w:rsidRPr="00415B83" w:rsidDel="007F6D69" w:rsidRDefault="00372E0E" w:rsidP="00F54B5A">
            <w:pPr>
              <w:spacing w:line="240" w:lineRule="auto"/>
              <w:rPr>
                <w:del w:id="9934" w:author="srabhi" w:date="2015-07-20T17:12:00Z"/>
                <w:rFonts w:ascii="Arial" w:hAnsi="Arial" w:cs="Arial"/>
                <w:b/>
                <w:bCs/>
                <w:sz w:val="18"/>
                <w:szCs w:val="18"/>
                <w:lang w:val="en-US" w:eastAsia="zh-CN"/>
              </w:rPr>
            </w:pPr>
            <w:del w:id="9935" w:author="srabhi" w:date="2015-07-20T17:12:00Z">
              <w:r w:rsidRPr="00415B83" w:rsidDel="007F6D69">
                <w:rPr>
                  <w:rFonts w:ascii="Arial" w:hAnsi="Arial" w:cs="Arial"/>
                  <w:b/>
                  <w:bCs/>
                  <w:sz w:val="18"/>
                  <w:szCs w:val="18"/>
                  <w:lang w:eastAsia="zh-CN"/>
                </w:rPr>
                <w:delText>Mean OR</w:delText>
              </w:r>
            </w:del>
          </w:p>
        </w:tc>
        <w:tc>
          <w:tcPr>
            <w:tcW w:w="567" w:type="dxa"/>
            <w:vMerge w:val="restart"/>
            <w:tcBorders>
              <w:top w:val="nil"/>
              <w:left w:val="single" w:sz="8" w:space="0" w:color="auto"/>
              <w:bottom w:val="single" w:sz="8" w:space="0" w:color="000000"/>
              <w:right w:val="single" w:sz="8" w:space="0" w:color="auto"/>
            </w:tcBorders>
            <w:shd w:val="clear" w:color="auto" w:fill="auto"/>
            <w:hideMark/>
          </w:tcPr>
          <w:p w:rsidR="00372E0E" w:rsidRPr="00415B83" w:rsidDel="007F6D69" w:rsidRDefault="00372E0E" w:rsidP="00F54B5A">
            <w:pPr>
              <w:spacing w:line="240" w:lineRule="auto"/>
              <w:rPr>
                <w:del w:id="9936" w:author="srabhi" w:date="2015-07-20T17:12:00Z"/>
                <w:rFonts w:ascii="Arial" w:hAnsi="Arial" w:cs="Arial"/>
                <w:b/>
                <w:bCs/>
                <w:sz w:val="18"/>
                <w:szCs w:val="18"/>
                <w:lang w:val="en-US" w:eastAsia="zh-CN"/>
              </w:rPr>
            </w:pPr>
            <w:del w:id="9937" w:author="srabhi" w:date="2015-07-20T17:12:00Z">
              <w:r w:rsidRPr="00415B83" w:rsidDel="007F6D69">
                <w:rPr>
                  <w:rFonts w:ascii="Arial" w:hAnsi="Arial" w:cs="Arial"/>
                  <w:b/>
                  <w:bCs/>
                  <w:sz w:val="18"/>
                  <w:szCs w:val="18"/>
                  <w:lang w:eastAsia="zh-CN"/>
                </w:rPr>
                <w:delText>SD OR</w:delText>
              </w:r>
            </w:del>
          </w:p>
        </w:tc>
        <w:tc>
          <w:tcPr>
            <w:tcW w:w="993" w:type="dxa"/>
            <w:vMerge w:val="restart"/>
            <w:tcBorders>
              <w:top w:val="nil"/>
              <w:left w:val="single" w:sz="8" w:space="0" w:color="auto"/>
              <w:bottom w:val="single" w:sz="8" w:space="0" w:color="000000"/>
              <w:right w:val="single" w:sz="8" w:space="0" w:color="auto"/>
            </w:tcBorders>
            <w:shd w:val="clear" w:color="auto" w:fill="auto"/>
            <w:hideMark/>
          </w:tcPr>
          <w:p w:rsidR="00372E0E" w:rsidRPr="00415B83" w:rsidDel="007F6D69" w:rsidRDefault="00372E0E" w:rsidP="00F54B5A">
            <w:pPr>
              <w:spacing w:line="240" w:lineRule="auto"/>
              <w:rPr>
                <w:del w:id="9938" w:author="srabhi" w:date="2015-07-20T17:12:00Z"/>
                <w:rFonts w:ascii="Arial" w:hAnsi="Arial" w:cs="Arial"/>
                <w:b/>
                <w:bCs/>
                <w:sz w:val="18"/>
                <w:szCs w:val="18"/>
                <w:lang w:val="en-US" w:eastAsia="zh-CN"/>
              </w:rPr>
            </w:pPr>
            <w:del w:id="9939" w:author="srabhi" w:date="2015-07-20T17:12:00Z">
              <w:r w:rsidRPr="00415B83" w:rsidDel="007F6D69">
                <w:rPr>
                  <w:rFonts w:ascii="Arial" w:hAnsi="Arial" w:cs="Arial"/>
                  <w:b/>
                  <w:bCs/>
                  <w:sz w:val="18"/>
                  <w:szCs w:val="18"/>
                  <w:lang w:eastAsia="zh-CN"/>
                </w:rPr>
                <w:delText>Number of times retained</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372E0E" w:rsidRPr="00415B83" w:rsidDel="007F6D69" w:rsidRDefault="00372E0E" w:rsidP="00F54B5A">
            <w:pPr>
              <w:spacing w:line="240" w:lineRule="auto"/>
              <w:rPr>
                <w:del w:id="9940" w:author="srabhi" w:date="2015-07-20T17:12:00Z"/>
                <w:rFonts w:ascii="Arial" w:hAnsi="Arial" w:cs="Arial"/>
                <w:b/>
                <w:bCs/>
                <w:sz w:val="18"/>
                <w:szCs w:val="18"/>
                <w:lang w:val="en-US" w:eastAsia="zh-CN"/>
              </w:rPr>
            </w:pPr>
            <w:del w:id="9941" w:author="srabhi" w:date="2015-07-20T17:12:00Z">
              <w:r w:rsidRPr="00415B83" w:rsidDel="007F6D69">
                <w:rPr>
                  <w:rFonts w:ascii="Arial" w:hAnsi="Arial" w:cs="Arial"/>
                  <w:b/>
                  <w:bCs/>
                  <w:sz w:val="18"/>
                  <w:szCs w:val="18"/>
                  <w:lang w:eastAsia="zh-CN"/>
                </w:rPr>
                <w:delText>Number of times significant</w:delText>
              </w:r>
            </w:del>
          </w:p>
        </w:tc>
        <w:tc>
          <w:tcPr>
            <w:tcW w:w="708" w:type="dxa"/>
            <w:vMerge w:val="restart"/>
            <w:tcBorders>
              <w:top w:val="nil"/>
              <w:left w:val="single" w:sz="8" w:space="0" w:color="auto"/>
              <w:bottom w:val="single" w:sz="8" w:space="0" w:color="000000"/>
              <w:right w:val="single" w:sz="8" w:space="0" w:color="auto"/>
            </w:tcBorders>
            <w:shd w:val="clear" w:color="auto" w:fill="auto"/>
            <w:hideMark/>
          </w:tcPr>
          <w:p w:rsidR="00372E0E" w:rsidRPr="00415B83" w:rsidDel="007F6D69" w:rsidRDefault="00372E0E" w:rsidP="00F54B5A">
            <w:pPr>
              <w:spacing w:line="240" w:lineRule="auto"/>
              <w:rPr>
                <w:del w:id="9942" w:author="srabhi" w:date="2015-07-20T17:12:00Z"/>
                <w:rFonts w:ascii="Arial" w:hAnsi="Arial" w:cs="Arial"/>
                <w:b/>
                <w:bCs/>
                <w:sz w:val="18"/>
                <w:szCs w:val="18"/>
                <w:lang w:val="en-US" w:eastAsia="zh-CN"/>
              </w:rPr>
            </w:pPr>
            <w:del w:id="9943" w:author="srabhi" w:date="2015-07-20T17:12:00Z">
              <w:r w:rsidRPr="00415B83" w:rsidDel="007F6D69">
                <w:rPr>
                  <w:rFonts w:ascii="Arial" w:hAnsi="Arial" w:cs="Arial"/>
                  <w:b/>
                  <w:bCs/>
                  <w:sz w:val="18"/>
                  <w:szCs w:val="18"/>
                  <w:lang w:eastAsia="zh-CN"/>
                </w:rPr>
                <w:delText>Mean OR</w:delText>
              </w:r>
            </w:del>
          </w:p>
        </w:tc>
        <w:tc>
          <w:tcPr>
            <w:tcW w:w="567" w:type="dxa"/>
            <w:vMerge w:val="restart"/>
            <w:tcBorders>
              <w:top w:val="nil"/>
              <w:left w:val="single" w:sz="8" w:space="0" w:color="auto"/>
              <w:bottom w:val="single" w:sz="8" w:space="0" w:color="000000"/>
              <w:right w:val="single" w:sz="8" w:space="0" w:color="auto"/>
            </w:tcBorders>
            <w:shd w:val="clear" w:color="auto" w:fill="auto"/>
            <w:hideMark/>
          </w:tcPr>
          <w:p w:rsidR="00372E0E" w:rsidRPr="00415B83" w:rsidDel="007F6D69" w:rsidRDefault="00372E0E" w:rsidP="00F54B5A">
            <w:pPr>
              <w:spacing w:line="240" w:lineRule="auto"/>
              <w:rPr>
                <w:del w:id="9944" w:author="srabhi" w:date="2015-07-20T17:12:00Z"/>
                <w:rFonts w:ascii="Arial" w:hAnsi="Arial" w:cs="Arial"/>
                <w:b/>
                <w:bCs/>
                <w:sz w:val="18"/>
                <w:szCs w:val="18"/>
                <w:lang w:val="en-US" w:eastAsia="zh-CN"/>
              </w:rPr>
            </w:pPr>
            <w:del w:id="9945" w:author="srabhi" w:date="2015-07-20T17:12:00Z">
              <w:r w:rsidRPr="00415B83" w:rsidDel="007F6D69">
                <w:rPr>
                  <w:rFonts w:ascii="Arial" w:hAnsi="Arial" w:cs="Arial"/>
                  <w:b/>
                  <w:bCs/>
                  <w:sz w:val="18"/>
                  <w:szCs w:val="18"/>
                  <w:lang w:eastAsia="zh-CN"/>
                </w:rPr>
                <w:delText>SD OR</w:delText>
              </w:r>
            </w:del>
          </w:p>
        </w:tc>
        <w:tc>
          <w:tcPr>
            <w:tcW w:w="993" w:type="dxa"/>
            <w:vMerge w:val="restart"/>
            <w:tcBorders>
              <w:top w:val="nil"/>
              <w:left w:val="single" w:sz="8" w:space="0" w:color="auto"/>
              <w:bottom w:val="single" w:sz="8" w:space="0" w:color="000000"/>
              <w:right w:val="single" w:sz="8" w:space="0" w:color="auto"/>
            </w:tcBorders>
            <w:shd w:val="clear" w:color="auto" w:fill="auto"/>
            <w:hideMark/>
          </w:tcPr>
          <w:p w:rsidR="00372E0E" w:rsidRPr="00415B83" w:rsidDel="007F6D69" w:rsidRDefault="00372E0E" w:rsidP="00F54B5A">
            <w:pPr>
              <w:spacing w:line="240" w:lineRule="auto"/>
              <w:rPr>
                <w:del w:id="9946" w:author="srabhi" w:date="2015-07-20T17:12:00Z"/>
                <w:rFonts w:ascii="Arial" w:hAnsi="Arial" w:cs="Arial"/>
                <w:b/>
                <w:bCs/>
                <w:sz w:val="18"/>
                <w:szCs w:val="18"/>
                <w:lang w:val="en-US" w:eastAsia="zh-CN"/>
              </w:rPr>
            </w:pPr>
            <w:del w:id="9947" w:author="srabhi" w:date="2015-07-20T17:12:00Z">
              <w:r w:rsidRPr="00415B83" w:rsidDel="007F6D69">
                <w:rPr>
                  <w:rFonts w:ascii="Arial" w:hAnsi="Arial" w:cs="Arial"/>
                  <w:b/>
                  <w:bCs/>
                  <w:sz w:val="18"/>
                  <w:szCs w:val="18"/>
                  <w:lang w:eastAsia="zh-CN"/>
                </w:rPr>
                <w:delText>Number of times retained</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372E0E" w:rsidRPr="00415B83" w:rsidDel="007F6D69" w:rsidRDefault="00372E0E" w:rsidP="00F54B5A">
            <w:pPr>
              <w:spacing w:line="240" w:lineRule="auto"/>
              <w:rPr>
                <w:del w:id="9948" w:author="srabhi" w:date="2015-07-20T17:12:00Z"/>
                <w:rFonts w:ascii="Arial" w:hAnsi="Arial" w:cs="Arial"/>
                <w:b/>
                <w:bCs/>
                <w:sz w:val="18"/>
                <w:szCs w:val="18"/>
                <w:lang w:val="en-US" w:eastAsia="zh-CN"/>
              </w:rPr>
            </w:pPr>
            <w:del w:id="9949" w:author="srabhi" w:date="2015-07-20T17:12:00Z">
              <w:r w:rsidRPr="00415B83" w:rsidDel="007F6D69">
                <w:rPr>
                  <w:rFonts w:ascii="Arial" w:hAnsi="Arial" w:cs="Arial"/>
                  <w:b/>
                  <w:bCs/>
                  <w:sz w:val="18"/>
                  <w:szCs w:val="18"/>
                  <w:lang w:eastAsia="zh-CN"/>
                </w:rPr>
                <w:delText>Number of times significant</w:delText>
              </w:r>
            </w:del>
          </w:p>
        </w:tc>
        <w:tc>
          <w:tcPr>
            <w:tcW w:w="708" w:type="dxa"/>
            <w:vMerge w:val="restart"/>
            <w:tcBorders>
              <w:top w:val="nil"/>
              <w:left w:val="single" w:sz="8" w:space="0" w:color="auto"/>
              <w:bottom w:val="single" w:sz="8" w:space="0" w:color="000000"/>
              <w:right w:val="single" w:sz="8" w:space="0" w:color="auto"/>
            </w:tcBorders>
            <w:shd w:val="clear" w:color="auto" w:fill="auto"/>
            <w:hideMark/>
          </w:tcPr>
          <w:p w:rsidR="00372E0E" w:rsidRPr="00415B83" w:rsidDel="007F6D69" w:rsidRDefault="00372E0E" w:rsidP="00F54B5A">
            <w:pPr>
              <w:spacing w:line="240" w:lineRule="auto"/>
              <w:rPr>
                <w:del w:id="9950" w:author="srabhi" w:date="2015-07-20T17:12:00Z"/>
                <w:rFonts w:ascii="Arial" w:hAnsi="Arial" w:cs="Arial"/>
                <w:b/>
                <w:bCs/>
                <w:sz w:val="18"/>
                <w:szCs w:val="18"/>
                <w:lang w:val="en-US" w:eastAsia="zh-CN"/>
              </w:rPr>
            </w:pPr>
            <w:del w:id="9951" w:author="srabhi" w:date="2015-07-20T17:12:00Z">
              <w:r w:rsidRPr="00415B83" w:rsidDel="007F6D69">
                <w:rPr>
                  <w:rFonts w:ascii="Arial" w:hAnsi="Arial" w:cs="Arial"/>
                  <w:b/>
                  <w:bCs/>
                  <w:sz w:val="18"/>
                  <w:szCs w:val="18"/>
                  <w:lang w:eastAsia="zh-CN"/>
                </w:rPr>
                <w:delText>Mean OR (A)</w:delText>
              </w:r>
            </w:del>
          </w:p>
        </w:tc>
        <w:tc>
          <w:tcPr>
            <w:tcW w:w="567" w:type="dxa"/>
            <w:vMerge w:val="restart"/>
            <w:tcBorders>
              <w:top w:val="nil"/>
              <w:left w:val="single" w:sz="8" w:space="0" w:color="auto"/>
              <w:bottom w:val="single" w:sz="8" w:space="0" w:color="000000"/>
              <w:right w:val="single" w:sz="8" w:space="0" w:color="auto"/>
            </w:tcBorders>
            <w:shd w:val="clear" w:color="auto" w:fill="auto"/>
            <w:hideMark/>
          </w:tcPr>
          <w:p w:rsidR="00372E0E" w:rsidRPr="00415B83" w:rsidDel="007F6D69" w:rsidRDefault="00372E0E" w:rsidP="00F54B5A">
            <w:pPr>
              <w:spacing w:line="240" w:lineRule="auto"/>
              <w:rPr>
                <w:del w:id="9952" w:author="srabhi" w:date="2015-07-20T17:12:00Z"/>
                <w:rFonts w:ascii="Arial" w:hAnsi="Arial" w:cs="Arial"/>
                <w:b/>
                <w:bCs/>
                <w:sz w:val="18"/>
                <w:szCs w:val="18"/>
                <w:lang w:val="en-US" w:eastAsia="zh-CN"/>
              </w:rPr>
            </w:pPr>
            <w:del w:id="9953" w:author="srabhi" w:date="2015-07-20T17:12:00Z">
              <w:r w:rsidRPr="00415B83" w:rsidDel="007F6D69">
                <w:rPr>
                  <w:rFonts w:ascii="Arial" w:hAnsi="Arial" w:cs="Arial"/>
                  <w:b/>
                  <w:bCs/>
                  <w:sz w:val="18"/>
                  <w:szCs w:val="18"/>
                  <w:lang w:eastAsia="zh-CN"/>
                </w:rPr>
                <w:delText>SD OR</w:delText>
              </w:r>
            </w:del>
          </w:p>
        </w:tc>
        <w:tc>
          <w:tcPr>
            <w:tcW w:w="1276" w:type="dxa"/>
            <w:vMerge w:val="restart"/>
            <w:tcBorders>
              <w:top w:val="nil"/>
              <w:left w:val="single" w:sz="8" w:space="0" w:color="auto"/>
              <w:bottom w:val="single" w:sz="8" w:space="0" w:color="000000"/>
              <w:right w:val="single" w:sz="8" w:space="0" w:color="auto"/>
            </w:tcBorders>
            <w:shd w:val="clear" w:color="auto" w:fill="auto"/>
            <w:hideMark/>
          </w:tcPr>
          <w:p w:rsidR="00372E0E" w:rsidRPr="00415B83" w:rsidDel="007F6D69" w:rsidRDefault="00372E0E" w:rsidP="00F54B5A">
            <w:pPr>
              <w:spacing w:line="240" w:lineRule="auto"/>
              <w:rPr>
                <w:del w:id="9954" w:author="srabhi" w:date="2015-07-20T17:12:00Z"/>
                <w:rFonts w:ascii="Arial" w:hAnsi="Arial" w:cs="Arial"/>
                <w:b/>
                <w:bCs/>
                <w:sz w:val="18"/>
                <w:szCs w:val="18"/>
                <w:lang w:val="en-US" w:eastAsia="zh-CN"/>
              </w:rPr>
            </w:pPr>
            <w:del w:id="9955" w:author="srabhi" w:date="2015-07-20T17:12:00Z">
              <w:r w:rsidRPr="00415B83" w:rsidDel="007F6D69">
                <w:rPr>
                  <w:rFonts w:ascii="Arial" w:hAnsi="Arial" w:cs="Arial"/>
                  <w:b/>
                  <w:bCs/>
                  <w:sz w:val="18"/>
                  <w:szCs w:val="18"/>
                  <w:lang w:eastAsia="zh-CN"/>
                </w:rPr>
                <w:delText>Mean OR in standard LR when retained by Lasso LR (B)</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372E0E" w:rsidRPr="00415B83" w:rsidDel="007F6D69" w:rsidRDefault="00372E0E" w:rsidP="00F54B5A">
            <w:pPr>
              <w:spacing w:line="240" w:lineRule="auto"/>
              <w:rPr>
                <w:del w:id="9956" w:author="srabhi" w:date="2015-07-20T17:12:00Z"/>
                <w:rFonts w:ascii="Arial" w:hAnsi="Arial" w:cs="Arial"/>
                <w:b/>
                <w:bCs/>
                <w:sz w:val="18"/>
                <w:szCs w:val="18"/>
                <w:lang w:val="en-US" w:eastAsia="zh-CN"/>
              </w:rPr>
            </w:pPr>
            <w:del w:id="9957" w:author="srabhi" w:date="2015-07-20T17:12:00Z">
              <w:r w:rsidRPr="00415B83" w:rsidDel="007F6D69">
                <w:rPr>
                  <w:rFonts w:ascii="Arial" w:hAnsi="Arial" w:cs="Arial"/>
                  <w:b/>
                  <w:bCs/>
                  <w:sz w:val="18"/>
                  <w:szCs w:val="18"/>
                  <w:lang w:eastAsia="zh-CN"/>
                </w:rPr>
                <w:delText>Difference in mean OR (A-B)</w:delText>
              </w:r>
            </w:del>
          </w:p>
        </w:tc>
        <w:tc>
          <w:tcPr>
            <w:tcW w:w="1064" w:type="dxa"/>
            <w:vMerge w:val="restart"/>
            <w:tcBorders>
              <w:top w:val="nil"/>
              <w:left w:val="single" w:sz="8" w:space="0" w:color="auto"/>
              <w:bottom w:val="single" w:sz="8" w:space="0" w:color="000000"/>
              <w:right w:val="single" w:sz="8" w:space="0" w:color="auto"/>
            </w:tcBorders>
            <w:shd w:val="clear" w:color="auto" w:fill="auto"/>
            <w:hideMark/>
          </w:tcPr>
          <w:p w:rsidR="00372E0E" w:rsidRPr="00415B83" w:rsidDel="007F6D69" w:rsidRDefault="00372E0E" w:rsidP="00F54B5A">
            <w:pPr>
              <w:spacing w:line="240" w:lineRule="auto"/>
              <w:rPr>
                <w:del w:id="9958" w:author="srabhi" w:date="2015-07-20T17:12:00Z"/>
                <w:rFonts w:ascii="Arial" w:hAnsi="Arial" w:cs="Arial"/>
                <w:b/>
                <w:bCs/>
                <w:sz w:val="18"/>
                <w:szCs w:val="18"/>
                <w:lang w:val="en-US" w:eastAsia="zh-CN"/>
              </w:rPr>
            </w:pPr>
            <w:del w:id="9959" w:author="srabhi" w:date="2015-07-20T17:12:00Z">
              <w:r w:rsidRPr="00415B83" w:rsidDel="007F6D69">
                <w:rPr>
                  <w:rFonts w:ascii="Arial" w:hAnsi="Arial" w:cs="Arial"/>
                  <w:b/>
                  <w:bCs/>
                  <w:sz w:val="18"/>
                  <w:szCs w:val="18"/>
                  <w:lang w:eastAsia="zh-CN"/>
                </w:rPr>
                <w:delText>Mean OR in stepwise LR when retained by stepwise &amp; Lasso (C)</w:delText>
              </w:r>
            </w:del>
          </w:p>
        </w:tc>
        <w:tc>
          <w:tcPr>
            <w:tcW w:w="1204" w:type="dxa"/>
            <w:vMerge w:val="restart"/>
            <w:tcBorders>
              <w:top w:val="nil"/>
              <w:left w:val="single" w:sz="8" w:space="0" w:color="auto"/>
              <w:bottom w:val="single" w:sz="8" w:space="0" w:color="000000"/>
              <w:right w:val="single" w:sz="8" w:space="0" w:color="auto"/>
            </w:tcBorders>
            <w:shd w:val="clear" w:color="auto" w:fill="auto"/>
            <w:hideMark/>
          </w:tcPr>
          <w:p w:rsidR="00372E0E" w:rsidRPr="00415B83" w:rsidDel="007F6D69" w:rsidRDefault="00372E0E" w:rsidP="00F54B5A">
            <w:pPr>
              <w:spacing w:line="240" w:lineRule="auto"/>
              <w:rPr>
                <w:del w:id="9960" w:author="srabhi" w:date="2015-07-20T17:12:00Z"/>
                <w:rFonts w:ascii="Arial" w:hAnsi="Arial" w:cs="Arial"/>
                <w:b/>
                <w:bCs/>
                <w:sz w:val="18"/>
                <w:szCs w:val="18"/>
                <w:lang w:val="en-US" w:eastAsia="zh-CN"/>
              </w:rPr>
            </w:pPr>
            <w:del w:id="9961" w:author="srabhi" w:date="2015-07-20T17:12:00Z">
              <w:r w:rsidRPr="00415B83" w:rsidDel="007F6D69">
                <w:rPr>
                  <w:rFonts w:ascii="Arial" w:hAnsi="Arial" w:cs="Arial"/>
                  <w:b/>
                  <w:bCs/>
                  <w:sz w:val="18"/>
                  <w:szCs w:val="18"/>
                  <w:lang w:eastAsia="zh-CN"/>
                </w:rPr>
                <w:delText>Difference in mean OR (A-C)</w:delText>
              </w:r>
            </w:del>
          </w:p>
        </w:tc>
      </w:tr>
      <w:tr w:rsidR="00F54B5A" w:rsidRPr="00240276" w:rsidDel="007F6D69" w:rsidTr="00F54B5A">
        <w:trPr>
          <w:trHeight w:val="276"/>
          <w:del w:id="9962"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372E0E" w:rsidRPr="00240276" w:rsidDel="007F6D69" w:rsidRDefault="00372E0E" w:rsidP="00903CB8">
            <w:pPr>
              <w:spacing w:line="240" w:lineRule="auto"/>
              <w:rPr>
                <w:del w:id="996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64"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65"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66"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67"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68"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69"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70"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71"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72"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73"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74"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75"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76"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77"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78" w:author="srabhi" w:date="2015-07-20T17:12:00Z"/>
                <w:rFonts w:ascii="Arial" w:hAnsi="Arial" w:cs="Arial"/>
                <w:b/>
                <w:bCs/>
                <w:sz w:val="18"/>
                <w:szCs w:val="18"/>
                <w:lang w:val="en-US" w:eastAsia="zh-CN"/>
              </w:rPr>
            </w:pPr>
          </w:p>
        </w:tc>
      </w:tr>
      <w:tr w:rsidR="00F54B5A" w:rsidRPr="00240276" w:rsidDel="007F6D69" w:rsidTr="00F54B5A">
        <w:trPr>
          <w:trHeight w:val="276"/>
          <w:del w:id="9979"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372E0E" w:rsidRPr="00240276" w:rsidDel="007F6D69" w:rsidRDefault="00372E0E" w:rsidP="00903CB8">
            <w:pPr>
              <w:spacing w:line="240" w:lineRule="auto"/>
              <w:rPr>
                <w:del w:id="998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81"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82"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83"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84"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85"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86"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87"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88"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89"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90"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91"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92"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93"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94"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95" w:author="srabhi" w:date="2015-07-20T17:12:00Z"/>
                <w:rFonts w:ascii="Arial" w:hAnsi="Arial" w:cs="Arial"/>
                <w:b/>
                <w:bCs/>
                <w:sz w:val="18"/>
                <w:szCs w:val="18"/>
                <w:lang w:val="en-US" w:eastAsia="zh-CN"/>
              </w:rPr>
            </w:pPr>
          </w:p>
        </w:tc>
      </w:tr>
      <w:tr w:rsidR="00F54B5A" w:rsidRPr="00240276" w:rsidDel="007F6D69" w:rsidTr="00F54B5A">
        <w:trPr>
          <w:trHeight w:val="276"/>
          <w:del w:id="9996"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372E0E" w:rsidRPr="00240276" w:rsidDel="007F6D69" w:rsidRDefault="00372E0E" w:rsidP="00903CB8">
            <w:pPr>
              <w:spacing w:line="240" w:lineRule="auto"/>
              <w:rPr>
                <w:del w:id="9997"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98"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9999"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00"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01"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02"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03"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04"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05"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06"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07"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08"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09"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10"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11"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12" w:author="srabhi" w:date="2015-07-20T17:12:00Z"/>
                <w:rFonts w:ascii="Arial" w:hAnsi="Arial" w:cs="Arial"/>
                <w:b/>
                <w:bCs/>
                <w:sz w:val="18"/>
                <w:szCs w:val="18"/>
                <w:lang w:val="en-US" w:eastAsia="zh-CN"/>
              </w:rPr>
            </w:pPr>
          </w:p>
        </w:tc>
      </w:tr>
      <w:tr w:rsidR="00F54B5A" w:rsidRPr="00240276" w:rsidDel="007F6D69" w:rsidTr="00F54B5A">
        <w:trPr>
          <w:trHeight w:val="276"/>
          <w:del w:id="10013"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372E0E" w:rsidRPr="00240276" w:rsidDel="007F6D69" w:rsidRDefault="00372E0E" w:rsidP="00903CB8">
            <w:pPr>
              <w:spacing w:line="240" w:lineRule="auto"/>
              <w:rPr>
                <w:del w:id="1001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15"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16"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17"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18"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19"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20"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21"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22"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23"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24"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25"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26"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27"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28"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29" w:author="srabhi" w:date="2015-07-20T17:12:00Z"/>
                <w:rFonts w:ascii="Arial" w:hAnsi="Arial" w:cs="Arial"/>
                <w:b/>
                <w:bCs/>
                <w:sz w:val="18"/>
                <w:szCs w:val="18"/>
                <w:lang w:val="en-US" w:eastAsia="zh-CN"/>
              </w:rPr>
            </w:pPr>
          </w:p>
        </w:tc>
      </w:tr>
      <w:tr w:rsidR="00F54B5A" w:rsidRPr="00240276" w:rsidDel="007F6D69" w:rsidTr="00F54B5A">
        <w:trPr>
          <w:trHeight w:val="276"/>
          <w:del w:id="10030"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372E0E" w:rsidRPr="00240276" w:rsidDel="007F6D69" w:rsidRDefault="00372E0E" w:rsidP="00903CB8">
            <w:pPr>
              <w:spacing w:line="240" w:lineRule="auto"/>
              <w:rPr>
                <w:del w:id="1003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32"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33"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34"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35"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36"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37"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38"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39"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40"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41"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42"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43"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44"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45"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46" w:author="srabhi" w:date="2015-07-20T17:12:00Z"/>
                <w:rFonts w:ascii="Arial" w:hAnsi="Arial" w:cs="Arial"/>
                <w:b/>
                <w:bCs/>
                <w:sz w:val="18"/>
                <w:szCs w:val="18"/>
                <w:lang w:val="en-US" w:eastAsia="zh-CN"/>
              </w:rPr>
            </w:pPr>
          </w:p>
        </w:tc>
      </w:tr>
      <w:tr w:rsidR="00F54B5A" w:rsidRPr="00240276" w:rsidDel="007F6D69" w:rsidTr="00F54B5A">
        <w:trPr>
          <w:trHeight w:val="288"/>
          <w:del w:id="10047"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372E0E" w:rsidRPr="00240276" w:rsidDel="007F6D69" w:rsidRDefault="00372E0E" w:rsidP="00903CB8">
            <w:pPr>
              <w:spacing w:line="240" w:lineRule="auto"/>
              <w:rPr>
                <w:del w:id="1004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49"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50"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51"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52"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53"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54"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55"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56"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57"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58"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59"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60"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61"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62"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372E0E" w:rsidRPr="00415B83" w:rsidDel="007F6D69" w:rsidRDefault="00372E0E" w:rsidP="00903CB8">
            <w:pPr>
              <w:spacing w:line="240" w:lineRule="auto"/>
              <w:rPr>
                <w:del w:id="10063" w:author="srabhi" w:date="2015-07-20T17:12:00Z"/>
                <w:rFonts w:ascii="Arial" w:hAnsi="Arial" w:cs="Arial"/>
                <w:b/>
                <w:bCs/>
                <w:sz w:val="18"/>
                <w:szCs w:val="18"/>
                <w:lang w:val="en-US" w:eastAsia="zh-CN"/>
              </w:rPr>
            </w:pPr>
          </w:p>
        </w:tc>
      </w:tr>
      <w:tr w:rsidR="00F54B5A" w:rsidRPr="00240276" w:rsidDel="007F6D69" w:rsidTr="00F54B5A">
        <w:trPr>
          <w:trHeight w:val="300"/>
          <w:del w:id="10064"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065" w:author="srabhi" w:date="2015-07-20T17:12:00Z"/>
                <w:rFonts w:ascii="Arial" w:hAnsi="Arial" w:cs="Arial"/>
                <w:b/>
                <w:bCs/>
                <w:sz w:val="20"/>
                <w:szCs w:val="20"/>
                <w:lang w:val="en-US" w:eastAsia="zh-CN"/>
              </w:rPr>
            </w:pPr>
            <w:del w:id="10066" w:author="srabhi" w:date="2015-07-20T17:12:00Z">
              <w:r w:rsidRPr="00415B83" w:rsidDel="007F6D69">
                <w:rPr>
                  <w:rFonts w:ascii="Arial" w:hAnsi="Arial" w:cs="Arial"/>
                  <w:b/>
                  <w:bCs/>
                  <w:sz w:val="20"/>
                  <w:szCs w:val="20"/>
                  <w:lang w:eastAsia="zh-CN"/>
                </w:rPr>
                <w:delText>Treatment</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067" w:author="srabhi" w:date="2015-07-20T17:12:00Z"/>
                <w:rFonts w:ascii="Arial" w:hAnsi="Arial" w:cs="Arial"/>
                <w:sz w:val="18"/>
                <w:szCs w:val="18"/>
                <w:lang w:val="en-US" w:eastAsia="zh-CN"/>
              </w:rPr>
            </w:pPr>
            <w:del w:id="10068" w:author="srabhi" w:date="2015-07-20T17:12:00Z">
              <w:r w:rsidRPr="00415B83" w:rsidDel="007F6D69">
                <w:rPr>
                  <w:rFonts w:ascii="Arial" w:hAnsi="Arial" w:cs="Arial"/>
                  <w:sz w:val="18"/>
                  <w:szCs w:val="18"/>
                  <w:lang w:val="en-US" w:eastAsia="zh-CN"/>
                </w:rPr>
                <w:delText>79</w:delText>
              </w:r>
            </w:del>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069" w:author="srabhi" w:date="2015-07-20T17:12:00Z"/>
                <w:rFonts w:ascii="Arial" w:hAnsi="Arial" w:cs="Arial"/>
                <w:sz w:val="18"/>
                <w:szCs w:val="18"/>
                <w:lang w:val="en-US" w:eastAsia="zh-CN"/>
              </w:rPr>
            </w:pPr>
            <w:del w:id="10070" w:author="srabhi" w:date="2015-07-20T17:12:00Z">
              <w:r w:rsidRPr="00415B83" w:rsidDel="007F6D69">
                <w:rPr>
                  <w:rFonts w:ascii="Arial" w:hAnsi="Arial" w:cs="Arial"/>
                  <w:sz w:val="18"/>
                  <w:szCs w:val="18"/>
                  <w:lang w:val="en-US" w:eastAsia="zh-CN"/>
                </w:rPr>
                <w:delText>2.29</w:delText>
              </w:r>
            </w:del>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071" w:author="srabhi" w:date="2015-07-20T17:12:00Z"/>
                <w:rFonts w:ascii="Arial" w:hAnsi="Arial" w:cs="Arial"/>
                <w:sz w:val="18"/>
                <w:szCs w:val="18"/>
                <w:lang w:val="en-US" w:eastAsia="zh-CN"/>
              </w:rPr>
            </w:pPr>
            <w:del w:id="10072" w:author="srabhi" w:date="2015-07-20T17:12:00Z">
              <w:r w:rsidRPr="00415B83" w:rsidDel="007F6D69">
                <w:rPr>
                  <w:rFonts w:ascii="Arial" w:hAnsi="Arial" w:cs="Arial"/>
                  <w:sz w:val="18"/>
                  <w:szCs w:val="18"/>
                  <w:lang w:val="en-US" w:eastAsia="zh-CN"/>
                </w:rPr>
                <w:delText>0.60</w:delText>
              </w:r>
            </w:del>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073" w:author="srabhi" w:date="2015-07-20T17:12:00Z"/>
                <w:rFonts w:ascii="Arial" w:hAnsi="Arial" w:cs="Arial"/>
                <w:sz w:val="18"/>
                <w:szCs w:val="18"/>
                <w:lang w:val="en-US" w:eastAsia="zh-CN"/>
              </w:rPr>
            </w:pPr>
            <w:del w:id="10074" w:author="srabhi" w:date="2015-07-20T17:12:00Z">
              <w:r w:rsidRPr="00415B83" w:rsidDel="007F6D69">
                <w:rPr>
                  <w:rFonts w:ascii="Arial" w:hAnsi="Arial" w:cs="Arial"/>
                  <w:sz w:val="18"/>
                  <w:szCs w:val="18"/>
                  <w:lang w:val="en-US" w:eastAsia="zh-CN"/>
                </w:rPr>
                <w:delText>90</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075" w:author="srabhi" w:date="2015-07-20T17:12:00Z"/>
                <w:rFonts w:ascii="Arial" w:hAnsi="Arial" w:cs="Arial"/>
                <w:sz w:val="18"/>
                <w:szCs w:val="18"/>
                <w:lang w:val="en-US" w:eastAsia="zh-CN"/>
              </w:rPr>
            </w:pPr>
            <w:del w:id="10076" w:author="srabhi" w:date="2015-07-20T17:12:00Z">
              <w:r w:rsidRPr="00415B83" w:rsidDel="007F6D69">
                <w:rPr>
                  <w:rFonts w:ascii="Arial" w:hAnsi="Arial" w:cs="Arial"/>
                  <w:sz w:val="18"/>
                  <w:szCs w:val="18"/>
                  <w:lang w:val="en-US" w:eastAsia="zh-CN"/>
                </w:rPr>
                <w:delText>82</w:delText>
              </w:r>
            </w:del>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077" w:author="srabhi" w:date="2015-07-20T17:12:00Z"/>
                <w:rFonts w:ascii="Arial" w:hAnsi="Arial" w:cs="Arial"/>
                <w:sz w:val="18"/>
                <w:szCs w:val="18"/>
                <w:lang w:val="en-US" w:eastAsia="zh-CN"/>
              </w:rPr>
            </w:pPr>
            <w:del w:id="10078" w:author="srabhi" w:date="2015-07-20T17:12:00Z">
              <w:r w:rsidRPr="00415B83" w:rsidDel="007F6D69">
                <w:rPr>
                  <w:rFonts w:ascii="Arial" w:hAnsi="Arial" w:cs="Arial"/>
                  <w:sz w:val="18"/>
                  <w:szCs w:val="18"/>
                  <w:lang w:val="en-US" w:eastAsia="zh-CN"/>
                </w:rPr>
                <w:delText>2.27</w:delText>
              </w:r>
            </w:del>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079" w:author="srabhi" w:date="2015-07-20T17:12:00Z"/>
                <w:rFonts w:ascii="Arial" w:hAnsi="Arial" w:cs="Arial"/>
                <w:sz w:val="18"/>
                <w:szCs w:val="18"/>
                <w:lang w:val="en-US" w:eastAsia="zh-CN"/>
              </w:rPr>
            </w:pPr>
            <w:del w:id="10080" w:author="srabhi" w:date="2015-07-20T17:12:00Z">
              <w:r w:rsidRPr="00415B83" w:rsidDel="007F6D69">
                <w:rPr>
                  <w:rFonts w:ascii="Arial" w:hAnsi="Arial" w:cs="Arial"/>
                  <w:sz w:val="18"/>
                  <w:szCs w:val="18"/>
                  <w:lang w:val="en-US" w:eastAsia="zh-CN"/>
                </w:rPr>
                <w:delText>0.48</w:delText>
              </w:r>
            </w:del>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081" w:author="srabhi" w:date="2015-07-20T17:12:00Z"/>
                <w:rFonts w:ascii="Arial" w:hAnsi="Arial" w:cs="Arial"/>
                <w:sz w:val="18"/>
                <w:szCs w:val="18"/>
                <w:lang w:val="en-US" w:eastAsia="zh-CN"/>
              </w:rPr>
            </w:pPr>
            <w:del w:id="10082" w:author="srabhi" w:date="2015-07-20T17:12:00Z">
              <w:r w:rsidRPr="00415B83" w:rsidDel="007F6D69">
                <w:rPr>
                  <w:rFonts w:ascii="Arial" w:hAnsi="Arial" w:cs="Arial"/>
                  <w:sz w:val="18"/>
                  <w:szCs w:val="18"/>
                  <w:lang w:val="en-US" w:eastAsia="zh-CN"/>
                </w:rPr>
                <w:delText>91</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083" w:author="srabhi" w:date="2015-07-20T17:12:00Z"/>
                <w:rFonts w:ascii="Arial" w:hAnsi="Arial" w:cs="Arial"/>
                <w:sz w:val="18"/>
                <w:szCs w:val="18"/>
                <w:lang w:val="en-US" w:eastAsia="zh-CN"/>
              </w:rPr>
            </w:pPr>
            <w:del w:id="10084" w:author="srabhi" w:date="2015-07-20T17:12:00Z">
              <w:r w:rsidRPr="00415B83" w:rsidDel="007F6D69">
                <w:rPr>
                  <w:rFonts w:ascii="Arial" w:hAnsi="Arial" w:cs="Arial"/>
                  <w:sz w:val="18"/>
                  <w:szCs w:val="18"/>
                  <w:lang w:val="en-US" w:eastAsia="zh-CN"/>
                </w:rPr>
                <w:delText>77</w:delText>
              </w:r>
            </w:del>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085" w:author="srabhi" w:date="2015-07-20T17:12:00Z"/>
                <w:rFonts w:ascii="Arial" w:hAnsi="Arial" w:cs="Arial"/>
                <w:sz w:val="18"/>
                <w:szCs w:val="18"/>
                <w:lang w:val="en-US" w:eastAsia="zh-CN"/>
              </w:rPr>
            </w:pPr>
            <w:del w:id="10086" w:author="srabhi" w:date="2015-07-20T17:12:00Z">
              <w:r w:rsidRPr="00415B83" w:rsidDel="007F6D69">
                <w:rPr>
                  <w:rFonts w:ascii="Arial" w:hAnsi="Arial" w:cs="Arial"/>
                  <w:sz w:val="18"/>
                  <w:szCs w:val="18"/>
                  <w:lang w:val="en-US" w:eastAsia="zh-CN"/>
                </w:rPr>
                <w:delText>1.63</w:delText>
              </w:r>
            </w:del>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087" w:author="srabhi" w:date="2015-07-20T17:12:00Z"/>
                <w:rFonts w:ascii="Arial" w:hAnsi="Arial" w:cs="Arial"/>
                <w:sz w:val="18"/>
                <w:szCs w:val="18"/>
                <w:lang w:val="en-US" w:eastAsia="zh-CN"/>
              </w:rPr>
            </w:pPr>
            <w:del w:id="10088" w:author="srabhi" w:date="2015-07-20T17:12:00Z">
              <w:r w:rsidRPr="00415B83" w:rsidDel="007F6D69">
                <w:rPr>
                  <w:rFonts w:ascii="Arial" w:hAnsi="Arial" w:cs="Arial"/>
                  <w:sz w:val="18"/>
                  <w:szCs w:val="18"/>
                  <w:lang w:val="en-US" w:eastAsia="zh-CN"/>
                </w:rPr>
                <w:delText>0.41</w:delText>
              </w:r>
            </w:del>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089" w:author="srabhi" w:date="2015-07-20T17:12:00Z"/>
                <w:rFonts w:ascii="Arial" w:hAnsi="Arial" w:cs="Arial"/>
                <w:sz w:val="18"/>
                <w:szCs w:val="18"/>
                <w:lang w:val="en-US" w:eastAsia="zh-CN"/>
              </w:rPr>
            </w:pPr>
            <w:del w:id="10090" w:author="srabhi" w:date="2015-07-20T17:12:00Z">
              <w:r w:rsidRPr="00415B83" w:rsidDel="007F6D69">
                <w:rPr>
                  <w:rFonts w:ascii="Arial" w:hAnsi="Arial" w:cs="Arial"/>
                  <w:sz w:val="18"/>
                  <w:szCs w:val="18"/>
                  <w:lang w:val="en-US" w:eastAsia="zh-CN"/>
                </w:rPr>
                <w:delText>2.36</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091" w:author="srabhi" w:date="2015-07-20T17:12:00Z"/>
                <w:rFonts w:ascii="Arial" w:hAnsi="Arial" w:cs="Arial"/>
                <w:sz w:val="18"/>
                <w:szCs w:val="18"/>
                <w:lang w:val="en-US" w:eastAsia="zh-CN"/>
              </w:rPr>
            </w:pPr>
            <w:del w:id="10092" w:author="srabhi" w:date="2015-07-20T17:12:00Z">
              <w:r w:rsidRPr="00415B83" w:rsidDel="007F6D69">
                <w:rPr>
                  <w:rFonts w:ascii="Arial" w:hAnsi="Arial" w:cs="Arial"/>
                  <w:sz w:val="18"/>
                  <w:szCs w:val="18"/>
                  <w:lang w:val="en-US" w:eastAsia="zh-CN"/>
                </w:rPr>
                <w:delText>-0.72</w:delText>
              </w:r>
            </w:del>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093" w:author="srabhi" w:date="2015-07-20T17:12:00Z"/>
                <w:rFonts w:ascii="Arial" w:hAnsi="Arial" w:cs="Arial"/>
                <w:sz w:val="18"/>
                <w:szCs w:val="18"/>
                <w:lang w:val="en-US" w:eastAsia="zh-CN"/>
              </w:rPr>
            </w:pPr>
            <w:del w:id="10094" w:author="srabhi" w:date="2015-07-20T17:12:00Z">
              <w:r w:rsidRPr="00415B83" w:rsidDel="007F6D69">
                <w:rPr>
                  <w:rFonts w:ascii="Arial" w:hAnsi="Arial" w:cs="Arial"/>
                  <w:sz w:val="18"/>
                  <w:szCs w:val="18"/>
                  <w:lang w:val="en-US" w:eastAsia="zh-CN"/>
                </w:rPr>
                <w:delText>2.29</w:delText>
              </w:r>
            </w:del>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095" w:author="srabhi" w:date="2015-07-20T17:12:00Z"/>
                <w:rFonts w:ascii="Arial" w:hAnsi="Arial" w:cs="Arial"/>
                <w:sz w:val="18"/>
                <w:szCs w:val="18"/>
                <w:lang w:val="en-US" w:eastAsia="zh-CN"/>
              </w:rPr>
            </w:pPr>
            <w:del w:id="10096" w:author="srabhi" w:date="2015-07-20T17:12:00Z">
              <w:r w:rsidRPr="00415B83" w:rsidDel="007F6D69">
                <w:rPr>
                  <w:rFonts w:ascii="Arial" w:hAnsi="Arial" w:cs="Arial"/>
                  <w:sz w:val="18"/>
                  <w:szCs w:val="18"/>
                  <w:lang w:val="en-US" w:eastAsia="zh-CN"/>
                </w:rPr>
                <w:delText>-0.65</w:delText>
              </w:r>
            </w:del>
          </w:p>
        </w:tc>
      </w:tr>
      <w:tr w:rsidR="00F54B5A" w:rsidRPr="00240276" w:rsidDel="007F6D69" w:rsidTr="00F54B5A">
        <w:trPr>
          <w:trHeight w:val="300"/>
          <w:del w:id="10097"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098" w:author="srabhi" w:date="2015-07-20T17:12:00Z"/>
                <w:rFonts w:ascii="Arial" w:hAnsi="Arial" w:cs="Arial"/>
                <w:b/>
                <w:bCs/>
                <w:sz w:val="20"/>
                <w:szCs w:val="20"/>
                <w:lang w:val="en-US" w:eastAsia="zh-CN"/>
              </w:rPr>
            </w:pPr>
            <w:del w:id="10099" w:author="srabhi" w:date="2015-07-20T17:12:00Z">
              <w:r w:rsidRPr="00415B83" w:rsidDel="007F6D69">
                <w:rPr>
                  <w:rFonts w:ascii="Arial" w:hAnsi="Arial" w:cs="Arial"/>
                  <w:b/>
                  <w:bCs/>
                  <w:sz w:val="20"/>
                  <w:szCs w:val="20"/>
                  <w:lang w:eastAsia="zh-CN"/>
                </w:rPr>
                <w:delText>Index age</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00" w:author="srabhi" w:date="2015-07-20T17:12:00Z"/>
                <w:rFonts w:ascii="Arial" w:hAnsi="Arial" w:cs="Arial"/>
                <w:sz w:val="18"/>
                <w:szCs w:val="18"/>
                <w:lang w:val="en-US" w:eastAsia="zh-CN"/>
              </w:rPr>
            </w:pPr>
            <w:del w:id="10101" w:author="srabhi" w:date="2015-07-20T17:12:00Z">
              <w:r w:rsidRPr="00415B83" w:rsidDel="007F6D69">
                <w:rPr>
                  <w:rFonts w:ascii="Arial" w:hAnsi="Arial" w:cs="Arial"/>
                  <w:sz w:val="18"/>
                  <w:szCs w:val="18"/>
                  <w:lang w:val="en-US" w:eastAsia="zh-CN"/>
                </w:rPr>
                <w:delText>9</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02" w:author="srabhi" w:date="2015-07-20T17:12:00Z"/>
                <w:rFonts w:ascii="Arial" w:hAnsi="Arial" w:cs="Arial"/>
                <w:sz w:val="18"/>
                <w:szCs w:val="18"/>
                <w:lang w:val="en-US" w:eastAsia="zh-CN"/>
              </w:rPr>
            </w:pPr>
            <w:del w:id="10103" w:author="srabhi" w:date="2015-07-20T17:12:00Z">
              <w:r w:rsidRPr="00415B83" w:rsidDel="007F6D69">
                <w:rPr>
                  <w:rFonts w:ascii="Arial" w:hAnsi="Arial" w:cs="Arial"/>
                  <w:sz w:val="18"/>
                  <w:szCs w:val="18"/>
                  <w:lang w:val="en-US" w:eastAsia="zh-CN"/>
                </w:rPr>
                <w:delText>0.99</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04" w:author="srabhi" w:date="2015-07-20T17:12:00Z"/>
                <w:rFonts w:ascii="Arial" w:hAnsi="Arial" w:cs="Arial"/>
                <w:sz w:val="18"/>
                <w:szCs w:val="18"/>
                <w:lang w:val="en-US" w:eastAsia="zh-CN"/>
              </w:rPr>
            </w:pPr>
            <w:del w:id="10105" w:author="srabhi" w:date="2015-07-20T17:12:00Z">
              <w:r w:rsidRPr="00415B83" w:rsidDel="007F6D69">
                <w:rPr>
                  <w:rFonts w:ascii="Arial" w:hAnsi="Arial" w:cs="Arial"/>
                  <w:sz w:val="18"/>
                  <w:szCs w:val="18"/>
                  <w:lang w:val="en-US" w:eastAsia="zh-CN"/>
                </w:rPr>
                <w:delText>0.02</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06" w:author="srabhi" w:date="2015-07-20T17:12:00Z"/>
                <w:rFonts w:ascii="Arial" w:hAnsi="Arial" w:cs="Arial"/>
                <w:sz w:val="18"/>
                <w:szCs w:val="18"/>
                <w:lang w:val="en-US" w:eastAsia="zh-CN"/>
              </w:rPr>
            </w:pPr>
            <w:del w:id="10107" w:author="srabhi" w:date="2015-07-20T17:12:00Z">
              <w:r w:rsidRPr="00415B83" w:rsidDel="007F6D69">
                <w:rPr>
                  <w:rFonts w:ascii="Arial" w:hAnsi="Arial" w:cs="Arial"/>
                  <w:sz w:val="18"/>
                  <w:szCs w:val="18"/>
                  <w:lang w:val="en-US" w:eastAsia="zh-CN"/>
                </w:rPr>
                <w:delText>21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08" w:author="srabhi" w:date="2015-07-20T17:12:00Z"/>
                <w:rFonts w:ascii="Arial" w:hAnsi="Arial" w:cs="Arial"/>
                <w:sz w:val="18"/>
                <w:szCs w:val="18"/>
                <w:lang w:val="en-US" w:eastAsia="zh-CN"/>
              </w:rPr>
            </w:pPr>
            <w:del w:id="10109" w:author="srabhi" w:date="2015-07-20T17:12:00Z">
              <w:r w:rsidRPr="00415B83" w:rsidDel="007F6D69">
                <w:rPr>
                  <w:rFonts w:ascii="Arial" w:hAnsi="Arial" w:cs="Arial"/>
                  <w:sz w:val="18"/>
                  <w:szCs w:val="18"/>
                  <w:lang w:val="en-US" w:eastAsia="zh-CN"/>
                </w:rPr>
                <w:delText>12</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10" w:author="srabhi" w:date="2015-07-20T17:12:00Z"/>
                <w:rFonts w:ascii="Arial" w:hAnsi="Arial" w:cs="Arial"/>
                <w:sz w:val="18"/>
                <w:szCs w:val="18"/>
                <w:lang w:val="en-US" w:eastAsia="zh-CN"/>
              </w:rPr>
            </w:pPr>
            <w:del w:id="10111" w:author="srabhi" w:date="2015-07-20T17:12:00Z">
              <w:r w:rsidRPr="00415B83" w:rsidDel="007F6D69">
                <w:rPr>
                  <w:rFonts w:ascii="Arial" w:hAnsi="Arial" w:cs="Arial"/>
                  <w:sz w:val="18"/>
                  <w:szCs w:val="18"/>
                  <w:lang w:val="en-US" w:eastAsia="zh-CN"/>
                </w:rPr>
                <w:delText>0.98</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12" w:author="srabhi" w:date="2015-07-20T17:12:00Z"/>
                <w:rFonts w:ascii="Arial" w:hAnsi="Arial" w:cs="Arial"/>
                <w:sz w:val="18"/>
                <w:szCs w:val="18"/>
                <w:lang w:val="en-US" w:eastAsia="zh-CN"/>
              </w:rPr>
            </w:pPr>
            <w:del w:id="10113" w:author="srabhi" w:date="2015-07-20T17:12:00Z">
              <w:r w:rsidRPr="00415B83" w:rsidDel="007F6D69">
                <w:rPr>
                  <w:rFonts w:ascii="Arial" w:hAnsi="Arial" w:cs="Arial"/>
                  <w:sz w:val="18"/>
                  <w:szCs w:val="18"/>
                  <w:lang w:val="en-US" w:eastAsia="zh-CN"/>
                </w:rPr>
                <w:delText>0.03</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14" w:author="srabhi" w:date="2015-07-20T17:12:00Z"/>
                <w:rFonts w:ascii="Arial" w:hAnsi="Arial" w:cs="Arial"/>
                <w:sz w:val="18"/>
                <w:szCs w:val="18"/>
                <w:lang w:val="en-US" w:eastAsia="zh-CN"/>
              </w:rPr>
            </w:pPr>
            <w:del w:id="10115" w:author="srabhi" w:date="2015-07-20T17:12:00Z">
              <w:r w:rsidRPr="00415B83" w:rsidDel="007F6D69">
                <w:rPr>
                  <w:rFonts w:ascii="Arial" w:hAnsi="Arial" w:cs="Arial"/>
                  <w:sz w:val="18"/>
                  <w:szCs w:val="18"/>
                  <w:lang w:val="en-US" w:eastAsia="zh-CN"/>
                </w:rPr>
                <w:delText>99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16" w:author="srabhi" w:date="2015-07-20T17:12:00Z"/>
                <w:rFonts w:ascii="Arial" w:hAnsi="Arial" w:cs="Arial"/>
                <w:sz w:val="18"/>
                <w:szCs w:val="18"/>
                <w:lang w:val="en-US" w:eastAsia="zh-CN"/>
              </w:rPr>
            </w:pPr>
            <w:del w:id="10117" w:author="srabhi" w:date="2015-07-20T17:12:00Z">
              <w:r w:rsidRPr="00415B83" w:rsidDel="007F6D69">
                <w:rPr>
                  <w:rFonts w:ascii="Arial" w:hAnsi="Arial" w:cs="Arial"/>
                  <w:sz w:val="18"/>
                  <w:szCs w:val="18"/>
                  <w:lang w:val="en-US" w:eastAsia="zh-CN"/>
                </w:rPr>
                <w:delText>9</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18" w:author="srabhi" w:date="2015-07-20T17:12:00Z"/>
                <w:rFonts w:ascii="Arial" w:hAnsi="Arial" w:cs="Arial"/>
                <w:sz w:val="18"/>
                <w:szCs w:val="18"/>
                <w:lang w:val="en-US" w:eastAsia="zh-CN"/>
              </w:rPr>
            </w:pPr>
            <w:del w:id="10119" w:author="srabhi" w:date="2015-07-20T17:12:00Z">
              <w:r w:rsidRPr="00415B83" w:rsidDel="007F6D69">
                <w:rPr>
                  <w:rFonts w:ascii="Arial" w:hAnsi="Arial" w:cs="Arial"/>
                  <w:sz w:val="18"/>
                  <w:szCs w:val="18"/>
                  <w:lang w:val="en-US" w:eastAsia="zh-CN"/>
                </w:rPr>
                <w:delText>1.00</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20" w:author="srabhi" w:date="2015-07-20T17:12:00Z"/>
                <w:rFonts w:ascii="Arial" w:hAnsi="Arial" w:cs="Arial"/>
                <w:sz w:val="18"/>
                <w:szCs w:val="18"/>
                <w:lang w:val="en-US" w:eastAsia="zh-CN"/>
              </w:rPr>
            </w:pPr>
            <w:del w:id="10121" w:author="srabhi" w:date="2015-07-20T17:12:00Z">
              <w:r w:rsidRPr="00415B83" w:rsidDel="007F6D69">
                <w:rPr>
                  <w:rFonts w:ascii="Arial" w:hAnsi="Arial" w:cs="Arial"/>
                  <w:sz w:val="18"/>
                  <w:szCs w:val="18"/>
                  <w:lang w:val="en-US" w:eastAsia="zh-CN"/>
                </w:rPr>
                <w:delText>0.01</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22" w:author="srabhi" w:date="2015-07-20T17:12:00Z"/>
                <w:rFonts w:ascii="Arial" w:hAnsi="Arial" w:cs="Arial"/>
                <w:sz w:val="18"/>
                <w:szCs w:val="18"/>
                <w:lang w:val="en-US" w:eastAsia="zh-CN"/>
              </w:rPr>
            </w:pPr>
            <w:del w:id="10123" w:author="srabhi" w:date="2015-07-20T17:12:00Z">
              <w:r w:rsidRPr="00415B83" w:rsidDel="007F6D69">
                <w:rPr>
                  <w:rFonts w:ascii="Arial" w:hAnsi="Arial" w:cs="Arial"/>
                  <w:sz w:val="18"/>
                  <w:szCs w:val="18"/>
                  <w:lang w:val="en-US" w:eastAsia="zh-CN"/>
                </w:rPr>
                <w:delText>0.99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24" w:author="srabhi" w:date="2015-07-20T17:12:00Z"/>
                <w:rFonts w:ascii="Arial" w:hAnsi="Arial" w:cs="Arial"/>
                <w:sz w:val="18"/>
                <w:szCs w:val="18"/>
                <w:lang w:val="en-US" w:eastAsia="zh-CN"/>
              </w:rPr>
            </w:pPr>
            <w:del w:id="10125" w:author="srabhi" w:date="2015-07-20T17:12:00Z">
              <w:r w:rsidRPr="00415B83" w:rsidDel="007F6D69">
                <w:rPr>
                  <w:rFonts w:ascii="Arial" w:hAnsi="Arial" w:cs="Arial"/>
                  <w:sz w:val="18"/>
                  <w:szCs w:val="18"/>
                  <w:lang w:val="en-US" w:eastAsia="zh-CN"/>
                </w:rPr>
                <w:delText>0.00</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26" w:author="srabhi" w:date="2015-07-20T17:12:00Z"/>
                <w:rFonts w:ascii="Arial" w:hAnsi="Arial" w:cs="Arial"/>
                <w:sz w:val="18"/>
                <w:szCs w:val="18"/>
                <w:lang w:val="en-US" w:eastAsia="zh-CN"/>
              </w:rPr>
            </w:pPr>
            <w:del w:id="10127" w:author="srabhi" w:date="2015-07-20T17:12:00Z">
              <w:r w:rsidRPr="00415B83" w:rsidDel="007F6D69">
                <w:rPr>
                  <w:rFonts w:ascii="Arial" w:hAnsi="Arial" w:cs="Arial"/>
                  <w:sz w:val="18"/>
                  <w:szCs w:val="18"/>
                  <w:lang w:val="en-US" w:eastAsia="zh-CN"/>
                </w:rPr>
                <w:delText>0.98</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28" w:author="srabhi" w:date="2015-07-20T17:12:00Z"/>
                <w:rFonts w:ascii="Arial" w:hAnsi="Arial" w:cs="Arial"/>
                <w:sz w:val="18"/>
                <w:szCs w:val="18"/>
                <w:lang w:val="en-US" w:eastAsia="zh-CN"/>
              </w:rPr>
            </w:pPr>
            <w:del w:id="10129" w:author="srabhi" w:date="2015-07-20T17:12:00Z">
              <w:r w:rsidRPr="00415B83" w:rsidDel="007F6D69">
                <w:rPr>
                  <w:rFonts w:ascii="Arial" w:hAnsi="Arial" w:cs="Arial"/>
                  <w:sz w:val="18"/>
                  <w:szCs w:val="18"/>
                  <w:lang w:val="en-US" w:eastAsia="zh-CN"/>
                </w:rPr>
                <w:delText>0.01</w:delText>
              </w:r>
            </w:del>
          </w:p>
        </w:tc>
      </w:tr>
      <w:tr w:rsidR="00F54B5A" w:rsidRPr="00240276" w:rsidDel="007F6D69" w:rsidTr="00F54B5A">
        <w:trPr>
          <w:trHeight w:val="300"/>
          <w:del w:id="10130"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131" w:author="srabhi" w:date="2015-07-20T17:12:00Z"/>
                <w:rFonts w:ascii="Arial" w:hAnsi="Arial" w:cs="Arial"/>
                <w:b/>
                <w:bCs/>
                <w:sz w:val="20"/>
                <w:szCs w:val="20"/>
                <w:lang w:val="en-US" w:eastAsia="zh-CN"/>
              </w:rPr>
            </w:pPr>
            <w:del w:id="10132" w:author="srabhi" w:date="2015-07-20T17:12:00Z">
              <w:r w:rsidRPr="00415B83" w:rsidDel="007F6D69">
                <w:rPr>
                  <w:rFonts w:ascii="Arial" w:hAnsi="Arial" w:cs="Arial"/>
                  <w:b/>
                  <w:bCs/>
                  <w:sz w:val="20"/>
                  <w:szCs w:val="20"/>
                  <w:lang w:eastAsia="zh-CN"/>
                </w:rPr>
                <w:delText>Sex (Female)</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33" w:author="srabhi" w:date="2015-07-20T17:12:00Z"/>
                <w:rFonts w:ascii="Arial" w:hAnsi="Arial" w:cs="Arial"/>
                <w:sz w:val="18"/>
                <w:szCs w:val="18"/>
                <w:lang w:val="en-US" w:eastAsia="zh-CN"/>
              </w:rPr>
            </w:pPr>
            <w:del w:id="10134" w:author="srabhi" w:date="2015-07-20T17:12:00Z">
              <w:r w:rsidRPr="00415B83"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35" w:author="srabhi" w:date="2015-07-20T17:12:00Z"/>
                <w:rFonts w:ascii="Arial" w:hAnsi="Arial" w:cs="Arial"/>
                <w:sz w:val="18"/>
                <w:szCs w:val="18"/>
                <w:lang w:val="en-US" w:eastAsia="zh-CN"/>
              </w:rPr>
            </w:pPr>
            <w:del w:id="10136" w:author="srabhi" w:date="2015-07-20T17:12:00Z">
              <w:r w:rsidRPr="00415B83" w:rsidDel="007F6D69">
                <w:rPr>
                  <w:rFonts w:ascii="Arial" w:hAnsi="Arial" w:cs="Arial"/>
                  <w:sz w:val="18"/>
                  <w:szCs w:val="18"/>
                  <w:lang w:val="en-US" w:eastAsia="zh-CN"/>
                </w:rPr>
                <w:delText>0.94</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37" w:author="srabhi" w:date="2015-07-20T17:12:00Z"/>
                <w:rFonts w:ascii="Arial" w:hAnsi="Arial" w:cs="Arial"/>
                <w:sz w:val="18"/>
                <w:szCs w:val="18"/>
                <w:lang w:val="en-US" w:eastAsia="zh-CN"/>
              </w:rPr>
            </w:pPr>
            <w:del w:id="10138" w:author="srabhi" w:date="2015-07-20T17:12:00Z">
              <w:r w:rsidRPr="00415B83" w:rsidDel="007F6D69">
                <w:rPr>
                  <w:rFonts w:ascii="Arial" w:hAnsi="Arial" w:cs="Arial"/>
                  <w:sz w:val="18"/>
                  <w:szCs w:val="18"/>
                  <w:lang w:val="en-US" w:eastAsia="zh-CN"/>
                </w:rPr>
                <w:delText>0.36</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39" w:author="srabhi" w:date="2015-07-20T17:12:00Z"/>
                <w:rFonts w:ascii="Arial" w:hAnsi="Arial" w:cs="Arial"/>
                <w:sz w:val="18"/>
                <w:szCs w:val="18"/>
                <w:lang w:val="en-US" w:eastAsia="zh-CN"/>
              </w:rPr>
            </w:pPr>
            <w:del w:id="10140" w:author="srabhi" w:date="2015-07-20T17:12:00Z">
              <w:r w:rsidRPr="00415B83" w:rsidDel="007F6D69">
                <w:rPr>
                  <w:rFonts w:ascii="Arial" w:hAnsi="Arial" w:cs="Arial"/>
                  <w:sz w:val="18"/>
                  <w:szCs w:val="18"/>
                  <w:lang w:val="en-US" w:eastAsia="zh-CN"/>
                </w:rPr>
                <w:delText>19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41" w:author="srabhi" w:date="2015-07-20T17:12:00Z"/>
                <w:rFonts w:ascii="Arial" w:hAnsi="Arial" w:cs="Arial"/>
                <w:sz w:val="18"/>
                <w:szCs w:val="18"/>
                <w:lang w:val="en-US" w:eastAsia="zh-CN"/>
              </w:rPr>
            </w:pPr>
            <w:del w:id="10142" w:author="srabhi" w:date="2015-07-20T17:12:00Z">
              <w:r w:rsidRPr="00415B83"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43" w:author="srabhi" w:date="2015-07-20T17:12:00Z"/>
                <w:rFonts w:ascii="Arial" w:hAnsi="Arial" w:cs="Arial"/>
                <w:sz w:val="18"/>
                <w:szCs w:val="18"/>
                <w:lang w:val="en-US" w:eastAsia="zh-CN"/>
              </w:rPr>
            </w:pPr>
            <w:del w:id="10144" w:author="srabhi" w:date="2015-07-20T17:12:00Z">
              <w:r w:rsidRPr="00415B83" w:rsidDel="007F6D69">
                <w:rPr>
                  <w:rFonts w:ascii="Arial" w:hAnsi="Arial" w:cs="Arial"/>
                  <w:sz w:val="18"/>
                  <w:szCs w:val="18"/>
                  <w:lang w:val="en-US" w:eastAsia="zh-CN"/>
                </w:rPr>
                <w:delText>0.84</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45" w:author="srabhi" w:date="2015-07-20T17:12:00Z"/>
                <w:rFonts w:ascii="Arial" w:hAnsi="Arial" w:cs="Arial"/>
                <w:sz w:val="18"/>
                <w:szCs w:val="18"/>
                <w:lang w:val="en-US" w:eastAsia="zh-CN"/>
              </w:rPr>
            </w:pPr>
            <w:del w:id="10146" w:author="srabhi" w:date="2015-07-20T17:12:00Z">
              <w:r w:rsidRPr="00415B83" w:rsidDel="007F6D69">
                <w:rPr>
                  <w:rFonts w:ascii="Arial" w:hAnsi="Arial" w:cs="Arial"/>
                  <w:sz w:val="18"/>
                  <w:szCs w:val="18"/>
                  <w:lang w:val="en-US" w:eastAsia="zh-CN"/>
                </w:rPr>
                <w:delText>0.56</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47" w:author="srabhi" w:date="2015-07-20T17:12:00Z"/>
                <w:rFonts w:ascii="Arial" w:hAnsi="Arial" w:cs="Arial"/>
                <w:sz w:val="18"/>
                <w:szCs w:val="18"/>
                <w:lang w:val="en-US" w:eastAsia="zh-CN"/>
              </w:rPr>
            </w:pPr>
            <w:del w:id="10148" w:author="srabhi" w:date="2015-07-20T17:12:00Z">
              <w:r w:rsidRPr="00415B83" w:rsidDel="007F6D69">
                <w:rPr>
                  <w:rFonts w:ascii="Arial" w:hAnsi="Arial" w:cs="Arial"/>
                  <w:sz w:val="18"/>
                  <w:szCs w:val="18"/>
                  <w:lang w:val="en-US" w:eastAsia="zh-CN"/>
                </w:rPr>
                <w:delText>28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49" w:author="srabhi" w:date="2015-07-20T17:12:00Z"/>
                <w:rFonts w:ascii="Arial" w:hAnsi="Arial" w:cs="Arial"/>
                <w:sz w:val="18"/>
                <w:szCs w:val="18"/>
                <w:lang w:val="en-US" w:eastAsia="zh-CN"/>
              </w:rPr>
            </w:pPr>
            <w:del w:id="10150" w:author="srabhi" w:date="2015-07-20T17:12:00Z">
              <w:r w:rsidRPr="00415B83" w:rsidDel="007F6D69">
                <w:rPr>
                  <w:rFonts w:ascii="Arial" w:hAnsi="Arial" w:cs="Arial"/>
                  <w:sz w:val="18"/>
                  <w:szCs w:val="18"/>
                  <w:lang w:val="en-US" w:eastAsia="zh-CN"/>
                </w:rPr>
                <w:delText>5</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51" w:author="srabhi" w:date="2015-07-20T17:12:00Z"/>
                <w:rFonts w:ascii="Arial" w:hAnsi="Arial" w:cs="Arial"/>
                <w:sz w:val="18"/>
                <w:szCs w:val="18"/>
                <w:lang w:val="en-US" w:eastAsia="zh-CN"/>
              </w:rPr>
            </w:pPr>
            <w:del w:id="10152" w:author="srabhi" w:date="2015-07-20T17:12:00Z">
              <w:r w:rsidRPr="00415B83" w:rsidDel="007F6D69">
                <w:rPr>
                  <w:rFonts w:ascii="Arial" w:hAnsi="Arial" w:cs="Arial"/>
                  <w:sz w:val="18"/>
                  <w:szCs w:val="18"/>
                  <w:lang w:val="en-US" w:eastAsia="zh-CN"/>
                </w:rPr>
                <w:delText>0.90</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53" w:author="srabhi" w:date="2015-07-20T17:12:00Z"/>
                <w:rFonts w:ascii="Arial" w:hAnsi="Arial" w:cs="Arial"/>
                <w:sz w:val="18"/>
                <w:szCs w:val="18"/>
                <w:lang w:val="en-US" w:eastAsia="zh-CN"/>
              </w:rPr>
            </w:pPr>
            <w:del w:id="10154" w:author="srabhi" w:date="2015-07-20T17:12:00Z">
              <w:r w:rsidRPr="00415B83" w:rsidDel="007F6D69">
                <w:rPr>
                  <w:rFonts w:ascii="Arial" w:hAnsi="Arial" w:cs="Arial"/>
                  <w:sz w:val="18"/>
                  <w:szCs w:val="18"/>
                  <w:lang w:val="en-US" w:eastAsia="zh-CN"/>
                </w:rPr>
                <w:delText>0.27</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55" w:author="srabhi" w:date="2015-07-20T17:12:00Z"/>
                <w:rFonts w:ascii="Arial" w:hAnsi="Arial" w:cs="Arial"/>
                <w:sz w:val="18"/>
                <w:szCs w:val="18"/>
                <w:lang w:val="en-US" w:eastAsia="zh-CN"/>
              </w:rPr>
            </w:pPr>
            <w:del w:id="10156" w:author="srabhi" w:date="2015-07-20T17:12:00Z">
              <w:r w:rsidRPr="00415B83" w:rsidDel="007F6D69">
                <w:rPr>
                  <w:rFonts w:ascii="Arial" w:hAnsi="Arial" w:cs="Arial"/>
                  <w:sz w:val="18"/>
                  <w:szCs w:val="18"/>
                  <w:lang w:val="en-US" w:eastAsia="zh-CN"/>
                </w:rPr>
                <w:delText>0.78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57" w:author="srabhi" w:date="2015-07-20T17:12:00Z"/>
                <w:rFonts w:ascii="Arial" w:hAnsi="Arial" w:cs="Arial"/>
                <w:sz w:val="18"/>
                <w:szCs w:val="18"/>
                <w:lang w:val="en-US" w:eastAsia="zh-CN"/>
              </w:rPr>
            </w:pPr>
            <w:del w:id="10158" w:author="srabhi" w:date="2015-07-20T17:12:00Z">
              <w:r w:rsidRPr="00415B83" w:rsidDel="007F6D69">
                <w:rPr>
                  <w:rFonts w:ascii="Arial" w:hAnsi="Arial" w:cs="Arial"/>
                  <w:sz w:val="18"/>
                  <w:szCs w:val="18"/>
                  <w:lang w:val="en-US" w:eastAsia="zh-CN"/>
                </w:rPr>
                <w:delText>0.12</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59" w:author="srabhi" w:date="2015-07-20T17:12:00Z"/>
                <w:rFonts w:ascii="Arial" w:hAnsi="Arial" w:cs="Arial"/>
                <w:sz w:val="18"/>
                <w:szCs w:val="18"/>
                <w:lang w:val="en-US" w:eastAsia="zh-CN"/>
              </w:rPr>
            </w:pPr>
            <w:del w:id="10160" w:author="srabhi" w:date="2015-07-20T17:12:00Z">
              <w:r w:rsidRPr="00415B83" w:rsidDel="007F6D69">
                <w:rPr>
                  <w:rFonts w:ascii="Arial" w:hAnsi="Arial" w:cs="Arial"/>
                  <w:sz w:val="18"/>
                  <w:szCs w:val="18"/>
                  <w:lang w:val="en-US" w:eastAsia="zh-CN"/>
                </w:rPr>
                <w:delText>0.59</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61" w:author="srabhi" w:date="2015-07-20T17:12:00Z"/>
                <w:rFonts w:ascii="Arial" w:hAnsi="Arial" w:cs="Arial"/>
                <w:sz w:val="18"/>
                <w:szCs w:val="18"/>
                <w:lang w:val="en-US" w:eastAsia="zh-CN"/>
              </w:rPr>
            </w:pPr>
            <w:del w:id="10162" w:author="srabhi" w:date="2015-07-20T17:12:00Z">
              <w:r w:rsidRPr="00415B83" w:rsidDel="007F6D69">
                <w:rPr>
                  <w:rFonts w:ascii="Arial" w:hAnsi="Arial" w:cs="Arial"/>
                  <w:sz w:val="18"/>
                  <w:szCs w:val="18"/>
                  <w:lang w:val="en-US" w:eastAsia="zh-CN"/>
                </w:rPr>
                <w:delText>0.31</w:delText>
              </w:r>
            </w:del>
          </w:p>
        </w:tc>
      </w:tr>
      <w:tr w:rsidR="00F54B5A" w:rsidRPr="00240276" w:rsidDel="007F6D69" w:rsidTr="00F54B5A">
        <w:trPr>
          <w:trHeight w:val="300"/>
          <w:del w:id="10163"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164" w:author="srabhi" w:date="2015-07-20T17:12:00Z"/>
                <w:rFonts w:ascii="Arial" w:hAnsi="Arial" w:cs="Arial"/>
                <w:b/>
                <w:bCs/>
                <w:sz w:val="20"/>
                <w:szCs w:val="20"/>
                <w:lang w:val="en-US" w:eastAsia="zh-CN"/>
              </w:rPr>
            </w:pPr>
            <w:del w:id="10165" w:author="srabhi" w:date="2015-07-20T17:12:00Z">
              <w:r w:rsidRPr="00415B83" w:rsidDel="007F6D69">
                <w:rPr>
                  <w:rFonts w:ascii="Arial" w:hAnsi="Arial" w:cs="Arial"/>
                  <w:b/>
                  <w:bCs/>
                  <w:sz w:val="20"/>
                  <w:szCs w:val="20"/>
                  <w:lang w:eastAsia="zh-CN"/>
                </w:rPr>
                <w:delText xml:space="preserve">Pre-index DMT use </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66" w:author="srabhi" w:date="2015-07-20T17:12:00Z"/>
                <w:rFonts w:ascii="Arial" w:hAnsi="Arial" w:cs="Arial"/>
                <w:sz w:val="18"/>
                <w:szCs w:val="18"/>
                <w:lang w:val="en-US" w:eastAsia="zh-CN"/>
              </w:rPr>
            </w:pPr>
            <w:del w:id="10167" w:author="srabhi" w:date="2015-07-20T17:12:00Z">
              <w:r w:rsidRPr="00415B83" w:rsidDel="007F6D69">
                <w:rPr>
                  <w:rFonts w:ascii="Arial" w:hAnsi="Arial" w:cs="Arial"/>
                  <w:sz w:val="18"/>
                  <w:szCs w:val="18"/>
                  <w:lang w:val="en-US" w:eastAsia="zh-CN"/>
                </w:rPr>
                <w:delText>5</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68" w:author="srabhi" w:date="2015-07-20T17:12:00Z"/>
                <w:rFonts w:ascii="Arial" w:hAnsi="Arial" w:cs="Arial"/>
                <w:sz w:val="18"/>
                <w:szCs w:val="18"/>
                <w:lang w:val="en-US" w:eastAsia="zh-CN"/>
              </w:rPr>
            </w:pPr>
            <w:del w:id="10169" w:author="srabhi" w:date="2015-07-20T17:12:00Z">
              <w:r w:rsidRPr="00415B83" w:rsidDel="007F6D69">
                <w:rPr>
                  <w:rFonts w:ascii="Arial" w:hAnsi="Arial" w:cs="Arial"/>
                  <w:sz w:val="18"/>
                  <w:szCs w:val="18"/>
                  <w:lang w:val="en-US" w:eastAsia="zh-CN"/>
                </w:rPr>
                <w:delText>0.90</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70" w:author="srabhi" w:date="2015-07-20T17:12:00Z"/>
                <w:rFonts w:ascii="Arial" w:hAnsi="Arial" w:cs="Arial"/>
                <w:sz w:val="18"/>
                <w:szCs w:val="18"/>
                <w:lang w:val="en-US" w:eastAsia="zh-CN"/>
              </w:rPr>
            </w:pPr>
            <w:del w:id="10171" w:author="srabhi" w:date="2015-07-20T17:12:00Z">
              <w:r w:rsidRPr="00415B83" w:rsidDel="007F6D69">
                <w:rPr>
                  <w:rFonts w:ascii="Arial" w:hAnsi="Arial" w:cs="Arial"/>
                  <w:sz w:val="18"/>
                  <w:szCs w:val="18"/>
                  <w:lang w:val="en-US" w:eastAsia="zh-CN"/>
                </w:rPr>
                <w:delText>0.33</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72" w:author="srabhi" w:date="2015-07-20T17:12:00Z"/>
                <w:rFonts w:ascii="Arial" w:hAnsi="Arial" w:cs="Arial"/>
                <w:sz w:val="18"/>
                <w:szCs w:val="18"/>
                <w:lang w:val="en-US" w:eastAsia="zh-CN"/>
              </w:rPr>
            </w:pPr>
            <w:del w:id="10173" w:author="srabhi" w:date="2015-07-20T17:12:00Z">
              <w:r w:rsidRPr="00415B83" w:rsidDel="007F6D69">
                <w:rPr>
                  <w:rFonts w:ascii="Arial" w:hAnsi="Arial" w:cs="Arial"/>
                  <w:sz w:val="18"/>
                  <w:szCs w:val="18"/>
                  <w:lang w:val="en-US" w:eastAsia="zh-CN"/>
                </w:rPr>
                <w:delText>23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74" w:author="srabhi" w:date="2015-07-20T17:12:00Z"/>
                <w:rFonts w:ascii="Arial" w:hAnsi="Arial" w:cs="Arial"/>
                <w:sz w:val="18"/>
                <w:szCs w:val="18"/>
                <w:lang w:val="en-US" w:eastAsia="zh-CN"/>
              </w:rPr>
            </w:pPr>
            <w:del w:id="10175" w:author="srabhi" w:date="2015-07-20T17:12:00Z">
              <w:r w:rsidRPr="00415B83" w:rsidDel="007F6D69">
                <w:rPr>
                  <w:rFonts w:ascii="Arial" w:hAnsi="Arial" w:cs="Arial"/>
                  <w:sz w:val="18"/>
                  <w:szCs w:val="18"/>
                  <w:lang w:val="en-US" w:eastAsia="zh-CN"/>
                </w:rPr>
                <w:delText>12</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76" w:author="srabhi" w:date="2015-07-20T17:12:00Z"/>
                <w:rFonts w:ascii="Arial" w:hAnsi="Arial" w:cs="Arial"/>
                <w:sz w:val="18"/>
                <w:szCs w:val="18"/>
                <w:lang w:val="en-US" w:eastAsia="zh-CN"/>
              </w:rPr>
            </w:pPr>
            <w:del w:id="10177" w:author="srabhi" w:date="2015-07-20T17:12:00Z">
              <w:r w:rsidRPr="00415B83" w:rsidDel="007F6D69">
                <w:rPr>
                  <w:rFonts w:ascii="Arial" w:hAnsi="Arial" w:cs="Arial"/>
                  <w:sz w:val="18"/>
                  <w:szCs w:val="18"/>
                  <w:lang w:val="en-US" w:eastAsia="zh-CN"/>
                </w:rPr>
                <w:delText>0.81</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78" w:author="srabhi" w:date="2015-07-20T17:12:00Z"/>
                <w:rFonts w:ascii="Arial" w:hAnsi="Arial" w:cs="Arial"/>
                <w:sz w:val="18"/>
                <w:szCs w:val="18"/>
                <w:lang w:val="en-US" w:eastAsia="zh-CN"/>
              </w:rPr>
            </w:pPr>
            <w:del w:id="10179" w:author="srabhi" w:date="2015-07-20T17:12:00Z">
              <w:r w:rsidRPr="00415B83" w:rsidDel="007F6D69">
                <w:rPr>
                  <w:rFonts w:ascii="Arial" w:hAnsi="Arial" w:cs="Arial"/>
                  <w:sz w:val="18"/>
                  <w:szCs w:val="18"/>
                  <w:lang w:val="en-US" w:eastAsia="zh-CN"/>
                </w:rPr>
                <w:delText>0.62</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80" w:author="srabhi" w:date="2015-07-20T17:12:00Z"/>
                <w:rFonts w:ascii="Arial" w:hAnsi="Arial" w:cs="Arial"/>
                <w:sz w:val="18"/>
                <w:szCs w:val="18"/>
                <w:lang w:val="en-US" w:eastAsia="zh-CN"/>
              </w:rPr>
            </w:pPr>
            <w:del w:id="10181" w:author="srabhi" w:date="2015-07-20T17:12:00Z">
              <w:r w:rsidRPr="00415B83" w:rsidDel="007F6D69">
                <w:rPr>
                  <w:rFonts w:ascii="Arial" w:hAnsi="Arial" w:cs="Arial"/>
                  <w:sz w:val="18"/>
                  <w:szCs w:val="18"/>
                  <w:lang w:val="en-US" w:eastAsia="zh-CN"/>
                </w:rPr>
                <w:delText>25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82" w:author="srabhi" w:date="2015-07-20T17:12:00Z"/>
                <w:rFonts w:ascii="Arial" w:hAnsi="Arial" w:cs="Arial"/>
                <w:sz w:val="18"/>
                <w:szCs w:val="18"/>
                <w:lang w:val="en-US" w:eastAsia="zh-CN"/>
              </w:rPr>
            </w:pPr>
            <w:del w:id="10183" w:author="srabhi" w:date="2015-07-20T17:12:00Z">
              <w:r w:rsidRPr="00415B83"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84" w:author="srabhi" w:date="2015-07-20T17:12:00Z"/>
                <w:rFonts w:ascii="Arial" w:hAnsi="Arial" w:cs="Arial"/>
                <w:sz w:val="18"/>
                <w:szCs w:val="18"/>
                <w:lang w:val="en-US" w:eastAsia="zh-CN"/>
              </w:rPr>
            </w:pPr>
            <w:del w:id="10185" w:author="srabhi" w:date="2015-07-20T17:12:00Z">
              <w:r w:rsidRPr="00415B83" w:rsidDel="007F6D69">
                <w:rPr>
                  <w:rFonts w:ascii="Arial" w:hAnsi="Arial" w:cs="Arial"/>
                  <w:sz w:val="18"/>
                  <w:szCs w:val="18"/>
                  <w:lang w:val="en-US" w:eastAsia="zh-CN"/>
                </w:rPr>
                <w:delText>0.90</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86" w:author="srabhi" w:date="2015-07-20T17:12:00Z"/>
                <w:rFonts w:ascii="Arial" w:hAnsi="Arial" w:cs="Arial"/>
                <w:sz w:val="18"/>
                <w:szCs w:val="18"/>
                <w:lang w:val="en-US" w:eastAsia="zh-CN"/>
              </w:rPr>
            </w:pPr>
            <w:del w:id="10187" w:author="srabhi" w:date="2015-07-20T17:12:00Z">
              <w:r w:rsidRPr="00415B83" w:rsidDel="007F6D69">
                <w:rPr>
                  <w:rFonts w:ascii="Arial" w:hAnsi="Arial" w:cs="Arial"/>
                  <w:sz w:val="18"/>
                  <w:szCs w:val="18"/>
                  <w:lang w:val="en-US" w:eastAsia="zh-CN"/>
                </w:rPr>
                <w:delText>0.29</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88" w:author="srabhi" w:date="2015-07-20T17:12:00Z"/>
                <w:rFonts w:ascii="Arial" w:hAnsi="Arial" w:cs="Arial"/>
                <w:sz w:val="18"/>
                <w:szCs w:val="18"/>
                <w:lang w:val="en-US" w:eastAsia="zh-CN"/>
              </w:rPr>
            </w:pPr>
            <w:del w:id="10189" w:author="srabhi" w:date="2015-07-20T17:12:00Z">
              <w:r w:rsidRPr="00415B83" w:rsidDel="007F6D69">
                <w:rPr>
                  <w:rFonts w:ascii="Arial" w:hAnsi="Arial" w:cs="Arial"/>
                  <w:sz w:val="18"/>
                  <w:szCs w:val="18"/>
                  <w:lang w:val="en-US" w:eastAsia="zh-CN"/>
                </w:rPr>
                <w:delText>0.96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90" w:author="srabhi" w:date="2015-07-20T17:12:00Z"/>
                <w:rFonts w:ascii="Arial" w:hAnsi="Arial" w:cs="Arial"/>
                <w:sz w:val="18"/>
                <w:szCs w:val="18"/>
                <w:lang w:val="en-US" w:eastAsia="zh-CN"/>
              </w:rPr>
            </w:pPr>
            <w:del w:id="10191" w:author="srabhi" w:date="2015-07-20T17:12:00Z">
              <w:r w:rsidRPr="00415B83" w:rsidDel="007F6D69">
                <w:rPr>
                  <w:rFonts w:ascii="Arial" w:hAnsi="Arial" w:cs="Arial"/>
                  <w:sz w:val="18"/>
                  <w:szCs w:val="18"/>
                  <w:lang w:val="en-US" w:eastAsia="zh-CN"/>
                </w:rPr>
                <w:delText>-0.06</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92" w:author="srabhi" w:date="2015-07-20T17:12:00Z"/>
                <w:rFonts w:ascii="Arial" w:hAnsi="Arial" w:cs="Arial"/>
                <w:sz w:val="18"/>
                <w:szCs w:val="18"/>
                <w:lang w:val="en-US" w:eastAsia="zh-CN"/>
              </w:rPr>
            </w:pPr>
            <w:del w:id="10193" w:author="srabhi" w:date="2015-07-20T17:12:00Z">
              <w:r w:rsidRPr="00415B83" w:rsidDel="007F6D69">
                <w:rPr>
                  <w:rFonts w:ascii="Arial" w:hAnsi="Arial" w:cs="Arial"/>
                  <w:sz w:val="18"/>
                  <w:szCs w:val="18"/>
                  <w:lang w:val="en-US" w:eastAsia="zh-CN"/>
                </w:rPr>
                <w:delText>1.06</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94" w:author="srabhi" w:date="2015-07-20T17:12:00Z"/>
                <w:rFonts w:ascii="Arial" w:hAnsi="Arial" w:cs="Arial"/>
                <w:sz w:val="18"/>
                <w:szCs w:val="18"/>
                <w:lang w:val="en-US" w:eastAsia="zh-CN"/>
              </w:rPr>
            </w:pPr>
            <w:del w:id="10195" w:author="srabhi" w:date="2015-07-20T17:12:00Z">
              <w:r w:rsidRPr="00415B83" w:rsidDel="007F6D69">
                <w:rPr>
                  <w:rFonts w:ascii="Arial" w:hAnsi="Arial" w:cs="Arial"/>
                  <w:sz w:val="18"/>
                  <w:szCs w:val="18"/>
                  <w:lang w:val="en-US" w:eastAsia="zh-CN"/>
                </w:rPr>
                <w:delText>-0.16</w:delText>
              </w:r>
            </w:del>
          </w:p>
        </w:tc>
      </w:tr>
      <w:tr w:rsidR="00F54B5A" w:rsidRPr="00240276" w:rsidDel="007F6D69" w:rsidTr="00F54B5A">
        <w:trPr>
          <w:trHeight w:val="300"/>
          <w:del w:id="10196"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197" w:author="srabhi" w:date="2015-07-20T17:12:00Z"/>
                <w:rFonts w:ascii="Arial" w:hAnsi="Arial" w:cs="Arial"/>
                <w:b/>
                <w:bCs/>
                <w:sz w:val="20"/>
                <w:szCs w:val="20"/>
                <w:lang w:val="en-US" w:eastAsia="zh-CN"/>
              </w:rPr>
            </w:pPr>
            <w:del w:id="10198" w:author="srabhi" w:date="2015-07-20T17:12:00Z">
              <w:r w:rsidRPr="00415B83" w:rsidDel="007F6D69">
                <w:rPr>
                  <w:rFonts w:ascii="Arial" w:hAnsi="Arial" w:cs="Arial"/>
                  <w:b/>
                  <w:bCs/>
                  <w:sz w:val="20"/>
                  <w:szCs w:val="20"/>
                  <w:lang w:eastAsia="zh-CN"/>
                </w:rPr>
                <w:delText>Ampyra use</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199" w:author="srabhi" w:date="2015-07-20T17:12:00Z"/>
                <w:rFonts w:ascii="Arial" w:hAnsi="Arial" w:cs="Arial"/>
                <w:sz w:val="18"/>
                <w:szCs w:val="18"/>
                <w:lang w:val="en-US" w:eastAsia="zh-CN"/>
              </w:rPr>
            </w:pPr>
            <w:del w:id="10200" w:author="srabhi" w:date="2015-07-20T17:12:00Z">
              <w:r w:rsidRPr="00415B83"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01" w:author="srabhi" w:date="2015-07-20T17:12:00Z"/>
                <w:rFonts w:ascii="Arial" w:hAnsi="Arial" w:cs="Arial"/>
                <w:sz w:val="18"/>
                <w:szCs w:val="18"/>
                <w:lang w:val="en-US" w:eastAsia="zh-CN"/>
              </w:rPr>
            </w:pPr>
            <w:del w:id="10202" w:author="srabhi" w:date="2015-07-20T17:12:00Z">
              <w:r w:rsidRPr="00415B83" w:rsidDel="007F6D69">
                <w:rPr>
                  <w:rFonts w:ascii="Arial" w:hAnsi="Arial" w:cs="Arial"/>
                  <w:sz w:val="18"/>
                  <w:szCs w:val="18"/>
                  <w:lang w:val="en-US" w:eastAsia="zh-CN"/>
                </w:rPr>
                <w:delText>1.50</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03" w:author="srabhi" w:date="2015-07-20T17:12:00Z"/>
                <w:rFonts w:ascii="Arial" w:hAnsi="Arial" w:cs="Arial"/>
                <w:sz w:val="18"/>
                <w:szCs w:val="18"/>
                <w:lang w:val="en-US" w:eastAsia="zh-CN"/>
              </w:rPr>
            </w:pPr>
            <w:del w:id="10204" w:author="srabhi" w:date="2015-07-20T17:12:00Z">
              <w:r w:rsidRPr="00415B83" w:rsidDel="007F6D69">
                <w:rPr>
                  <w:rFonts w:ascii="Arial" w:hAnsi="Arial" w:cs="Arial"/>
                  <w:sz w:val="18"/>
                  <w:szCs w:val="18"/>
                  <w:lang w:val="en-US" w:eastAsia="zh-CN"/>
                </w:rPr>
                <w:delText>1.59</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05" w:author="srabhi" w:date="2015-07-20T17:12:00Z"/>
                <w:rFonts w:ascii="Arial" w:hAnsi="Arial" w:cs="Arial"/>
                <w:sz w:val="18"/>
                <w:szCs w:val="18"/>
                <w:lang w:val="en-US" w:eastAsia="zh-CN"/>
              </w:rPr>
            </w:pPr>
            <w:del w:id="10206" w:author="srabhi" w:date="2015-07-20T17:12:00Z">
              <w:r w:rsidRPr="00415B83" w:rsidDel="007F6D69">
                <w:rPr>
                  <w:rFonts w:ascii="Arial" w:hAnsi="Arial" w:cs="Arial"/>
                  <w:sz w:val="18"/>
                  <w:szCs w:val="18"/>
                  <w:lang w:val="en-US" w:eastAsia="zh-CN"/>
                </w:rPr>
                <w:delText>15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07" w:author="srabhi" w:date="2015-07-20T17:12:00Z"/>
                <w:rFonts w:ascii="Arial" w:hAnsi="Arial" w:cs="Arial"/>
                <w:sz w:val="18"/>
                <w:szCs w:val="18"/>
                <w:lang w:val="en-US" w:eastAsia="zh-CN"/>
              </w:rPr>
            </w:pPr>
            <w:del w:id="10208" w:author="srabhi" w:date="2015-07-20T17:12:00Z">
              <w:r w:rsidRPr="00415B83"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09" w:author="srabhi" w:date="2015-07-20T17:12:00Z"/>
                <w:rFonts w:ascii="Arial" w:hAnsi="Arial" w:cs="Arial"/>
                <w:sz w:val="18"/>
                <w:szCs w:val="18"/>
                <w:lang w:val="en-US" w:eastAsia="zh-CN"/>
              </w:rPr>
            </w:pPr>
            <w:del w:id="10210" w:author="srabhi" w:date="2015-07-20T17:12:00Z">
              <w:r w:rsidRPr="00415B83" w:rsidDel="007F6D69">
                <w:rPr>
                  <w:rFonts w:ascii="Arial" w:hAnsi="Arial" w:cs="Arial"/>
                  <w:sz w:val="18"/>
                  <w:szCs w:val="18"/>
                  <w:lang w:val="en-US" w:eastAsia="zh-CN"/>
                </w:rPr>
                <w:delText>3.45</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11" w:author="srabhi" w:date="2015-07-20T17:12:00Z"/>
                <w:rFonts w:ascii="Arial" w:hAnsi="Arial" w:cs="Arial"/>
                <w:sz w:val="18"/>
                <w:szCs w:val="18"/>
                <w:lang w:val="en-US" w:eastAsia="zh-CN"/>
              </w:rPr>
            </w:pPr>
            <w:del w:id="10212" w:author="srabhi" w:date="2015-07-20T17:12:00Z">
              <w:r w:rsidRPr="00415B83" w:rsidDel="007F6D69">
                <w:rPr>
                  <w:rFonts w:ascii="Arial" w:hAnsi="Arial" w:cs="Arial"/>
                  <w:sz w:val="18"/>
                  <w:szCs w:val="18"/>
                  <w:lang w:val="en-US" w:eastAsia="zh-CN"/>
                </w:rPr>
                <w:delText>3.75</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13" w:author="srabhi" w:date="2015-07-20T17:12:00Z"/>
                <w:rFonts w:ascii="Arial" w:hAnsi="Arial" w:cs="Arial"/>
                <w:sz w:val="18"/>
                <w:szCs w:val="18"/>
                <w:lang w:val="en-US" w:eastAsia="zh-CN"/>
              </w:rPr>
            </w:pPr>
            <w:del w:id="10214" w:author="srabhi" w:date="2015-07-20T17:12:00Z">
              <w:r w:rsidRPr="00415B83" w:rsidDel="007F6D69">
                <w:rPr>
                  <w:rFonts w:ascii="Arial" w:hAnsi="Arial" w:cs="Arial"/>
                  <w:sz w:val="18"/>
                  <w:szCs w:val="18"/>
                  <w:lang w:val="en-US" w:eastAsia="zh-CN"/>
                </w:rPr>
                <w:delText>16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15" w:author="srabhi" w:date="2015-07-20T17:12:00Z"/>
                <w:rFonts w:ascii="Arial" w:hAnsi="Arial" w:cs="Arial"/>
                <w:sz w:val="18"/>
                <w:szCs w:val="18"/>
                <w:lang w:val="en-US" w:eastAsia="zh-CN"/>
              </w:rPr>
            </w:pPr>
            <w:del w:id="10216" w:author="srabhi" w:date="2015-07-20T17:12:00Z">
              <w:r w:rsidRPr="00415B83"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17" w:author="srabhi" w:date="2015-07-20T17:12:00Z"/>
                <w:rFonts w:ascii="Arial" w:hAnsi="Arial" w:cs="Arial"/>
                <w:sz w:val="18"/>
                <w:szCs w:val="18"/>
                <w:lang w:val="en-US" w:eastAsia="zh-CN"/>
              </w:rPr>
            </w:pPr>
            <w:del w:id="10218" w:author="srabhi" w:date="2015-07-20T17:12:00Z">
              <w:r w:rsidRPr="00415B83" w:rsidDel="007F6D69">
                <w:rPr>
                  <w:rFonts w:ascii="Arial" w:hAnsi="Arial" w:cs="Arial"/>
                  <w:sz w:val="18"/>
                  <w:szCs w:val="18"/>
                  <w:lang w:val="en-US" w:eastAsia="zh-CN"/>
                </w:rPr>
                <w:delText>2.28</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19" w:author="srabhi" w:date="2015-07-20T17:12:00Z"/>
                <w:rFonts w:ascii="Arial" w:hAnsi="Arial" w:cs="Arial"/>
                <w:sz w:val="18"/>
                <w:szCs w:val="18"/>
                <w:lang w:val="en-US" w:eastAsia="zh-CN"/>
              </w:rPr>
            </w:pPr>
            <w:del w:id="10220" w:author="srabhi" w:date="2015-07-20T17:12:00Z">
              <w:r w:rsidRPr="00415B83" w:rsidDel="007F6D69">
                <w:rPr>
                  <w:rFonts w:ascii="Arial" w:hAnsi="Arial" w:cs="Arial"/>
                  <w:sz w:val="18"/>
                  <w:szCs w:val="18"/>
                  <w:lang w:val="en-US" w:eastAsia="zh-CN"/>
                </w:rPr>
                <w:delText>1.78</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21" w:author="srabhi" w:date="2015-07-20T17:12:00Z"/>
                <w:rFonts w:ascii="Arial" w:hAnsi="Arial" w:cs="Arial"/>
                <w:sz w:val="18"/>
                <w:szCs w:val="18"/>
                <w:lang w:val="en-US" w:eastAsia="zh-CN"/>
              </w:rPr>
            </w:pPr>
            <w:del w:id="10222" w:author="srabhi" w:date="2015-07-20T17:12:00Z">
              <w:r w:rsidRPr="00415B83" w:rsidDel="007F6D69">
                <w:rPr>
                  <w:rFonts w:ascii="Arial" w:hAnsi="Arial" w:cs="Arial"/>
                  <w:sz w:val="18"/>
                  <w:szCs w:val="18"/>
                  <w:lang w:val="en-US" w:eastAsia="zh-CN"/>
                </w:rPr>
                <w:delText>3.27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23" w:author="srabhi" w:date="2015-07-20T17:12:00Z"/>
                <w:rFonts w:ascii="Arial" w:hAnsi="Arial" w:cs="Arial"/>
                <w:sz w:val="18"/>
                <w:szCs w:val="18"/>
                <w:lang w:val="en-US" w:eastAsia="zh-CN"/>
              </w:rPr>
            </w:pPr>
            <w:del w:id="10224" w:author="srabhi" w:date="2015-07-20T17:12:00Z">
              <w:r w:rsidRPr="00415B83" w:rsidDel="007F6D69">
                <w:rPr>
                  <w:rFonts w:ascii="Arial" w:hAnsi="Arial" w:cs="Arial"/>
                  <w:sz w:val="18"/>
                  <w:szCs w:val="18"/>
                  <w:lang w:val="en-US" w:eastAsia="zh-CN"/>
                </w:rPr>
                <w:delText>-0.99</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25" w:author="srabhi" w:date="2015-07-20T17:12:00Z"/>
                <w:rFonts w:ascii="Arial" w:hAnsi="Arial" w:cs="Arial"/>
                <w:sz w:val="18"/>
                <w:szCs w:val="18"/>
                <w:lang w:val="en-US" w:eastAsia="zh-CN"/>
              </w:rPr>
            </w:pPr>
            <w:del w:id="10226" w:author="srabhi" w:date="2015-07-20T17:12:00Z">
              <w:r w:rsidRPr="00415B83" w:rsidDel="007F6D69">
                <w:rPr>
                  <w:rFonts w:ascii="Arial" w:hAnsi="Arial" w:cs="Arial"/>
                  <w:sz w:val="18"/>
                  <w:szCs w:val="18"/>
                  <w:lang w:val="en-US" w:eastAsia="zh-CN"/>
                </w:rPr>
                <w:delText>4.31</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27" w:author="srabhi" w:date="2015-07-20T17:12:00Z"/>
                <w:rFonts w:ascii="Arial" w:hAnsi="Arial" w:cs="Arial"/>
                <w:sz w:val="18"/>
                <w:szCs w:val="18"/>
                <w:lang w:val="en-US" w:eastAsia="zh-CN"/>
              </w:rPr>
            </w:pPr>
            <w:del w:id="10228" w:author="srabhi" w:date="2015-07-20T17:12:00Z">
              <w:r w:rsidRPr="00415B83" w:rsidDel="007F6D69">
                <w:rPr>
                  <w:rFonts w:ascii="Arial" w:hAnsi="Arial" w:cs="Arial"/>
                  <w:sz w:val="18"/>
                  <w:szCs w:val="18"/>
                  <w:lang w:val="en-US" w:eastAsia="zh-CN"/>
                </w:rPr>
                <w:delText>-2.03</w:delText>
              </w:r>
            </w:del>
          </w:p>
        </w:tc>
      </w:tr>
      <w:tr w:rsidR="00F54B5A" w:rsidRPr="00240276" w:rsidDel="007F6D69" w:rsidTr="00F54B5A">
        <w:trPr>
          <w:trHeight w:val="300"/>
          <w:del w:id="10229"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230" w:author="srabhi" w:date="2015-07-20T17:12:00Z"/>
                <w:rFonts w:ascii="Arial" w:hAnsi="Arial" w:cs="Arial"/>
                <w:b/>
                <w:bCs/>
                <w:sz w:val="20"/>
                <w:szCs w:val="20"/>
                <w:lang w:val="en-US" w:eastAsia="zh-CN"/>
              </w:rPr>
            </w:pPr>
            <w:del w:id="10231" w:author="srabhi" w:date="2015-07-20T17:12:00Z">
              <w:r w:rsidRPr="00415B83" w:rsidDel="007F6D69">
                <w:rPr>
                  <w:rFonts w:ascii="Arial" w:hAnsi="Arial" w:cs="Arial"/>
                  <w:b/>
                  <w:bCs/>
                  <w:sz w:val="20"/>
                  <w:szCs w:val="20"/>
                  <w:lang w:eastAsia="zh-CN"/>
                </w:rPr>
                <w:delText>MRI use</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32" w:author="srabhi" w:date="2015-07-20T17:12:00Z"/>
                <w:rFonts w:ascii="Arial" w:hAnsi="Arial" w:cs="Arial"/>
                <w:sz w:val="18"/>
                <w:szCs w:val="18"/>
                <w:lang w:val="en-US" w:eastAsia="zh-CN"/>
              </w:rPr>
            </w:pPr>
            <w:del w:id="10233" w:author="srabhi" w:date="2015-07-20T17:12:00Z">
              <w:r w:rsidRPr="00415B83"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34" w:author="srabhi" w:date="2015-07-20T17:12:00Z"/>
                <w:rFonts w:ascii="Arial" w:hAnsi="Arial" w:cs="Arial"/>
                <w:sz w:val="18"/>
                <w:szCs w:val="18"/>
                <w:lang w:val="en-US" w:eastAsia="zh-CN"/>
              </w:rPr>
            </w:pPr>
            <w:del w:id="10235" w:author="srabhi" w:date="2015-07-20T17:12:00Z">
              <w:r w:rsidRPr="00415B83" w:rsidDel="007F6D69">
                <w:rPr>
                  <w:rFonts w:ascii="Arial" w:hAnsi="Arial" w:cs="Arial"/>
                  <w:sz w:val="18"/>
                  <w:szCs w:val="18"/>
                  <w:lang w:val="en-US" w:eastAsia="zh-CN"/>
                </w:rPr>
                <w:delText>0.99</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36" w:author="srabhi" w:date="2015-07-20T17:12:00Z"/>
                <w:rFonts w:ascii="Arial" w:hAnsi="Arial" w:cs="Arial"/>
                <w:sz w:val="18"/>
                <w:szCs w:val="18"/>
                <w:lang w:val="en-US" w:eastAsia="zh-CN"/>
              </w:rPr>
            </w:pPr>
            <w:del w:id="10237" w:author="srabhi" w:date="2015-07-20T17:12:00Z">
              <w:r w:rsidRPr="00415B83" w:rsidDel="007F6D69">
                <w:rPr>
                  <w:rFonts w:ascii="Arial" w:hAnsi="Arial" w:cs="Arial"/>
                  <w:sz w:val="18"/>
                  <w:szCs w:val="18"/>
                  <w:lang w:val="en-US" w:eastAsia="zh-CN"/>
                </w:rPr>
                <w:delText>0.38</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38" w:author="srabhi" w:date="2015-07-20T17:12:00Z"/>
                <w:rFonts w:ascii="Arial" w:hAnsi="Arial" w:cs="Arial"/>
                <w:sz w:val="18"/>
                <w:szCs w:val="18"/>
                <w:lang w:val="en-US" w:eastAsia="zh-CN"/>
              </w:rPr>
            </w:pPr>
            <w:del w:id="10239" w:author="srabhi" w:date="2015-07-20T17:12:00Z">
              <w:r w:rsidRPr="00415B83" w:rsidDel="007F6D69">
                <w:rPr>
                  <w:rFonts w:ascii="Arial" w:hAnsi="Arial" w:cs="Arial"/>
                  <w:sz w:val="18"/>
                  <w:szCs w:val="18"/>
                  <w:lang w:val="en-US" w:eastAsia="zh-CN"/>
                </w:rPr>
                <w:delText>18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40" w:author="srabhi" w:date="2015-07-20T17:12:00Z"/>
                <w:rFonts w:ascii="Arial" w:hAnsi="Arial" w:cs="Arial"/>
                <w:sz w:val="18"/>
                <w:szCs w:val="18"/>
                <w:lang w:val="en-US" w:eastAsia="zh-CN"/>
              </w:rPr>
            </w:pPr>
            <w:del w:id="10241" w:author="srabhi" w:date="2015-07-20T17:12:00Z">
              <w:r w:rsidRPr="00415B83"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42" w:author="srabhi" w:date="2015-07-20T17:12:00Z"/>
                <w:rFonts w:ascii="Arial" w:hAnsi="Arial" w:cs="Arial"/>
                <w:sz w:val="18"/>
                <w:szCs w:val="18"/>
                <w:lang w:val="en-US" w:eastAsia="zh-CN"/>
              </w:rPr>
            </w:pPr>
            <w:del w:id="10243" w:author="srabhi" w:date="2015-07-20T17:12:00Z">
              <w:r w:rsidRPr="00415B83" w:rsidDel="007F6D69">
                <w:rPr>
                  <w:rFonts w:ascii="Arial" w:hAnsi="Arial" w:cs="Arial"/>
                  <w:sz w:val="18"/>
                  <w:szCs w:val="18"/>
                  <w:lang w:val="en-US" w:eastAsia="zh-CN"/>
                </w:rPr>
                <w:delText>1.02</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44" w:author="srabhi" w:date="2015-07-20T17:12:00Z"/>
                <w:rFonts w:ascii="Arial" w:hAnsi="Arial" w:cs="Arial"/>
                <w:sz w:val="18"/>
                <w:szCs w:val="18"/>
                <w:lang w:val="en-US" w:eastAsia="zh-CN"/>
              </w:rPr>
            </w:pPr>
            <w:del w:id="10245" w:author="srabhi" w:date="2015-07-20T17:12:00Z">
              <w:r w:rsidRPr="00415B83" w:rsidDel="007F6D69">
                <w:rPr>
                  <w:rFonts w:ascii="Arial" w:hAnsi="Arial" w:cs="Arial"/>
                  <w:sz w:val="18"/>
                  <w:szCs w:val="18"/>
                  <w:lang w:val="en-US" w:eastAsia="zh-CN"/>
                </w:rPr>
                <w:delText>0.62</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46" w:author="srabhi" w:date="2015-07-20T17:12:00Z"/>
                <w:rFonts w:ascii="Arial" w:hAnsi="Arial" w:cs="Arial"/>
                <w:sz w:val="18"/>
                <w:szCs w:val="18"/>
                <w:lang w:val="en-US" w:eastAsia="zh-CN"/>
              </w:rPr>
            </w:pPr>
            <w:del w:id="10247" w:author="srabhi" w:date="2015-07-20T17:12:00Z">
              <w:r w:rsidRPr="00415B83" w:rsidDel="007F6D69">
                <w:rPr>
                  <w:rFonts w:ascii="Arial" w:hAnsi="Arial" w:cs="Arial"/>
                  <w:sz w:val="18"/>
                  <w:szCs w:val="18"/>
                  <w:lang w:val="en-US" w:eastAsia="zh-CN"/>
                </w:rPr>
                <w:delText>24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48" w:author="srabhi" w:date="2015-07-20T17:12:00Z"/>
                <w:rFonts w:ascii="Arial" w:hAnsi="Arial" w:cs="Arial"/>
                <w:sz w:val="18"/>
                <w:szCs w:val="18"/>
                <w:lang w:val="en-US" w:eastAsia="zh-CN"/>
              </w:rPr>
            </w:pPr>
            <w:del w:id="10249" w:author="srabhi" w:date="2015-07-20T17:12:00Z">
              <w:r w:rsidRPr="00415B83"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50" w:author="srabhi" w:date="2015-07-20T17:12:00Z"/>
                <w:rFonts w:ascii="Arial" w:hAnsi="Arial" w:cs="Arial"/>
                <w:sz w:val="18"/>
                <w:szCs w:val="18"/>
                <w:lang w:val="en-US" w:eastAsia="zh-CN"/>
              </w:rPr>
            </w:pPr>
            <w:del w:id="10251" w:author="srabhi" w:date="2015-07-20T17:12:00Z">
              <w:r w:rsidRPr="00415B83" w:rsidDel="007F6D69">
                <w:rPr>
                  <w:rFonts w:ascii="Arial" w:hAnsi="Arial" w:cs="Arial"/>
                  <w:sz w:val="18"/>
                  <w:szCs w:val="18"/>
                  <w:lang w:val="en-US" w:eastAsia="zh-CN"/>
                </w:rPr>
                <w:delText>1.04</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52" w:author="srabhi" w:date="2015-07-20T17:12:00Z"/>
                <w:rFonts w:ascii="Arial" w:hAnsi="Arial" w:cs="Arial"/>
                <w:sz w:val="18"/>
                <w:szCs w:val="18"/>
                <w:lang w:val="en-US" w:eastAsia="zh-CN"/>
              </w:rPr>
            </w:pPr>
            <w:del w:id="10253" w:author="srabhi" w:date="2015-07-20T17:12:00Z">
              <w:r w:rsidRPr="00415B83" w:rsidDel="007F6D69">
                <w:rPr>
                  <w:rFonts w:ascii="Arial" w:hAnsi="Arial" w:cs="Arial"/>
                  <w:sz w:val="18"/>
                  <w:szCs w:val="18"/>
                  <w:lang w:val="en-US" w:eastAsia="zh-CN"/>
                </w:rPr>
                <w:delText>0.43</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54" w:author="srabhi" w:date="2015-07-20T17:12:00Z"/>
                <w:rFonts w:ascii="Arial" w:hAnsi="Arial" w:cs="Arial"/>
                <w:sz w:val="18"/>
                <w:szCs w:val="18"/>
                <w:lang w:val="en-US" w:eastAsia="zh-CN"/>
              </w:rPr>
            </w:pPr>
            <w:del w:id="10255" w:author="srabhi" w:date="2015-07-20T17:12:00Z">
              <w:r w:rsidRPr="00415B83" w:rsidDel="007F6D69">
                <w:rPr>
                  <w:rFonts w:ascii="Arial" w:hAnsi="Arial" w:cs="Arial"/>
                  <w:sz w:val="18"/>
                  <w:szCs w:val="18"/>
                  <w:lang w:val="en-US" w:eastAsia="zh-CN"/>
                </w:rPr>
                <w:delText>1.00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56" w:author="srabhi" w:date="2015-07-20T17:12:00Z"/>
                <w:rFonts w:ascii="Arial" w:hAnsi="Arial" w:cs="Arial"/>
                <w:sz w:val="18"/>
                <w:szCs w:val="18"/>
                <w:lang w:val="en-US" w:eastAsia="zh-CN"/>
              </w:rPr>
            </w:pPr>
            <w:del w:id="10257" w:author="srabhi" w:date="2015-07-20T17:12:00Z">
              <w:r w:rsidRPr="00415B83" w:rsidDel="007F6D69">
                <w:rPr>
                  <w:rFonts w:ascii="Arial" w:hAnsi="Arial" w:cs="Arial"/>
                  <w:sz w:val="18"/>
                  <w:szCs w:val="18"/>
                  <w:lang w:val="en-US" w:eastAsia="zh-CN"/>
                </w:rPr>
                <w:delText>0.04</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58" w:author="srabhi" w:date="2015-07-20T17:12:00Z"/>
                <w:rFonts w:ascii="Arial" w:hAnsi="Arial" w:cs="Arial"/>
                <w:sz w:val="18"/>
                <w:szCs w:val="18"/>
                <w:lang w:val="en-US" w:eastAsia="zh-CN"/>
              </w:rPr>
            </w:pPr>
            <w:del w:id="10259" w:author="srabhi" w:date="2015-07-20T17:12:00Z">
              <w:r w:rsidRPr="00415B83" w:rsidDel="007F6D69">
                <w:rPr>
                  <w:rFonts w:ascii="Arial" w:hAnsi="Arial" w:cs="Arial"/>
                  <w:sz w:val="18"/>
                  <w:szCs w:val="18"/>
                  <w:lang w:val="en-US" w:eastAsia="zh-CN"/>
                </w:rPr>
                <w:delText>1.05</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60" w:author="srabhi" w:date="2015-07-20T17:12:00Z"/>
                <w:rFonts w:ascii="Arial" w:hAnsi="Arial" w:cs="Arial"/>
                <w:sz w:val="18"/>
                <w:szCs w:val="18"/>
                <w:lang w:val="en-US" w:eastAsia="zh-CN"/>
              </w:rPr>
            </w:pPr>
            <w:del w:id="10261" w:author="srabhi" w:date="2015-07-20T17:12:00Z">
              <w:r w:rsidRPr="00415B83" w:rsidDel="007F6D69">
                <w:rPr>
                  <w:rFonts w:ascii="Arial" w:hAnsi="Arial" w:cs="Arial"/>
                  <w:sz w:val="18"/>
                  <w:szCs w:val="18"/>
                  <w:lang w:val="en-US" w:eastAsia="zh-CN"/>
                </w:rPr>
                <w:delText>0.00</w:delText>
              </w:r>
            </w:del>
          </w:p>
        </w:tc>
      </w:tr>
      <w:tr w:rsidR="00F54B5A" w:rsidRPr="00240276" w:rsidDel="007F6D69" w:rsidTr="00F54B5A">
        <w:trPr>
          <w:trHeight w:val="300"/>
          <w:del w:id="10262"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263" w:author="srabhi" w:date="2015-07-20T17:12:00Z"/>
                <w:rFonts w:ascii="Arial" w:hAnsi="Arial" w:cs="Arial"/>
                <w:b/>
                <w:bCs/>
                <w:sz w:val="20"/>
                <w:szCs w:val="20"/>
                <w:lang w:val="en-US" w:eastAsia="zh-CN"/>
              </w:rPr>
            </w:pPr>
            <w:del w:id="10264" w:author="srabhi" w:date="2015-07-20T17:12:00Z">
              <w:r w:rsidRPr="00415B83" w:rsidDel="007F6D69">
                <w:rPr>
                  <w:rFonts w:ascii="Arial" w:hAnsi="Arial" w:cs="Arial"/>
                  <w:b/>
                  <w:bCs/>
                  <w:sz w:val="20"/>
                  <w:szCs w:val="20"/>
                  <w:lang w:eastAsia="zh-CN"/>
                </w:rPr>
                <w:delText>Corticosteroid use within 90 days pre-index</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65" w:author="srabhi" w:date="2015-07-20T17:12:00Z"/>
                <w:rFonts w:ascii="Arial" w:hAnsi="Arial" w:cs="Arial"/>
                <w:sz w:val="18"/>
                <w:szCs w:val="18"/>
                <w:lang w:val="en-US" w:eastAsia="zh-CN"/>
              </w:rPr>
            </w:pPr>
            <w:del w:id="10266" w:author="srabhi" w:date="2015-07-20T17:12:00Z">
              <w:r w:rsidRPr="00415B83"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67" w:author="srabhi" w:date="2015-07-20T17:12:00Z"/>
                <w:rFonts w:ascii="Arial" w:hAnsi="Arial" w:cs="Arial"/>
                <w:sz w:val="18"/>
                <w:szCs w:val="18"/>
                <w:lang w:val="en-US" w:eastAsia="zh-CN"/>
              </w:rPr>
            </w:pPr>
            <w:del w:id="10268" w:author="srabhi" w:date="2015-07-20T17:12:00Z">
              <w:r w:rsidRPr="00415B83" w:rsidDel="007F6D69">
                <w:rPr>
                  <w:rFonts w:ascii="Arial" w:hAnsi="Arial" w:cs="Arial"/>
                  <w:sz w:val="18"/>
                  <w:szCs w:val="18"/>
                  <w:lang w:val="en-US" w:eastAsia="zh-CN"/>
                </w:rPr>
                <w:delText>1.15</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69" w:author="srabhi" w:date="2015-07-20T17:12:00Z"/>
                <w:rFonts w:ascii="Arial" w:hAnsi="Arial" w:cs="Arial"/>
                <w:sz w:val="18"/>
                <w:szCs w:val="18"/>
                <w:lang w:val="en-US" w:eastAsia="zh-CN"/>
              </w:rPr>
            </w:pPr>
            <w:del w:id="10270" w:author="srabhi" w:date="2015-07-20T17:12:00Z">
              <w:r w:rsidRPr="00415B83" w:rsidDel="007F6D69">
                <w:rPr>
                  <w:rFonts w:ascii="Arial" w:hAnsi="Arial" w:cs="Arial"/>
                  <w:sz w:val="18"/>
                  <w:szCs w:val="18"/>
                  <w:lang w:val="en-US" w:eastAsia="zh-CN"/>
                </w:rPr>
                <w:delText>0.52</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71" w:author="srabhi" w:date="2015-07-20T17:12:00Z"/>
                <w:rFonts w:ascii="Arial" w:hAnsi="Arial" w:cs="Arial"/>
                <w:sz w:val="18"/>
                <w:szCs w:val="18"/>
                <w:lang w:val="en-US" w:eastAsia="zh-CN"/>
              </w:rPr>
            </w:pPr>
            <w:del w:id="10272" w:author="srabhi" w:date="2015-07-20T17:12:00Z">
              <w:r w:rsidRPr="00415B83" w:rsidDel="007F6D69">
                <w:rPr>
                  <w:rFonts w:ascii="Arial" w:hAnsi="Arial" w:cs="Arial"/>
                  <w:sz w:val="18"/>
                  <w:szCs w:val="18"/>
                  <w:lang w:val="en-US" w:eastAsia="zh-CN"/>
                </w:rPr>
                <w:delText>19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73" w:author="srabhi" w:date="2015-07-20T17:12:00Z"/>
                <w:rFonts w:ascii="Arial" w:hAnsi="Arial" w:cs="Arial"/>
                <w:sz w:val="18"/>
                <w:szCs w:val="18"/>
                <w:lang w:val="en-US" w:eastAsia="zh-CN"/>
              </w:rPr>
            </w:pPr>
            <w:del w:id="10274" w:author="srabhi" w:date="2015-07-20T17:12:00Z">
              <w:r w:rsidRPr="00415B83" w:rsidDel="007F6D69">
                <w:rPr>
                  <w:rFonts w:ascii="Arial" w:hAnsi="Arial" w:cs="Arial"/>
                  <w:sz w:val="18"/>
                  <w:szCs w:val="18"/>
                  <w:lang w:val="en-US" w:eastAsia="zh-CN"/>
                </w:rPr>
                <w:delText>8</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75" w:author="srabhi" w:date="2015-07-20T17:12:00Z"/>
                <w:rFonts w:ascii="Arial" w:hAnsi="Arial" w:cs="Arial"/>
                <w:sz w:val="18"/>
                <w:szCs w:val="18"/>
                <w:lang w:val="en-US" w:eastAsia="zh-CN"/>
              </w:rPr>
            </w:pPr>
            <w:del w:id="10276" w:author="srabhi" w:date="2015-07-20T17:12:00Z">
              <w:r w:rsidRPr="00415B83" w:rsidDel="007F6D69">
                <w:rPr>
                  <w:rFonts w:ascii="Arial" w:hAnsi="Arial" w:cs="Arial"/>
                  <w:sz w:val="18"/>
                  <w:szCs w:val="18"/>
                  <w:lang w:val="en-US" w:eastAsia="zh-CN"/>
                </w:rPr>
                <w:delText>1.57</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77" w:author="srabhi" w:date="2015-07-20T17:12:00Z"/>
                <w:rFonts w:ascii="Arial" w:hAnsi="Arial" w:cs="Arial"/>
                <w:sz w:val="18"/>
                <w:szCs w:val="18"/>
                <w:lang w:val="en-US" w:eastAsia="zh-CN"/>
              </w:rPr>
            </w:pPr>
            <w:del w:id="10278" w:author="srabhi" w:date="2015-07-20T17:12:00Z">
              <w:r w:rsidRPr="00415B83" w:rsidDel="007F6D69">
                <w:rPr>
                  <w:rFonts w:ascii="Arial" w:hAnsi="Arial" w:cs="Arial"/>
                  <w:sz w:val="18"/>
                  <w:szCs w:val="18"/>
                  <w:lang w:val="en-US" w:eastAsia="zh-CN"/>
                </w:rPr>
                <w:delText>0.83</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79" w:author="srabhi" w:date="2015-07-20T17:12:00Z"/>
                <w:rFonts w:ascii="Arial" w:hAnsi="Arial" w:cs="Arial"/>
                <w:sz w:val="18"/>
                <w:szCs w:val="18"/>
                <w:lang w:val="en-US" w:eastAsia="zh-CN"/>
              </w:rPr>
            </w:pPr>
            <w:del w:id="10280" w:author="srabhi" w:date="2015-07-20T17:12:00Z">
              <w:r w:rsidRPr="00415B83" w:rsidDel="007F6D69">
                <w:rPr>
                  <w:rFonts w:ascii="Arial" w:hAnsi="Arial" w:cs="Arial"/>
                  <w:sz w:val="18"/>
                  <w:szCs w:val="18"/>
                  <w:lang w:val="en-US" w:eastAsia="zh-CN"/>
                </w:rPr>
                <w:delText>26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81" w:author="srabhi" w:date="2015-07-20T17:12:00Z"/>
                <w:rFonts w:ascii="Arial" w:hAnsi="Arial" w:cs="Arial"/>
                <w:sz w:val="18"/>
                <w:szCs w:val="18"/>
                <w:lang w:val="en-US" w:eastAsia="zh-CN"/>
              </w:rPr>
            </w:pPr>
            <w:del w:id="10282" w:author="srabhi" w:date="2015-07-20T17:12:00Z">
              <w:r w:rsidRPr="00415B83"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83" w:author="srabhi" w:date="2015-07-20T17:12:00Z"/>
                <w:rFonts w:ascii="Arial" w:hAnsi="Arial" w:cs="Arial"/>
                <w:sz w:val="18"/>
                <w:szCs w:val="18"/>
                <w:lang w:val="en-US" w:eastAsia="zh-CN"/>
              </w:rPr>
            </w:pPr>
            <w:del w:id="10284" w:author="srabhi" w:date="2015-07-20T17:12:00Z">
              <w:r w:rsidRPr="00415B83" w:rsidDel="007F6D69">
                <w:rPr>
                  <w:rFonts w:ascii="Arial" w:hAnsi="Arial" w:cs="Arial"/>
                  <w:sz w:val="18"/>
                  <w:szCs w:val="18"/>
                  <w:lang w:val="en-US" w:eastAsia="zh-CN"/>
                </w:rPr>
                <w:delText>1.09</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85" w:author="srabhi" w:date="2015-07-20T17:12:00Z"/>
                <w:rFonts w:ascii="Arial" w:hAnsi="Arial" w:cs="Arial"/>
                <w:sz w:val="18"/>
                <w:szCs w:val="18"/>
                <w:lang w:val="en-US" w:eastAsia="zh-CN"/>
              </w:rPr>
            </w:pPr>
            <w:del w:id="10286" w:author="srabhi" w:date="2015-07-20T17:12:00Z">
              <w:r w:rsidRPr="00415B83" w:rsidDel="007F6D69">
                <w:rPr>
                  <w:rFonts w:ascii="Arial" w:hAnsi="Arial" w:cs="Arial"/>
                  <w:sz w:val="18"/>
                  <w:szCs w:val="18"/>
                  <w:lang w:val="en-US" w:eastAsia="zh-CN"/>
                </w:rPr>
                <w:delText>0.55</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87" w:author="srabhi" w:date="2015-07-20T17:12:00Z"/>
                <w:rFonts w:ascii="Arial" w:hAnsi="Arial" w:cs="Arial"/>
                <w:sz w:val="18"/>
                <w:szCs w:val="18"/>
                <w:lang w:val="en-US" w:eastAsia="zh-CN"/>
              </w:rPr>
            </w:pPr>
            <w:del w:id="10288" w:author="srabhi" w:date="2015-07-20T17:12:00Z">
              <w:r w:rsidRPr="00415B83" w:rsidDel="007F6D69">
                <w:rPr>
                  <w:rFonts w:ascii="Arial" w:hAnsi="Arial" w:cs="Arial"/>
                  <w:sz w:val="18"/>
                  <w:szCs w:val="18"/>
                  <w:lang w:val="en-US" w:eastAsia="zh-CN"/>
                </w:rPr>
                <w:delText>1.30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89" w:author="srabhi" w:date="2015-07-20T17:12:00Z"/>
                <w:rFonts w:ascii="Arial" w:hAnsi="Arial" w:cs="Arial"/>
                <w:sz w:val="18"/>
                <w:szCs w:val="18"/>
                <w:lang w:val="en-US" w:eastAsia="zh-CN"/>
              </w:rPr>
            </w:pPr>
            <w:del w:id="10290" w:author="srabhi" w:date="2015-07-20T17:12:00Z">
              <w:r w:rsidRPr="00415B83" w:rsidDel="007F6D69">
                <w:rPr>
                  <w:rFonts w:ascii="Arial" w:hAnsi="Arial" w:cs="Arial"/>
                  <w:sz w:val="18"/>
                  <w:szCs w:val="18"/>
                  <w:lang w:val="en-US" w:eastAsia="zh-CN"/>
                </w:rPr>
                <w:delText>-0.21</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91" w:author="srabhi" w:date="2015-07-20T17:12:00Z"/>
                <w:rFonts w:ascii="Arial" w:hAnsi="Arial" w:cs="Arial"/>
                <w:sz w:val="18"/>
                <w:szCs w:val="18"/>
                <w:lang w:val="en-US" w:eastAsia="zh-CN"/>
              </w:rPr>
            </w:pPr>
            <w:del w:id="10292" w:author="srabhi" w:date="2015-07-20T17:12:00Z">
              <w:r w:rsidRPr="00415B83" w:rsidDel="007F6D69">
                <w:rPr>
                  <w:rFonts w:ascii="Arial" w:hAnsi="Arial" w:cs="Arial"/>
                  <w:sz w:val="18"/>
                  <w:szCs w:val="18"/>
                  <w:lang w:val="en-US" w:eastAsia="zh-CN"/>
                </w:rPr>
                <w:delText>1.64</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93" w:author="srabhi" w:date="2015-07-20T17:12:00Z"/>
                <w:rFonts w:ascii="Arial" w:hAnsi="Arial" w:cs="Arial"/>
                <w:sz w:val="18"/>
                <w:szCs w:val="18"/>
                <w:lang w:val="en-US" w:eastAsia="zh-CN"/>
              </w:rPr>
            </w:pPr>
            <w:del w:id="10294" w:author="srabhi" w:date="2015-07-20T17:12:00Z">
              <w:r w:rsidRPr="00415B83" w:rsidDel="007F6D69">
                <w:rPr>
                  <w:rFonts w:ascii="Arial" w:hAnsi="Arial" w:cs="Arial"/>
                  <w:sz w:val="18"/>
                  <w:szCs w:val="18"/>
                  <w:lang w:val="en-US" w:eastAsia="zh-CN"/>
                </w:rPr>
                <w:delText>-0.56</w:delText>
              </w:r>
            </w:del>
          </w:p>
        </w:tc>
      </w:tr>
      <w:tr w:rsidR="00F54B5A" w:rsidRPr="00240276" w:rsidDel="007F6D69" w:rsidTr="00F54B5A">
        <w:trPr>
          <w:trHeight w:val="300"/>
          <w:del w:id="10295"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296" w:author="srabhi" w:date="2015-07-20T17:12:00Z"/>
                <w:rFonts w:ascii="Arial" w:hAnsi="Arial" w:cs="Arial"/>
                <w:b/>
                <w:bCs/>
                <w:sz w:val="20"/>
                <w:szCs w:val="20"/>
                <w:lang w:val="en-US" w:eastAsia="zh-CN"/>
              </w:rPr>
            </w:pPr>
            <w:del w:id="10297" w:author="srabhi" w:date="2015-07-20T17:12:00Z">
              <w:r w:rsidRPr="00415B83" w:rsidDel="007F6D69">
                <w:rPr>
                  <w:rFonts w:ascii="Arial" w:hAnsi="Arial" w:cs="Arial"/>
                  <w:b/>
                  <w:bCs/>
                  <w:sz w:val="20"/>
                  <w:szCs w:val="20"/>
                  <w:lang w:eastAsia="zh-CN"/>
                </w:rPr>
                <w:delText>Oral corticosteroid use</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298" w:author="srabhi" w:date="2015-07-20T17:12:00Z"/>
                <w:rFonts w:ascii="Arial" w:hAnsi="Arial" w:cs="Arial"/>
                <w:sz w:val="18"/>
                <w:szCs w:val="18"/>
                <w:lang w:val="en-US" w:eastAsia="zh-CN"/>
              </w:rPr>
            </w:pPr>
            <w:del w:id="10299" w:author="srabhi" w:date="2015-07-20T17:12:00Z">
              <w:r w:rsidRPr="00415B83" w:rsidDel="007F6D69">
                <w:rPr>
                  <w:rFonts w:ascii="Arial" w:hAnsi="Arial" w:cs="Arial"/>
                  <w:sz w:val="18"/>
                  <w:szCs w:val="18"/>
                  <w:lang w:val="en-US" w:eastAsia="zh-CN"/>
                </w:rPr>
                <w:delText>11</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00" w:author="srabhi" w:date="2015-07-20T17:12:00Z"/>
                <w:rFonts w:ascii="Arial" w:hAnsi="Arial" w:cs="Arial"/>
                <w:sz w:val="18"/>
                <w:szCs w:val="18"/>
                <w:lang w:val="en-US" w:eastAsia="zh-CN"/>
              </w:rPr>
            </w:pPr>
            <w:del w:id="10301" w:author="srabhi" w:date="2015-07-20T17:12:00Z">
              <w:r w:rsidRPr="00415B83" w:rsidDel="007F6D69">
                <w:rPr>
                  <w:rFonts w:ascii="Arial" w:hAnsi="Arial" w:cs="Arial"/>
                  <w:sz w:val="18"/>
                  <w:szCs w:val="18"/>
                  <w:lang w:val="en-US" w:eastAsia="zh-CN"/>
                </w:rPr>
                <w:delText>0.88</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02" w:author="srabhi" w:date="2015-07-20T17:12:00Z"/>
                <w:rFonts w:ascii="Arial" w:hAnsi="Arial" w:cs="Arial"/>
                <w:sz w:val="18"/>
                <w:szCs w:val="18"/>
                <w:lang w:val="en-US" w:eastAsia="zh-CN"/>
              </w:rPr>
            </w:pPr>
            <w:del w:id="10303" w:author="srabhi" w:date="2015-07-20T17:12:00Z">
              <w:r w:rsidRPr="00415B83" w:rsidDel="007F6D69">
                <w:rPr>
                  <w:rFonts w:ascii="Arial" w:hAnsi="Arial" w:cs="Arial"/>
                  <w:sz w:val="18"/>
                  <w:szCs w:val="18"/>
                  <w:lang w:val="en-US" w:eastAsia="zh-CN"/>
                </w:rPr>
                <w:delText>0.39</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04" w:author="srabhi" w:date="2015-07-20T17:12:00Z"/>
                <w:rFonts w:ascii="Arial" w:hAnsi="Arial" w:cs="Arial"/>
                <w:sz w:val="18"/>
                <w:szCs w:val="18"/>
                <w:lang w:val="en-US" w:eastAsia="zh-CN"/>
              </w:rPr>
            </w:pPr>
            <w:del w:id="10305" w:author="srabhi" w:date="2015-07-20T17:12:00Z">
              <w:r w:rsidRPr="00415B83" w:rsidDel="007F6D69">
                <w:rPr>
                  <w:rFonts w:ascii="Arial" w:hAnsi="Arial" w:cs="Arial"/>
                  <w:sz w:val="18"/>
                  <w:szCs w:val="18"/>
                  <w:lang w:val="en-US" w:eastAsia="zh-CN"/>
                </w:rPr>
                <w:delText>27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06" w:author="srabhi" w:date="2015-07-20T17:12:00Z"/>
                <w:rFonts w:ascii="Arial" w:hAnsi="Arial" w:cs="Arial"/>
                <w:sz w:val="18"/>
                <w:szCs w:val="18"/>
                <w:lang w:val="en-US" w:eastAsia="zh-CN"/>
              </w:rPr>
            </w:pPr>
            <w:del w:id="10307" w:author="srabhi" w:date="2015-07-20T17:12:00Z">
              <w:r w:rsidRPr="00415B83" w:rsidDel="007F6D69">
                <w:rPr>
                  <w:rFonts w:ascii="Arial" w:hAnsi="Arial" w:cs="Arial"/>
                  <w:sz w:val="18"/>
                  <w:szCs w:val="18"/>
                  <w:lang w:val="en-US" w:eastAsia="zh-CN"/>
                </w:rPr>
                <w:delText>14</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08" w:author="srabhi" w:date="2015-07-20T17:12:00Z"/>
                <w:rFonts w:ascii="Arial" w:hAnsi="Arial" w:cs="Arial"/>
                <w:sz w:val="18"/>
                <w:szCs w:val="18"/>
                <w:lang w:val="en-US" w:eastAsia="zh-CN"/>
              </w:rPr>
            </w:pPr>
            <w:del w:id="10309" w:author="srabhi" w:date="2015-07-20T17:12:00Z">
              <w:r w:rsidRPr="00415B83" w:rsidDel="007F6D69">
                <w:rPr>
                  <w:rFonts w:ascii="Arial" w:hAnsi="Arial" w:cs="Arial"/>
                  <w:sz w:val="18"/>
                  <w:szCs w:val="18"/>
                  <w:lang w:val="en-US" w:eastAsia="zh-CN"/>
                </w:rPr>
                <w:delText>0.74</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10" w:author="srabhi" w:date="2015-07-20T17:12:00Z"/>
                <w:rFonts w:ascii="Arial" w:hAnsi="Arial" w:cs="Arial"/>
                <w:sz w:val="18"/>
                <w:szCs w:val="18"/>
                <w:lang w:val="en-US" w:eastAsia="zh-CN"/>
              </w:rPr>
            </w:pPr>
            <w:del w:id="10311" w:author="srabhi" w:date="2015-07-20T17:12:00Z">
              <w:r w:rsidRPr="00415B83" w:rsidDel="007F6D69">
                <w:rPr>
                  <w:rFonts w:ascii="Arial" w:hAnsi="Arial" w:cs="Arial"/>
                  <w:sz w:val="18"/>
                  <w:szCs w:val="18"/>
                  <w:lang w:val="en-US" w:eastAsia="zh-CN"/>
                </w:rPr>
                <w:delText>0.55</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12" w:author="srabhi" w:date="2015-07-20T17:12:00Z"/>
                <w:rFonts w:ascii="Arial" w:hAnsi="Arial" w:cs="Arial"/>
                <w:sz w:val="18"/>
                <w:szCs w:val="18"/>
                <w:lang w:val="en-US" w:eastAsia="zh-CN"/>
              </w:rPr>
            </w:pPr>
            <w:del w:id="10313" w:author="srabhi" w:date="2015-07-20T17:12:00Z">
              <w:r w:rsidRPr="00415B83" w:rsidDel="007F6D69">
                <w:rPr>
                  <w:rFonts w:ascii="Arial" w:hAnsi="Arial" w:cs="Arial"/>
                  <w:sz w:val="18"/>
                  <w:szCs w:val="18"/>
                  <w:lang w:val="en-US" w:eastAsia="zh-CN"/>
                </w:rPr>
                <w:delText>40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14" w:author="srabhi" w:date="2015-07-20T17:12:00Z"/>
                <w:rFonts w:ascii="Arial" w:hAnsi="Arial" w:cs="Arial"/>
                <w:sz w:val="18"/>
                <w:szCs w:val="18"/>
                <w:lang w:val="en-US" w:eastAsia="zh-CN"/>
              </w:rPr>
            </w:pPr>
            <w:del w:id="10315" w:author="srabhi" w:date="2015-07-20T17:12:00Z">
              <w:r w:rsidRPr="00415B83" w:rsidDel="007F6D69">
                <w:rPr>
                  <w:rFonts w:ascii="Arial" w:hAnsi="Arial" w:cs="Arial"/>
                  <w:sz w:val="18"/>
                  <w:szCs w:val="18"/>
                  <w:lang w:val="en-US" w:eastAsia="zh-CN"/>
                </w:rPr>
                <w:delText>9</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16" w:author="srabhi" w:date="2015-07-20T17:12:00Z"/>
                <w:rFonts w:ascii="Arial" w:hAnsi="Arial" w:cs="Arial"/>
                <w:sz w:val="18"/>
                <w:szCs w:val="18"/>
                <w:lang w:val="en-US" w:eastAsia="zh-CN"/>
              </w:rPr>
            </w:pPr>
            <w:del w:id="10317" w:author="srabhi" w:date="2015-07-20T17:12:00Z">
              <w:r w:rsidRPr="00415B83" w:rsidDel="007F6D69">
                <w:rPr>
                  <w:rFonts w:ascii="Arial" w:hAnsi="Arial" w:cs="Arial"/>
                  <w:sz w:val="18"/>
                  <w:szCs w:val="18"/>
                  <w:lang w:val="en-US" w:eastAsia="zh-CN"/>
                </w:rPr>
                <w:delText>0.90</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18" w:author="srabhi" w:date="2015-07-20T17:12:00Z"/>
                <w:rFonts w:ascii="Arial" w:hAnsi="Arial" w:cs="Arial"/>
                <w:sz w:val="18"/>
                <w:szCs w:val="18"/>
                <w:lang w:val="en-US" w:eastAsia="zh-CN"/>
              </w:rPr>
            </w:pPr>
            <w:del w:id="10319" w:author="srabhi" w:date="2015-07-20T17:12:00Z">
              <w:r w:rsidRPr="00415B83" w:rsidDel="007F6D69">
                <w:rPr>
                  <w:rFonts w:ascii="Arial" w:hAnsi="Arial" w:cs="Arial"/>
                  <w:sz w:val="18"/>
                  <w:szCs w:val="18"/>
                  <w:lang w:val="en-US" w:eastAsia="zh-CN"/>
                </w:rPr>
                <w:delText>0.30</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20" w:author="srabhi" w:date="2015-07-20T17:12:00Z"/>
                <w:rFonts w:ascii="Arial" w:hAnsi="Arial" w:cs="Arial"/>
                <w:sz w:val="18"/>
                <w:szCs w:val="18"/>
                <w:lang w:val="en-US" w:eastAsia="zh-CN"/>
              </w:rPr>
            </w:pPr>
            <w:del w:id="10321" w:author="srabhi" w:date="2015-07-20T17:12:00Z">
              <w:r w:rsidRPr="00415B83" w:rsidDel="007F6D69">
                <w:rPr>
                  <w:rFonts w:ascii="Arial" w:hAnsi="Arial" w:cs="Arial"/>
                  <w:sz w:val="18"/>
                  <w:szCs w:val="18"/>
                  <w:lang w:val="en-US" w:eastAsia="zh-CN"/>
                </w:rPr>
                <w:delText>0.76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22" w:author="srabhi" w:date="2015-07-20T17:12:00Z"/>
                <w:rFonts w:ascii="Arial" w:hAnsi="Arial" w:cs="Arial"/>
                <w:sz w:val="18"/>
                <w:szCs w:val="18"/>
                <w:lang w:val="en-US" w:eastAsia="zh-CN"/>
              </w:rPr>
            </w:pPr>
            <w:del w:id="10323" w:author="srabhi" w:date="2015-07-20T17:12:00Z">
              <w:r w:rsidRPr="00415B83" w:rsidDel="007F6D69">
                <w:rPr>
                  <w:rFonts w:ascii="Arial" w:hAnsi="Arial" w:cs="Arial"/>
                  <w:sz w:val="18"/>
                  <w:szCs w:val="18"/>
                  <w:lang w:val="en-US" w:eastAsia="zh-CN"/>
                </w:rPr>
                <w:delText>0.14</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24" w:author="srabhi" w:date="2015-07-20T17:12:00Z"/>
                <w:rFonts w:ascii="Arial" w:hAnsi="Arial" w:cs="Arial"/>
                <w:sz w:val="18"/>
                <w:szCs w:val="18"/>
                <w:lang w:val="en-US" w:eastAsia="zh-CN"/>
              </w:rPr>
            </w:pPr>
            <w:del w:id="10325" w:author="srabhi" w:date="2015-07-20T17:12:00Z">
              <w:r w:rsidRPr="00415B83" w:rsidDel="007F6D69">
                <w:rPr>
                  <w:rFonts w:ascii="Arial" w:hAnsi="Arial" w:cs="Arial"/>
                  <w:sz w:val="18"/>
                  <w:szCs w:val="18"/>
                  <w:lang w:val="en-US" w:eastAsia="zh-CN"/>
                </w:rPr>
                <w:delText>0.67</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26" w:author="srabhi" w:date="2015-07-20T17:12:00Z"/>
                <w:rFonts w:ascii="Arial" w:hAnsi="Arial" w:cs="Arial"/>
                <w:sz w:val="18"/>
                <w:szCs w:val="18"/>
                <w:lang w:val="en-US" w:eastAsia="zh-CN"/>
              </w:rPr>
            </w:pPr>
            <w:del w:id="10327" w:author="srabhi" w:date="2015-07-20T17:12:00Z">
              <w:r w:rsidRPr="00415B83" w:rsidDel="007F6D69">
                <w:rPr>
                  <w:rFonts w:ascii="Arial" w:hAnsi="Arial" w:cs="Arial"/>
                  <w:sz w:val="18"/>
                  <w:szCs w:val="18"/>
                  <w:lang w:val="en-US" w:eastAsia="zh-CN"/>
                </w:rPr>
                <w:delText>0.23</w:delText>
              </w:r>
            </w:del>
          </w:p>
        </w:tc>
      </w:tr>
      <w:tr w:rsidR="00F54B5A" w:rsidRPr="00240276" w:rsidDel="007F6D69" w:rsidTr="00F54B5A">
        <w:trPr>
          <w:trHeight w:val="300"/>
          <w:del w:id="10328"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329" w:author="srabhi" w:date="2015-07-20T17:12:00Z"/>
                <w:rFonts w:ascii="Arial" w:hAnsi="Arial" w:cs="Arial"/>
                <w:b/>
                <w:bCs/>
                <w:sz w:val="20"/>
                <w:szCs w:val="20"/>
                <w:lang w:val="en-US" w:eastAsia="zh-CN"/>
              </w:rPr>
            </w:pPr>
            <w:del w:id="10330" w:author="srabhi" w:date="2015-07-20T17:12:00Z">
              <w:r w:rsidRPr="00415B83" w:rsidDel="007F6D69">
                <w:rPr>
                  <w:rFonts w:ascii="Arial" w:hAnsi="Arial" w:cs="Arial"/>
                  <w:b/>
                  <w:bCs/>
                  <w:sz w:val="20"/>
                  <w:szCs w:val="20"/>
                  <w:lang w:eastAsia="zh-CN"/>
                </w:rPr>
                <w:delText>Iv corticosteroid use</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31" w:author="srabhi" w:date="2015-07-20T17:12:00Z"/>
                <w:rFonts w:ascii="Arial" w:hAnsi="Arial" w:cs="Arial"/>
                <w:sz w:val="18"/>
                <w:szCs w:val="18"/>
                <w:lang w:val="en-US" w:eastAsia="zh-CN"/>
              </w:rPr>
            </w:pPr>
            <w:del w:id="10332" w:author="srabhi" w:date="2015-07-20T17:12:00Z">
              <w:r w:rsidRPr="00415B83"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33" w:author="srabhi" w:date="2015-07-20T17:12:00Z"/>
                <w:rFonts w:ascii="Arial" w:hAnsi="Arial" w:cs="Arial"/>
                <w:sz w:val="18"/>
                <w:szCs w:val="18"/>
                <w:lang w:val="en-US" w:eastAsia="zh-CN"/>
              </w:rPr>
            </w:pPr>
            <w:del w:id="10334" w:author="srabhi" w:date="2015-07-20T17:12:00Z">
              <w:r w:rsidRPr="00415B83" w:rsidDel="007F6D69">
                <w:rPr>
                  <w:rFonts w:ascii="Arial" w:hAnsi="Arial" w:cs="Arial"/>
                  <w:sz w:val="18"/>
                  <w:szCs w:val="18"/>
                  <w:lang w:val="en-US" w:eastAsia="zh-CN"/>
                </w:rPr>
                <w:delText>0.78</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35" w:author="srabhi" w:date="2015-07-20T17:12:00Z"/>
                <w:rFonts w:ascii="Arial" w:hAnsi="Arial" w:cs="Arial"/>
                <w:sz w:val="18"/>
                <w:szCs w:val="18"/>
                <w:lang w:val="en-US" w:eastAsia="zh-CN"/>
              </w:rPr>
            </w:pPr>
            <w:del w:id="10336" w:author="srabhi" w:date="2015-07-20T17:12:00Z">
              <w:r w:rsidRPr="00415B83" w:rsidDel="007F6D69">
                <w:rPr>
                  <w:rFonts w:ascii="Arial" w:hAnsi="Arial" w:cs="Arial"/>
                  <w:sz w:val="18"/>
                  <w:szCs w:val="18"/>
                  <w:lang w:val="en-US" w:eastAsia="zh-CN"/>
                </w:rPr>
                <w:delText>0.30</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37" w:author="srabhi" w:date="2015-07-20T17:12:00Z"/>
                <w:rFonts w:ascii="Arial" w:hAnsi="Arial" w:cs="Arial"/>
                <w:sz w:val="18"/>
                <w:szCs w:val="18"/>
                <w:lang w:val="en-US" w:eastAsia="zh-CN"/>
              </w:rPr>
            </w:pPr>
            <w:del w:id="10338" w:author="srabhi" w:date="2015-07-20T17:12:00Z">
              <w:r w:rsidRPr="00415B83" w:rsidDel="007F6D69">
                <w:rPr>
                  <w:rFonts w:ascii="Arial" w:hAnsi="Arial" w:cs="Arial"/>
                  <w:sz w:val="18"/>
                  <w:szCs w:val="18"/>
                  <w:lang w:val="en-US" w:eastAsia="zh-CN"/>
                </w:rPr>
                <w:delText>26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39" w:author="srabhi" w:date="2015-07-20T17:12:00Z"/>
                <w:rFonts w:ascii="Arial" w:hAnsi="Arial" w:cs="Arial"/>
                <w:sz w:val="18"/>
                <w:szCs w:val="18"/>
                <w:lang w:val="en-US" w:eastAsia="zh-CN"/>
              </w:rPr>
            </w:pPr>
            <w:del w:id="10340" w:author="srabhi" w:date="2015-07-20T17:12:00Z">
              <w:r w:rsidRPr="00415B83" w:rsidDel="007F6D69">
                <w:rPr>
                  <w:rFonts w:ascii="Arial" w:hAnsi="Arial" w:cs="Arial"/>
                  <w:sz w:val="18"/>
                  <w:szCs w:val="18"/>
                  <w:lang w:val="en-US" w:eastAsia="zh-CN"/>
                </w:rPr>
                <w:delText>13</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41" w:author="srabhi" w:date="2015-07-20T17:12:00Z"/>
                <w:rFonts w:ascii="Arial" w:hAnsi="Arial" w:cs="Arial"/>
                <w:sz w:val="18"/>
                <w:szCs w:val="18"/>
                <w:lang w:val="en-US" w:eastAsia="zh-CN"/>
              </w:rPr>
            </w:pPr>
            <w:del w:id="10342" w:author="srabhi" w:date="2015-07-20T17:12:00Z">
              <w:r w:rsidRPr="00415B83" w:rsidDel="007F6D69">
                <w:rPr>
                  <w:rFonts w:ascii="Arial" w:hAnsi="Arial" w:cs="Arial"/>
                  <w:sz w:val="18"/>
                  <w:szCs w:val="18"/>
                  <w:lang w:val="en-US" w:eastAsia="zh-CN"/>
                </w:rPr>
                <w:delText>0.56</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43" w:author="srabhi" w:date="2015-07-20T17:12:00Z"/>
                <w:rFonts w:ascii="Arial" w:hAnsi="Arial" w:cs="Arial"/>
                <w:sz w:val="18"/>
                <w:szCs w:val="18"/>
                <w:lang w:val="en-US" w:eastAsia="zh-CN"/>
              </w:rPr>
            </w:pPr>
            <w:del w:id="10344" w:author="srabhi" w:date="2015-07-20T17:12:00Z">
              <w:r w:rsidRPr="00415B83" w:rsidDel="007F6D69">
                <w:rPr>
                  <w:rFonts w:ascii="Arial" w:hAnsi="Arial" w:cs="Arial"/>
                  <w:sz w:val="18"/>
                  <w:szCs w:val="18"/>
                  <w:lang w:val="en-US" w:eastAsia="zh-CN"/>
                </w:rPr>
                <w:delText>0.21</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45" w:author="srabhi" w:date="2015-07-20T17:12:00Z"/>
                <w:rFonts w:ascii="Arial" w:hAnsi="Arial" w:cs="Arial"/>
                <w:sz w:val="18"/>
                <w:szCs w:val="18"/>
                <w:lang w:val="en-US" w:eastAsia="zh-CN"/>
              </w:rPr>
            </w:pPr>
            <w:del w:id="10346" w:author="srabhi" w:date="2015-07-20T17:12:00Z">
              <w:r w:rsidRPr="00415B83" w:rsidDel="007F6D69">
                <w:rPr>
                  <w:rFonts w:ascii="Arial" w:hAnsi="Arial" w:cs="Arial"/>
                  <w:sz w:val="18"/>
                  <w:szCs w:val="18"/>
                  <w:lang w:val="en-US" w:eastAsia="zh-CN"/>
                </w:rPr>
                <w:delText>29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47" w:author="srabhi" w:date="2015-07-20T17:12:00Z"/>
                <w:rFonts w:ascii="Arial" w:hAnsi="Arial" w:cs="Arial"/>
                <w:sz w:val="18"/>
                <w:szCs w:val="18"/>
                <w:lang w:val="en-US" w:eastAsia="zh-CN"/>
              </w:rPr>
            </w:pPr>
            <w:del w:id="10348" w:author="srabhi" w:date="2015-07-20T17:12:00Z">
              <w:r w:rsidRPr="00415B83"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49" w:author="srabhi" w:date="2015-07-20T17:12:00Z"/>
                <w:rFonts w:ascii="Arial" w:hAnsi="Arial" w:cs="Arial"/>
                <w:sz w:val="18"/>
                <w:szCs w:val="18"/>
                <w:lang w:val="en-US" w:eastAsia="zh-CN"/>
              </w:rPr>
            </w:pPr>
            <w:del w:id="10350" w:author="srabhi" w:date="2015-07-20T17:12:00Z">
              <w:r w:rsidRPr="00415B83" w:rsidDel="007F6D69">
                <w:rPr>
                  <w:rFonts w:ascii="Arial" w:hAnsi="Arial" w:cs="Arial"/>
                  <w:sz w:val="18"/>
                  <w:szCs w:val="18"/>
                  <w:lang w:val="en-US" w:eastAsia="zh-CN"/>
                </w:rPr>
                <w:delText>0.83</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51" w:author="srabhi" w:date="2015-07-20T17:12:00Z"/>
                <w:rFonts w:ascii="Arial" w:hAnsi="Arial" w:cs="Arial"/>
                <w:sz w:val="18"/>
                <w:szCs w:val="18"/>
                <w:lang w:val="en-US" w:eastAsia="zh-CN"/>
              </w:rPr>
            </w:pPr>
            <w:del w:id="10352" w:author="srabhi" w:date="2015-07-20T17:12:00Z">
              <w:r w:rsidRPr="00415B83" w:rsidDel="007F6D69">
                <w:rPr>
                  <w:rFonts w:ascii="Arial" w:hAnsi="Arial" w:cs="Arial"/>
                  <w:sz w:val="18"/>
                  <w:szCs w:val="18"/>
                  <w:lang w:val="en-US" w:eastAsia="zh-CN"/>
                </w:rPr>
                <w:delText>0.27</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53" w:author="srabhi" w:date="2015-07-20T17:12:00Z"/>
                <w:rFonts w:ascii="Arial" w:hAnsi="Arial" w:cs="Arial"/>
                <w:sz w:val="18"/>
                <w:szCs w:val="18"/>
                <w:lang w:val="en-US" w:eastAsia="zh-CN"/>
              </w:rPr>
            </w:pPr>
            <w:del w:id="10354" w:author="srabhi" w:date="2015-07-20T17:12:00Z">
              <w:r w:rsidRPr="00415B83" w:rsidDel="007F6D69">
                <w:rPr>
                  <w:rFonts w:ascii="Arial" w:hAnsi="Arial" w:cs="Arial"/>
                  <w:sz w:val="18"/>
                  <w:szCs w:val="18"/>
                  <w:lang w:val="en-US" w:eastAsia="zh-CN"/>
                </w:rPr>
                <w:delText>0.70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55" w:author="srabhi" w:date="2015-07-20T17:12:00Z"/>
                <w:rFonts w:ascii="Arial" w:hAnsi="Arial" w:cs="Arial"/>
                <w:sz w:val="18"/>
                <w:szCs w:val="18"/>
                <w:lang w:val="en-US" w:eastAsia="zh-CN"/>
              </w:rPr>
            </w:pPr>
            <w:del w:id="10356" w:author="srabhi" w:date="2015-07-20T17:12:00Z">
              <w:r w:rsidRPr="00415B83" w:rsidDel="007F6D69">
                <w:rPr>
                  <w:rFonts w:ascii="Arial" w:hAnsi="Arial" w:cs="Arial"/>
                  <w:sz w:val="18"/>
                  <w:szCs w:val="18"/>
                  <w:lang w:val="en-US" w:eastAsia="zh-CN"/>
                </w:rPr>
                <w:delText>0.13</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57" w:author="srabhi" w:date="2015-07-20T17:12:00Z"/>
                <w:rFonts w:ascii="Arial" w:hAnsi="Arial" w:cs="Arial"/>
                <w:sz w:val="18"/>
                <w:szCs w:val="18"/>
                <w:lang w:val="en-US" w:eastAsia="zh-CN"/>
              </w:rPr>
            </w:pPr>
            <w:del w:id="10358" w:author="srabhi" w:date="2015-07-20T17:12:00Z">
              <w:r w:rsidRPr="00415B83" w:rsidDel="007F6D69">
                <w:rPr>
                  <w:rFonts w:ascii="Arial" w:hAnsi="Arial" w:cs="Arial"/>
                  <w:sz w:val="18"/>
                  <w:szCs w:val="18"/>
                  <w:lang w:val="en-US" w:eastAsia="zh-CN"/>
                </w:rPr>
                <w:delText>0.53</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59" w:author="srabhi" w:date="2015-07-20T17:12:00Z"/>
                <w:rFonts w:ascii="Arial" w:hAnsi="Arial" w:cs="Arial"/>
                <w:sz w:val="18"/>
                <w:szCs w:val="18"/>
                <w:lang w:val="en-US" w:eastAsia="zh-CN"/>
              </w:rPr>
            </w:pPr>
            <w:del w:id="10360" w:author="srabhi" w:date="2015-07-20T17:12:00Z">
              <w:r w:rsidRPr="00415B83" w:rsidDel="007F6D69">
                <w:rPr>
                  <w:rFonts w:ascii="Arial" w:hAnsi="Arial" w:cs="Arial"/>
                  <w:sz w:val="18"/>
                  <w:szCs w:val="18"/>
                  <w:lang w:val="en-US" w:eastAsia="zh-CN"/>
                </w:rPr>
                <w:delText>0.31</w:delText>
              </w:r>
            </w:del>
          </w:p>
        </w:tc>
      </w:tr>
      <w:tr w:rsidR="00F54B5A" w:rsidRPr="00240276" w:rsidDel="007F6D69" w:rsidTr="00F54B5A">
        <w:trPr>
          <w:trHeight w:val="300"/>
          <w:del w:id="10361"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362" w:author="srabhi" w:date="2015-07-20T17:12:00Z"/>
                <w:rFonts w:ascii="Arial" w:hAnsi="Arial" w:cs="Arial"/>
                <w:b/>
                <w:bCs/>
                <w:sz w:val="20"/>
                <w:szCs w:val="20"/>
                <w:lang w:val="en-US" w:eastAsia="zh-CN"/>
              </w:rPr>
            </w:pPr>
            <w:del w:id="10363" w:author="srabhi" w:date="2015-07-20T17:12:00Z">
              <w:r w:rsidRPr="00415B83" w:rsidDel="007F6D69">
                <w:rPr>
                  <w:rFonts w:ascii="Arial" w:hAnsi="Arial" w:cs="Arial"/>
                  <w:b/>
                  <w:bCs/>
                  <w:sz w:val="20"/>
                  <w:szCs w:val="20"/>
                  <w:lang w:eastAsia="zh-CN"/>
                </w:rPr>
                <w:delText>Presence of pre-index relapse</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64" w:author="srabhi" w:date="2015-07-20T17:12:00Z"/>
                <w:rFonts w:ascii="Arial" w:hAnsi="Arial" w:cs="Arial"/>
                <w:sz w:val="18"/>
                <w:szCs w:val="18"/>
                <w:lang w:val="en-US" w:eastAsia="zh-CN"/>
              </w:rPr>
            </w:pPr>
            <w:del w:id="10365" w:author="srabhi" w:date="2015-07-20T17:12:00Z">
              <w:r w:rsidRPr="00415B83" w:rsidDel="007F6D69">
                <w:rPr>
                  <w:rFonts w:ascii="Arial" w:hAnsi="Arial" w:cs="Arial"/>
                  <w:sz w:val="18"/>
                  <w:szCs w:val="18"/>
                  <w:lang w:val="en-US" w:eastAsia="zh-CN"/>
                </w:rPr>
                <w:delText>14</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66" w:author="srabhi" w:date="2015-07-20T17:12:00Z"/>
                <w:rFonts w:ascii="Arial" w:hAnsi="Arial" w:cs="Arial"/>
                <w:sz w:val="18"/>
                <w:szCs w:val="18"/>
                <w:lang w:val="en-US" w:eastAsia="zh-CN"/>
              </w:rPr>
            </w:pPr>
            <w:del w:id="10367" w:author="srabhi" w:date="2015-07-20T17:12:00Z">
              <w:r w:rsidRPr="00415B83" w:rsidDel="007F6D69">
                <w:rPr>
                  <w:rFonts w:ascii="Arial" w:hAnsi="Arial" w:cs="Arial"/>
                  <w:sz w:val="18"/>
                  <w:szCs w:val="18"/>
                  <w:lang w:val="en-US" w:eastAsia="zh-CN"/>
                </w:rPr>
                <w:delText>1.63</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68" w:author="srabhi" w:date="2015-07-20T17:12:00Z"/>
                <w:rFonts w:ascii="Arial" w:hAnsi="Arial" w:cs="Arial"/>
                <w:sz w:val="18"/>
                <w:szCs w:val="18"/>
                <w:lang w:val="en-US" w:eastAsia="zh-CN"/>
              </w:rPr>
            </w:pPr>
            <w:del w:id="10369" w:author="srabhi" w:date="2015-07-20T17:12:00Z">
              <w:r w:rsidRPr="00415B83" w:rsidDel="007F6D69">
                <w:rPr>
                  <w:rFonts w:ascii="Arial" w:hAnsi="Arial" w:cs="Arial"/>
                  <w:sz w:val="18"/>
                  <w:szCs w:val="18"/>
                  <w:lang w:val="en-US" w:eastAsia="zh-CN"/>
                </w:rPr>
                <w:delText>0.85</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70" w:author="srabhi" w:date="2015-07-20T17:12:00Z"/>
                <w:rFonts w:ascii="Arial" w:hAnsi="Arial" w:cs="Arial"/>
                <w:sz w:val="18"/>
                <w:szCs w:val="18"/>
                <w:lang w:val="en-US" w:eastAsia="zh-CN"/>
              </w:rPr>
            </w:pPr>
            <w:del w:id="10371" w:author="srabhi" w:date="2015-07-20T17:12:00Z">
              <w:r w:rsidRPr="00415B83" w:rsidDel="007F6D69">
                <w:rPr>
                  <w:rFonts w:ascii="Arial" w:hAnsi="Arial" w:cs="Arial"/>
                  <w:sz w:val="18"/>
                  <w:szCs w:val="18"/>
                  <w:lang w:val="en-US" w:eastAsia="zh-CN"/>
                </w:rPr>
                <w:delText>32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72" w:author="srabhi" w:date="2015-07-20T17:12:00Z"/>
                <w:rFonts w:ascii="Arial" w:hAnsi="Arial" w:cs="Arial"/>
                <w:sz w:val="18"/>
                <w:szCs w:val="18"/>
                <w:lang w:val="en-US" w:eastAsia="zh-CN"/>
              </w:rPr>
            </w:pPr>
            <w:del w:id="10373" w:author="srabhi" w:date="2015-07-20T17:12:00Z">
              <w:r w:rsidRPr="00415B83" w:rsidDel="007F6D69">
                <w:rPr>
                  <w:rFonts w:ascii="Arial" w:hAnsi="Arial" w:cs="Arial"/>
                  <w:sz w:val="18"/>
                  <w:szCs w:val="18"/>
                  <w:lang w:val="en-US" w:eastAsia="zh-CN"/>
                </w:rPr>
                <w:delText>15</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74" w:author="srabhi" w:date="2015-07-20T17:12:00Z"/>
                <w:rFonts w:ascii="Arial" w:hAnsi="Arial" w:cs="Arial"/>
                <w:sz w:val="18"/>
                <w:szCs w:val="18"/>
                <w:lang w:val="en-US" w:eastAsia="zh-CN"/>
              </w:rPr>
            </w:pPr>
            <w:del w:id="10375" w:author="srabhi" w:date="2015-07-20T17:12:00Z">
              <w:r w:rsidRPr="00415B83" w:rsidDel="007F6D69">
                <w:rPr>
                  <w:rFonts w:ascii="Arial" w:hAnsi="Arial" w:cs="Arial"/>
                  <w:sz w:val="18"/>
                  <w:szCs w:val="18"/>
                  <w:lang w:val="en-US" w:eastAsia="zh-CN"/>
                </w:rPr>
                <w:delText>1.97</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76" w:author="srabhi" w:date="2015-07-20T17:12:00Z"/>
                <w:rFonts w:ascii="Arial" w:hAnsi="Arial" w:cs="Arial"/>
                <w:sz w:val="18"/>
                <w:szCs w:val="18"/>
                <w:lang w:val="en-US" w:eastAsia="zh-CN"/>
              </w:rPr>
            </w:pPr>
            <w:del w:id="10377" w:author="srabhi" w:date="2015-07-20T17:12:00Z">
              <w:r w:rsidRPr="00415B83" w:rsidDel="007F6D69">
                <w:rPr>
                  <w:rFonts w:ascii="Arial" w:hAnsi="Arial" w:cs="Arial"/>
                  <w:sz w:val="18"/>
                  <w:szCs w:val="18"/>
                  <w:lang w:val="en-US" w:eastAsia="zh-CN"/>
                </w:rPr>
                <w:delText>0.83</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78" w:author="srabhi" w:date="2015-07-20T17:12:00Z"/>
                <w:rFonts w:ascii="Arial" w:hAnsi="Arial" w:cs="Arial"/>
                <w:sz w:val="18"/>
                <w:szCs w:val="18"/>
                <w:lang w:val="en-US" w:eastAsia="zh-CN"/>
              </w:rPr>
            </w:pPr>
            <w:del w:id="10379" w:author="srabhi" w:date="2015-07-20T17:12:00Z">
              <w:r w:rsidRPr="00415B83" w:rsidDel="007F6D69">
                <w:rPr>
                  <w:rFonts w:ascii="Arial" w:hAnsi="Arial" w:cs="Arial"/>
                  <w:sz w:val="18"/>
                  <w:szCs w:val="18"/>
                  <w:lang w:val="en-US" w:eastAsia="zh-CN"/>
                </w:rPr>
                <w:delText>28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80" w:author="srabhi" w:date="2015-07-20T17:12:00Z"/>
                <w:rFonts w:ascii="Arial" w:hAnsi="Arial" w:cs="Arial"/>
                <w:sz w:val="18"/>
                <w:szCs w:val="18"/>
                <w:lang w:val="en-US" w:eastAsia="zh-CN"/>
              </w:rPr>
            </w:pPr>
            <w:del w:id="10381" w:author="srabhi" w:date="2015-07-20T17:12:00Z">
              <w:r w:rsidRPr="00415B83" w:rsidDel="007F6D69">
                <w:rPr>
                  <w:rFonts w:ascii="Arial" w:hAnsi="Arial" w:cs="Arial"/>
                  <w:sz w:val="18"/>
                  <w:szCs w:val="18"/>
                  <w:lang w:val="en-US" w:eastAsia="zh-CN"/>
                </w:rPr>
                <w:delText>8</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82" w:author="srabhi" w:date="2015-07-20T17:12:00Z"/>
                <w:rFonts w:ascii="Arial" w:hAnsi="Arial" w:cs="Arial"/>
                <w:sz w:val="18"/>
                <w:szCs w:val="18"/>
                <w:lang w:val="en-US" w:eastAsia="zh-CN"/>
              </w:rPr>
            </w:pPr>
            <w:del w:id="10383" w:author="srabhi" w:date="2015-07-20T17:12:00Z">
              <w:r w:rsidRPr="00415B83" w:rsidDel="007F6D69">
                <w:rPr>
                  <w:rFonts w:ascii="Arial" w:hAnsi="Arial" w:cs="Arial"/>
                  <w:sz w:val="18"/>
                  <w:szCs w:val="18"/>
                  <w:lang w:val="en-US" w:eastAsia="zh-CN"/>
                </w:rPr>
                <w:delText>1.53</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84" w:author="srabhi" w:date="2015-07-20T17:12:00Z"/>
                <w:rFonts w:ascii="Arial" w:hAnsi="Arial" w:cs="Arial"/>
                <w:sz w:val="18"/>
                <w:szCs w:val="18"/>
                <w:lang w:val="en-US" w:eastAsia="zh-CN"/>
              </w:rPr>
            </w:pPr>
            <w:del w:id="10385" w:author="srabhi" w:date="2015-07-20T17:12:00Z">
              <w:r w:rsidRPr="00415B83" w:rsidDel="007F6D69">
                <w:rPr>
                  <w:rFonts w:ascii="Arial" w:hAnsi="Arial" w:cs="Arial"/>
                  <w:sz w:val="18"/>
                  <w:szCs w:val="18"/>
                  <w:lang w:val="en-US" w:eastAsia="zh-CN"/>
                </w:rPr>
                <w:delText>0.75</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86" w:author="srabhi" w:date="2015-07-20T17:12:00Z"/>
                <w:rFonts w:ascii="Arial" w:hAnsi="Arial" w:cs="Arial"/>
                <w:sz w:val="18"/>
                <w:szCs w:val="18"/>
                <w:lang w:val="en-US" w:eastAsia="zh-CN"/>
              </w:rPr>
            </w:pPr>
            <w:del w:id="10387" w:author="srabhi" w:date="2015-07-20T17:12:00Z">
              <w:r w:rsidRPr="00415B83" w:rsidDel="007F6D69">
                <w:rPr>
                  <w:rFonts w:ascii="Arial" w:hAnsi="Arial" w:cs="Arial"/>
                  <w:sz w:val="18"/>
                  <w:szCs w:val="18"/>
                  <w:lang w:val="en-US" w:eastAsia="zh-CN"/>
                </w:rPr>
                <w:delText>2.12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88" w:author="srabhi" w:date="2015-07-20T17:12:00Z"/>
                <w:rFonts w:ascii="Arial" w:hAnsi="Arial" w:cs="Arial"/>
                <w:sz w:val="18"/>
                <w:szCs w:val="18"/>
                <w:lang w:val="en-US" w:eastAsia="zh-CN"/>
              </w:rPr>
            </w:pPr>
            <w:del w:id="10389" w:author="srabhi" w:date="2015-07-20T17:12:00Z">
              <w:r w:rsidRPr="00415B83" w:rsidDel="007F6D69">
                <w:rPr>
                  <w:rFonts w:ascii="Arial" w:hAnsi="Arial" w:cs="Arial"/>
                  <w:sz w:val="18"/>
                  <w:szCs w:val="18"/>
                  <w:lang w:val="en-US" w:eastAsia="zh-CN"/>
                </w:rPr>
                <w:delText>-0.58</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90" w:author="srabhi" w:date="2015-07-20T17:12:00Z"/>
                <w:rFonts w:ascii="Arial" w:hAnsi="Arial" w:cs="Arial"/>
                <w:sz w:val="18"/>
                <w:szCs w:val="18"/>
                <w:lang w:val="en-US" w:eastAsia="zh-CN"/>
              </w:rPr>
            </w:pPr>
            <w:del w:id="10391" w:author="srabhi" w:date="2015-07-20T17:12:00Z">
              <w:r w:rsidRPr="00415B83" w:rsidDel="007F6D69">
                <w:rPr>
                  <w:rFonts w:ascii="Arial" w:hAnsi="Arial" w:cs="Arial"/>
                  <w:sz w:val="18"/>
                  <w:szCs w:val="18"/>
                  <w:lang w:val="en-US" w:eastAsia="zh-CN"/>
                </w:rPr>
                <w:delText>2.04</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92" w:author="srabhi" w:date="2015-07-20T17:12:00Z"/>
                <w:rFonts w:ascii="Arial" w:hAnsi="Arial" w:cs="Arial"/>
                <w:sz w:val="18"/>
                <w:szCs w:val="18"/>
                <w:lang w:val="en-US" w:eastAsia="zh-CN"/>
              </w:rPr>
            </w:pPr>
            <w:del w:id="10393" w:author="srabhi" w:date="2015-07-20T17:12:00Z">
              <w:r w:rsidRPr="00415B83" w:rsidDel="007F6D69">
                <w:rPr>
                  <w:rFonts w:ascii="Arial" w:hAnsi="Arial" w:cs="Arial"/>
                  <w:sz w:val="18"/>
                  <w:szCs w:val="18"/>
                  <w:lang w:val="en-US" w:eastAsia="zh-CN"/>
                </w:rPr>
                <w:delText>-0.50</w:delText>
              </w:r>
            </w:del>
          </w:p>
        </w:tc>
      </w:tr>
      <w:tr w:rsidR="00F54B5A" w:rsidRPr="00240276" w:rsidDel="007F6D69" w:rsidTr="00F54B5A">
        <w:trPr>
          <w:trHeight w:val="300"/>
          <w:del w:id="10394"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395" w:author="srabhi" w:date="2015-07-20T17:12:00Z"/>
                <w:rFonts w:ascii="Arial" w:hAnsi="Arial" w:cs="Arial"/>
                <w:b/>
                <w:bCs/>
                <w:sz w:val="20"/>
                <w:szCs w:val="20"/>
                <w:lang w:val="en-US" w:eastAsia="zh-CN"/>
              </w:rPr>
            </w:pPr>
            <w:del w:id="10396" w:author="srabhi" w:date="2015-07-20T17:12:00Z">
              <w:r w:rsidRPr="00415B83" w:rsidDel="007F6D69">
                <w:rPr>
                  <w:rFonts w:ascii="Arial" w:hAnsi="Arial" w:cs="Arial"/>
                  <w:b/>
                  <w:bCs/>
                  <w:sz w:val="20"/>
                  <w:szCs w:val="20"/>
                  <w:lang w:eastAsia="zh-CN"/>
                </w:rPr>
                <w:delText>Northeast</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97" w:author="srabhi" w:date="2015-07-20T17:12:00Z"/>
                <w:rFonts w:ascii="Arial" w:hAnsi="Arial" w:cs="Arial"/>
                <w:sz w:val="18"/>
                <w:szCs w:val="18"/>
                <w:lang w:val="en-US" w:eastAsia="zh-CN"/>
              </w:rPr>
            </w:pPr>
            <w:del w:id="10398" w:author="srabhi" w:date="2015-07-20T17:12:00Z">
              <w:r w:rsidRPr="00415B83" w:rsidDel="007F6D69">
                <w:rPr>
                  <w:rFonts w:ascii="Arial" w:hAnsi="Arial" w:cs="Arial"/>
                  <w:sz w:val="18"/>
                  <w:szCs w:val="18"/>
                  <w:lang w:val="en-US" w:eastAsia="zh-CN"/>
                </w:rPr>
                <w:delText>1</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399" w:author="srabhi" w:date="2015-07-20T17:12:00Z"/>
                <w:rFonts w:ascii="Arial" w:hAnsi="Arial" w:cs="Arial"/>
                <w:sz w:val="18"/>
                <w:szCs w:val="18"/>
                <w:lang w:val="en-US" w:eastAsia="zh-CN"/>
              </w:rPr>
            </w:pPr>
            <w:del w:id="10400" w:author="srabhi" w:date="2015-07-20T17:12:00Z">
              <w:r w:rsidRPr="00415B83" w:rsidDel="007F6D69">
                <w:rPr>
                  <w:rFonts w:ascii="Arial" w:hAnsi="Arial" w:cs="Arial"/>
                  <w:sz w:val="18"/>
                  <w:szCs w:val="18"/>
                  <w:lang w:val="en-US" w:eastAsia="zh-CN"/>
                </w:rPr>
                <w:delText>0.88</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01" w:author="srabhi" w:date="2015-07-20T17:12:00Z"/>
                <w:rFonts w:ascii="Arial" w:hAnsi="Arial" w:cs="Arial"/>
                <w:sz w:val="18"/>
                <w:szCs w:val="18"/>
                <w:lang w:val="en-US" w:eastAsia="zh-CN"/>
              </w:rPr>
            </w:pPr>
            <w:del w:id="10402" w:author="srabhi" w:date="2015-07-20T17:12:00Z">
              <w:r w:rsidRPr="00415B83" w:rsidDel="007F6D69">
                <w:rPr>
                  <w:rFonts w:ascii="Arial" w:hAnsi="Arial" w:cs="Arial"/>
                  <w:sz w:val="18"/>
                  <w:szCs w:val="18"/>
                  <w:lang w:val="en-US" w:eastAsia="zh-CN"/>
                </w:rPr>
                <w:delText>0.57</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03" w:author="srabhi" w:date="2015-07-20T17:12:00Z"/>
                <w:rFonts w:ascii="Arial" w:hAnsi="Arial" w:cs="Arial"/>
                <w:sz w:val="18"/>
                <w:szCs w:val="18"/>
                <w:lang w:val="en-US" w:eastAsia="zh-CN"/>
              </w:rPr>
            </w:pPr>
            <w:del w:id="10404" w:author="srabhi" w:date="2015-07-20T17:12:00Z">
              <w:r w:rsidRPr="00415B83" w:rsidDel="007F6D69">
                <w:rPr>
                  <w:rFonts w:ascii="Arial" w:hAnsi="Arial" w:cs="Arial"/>
                  <w:sz w:val="18"/>
                  <w:szCs w:val="18"/>
                  <w:lang w:val="en-US" w:eastAsia="zh-CN"/>
                </w:rPr>
                <w:delText>20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05" w:author="srabhi" w:date="2015-07-20T17:12:00Z"/>
                <w:rFonts w:ascii="Arial" w:hAnsi="Arial" w:cs="Arial"/>
                <w:sz w:val="18"/>
                <w:szCs w:val="18"/>
                <w:lang w:val="en-US" w:eastAsia="zh-CN"/>
              </w:rPr>
            </w:pPr>
            <w:del w:id="10406" w:author="srabhi" w:date="2015-07-20T17:12:00Z">
              <w:r w:rsidRPr="00415B83" w:rsidDel="007F6D69">
                <w:rPr>
                  <w:rFonts w:ascii="Arial" w:hAnsi="Arial" w:cs="Arial"/>
                  <w:sz w:val="18"/>
                  <w:szCs w:val="18"/>
                  <w:lang w:val="en-US" w:eastAsia="zh-CN"/>
                </w:rPr>
                <w:delText>8</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07" w:author="srabhi" w:date="2015-07-20T17:12:00Z"/>
                <w:rFonts w:ascii="Arial" w:hAnsi="Arial" w:cs="Arial"/>
                <w:sz w:val="18"/>
                <w:szCs w:val="18"/>
                <w:lang w:val="en-US" w:eastAsia="zh-CN"/>
              </w:rPr>
            </w:pPr>
            <w:del w:id="10408" w:author="srabhi" w:date="2015-07-20T17:12:00Z">
              <w:r w:rsidRPr="00415B83" w:rsidDel="007F6D69">
                <w:rPr>
                  <w:rFonts w:ascii="Arial" w:hAnsi="Arial" w:cs="Arial"/>
                  <w:sz w:val="18"/>
                  <w:szCs w:val="18"/>
                  <w:lang w:val="en-US" w:eastAsia="zh-CN"/>
                </w:rPr>
                <w:delText>0.49</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09" w:author="srabhi" w:date="2015-07-20T17:12:00Z"/>
                <w:rFonts w:ascii="Arial" w:hAnsi="Arial" w:cs="Arial"/>
                <w:sz w:val="18"/>
                <w:szCs w:val="18"/>
                <w:lang w:val="en-US" w:eastAsia="zh-CN"/>
              </w:rPr>
            </w:pPr>
            <w:del w:id="10410" w:author="srabhi" w:date="2015-07-20T17:12:00Z">
              <w:r w:rsidRPr="00415B83" w:rsidDel="007F6D69">
                <w:rPr>
                  <w:rFonts w:ascii="Arial" w:hAnsi="Arial" w:cs="Arial"/>
                  <w:sz w:val="18"/>
                  <w:szCs w:val="18"/>
                  <w:lang w:val="en-US" w:eastAsia="zh-CN"/>
                </w:rPr>
                <w:delText>0.39</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11" w:author="srabhi" w:date="2015-07-20T17:12:00Z"/>
                <w:rFonts w:ascii="Arial" w:hAnsi="Arial" w:cs="Arial"/>
                <w:sz w:val="18"/>
                <w:szCs w:val="18"/>
                <w:lang w:val="en-US" w:eastAsia="zh-CN"/>
              </w:rPr>
            </w:pPr>
            <w:del w:id="10412" w:author="srabhi" w:date="2015-07-20T17:12:00Z">
              <w:r w:rsidRPr="00415B83" w:rsidDel="007F6D69">
                <w:rPr>
                  <w:rFonts w:ascii="Arial" w:hAnsi="Arial" w:cs="Arial"/>
                  <w:sz w:val="18"/>
                  <w:szCs w:val="18"/>
                  <w:lang w:val="en-US" w:eastAsia="zh-CN"/>
                </w:rPr>
                <w:delText>24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13" w:author="srabhi" w:date="2015-07-20T17:12:00Z"/>
                <w:rFonts w:ascii="Arial" w:hAnsi="Arial" w:cs="Arial"/>
                <w:sz w:val="18"/>
                <w:szCs w:val="18"/>
                <w:lang w:val="en-US" w:eastAsia="zh-CN"/>
              </w:rPr>
            </w:pPr>
            <w:del w:id="10414" w:author="srabhi" w:date="2015-07-20T17:12:00Z">
              <w:r w:rsidRPr="00415B83" w:rsidDel="007F6D69">
                <w:rPr>
                  <w:rFonts w:ascii="Arial" w:hAnsi="Arial" w:cs="Arial"/>
                  <w:sz w:val="18"/>
                  <w:szCs w:val="18"/>
                  <w:lang w:val="en-US" w:eastAsia="zh-CN"/>
                </w:rPr>
                <w:delText>1</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15" w:author="srabhi" w:date="2015-07-20T17:12:00Z"/>
                <w:rFonts w:ascii="Arial" w:hAnsi="Arial" w:cs="Arial"/>
                <w:sz w:val="18"/>
                <w:szCs w:val="18"/>
                <w:lang w:val="en-US" w:eastAsia="zh-CN"/>
              </w:rPr>
            </w:pPr>
            <w:del w:id="10416" w:author="srabhi" w:date="2015-07-20T17:12:00Z">
              <w:r w:rsidRPr="00415B83" w:rsidDel="007F6D69">
                <w:rPr>
                  <w:rFonts w:ascii="Arial" w:hAnsi="Arial" w:cs="Arial"/>
                  <w:sz w:val="18"/>
                  <w:szCs w:val="18"/>
                  <w:lang w:val="en-US" w:eastAsia="zh-CN"/>
                </w:rPr>
                <w:delText>0.96</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17" w:author="srabhi" w:date="2015-07-20T17:12:00Z"/>
                <w:rFonts w:ascii="Arial" w:hAnsi="Arial" w:cs="Arial"/>
                <w:sz w:val="18"/>
                <w:szCs w:val="18"/>
                <w:lang w:val="en-US" w:eastAsia="zh-CN"/>
              </w:rPr>
            </w:pPr>
            <w:del w:id="10418" w:author="srabhi" w:date="2015-07-20T17:12:00Z">
              <w:r w:rsidRPr="00415B83" w:rsidDel="007F6D69">
                <w:rPr>
                  <w:rFonts w:ascii="Arial" w:hAnsi="Arial" w:cs="Arial"/>
                  <w:sz w:val="18"/>
                  <w:szCs w:val="18"/>
                  <w:lang w:val="en-US" w:eastAsia="zh-CN"/>
                </w:rPr>
                <w:delText>0.42</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19" w:author="srabhi" w:date="2015-07-20T17:12:00Z"/>
                <w:rFonts w:ascii="Arial" w:hAnsi="Arial" w:cs="Arial"/>
                <w:sz w:val="18"/>
                <w:szCs w:val="18"/>
                <w:lang w:val="en-US" w:eastAsia="zh-CN"/>
              </w:rPr>
            </w:pPr>
            <w:del w:id="10420" w:author="srabhi" w:date="2015-07-20T17:12:00Z">
              <w:r w:rsidRPr="00415B83" w:rsidDel="007F6D69">
                <w:rPr>
                  <w:rFonts w:ascii="Arial" w:hAnsi="Arial" w:cs="Arial"/>
                  <w:sz w:val="18"/>
                  <w:szCs w:val="18"/>
                  <w:lang w:val="en-US" w:eastAsia="zh-CN"/>
                </w:rPr>
                <w:delText>0.88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21" w:author="srabhi" w:date="2015-07-20T17:12:00Z"/>
                <w:rFonts w:ascii="Arial" w:hAnsi="Arial" w:cs="Arial"/>
                <w:sz w:val="18"/>
                <w:szCs w:val="18"/>
                <w:lang w:val="en-US" w:eastAsia="zh-CN"/>
              </w:rPr>
            </w:pPr>
            <w:del w:id="10422" w:author="srabhi" w:date="2015-07-20T17:12:00Z">
              <w:r w:rsidRPr="00415B83" w:rsidDel="007F6D69">
                <w:rPr>
                  <w:rFonts w:ascii="Arial" w:hAnsi="Arial" w:cs="Arial"/>
                  <w:sz w:val="18"/>
                  <w:szCs w:val="18"/>
                  <w:lang w:val="en-US" w:eastAsia="zh-CN"/>
                </w:rPr>
                <w:delText>0.08</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23" w:author="srabhi" w:date="2015-07-20T17:12:00Z"/>
                <w:rFonts w:ascii="Arial" w:hAnsi="Arial" w:cs="Arial"/>
                <w:sz w:val="18"/>
                <w:szCs w:val="18"/>
                <w:lang w:val="en-US" w:eastAsia="zh-CN"/>
              </w:rPr>
            </w:pPr>
            <w:del w:id="10424" w:author="srabhi" w:date="2015-07-20T17:12:00Z">
              <w:r w:rsidRPr="00415B83" w:rsidDel="007F6D69">
                <w:rPr>
                  <w:rFonts w:ascii="Arial" w:hAnsi="Arial" w:cs="Arial"/>
                  <w:sz w:val="18"/>
                  <w:szCs w:val="18"/>
                  <w:lang w:val="en-US" w:eastAsia="zh-CN"/>
                </w:rPr>
                <w:delText>0.73</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25" w:author="srabhi" w:date="2015-07-20T17:12:00Z"/>
                <w:rFonts w:ascii="Arial" w:hAnsi="Arial" w:cs="Arial"/>
                <w:sz w:val="18"/>
                <w:szCs w:val="18"/>
                <w:lang w:val="en-US" w:eastAsia="zh-CN"/>
              </w:rPr>
            </w:pPr>
            <w:del w:id="10426" w:author="srabhi" w:date="2015-07-20T17:12:00Z">
              <w:r w:rsidRPr="00415B83" w:rsidDel="007F6D69">
                <w:rPr>
                  <w:rFonts w:ascii="Arial" w:hAnsi="Arial" w:cs="Arial"/>
                  <w:sz w:val="18"/>
                  <w:szCs w:val="18"/>
                  <w:lang w:val="en-US" w:eastAsia="zh-CN"/>
                </w:rPr>
                <w:delText>0.23</w:delText>
              </w:r>
            </w:del>
          </w:p>
        </w:tc>
      </w:tr>
      <w:tr w:rsidR="00F54B5A" w:rsidRPr="00240276" w:rsidDel="007F6D69" w:rsidTr="00F54B5A">
        <w:trPr>
          <w:trHeight w:val="300"/>
          <w:del w:id="10427"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428" w:author="srabhi" w:date="2015-07-20T17:12:00Z"/>
                <w:rFonts w:ascii="Arial" w:hAnsi="Arial" w:cs="Arial"/>
                <w:b/>
                <w:bCs/>
                <w:sz w:val="20"/>
                <w:szCs w:val="20"/>
                <w:lang w:val="en-US" w:eastAsia="zh-CN"/>
              </w:rPr>
            </w:pPr>
            <w:del w:id="10429" w:author="srabhi" w:date="2015-07-20T17:12:00Z">
              <w:r w:rsidRPr="00415B83" w:rsidDel="007F6D69">
                <w:rPr>
                  <w:rFonts w:ascii="Arial" w:hAnsi="Arial" w:cs="Arial"/>
                  <w:b/>
                  <w:bCs/>
                  <w:sz w:val="20"/>
                  <w:szCs w:val="20"/>
                  <w:lang w:eastAsia="zh-CN"/>
                </w:rPr>
                <w:delText>Midwest</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30" w:author="srabhi" w:date="2015-07-20T17:12:00Z"/>
                <w:rFonts w:ascii="Arial" w:hAnsi="Arial" w:cs="Arial"/>
                <w:sz w:val="18"/>
                <w:szCs w:val="18"/>
                <w:lang w:val="en-US" w:eastAsia="zh-CN"/>
              </w:rPr>
            </w:pPr>
            <w:del w:id="10431" w:author="srabhi" w:date="2015-07-20T17:12:00Z">
              <w:r w:rsidRPr="00415B83"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32" w:author="srabhi" w:date="2015-07-20T17:12:00Z"/>
                <w:rFonts w:ascii="Arial" w:hAnsi="Arial" w:cs="Arial"/>
                <w:sz w:val="18"/>
                <w:szCs w:val="18"/>
                <w:lang w:val="en-US" w:eastAsia="zh-CN"/>
              </w:rPr>
            </w:pPr>
            <w:del w:id="10433" w:author="srabhi" w:date="2015-07-20T17:12:00Z">
              <w:r w:rsidRPr="00415B83" w:rsidDel="007F6D69">
                <w:rPr>
                  <w:rFonts w:ascii="Arial" w:hAnsi="Arial" w:cs="Arial"/>
                  <w:sz w:val="18"/>
                  <w:szCs w:val="18"/>
                  <w:lang w:val="en-US" w:eastAsia="zh-CN"/>
                </w:rPr>
                <w:delText>0.83</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34" w:author="srabhi" w:date="2015-07-20T17:12:00Z"/>
                <w:rFonts w:ascii="Arial" w:hAnsi="Arial" w:cs="Arial"/>
                <w:sz w:val="18"/>
                <w:szCs w:val="18"/>
                <w:lang w:val="en-US" w:eastAsia="zh-CN"/>
              </w:rPr>
            </w:pPr>
            <w:del w:id="10435" w:author="srabhi" w:date="2015-07-20T17:12:00Z">
              <w:r w:rsidRPr="00415B83" w:rsidDel="007F6D69">
                <w:rPr>
                  <w:rFonts w:ascii="Arial" w:hAnsi="Arial" w:cs="Arial"/>
                  <w:sz w:val="18"/>
                  <w:szCs w:val="18"/>
                  <w:lang w:val="en-US" w:eastAsia="zh-CN"/>
                </w:rPr>
                <w:delText>0.49</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36" w:author="srabhi" w:date="2015-07-20T17:12:00Z"/>
                <w:rFonts w:ascii="Arial" w:hAnsi="Arial" w:cs="Arial"/>
                <w:sz w:val="18"/>
                <w:szCs w:val="18"/>
                <w:lang w:val="en-US" w:eastAsia="zh-CN"/>
              </w:rPr>
            </w:pPr>
            <w:del w:id="10437" w:author="srabhi" w:date="2015-07-20T17:12:00Z">
              <w:r w:rsidRPr="00415B83" w:rsidDel="007F6D69">
                <w:rPr>
                  <w:rFonts w:ascii="Arial" w:hAnsi="Arial" w:cs="Arial"/>
                  <w:sz w:val="18"/>
                  <w:szCs w:val="18"/>
                  <w:lang w:val="en-US" w:eastAsia="zh-CN"/>
                </w:rPr>
                <w:delText>21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38" w:author="srabhi" w:date="2015-07-20T17:12:00Z"/>
                <w:rFonts w:ascii="Arial" w:hAnsi="Arial" w:cs="Arial"/>
                <w:sz w:val="18"/>
                <w:szCs w:val="18"/>
                <w:lang w:val="en-US" w:eastAsia="zh-CN"/>
              </w:rPr>
            </w:pPr>
            <w:del w:id="10439" w:author="srabhi" w:date="2015-07-20T17:12:00Z">
              <w:r w:rsidRPr="00415B83" w:rsidDel="007F6D69">
                <w:rPr>
                  <w:rFonts w:ascii="Arial" w:hAnsi="Arial" w:cs="Arial"/>
                  <w:sz w:val="18"/>
                  <w:szCs w:val="18"/>
                  <w:lang w:val="en-US" w:eastAsia="zh-CN"/>
                </w:rPr>
                <w:delText>9</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40" w:author="srabhi" w:date="2015-07-20T17:12:00Z"/>
                <w:rFonts w:ascii="Arial" w:hAnsi="Arial" w:cs="Arial"/>
                <w:sz w:val="18"/>
                <w:szCs w:val="18"/>
                <w:lang w:val="en-US" w:eastAsia="zh-CN"/>
              </w:rPr>
            </w:pPr>
            <w:del w:id="10441" w:author="srabhi" w:date="2015-07-20T17:12:00Z">
              <w:r w:rsidRPr="00415B83" w:rsidDel="007F6D69">
                <w:rPr>
                  <w:rFonts w:ascii="Arial" w:hAnsi="Arial" w:cs="Arial"/>
                  <w:sz w:val="18"/>
                  <w:szCs w:val="18"/>
                  <w:lang w:val="en-US" w:eastAsia="zh-CN"/>
                </w:rPr>
                <w:delText>0.47</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42" w:author="srabhi" w:date="2015-07-20T17:12:00Z"/>
                <w:rFonts w:ascii="Arial" w:hAnsi="Arial" w:cs="Arial"/>
                <w:sz w:val="18"/>
                <w:szCs w:val="18"/>
                <w:lang w:val="en-US" w:eastAsia="zh-CN"/>
              </w:rPr>
            </w:pPr>
            <w:del w:id="10443" w:author="srabhi" w:date="2015-07-20T17:12:00Z">
              <w:r w:rsidRPr="00415B83" w:rsidDel="007F6D69">
                <w:rPr>
                  <w:rFonts w:ascii="Arial" w:hAnsi="Arial" w:cs="Arial"/>
                  <w:sz w:val="18"/>
                  <w:szCs w:val="18"/>
                  <w:lang w:val="en-US" w:eastAsia="zh-CN"/>
                </w:rPr>
                <w:delText>0.32</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44" w:author="srabhi" w:date="2015-07-20T17:12:00Z"/>
                <w:rFonts w:ascii="Arial" w:hAnsi="Arial" w:cs="Arial"/>
                <w:sz w:val="18"/>
                <w:szCs w:val="18"/>
                <w:lang w:val="en-US" w:eastAsia="zh-CN"/>
              </w:rPr>
            </w:pPr>
            <w:del w:id="10445" w:author="srabhi" w:date="2015-07-20T17:12:00Z">
              <w:r w:rsidRPr="00415B83" w:rsidDel="007F6D69">
                <w:rPr>
                  <w:rFonts w:ascii="Arial" w:hAnsi="Arial" w:cs="Arial"/>
                  <w:sz w:val="18"/>
                  <w:szCs w:val="18"/>
                  <w:lang w:val="en-US" w:eastAsia="zh-CN"/>
                </w:rPr>
                <w:delText>31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46" w:author="srabhi" w:date="2015-07-20T17:12:00Z"/>
                <w:rFonts w:ascii="Arial" w:hAnsi="Arial" w:cs="Arial"/>
                <w:sz w:val="18"/>
                <w:szCs w:val="18"/>
                <w:lang w:val="en-US" w:eastAsia="zh-CN"/>
              </w:rPr>
            </w:pPr>
            <w:del w:id="10447" w:author="srabhi" w:date="2015-07-20T17:12:00Z">
              <w:r w:rsidRPr="00415B83"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48" w:author="srabhi" w:date="2015-07-20T17:12:00Z"/>
                <w:rFonts w:ascii="Arial" w:hAnsi="Arial" w:cs="Arial"/>
                <w:sz w:val="18"/>
                <w:szCs w:val="18"/>
                <w:lang w:val="en-US" w:eastAsia="zh-CN"/>
              </w:rPr>
            </w:pPr>
            <w:del w:id="10449" w:author="srabhi" w:date="2015-07-20T17:12:00Z">
              <w:r w:rsidRPr="00415B83" w:rsidDel="007F6D69">
                <w:rPr>
                  <w:rFonts w:ascii="Arial" w:hAnsi="Arial" w:cs="Arial"/>
                  <w:sz w:val="18"/>
                  <w:szCs w:val="18"/>
                  <w:lang w:val="en-US" w:eastAsia="zh-CN"/>
                </w:rPr>
                <w:delText>0.85</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50" w:author="srabhi" w:date="2015-07-20T17:12:00Z"/>
                <w:rFonts w:ascii="Arial" w:hAnsi="Arial" w:cs="Arial"/>
                <w:sz w:val="18"/>
                <w:szCs w:val="18"/>
                <w:lang w:val="en-US" w:eastAsia="zh-CN"/>
              </w:rPr>
            </w:pPr>
            <w:del w:id="10451" w:author="srabhi" w:date="2015-07-20T17:12:00Z">
              <w:r w:rsidRPr="00415B83" w:rsidDel="007F6D69">
                <w:rPr>
                  <w:rFonts w:ascii="Arial" w:hAnsi="Arial" w:cs="Arial"/>
                  <w:sz w:val="18"/>
                  <w:szCs w:val="18"/>
                  <w:lang w:val="en-US" w:eastAsia="zh-CN"/>
                </w:rPr>
                <w:delText>0.27</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52" w:author="srabhi" w:date="2015-07-20T17:12:00Z"/>
                <w:rFonts w:ascii="Arial" w:hAnsi="Arial" w:cs="Arial"/>
                <w:sz w:val="18"/>
                <w:szCs w:val="18"/>
                <w:lang w:val="en-US" w:eastAsia="zh-CN"/>
              </w:rPr>
            </w:pPr>
            <w:del w:id="10453" w:author="srabhi" w:date="2015-07-20T17:12:00Z">
              <w:r w:rsidRPr="00415B83" w:rsidDel="007F6D69">
                <w:rPr>
                  <w:rFonts w:ascii="Arial" w:hAnsi="Arial" w:cs="Arial"/>
                  <w:sz w:val="18"/>
                  <w:szCs w:val="18"/>
                  <w:lang w:val="en-US" w:eastAsia="zh-CN"/>
                </w:rPr>
                <w:delText>0.70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54" w:author="srabhi" w:date="2015-07-20T17:12:00Z"/>
                <w:rFonts w:ascii="Arial" w:hAnsi="Arial" w:cs="Arial"/>
                <w:sz w:val="18"/>
                <w:szCs w:val="18"/>
                <w:lang w:val="en-US" w:eastAsia="zh-CN"/>
              </w:rPr>
            </w:pPr>
            <w:del w:id="10455" w:author="srabhi" w:date="2015-07-20T17:12:00Z">
              <w:r w:rsidRPr="00415B83" w:rsidDel="007F6D69">
                <w:rPr>
                  <w:rFonts w:ascii="Arial" w:hAnsi="Arial" w:cs="Arial"/>
                  <w:sz w:val="18"/>
                  <w:szCs w:val="18"/>
                  <w:lang w:val="en-US" w:eastAsia="zh-CN"/>
                </w:rPr>
                <w:delText>0.15</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56" w:author="srabhi" w:date="2015-07-20T17:12:00Z"/>
                <w:rFonts w:ascii="Arial" w:hAnsi="Arial" w:cs="Arial"/>
                <w:sz w:val="18"/>
                <w:szCs w:val="18"/>
                <w:lang w:val="en-US" w:eastAsia="zh-CN"/>
              </w:rPr>
            </w:pPr>
            <w:del w:id="10457" w:author="srabhi" w:date="2015-07-20T17:12:00Z">
              <w:r w:rsidRPr="00415B83" w:rsidDel="007F6D69">
                <w:rPr>
                  <w:rFonts w:ascii="Arial" w:hAnsi="Arial" w:cs="Arial"/>
                  <w:sz w:val="18"/>
                  <w:szCs w:val="18"/>
                  <w:lang w:val="en-US" w:eastAsia="zh-CN"/>
                </w:rPr>
                <w:delText>0.49</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458" w:author="srabhi" w:date="2015-07-20T17:12:00Z"/>
                <w:rFonts w:ascii="Arial" w:hAnsi="Arial" w:cs="Arial"/>
                <w:sz w:val="18"/>
                <w:szCs w:val="18"/>
                <w:lang w:val="en-US" w:eastAsia="zh-CN"/>
              </w:rPr>
            </w:pPr>
            <w:del w:id="10459" w:author="srabhi" w:date="2015-07-20T17:12:00Z">
              <w:r w:rsidRPr="00415B83" w:rsidDel="007F6D69">
                <w:rPr>
                  <w:rFonts w:ascii="Arial" w:hAnsi="Arial" w:cs="Arial"/>
                  <w:sz w:val="18"/>
                  <w:szCs w:val="18"/>
                  <w:lang w:val="en-US" w:eastAsia="zh-CN"/>
                </w:rPr>
                <w:delText>0.36</w:delText>
              </w:r>
            </w:del>
          </w:p>
        </w:tc>
      </w:tr>
      <w:tr w:rsidR="00F54B5A" w:rsidRPr="00240276" w:rsidDel="007F6D69" w:rsidTr="00926057">
        <w:trPr>
          <w:trHeight w:val="420"/>
          <w:del w:id="10460" w:author="srabhi" w:date="2015-07-20T17:12:00Z"/>
        </w:trPr>
        <w:tc>
          <w:tcPr>
            <w:tcW w:w="1844" w:type="dxa"/>
            <w:tcBorders>
              <w:top w:val="single" w:sz="8" w:space="0" w:color="auto"/>
              <w:left w:val="single" w:sz="8" w:space="0" w:color="auto"/>
              <w:bottom w:val="single" w:sz="8" w:space="0" w:color="auto"/>
              <w:right w:val="single" w:sz="8" w:space="0" w:color="auto"/>
            </w:tcBorders>
            <w:shd w:val="clear" w:color="auto" w:fill="auto"/>
            <w:hideMark/>
          </w:tcPr>
          <w:p w:rsidR="00F54B5A" w:rsidRPr="00240276" w:rsidDel="007F6D69" w:rsidRDefault="00F54B5A" w:rsidP="00926057">
            <w:pPr>
              <w:spacing w:line="240" w:lineRule="auto"/>
              <w:jc w:val="center"/>
              <w:rPr>
                <w:del w:id="10461" w:author="srabhi" w:date="2015-07-20T17:12:00Z"/>
                <w:rFonts w:ascii="Arial" w:hAnsi="Arial" w:cs="Arial"/>
                <w:b/>
                <w:bCs/>
                <w:sz w:val="21"/>
                <w:szCs w:val="21"/>
                <w:lang w:val="en-US" w:eastAsia="zh-CN"/>
              </w:rPr>
            </w:pPr>
            <w:del w:id="10462" w:author="srabhi" w:date="2015-07-20T17:12:00Z">
              <w:r w:rsidRPr="00240276" w:rsidDel="007F6D69">
                <w:rPr>
                  <w:rFonts w:ascii="Arial" w:hAnsi="Arial" w:cs="Arial"/>
                  <w:b/>
                  <w:bCs/>
                  <w:sz w:val="21"/>
                  <w:szCs w:val="21"/>
                  <w:lang w:eastAsia="zh-CN"/>
                </w:rPr>
                <w:delText>Variable Description</w:delText>
              </w:r>
            </w:del>
          </w:p>
        </w:tc>
        <w:tc>
          <w:tcPr>
            <w:tcW w:w="2409" w:type="dxa"/>
            <w:gridSpan w:val="3"/>
            <w:tcBorders>
              <w:top w:val="single" w:sz="8" w:space="0" w:color="auto"/>
              <w:left w:val="nil"/>
              <w:bottom w:val="single" w:sz="8" w:space="0" w:color="auto"/>
              <w:right w:val="single" w:sz="8" w:space="0" w:color="000000"/>
            </w:tcBorders>
            <w:shd w:val="clear" w:color="auto" w:fill="auto"/>
            <w:hideMark/>
          </w:tcPr>
          <w:p w:rsidR="00F54B5A" w:rsidRPr="00240276" w:rsidDel="007F6D69" w:rsidRDefault="00F54B5A" w:rsidP="00926057">
            <w:pPr>
              <w:spacing w:line="240" w:lineRule="auto"/>
              <w:jc w:val="center"/>
              <w:rPr>
                <w:del w:id="10463" w:author="srabhi" w:date="2015-07-20T17:12:00Z"/>
                <w:rFonts w:ascii="Arial" w:hAnsi="Arial" w:cs="Arial"/>
                <w:b/>
                <w:bCs/>
                <w:sz w:val="21"/>
                <w:szCs w:val="21"/>
                <w:lang w:val="en-US" w:eastAsia="zh-CN"/>
              </w:rPr>
            </w:pPr>
            <w:del w:id="10464" w:author="srabhi" w:date="2015-07-20T17:12:00Z">
              <w:r w:rsidRPr="00240276" w:rsidDel="007F6D69">
                <w:rPr>
                  <w:rFonts w:ascii="Arial" w:hAnsi="Arial" w:cs="Arial"/>
                  <w:b/>
                  <w:bCs/>
                  <w:sz w:val="21"/>
                  <w:szCs w:val="21"/>
                  <w:lang w:eastAsia="zh-CN"/>
                </w:rPr>
                <w:delText>Standard logistic</w:delText>
              </w:r>
            </w:del>
          </w:p>
        </w:tc>
        <w:tc>
          <w:tcPr>
            <w:tcW w:w="3402" w:type="dxa"/>
            <w:gridSpan w:val="4"/>
            <w:tcBorders>
              <w:top w:val="single" w:sz="8" w:space="0" w:color="auto"/>
              <w:left w:val="nil"/>
              <w:bottom w:val="single" w:sz="8" w:space="0" w:color="auto"/>
              <w:right w:val="single" w:sz="8" w:space="0" w:color="000000"/>
            </w:tcBorders>
            <w:shd w:val="clear" w:color="auto" w:fill="auto"/>
            <w:hideMark/>
          </w:tcPr>
          <w:p w:rsidR="00F54B5A" w:rsidRPr="00240276" w:rsidDel="007F6D69" w:rsidRDefault="00F54B5A" w:rsidP="00926057">
            <w:pPr>
              <w:spacing w:line="240" w:lineRule="auto"/>
              <w:jc w:val="center"/>
              <w:rPr>
                <w:del w:id="10465" w:author="srabhi" w:date="2015-07-20T17:12:00Z"/>
                <w:rFonts w:ascii="Arial" w:hAnsi="Arial" w:cs="Arial"/>
                <w:b/>
                <w:bCs/>
                <w:sz w:val="21"/>
                <w:szCs w:val="21"/>
                <w:lang w:val="en-US" w:eastAsia="zh-CN"/>
              </w:rPr>
            </w:pPr>
            <w:del w:id="10466" w:author="srabhi" w:date="2015-07-20T17:12:00Z">
              <w:r w:rsidRPr="00240276" w:rsidDel="007F6D69">
                <w:rPr>
                  <w:rFonts w:ascii="Arial" w:hAnsi="Arial" w:cs="Arial"/>
                  <w:b/>
                  <w:bCs/>
                  <w:sz w:val="21"/>
                  <w:szCs w:val="21"/>
                  <w:lang w:eastAsia="zh-CN"/>
                </w:rPr>
                <w:delText>Stepwise</w:delText>
              </w:r>
            </w:del>
          </w:p>
        </w:tc>
        <w:tc>
          <w:tcPr>
            <w:tcW w:w="3402" w:type="dxa"/>
            <w:gridSpan w:val="4"/>
            <w:tcBorders>
              <w:top w:val="single" w:sz="8" w:space="0" w:color="auto"/>
              <w:left w:val="nil"/>
              <w:bottom w:val="single" w:sz="8" w:space="0" w:color="auto"/>
              <w:right w:val="single" w:sz="8" w:space="0" w:color="000000"/>
            </w:tcBorders>
            <w:shd w:val="clear" w:color="auto" w:fill="auto"/>
            <w:hideMark/>
          </w:tcPr>
          <w:p w:rsidR="00F54B5A" w:rsidRPr="00240276" w:rsidDel="007F6D69" w:rsidRDefault="00F54B5A" w:rsidP="00926057">
            <w:pPr>
              <w:spacing w:line="240" w:lineRule="auto"/>
              <w:jc w:val="center"/>
              <w:rPr>
                <w:del w:id="10467" w:author="srabhi" w:date="2015-07-20T17:12:00Z"/>
                <w:rFonts w:ascii="Arial" w:hAnsi="Arial" w:cs="Arial"/>
                <w:b/>
                <w:bCs/>
                <w:sz w:val="21"/>
                <w:szCs w:val="21"/>
                <w:lang w:val="en-US" w:eastAsia="zh-CN"/>
              </w:rPr>
            </w:pPr>
            <w:del w:id="10468" w:author="srabhi" w:date="2015-07-20T17:12:00Z">
              <w:r w:rsidRPr="00240276" w:rsidDel="007F6D69">
                <w:rPr>
                  <w:rFonts w:ascii="Arial" w:hAnsi="Arial" w:cs="Arial"/>
                  <w:b/>
                  <w:bCs/>
                  <w:sz w:val="21"/>
                  <w:szCs w:val="21"/>
                  <w:lang w:eastAsia="zh-CN"/>
                </w:rPr>
                <w:delText>Lasso</w:delText>
              </w:r>
            </w:del>
          </w:p>
        </w:tc>
        <w:tc>
          <w:tcPr>
            <w:tcW w:w="4678" w:type="dxa"/>
            <w:gridSpan w:val="4"/>
            <w:tcBorders>
              <w:top w:val="single" w:sz="8" w:space="0" w:color="auto"/>
              <w:left w:val="nil"/>
              <w:bottom w:val="single" w:sz="8" w:space="0" w:color="auto"/>
              <w:right w:val="single" w:sz="8" w:space="0" w:color="000000"/>
            </w:tcBorders>
            <w:shd w:val="clear" w:color="auto" w:fill="auto"/>
            <w:hideMark/>
          </w:tcPr>
          <w:p w:rsidR="00F54B5A" w:rsidRPr="00240276" w:rsidDel="007F6D69" w:rsidRDefault="00F54B5A" w:rsidP="00926057">
            <w:pPr>
              <w:spacing w:line="240" w:lineRule="auto"/>
              <w:jc w:val="center"/>
              <w:rPr>
                <w:del w:id="10469" w:author="srabhi" w:date="2015-07-20T17:12:00Z"/>
                <w:rFonts w:ascii="Arial" w:hAnsi="Arial" w:cs="Arial"/>
                <w:b/>
                <w:bCs/>
                <w:sz w:val="21"/>
                <w:szCs w:val="21"/>
                <w:lang w:val="en-US" w:eastAsia="zh-CN"/>
              </w:rPr>
            </w:pPr>
            <w:del w:id="10470" w:author="srabhi" w:date="2015-07-20T17:12:00Z">
              <w:r w:rsidRPr="00240276" w:rsidDel="007F6D69">
                <w:rPr>
                  <w:rFonts w:ascii="Arial" w:hAnsi="Arial" w:cs="Arial"/>
                  <w:b/>
                  <w:bCs/>
                  <w:sz w:val="21"/>
                  <w:szCs w:val="21"/>
                  <w:lang w:eastAsia="zh-CN"/>
                </w:rPr>
                <w:delText>Model comparison</w:delText>
              </w:r>
            </w:del>
          </w:p>
        </w:tc>
      </w:tr>
      <w:tr w:rsidR="00F54B5A" w:rsidRPr="00240276" w:rsidDel="007F6D69" w:rsidTr="00926057">
        <w:trPr>
          <w:trHeight w:val="276"/>
          <w:del w:id="10471" w:author="srabhi" w:date="2015-07-20T17:12:00Z"/>
        </w:trPr>
        <w:tc>
          <w:tcPr>
            <w:tcW w:w="1844" w:type="dxa"/>
            <w:vMerge w:val="restart"/>
            <w:tcBorders>
              <w:top w:val="nil"/>
              <w:left w:val="single" w:sz="8" w:space="0" w:color="auto"/>
              <w:bottom w:val="single" w:sz="8" w:space="0" w:color="000000"/>
              <w:right w:val="single" w:sz="8" w:space="0" w:color="auto"/>
            </w:tcBorders>
            <w:shd w:val="clear" w:color="auto" w:fill="auto"/>
            <w:hideMark/>
          </w:tcPr>
          <w:p w:rsidR="00F54B5A" w:rsidRPr="00240276" w:rsidDel="007F6D69" w:rsidRDefault="00F54B5A" w:rsidP="00926057">
            <w:pPr>
              <w:spacing w:line="240" w:lineRule="auto"/>
              <w:jc w:val="center"/>
              <w:rPr>
                <w:del w:id="10472" w:author="srabhi" w:date="2015-07-20T17:12:00Z"/>
                <w:rFonts w:ascii="Arial" w:hAnsi="Arial" w:cs="Arial"/>
                <w:b/>
                <w:bCs/>
                <w:sz w:val="21"/>
                <w:szCs w:val="21"/>
                <w:lang w:val="en-US" w:eastAsia="zh-CN"/>
              </w:rPr>
            </w:pPr>
            <w:del w:id="10473" w:author="srabhi" w:date="2015-07-20T17:12:00Z">
              <w:r w:rsidRPr="00240276" w:rsidDel="007F6D69">
                <w:rPr>
                  <w:rFonts w:ascii="Arial" w:hAnsi="Arial" w:cs="Arial"/>
                  <w:b/>
                  <w:bCs/>
                  <w:sz w:val="21"/>
                  <w:szCs w:val="21"/>
                  <w:lang w:eastAsia="zh-CN"/>
                </w:rPr>
                <w:delText> </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474" w:author="srabhi" w:date="2015-07-20T17:12:00Z"/>
                <w:rFonts w:ascii="Arial" w:hAnsi="Arial" w:cs="Arial"/>
                <w:b/>
                <w:bCs/>
                <w:sz w:val="18"/>
                <w:szCs w:val="18"/>
                <w:lang w:val="en-US" w:eastAsia="zh-CN"/>
              </w:rPr>
            </w:pPr>
            <w:del w:id="10475" w:author="srabhi" w:date="2015-07-20T17:12:00Z">
              <w:r w:rsidRPr="00415B83" w:rsidDel="007F6D69">
                <w:rPr>
                  <w:rFonts w:ascii="Arial" w:hAnsi="Arial" w:cs="Arial"/>
                  <w:b/>
                  <w:bCs/>
                  <w:sz w:val="18"/>
                  <w:szCs w:val="18"/>
                  <w:lang w:eastAsia="zh-CN"/>
                </w:rPr>
                <w:delText>No. of times significant</w:delText>
              </w:r>
            </w:del>
          </w:p>
        </w:tc>
        <w:tc>
          <w:tcPr>
            <w:tcW w:w="708"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476" w:author="srabhi" w:date="2015-07-20T17:12:00Z"/>
                <w:rFonts w:ascii="Arial" w:hAnsi="Arial" w:cs="Arial"/>
                <w:b/>
                <w:bCs/>
                <w:sz w:val="18"/>
                <w:szCs w:val="18"/>
                <w:lang w:val="en-US" w:eastAsia="zh-CN"/>
              </w:rPr>
            </w:pPr>
            <w:del w:id="10477" w:author="srabhi" w:date="2015-07-20T17:12:00Z">
              <w:r w:rsidRPr="00415B83" w:rsidDel="007F6D69">
                <w:rPr>
                  <w:rFonts w:ascii="Arial" w:hAnsi="Arial" w:cs="Arial"/>
                  <w:b/>
                  <w:bCs/>
                  <w:sz w:val="18"/>
                  <w:szCs w:val="18"/>
                  <w:lang w:eastAsia="zh-CN"/>
                </w:rPr>
                <w:delText>Mean OR</w:delText>
              </w:r>
            </w:del>
          </w:p>
        </w:tc>
        <w:tc>
          <w:tcPr>
            <w:tcW w:w="567"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478" w:author="srabhi" w:date="2015-07-20T17:12:00Z"/>
                <w:rFonts w:ascii="Arial" w:hAnsi="Arial" w:cs="Arial"/>
                <w:b/>
                <w:bCs/>
                <w:sz w:val="18"/>
                <w:szCs w:val="18"/>
                <w:lang w:val="en-US" w:eastAsia="zh-CN"/>
              </w:rPr>
            </w:pPr>
            <w:del w:id="10479" w:author="srabhi" w:date="2015-07-20T17:12:00Z">
              <w:r w:rsidRPr="00415B83" w:rsidDel="007F6D69">
                <w:rPr>
                  <w:rFonts w:ascii="Arial" w:hAnsi="Arial" w:cs="Arial"/>
                  <w:b/>
                  <w:bCs/>
                  <w:sz w:val="18"/>
                  <w:szCs w:val="18"/>
                  <w:lang w:eastAsia="zh-CN"/>
                </w:rPr>
                <w:delText>SD OR</w:delText>
              </w:r>
            </w:del>
          </w:p>
        </w:tc>
        <w:tc>
          <w:tcPr>
            <w:tcW w:w="993"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480" w:author="srabhi" w:date="2015-07-20T17:12:00Z"/>
                <w:rFonts w:ascii="Arial" w:hAnsi="Arial" w:cs="Arial"/>
                <w:b/>
                <w:bCs/>
                <w:sz w:val="18"/>
                <w:szCs w:val="18"/>
                <w:lang w:val="en-US" w:eastAsia="zh-CN"/>
              </w:rPr>
            </w:pPr>
            <w:del w:id="10481" w:author="srabhi" w:date="2015-07-20T17:12:00Z">
              <w:r w:rsidRPr="00415B83" w:rsidDel="007F6D69">
                <w:rPr>
                  <w:rFonts w:ascii="Arial" w:hAnsi="Arial" w:cs="Arial"/>
                  <w:b/>
                  <w:bCs/>
                  <w:sz w:val="18"/>
                  <w:szCs w:val="18"/>
                  <w:lang w:eastAsia="zh-CN"/>
                </w:rPr>
                <w:delText>Number of times retained</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482" w:author="srabhi" w:date="2015-07-20T17:12:00Z"/>
                <w:rFonts w:ascii="Arial" w:hAnsi="Arial" w:cs="Arial"/>
                <w:b/>
                <w:bCs/>
                <w:sz w:val="18"/>
                <w:szCs w:val="18"/>
                <w:lang w:val="en-US" w:eastAsia="zh-CN"/>
              </w:rPr>
            </w:pPr>
            <w:del w:id="10483" w:author="srabhi" w:date="2015-07-20T17:12:00Z">
              <w:r w:rsidRPr="00415B83" w:rsidDel="007F6D69">
                <w:rPr>
                  <w:rFonts w:ascii="Arial" w:hAnsi="Arial" w:cs="Arial"/>
                  <w:b/>
                  <w:bCs/>
                  <w:sz w:val="18"/>
                  <w:szCs w:val="18"/>
                  <w:lang w:eastAsia="zh-CN"/>
                </w:rPr>
                <w:delText>Number of times significant</w:delText>
              </w:r>
            </w:del>
          </w:p>
        </w:tc>
        <w:tc>
          <w:tcPr>
            <w:tcW w:w="708"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484" w:author="srabhi" w:date="2015-07-20T17:12:00Z"/>
                <w:rFonts w:ascii="Arial" w:hAnsi="Arial" w:cs="Arial"/>
                <w:b/>
                <w:bCs/>
                <w:sz w:val="18"/>
                <w:szCs w:val="18"/>
                <w:lang w:val="en-US" w:eastAsia="zh-CN"/>
              </w:rPr>
            </w:pPr>
            <w:del w:id="10485" w:author="srabhi" w:date="2015-07-20T17:12:00Z">
              <w:r w:rsidRPr="00415B83" w:rsidDel="007F6D69">
                <w:rPr>
                  <w:rFonts w:ascii="Arial" w:hAnsi="Arial" w:cs="Arial"/>
                  <w:b/>
                  <w:bCs/>
                  <w:sz w:val="18"/>
                  <w:szCs w:val="18"/>
                  <w:lang w:eastAsia="zh-CN"/>
                </w:rPr>
                <w:delText>Mean OR</w:delText>
              </w:r>
            </w:del>
          </w:p>
        </w:tc>
        <w:tc>
          <w:tcPr>
            <w:tcW w:w="567"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486" w:author="srabhi" w:date="2015-07-20T17:12:00Z"/>
                <w:rFonts w:ascii="Arial" w:hAnsi="Arial" w:cs="Arial"/>
                <w:b/>
                <w:bCs/>
                <w:sz w:val="18"/>
                <w:szCs w:val="18"/>
                <w:lang w:val="en-US" w:eastAsia="zh-CN"/>
              </w:rPr>
            </w:pPr>
            <w:del w:id="10487" w:author="srabhi" w:date="2015-07-20T17:12:00Z">
              <w:r w:rsidRPr="00415B83" w:rsidDel="007F6D69">
                <w:rPr>
                  <w:rFonts w:ascii="Arial" w:hAnsi="Arial" w:cs="Arial"/>
                  <w:b/>
                  <w:bCs/>
                  <w:sz w:val="18"/>
                  <w:szCs w:val="18"/>
                  <w:lang w:eastAsia="zh-CN"/>
                </w:rPr>
                <w:delText>SD OR</w:delText>
              </w:r>
            </w:del>
          </w:p>
        </w:tc>
        <w:tc>
          <w:tcPr>
            <w:tcW w:w="993"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488" w:author="srabhi" w:date="2015-07-20T17:12:00Z"/>
                <w:rFonts w:ascii="Arial" w:hAnsi="Arial" w:cs="Arial"/>
                <w:b/>
                <w:bCs/>
                <w:sz w:val="18"/>
                <w:szCs w:val="18"/>
                <w:lang w:val="en-US" w:eastAsia="zh-CN"/>
              </w:rPr>
            </w:pPr>
            <w:del w:id="10489" w:author="srabhi" w:date="2015-07-20T17:12:00Z">
              <w:r w:rsidRPr="00415B83" w:rsidDel="007F6D69">
                <w:rPr>
                  <w:rFonts w:ascii="Arial" w:hAnsi="Arial" w:cs="Arial"/>
                  <w:b/>
                  <w:bCs/>
                  <w:sz w:val="18"/>
                  <w:szCs w:val="18"/>
                  <w:lang w:eastAsia="zh-CN"/>
                </w:rPr>
                <w:delText>Number of times retained</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490" w:author="srabhi" w:date="2015-07-20T17:12:00Z"/>
                <w:rFonts w:ascii="Arial" w:hAnsi="Arial" w:cs="Arial"/>
                <w:b/>
                <w:bCs/>
                <w:sz w:val="18"/>
                <w:szCs w:val="18"/>
                <w:lang w:val="en-US" w:eastAsia="zh-CN"/>
              </w:rPr>
            </w:pPr>
            <w:del w:id="10491" w:author="srabhi" w:date="2015-07-20T17:12:00Z">
              <w:r w:rsidRPr="00415B83" w:rsidDel="007F6D69">
                <w:rPr>
                  <w:rFonts w:ascii="Arial" w:hAnsi="Arial" w:cs="Arial"/>
                  <w:b/>
                  <w:bCs/>
                  <w:sz w:val="18"/>
                  <w:szCs w:val="18"/>
                  <w:lang w:eastAsia="zh-CN"/>
                </w:rPr>
                <w:delText>Number of times significant</w:delText>
              </w:r>
            </w:del>
          </w:p>
        </w:tc>
        <w:tc>
          <w:tcPr>
            <w:tcW w:w="708"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492" w:author="srabhi" w:date="2015-07-20T17:12:00Z"/>
                <w:rFonts w:ascii="Arial" w:hAnsi="Arial" w:cs="Arial"/>
                <w:b/>
                <w:bCs/>
                <w:sz w:val="18"/>
                <w:szCs w:val="18"/>
                <w:lang w:val="en-US" w:eastAsia="zh-CN"/>
              </w:rPr>
            </w:pPr>
            <w:del w:id="10493" w:author="srabhi" w:date="2015-07-20T17:12:00Z">
              <w:r w:rsidRPr="00415B83" w:rsidDel="007F6D69">
                <w:rPr>
                  <w:rFonts w:ascii="Arial" w:hAnsi="Arial" w:cs="Arial"/>
                  <w:b/>
                  <w:bCs/>
                  <w:sz w:val="18"/>
                  <w:szCs w:val="18"/>
                  <w:lang w:eastAsia="zh-CN"/>
                </w:rPr>
                <w:delText>Mean OR (A)</w:delText>
              </w:r>
            </w:del>
          </w:p>
        </w:tc>
        <w:tc>
          <w:tcPr>
            <w:tcW w:w="567"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494" w:author="srabhi" w:date="2015-07-20T17:12:00Z"/>
                <w:rFonts w:ascii="Arial" w:hAnsi="Arial" w:cs="Arial"/>
                <w:b/>
                <w:bCs/>
                <w:sz w:val="18"/>
                <w:szCs w:val="18"/>
                <w:lang w:val="en-US" w:eastAsia="zh-CN"/>
              </w:rPr>
            </w:pPr>
            <w:del w:id="10495" w:author="srabhi" w:date="2015-07-20T17:12:00Z">
              <w:r w:rsidRPr="00415B83" w:rsidDel="007F6D69">
                <w:rPr>
                  <w:rFonts w:ascii="Arial" w:hAnsi="Arial" w:cs="Arial"/>
                  <w:b/>
                  <w:bCs/>
                  <w:sz w:val="18"/>
                  <w:szCs w:val="18"/>
                  <w:lang w:eastAsia="zh-CN"/>
                </w:rPr>
                <w:delText>SD OR</w:delText>
              </w:r>
            </w:del>
          </w:p>
        </w:tc>
        <w:tc>
          <w:tcPr>
            <w:tcW w:w="1276"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496" w:author="srabhi" w:date="2015-07-20T17:12:00Z"/>
                <w:rFonts w:ascii="Arial" w:hAnsi="Arial" w:cs="Arial"/>
                <w:b/>
                <w:bCs/>
                <w:sz w:val="18"/>
                <w:szCs w:val="18"/>
                <w:lang w:val="en-US" w:eastAsia="zh-CN"/>
              </w:rPr>
            </w:pPr>
            <w:del w:id="10497" w:author="srabhi" w:date="2015-07-20T17:12:00Z">
              <w:r w:rsidRPr="00415B83" w:rsidDel="007F6D69">
                <w:rPr>
                  <w:rFonts w:ascii="Arial" w:hAnsi="Arial" w:cs="Arial"/>
                  <w:b/>
                  <w:bCs/>
                  <w:sz w:val="18"/>
                  <w:szCs w:val="18"/>
                  <w:lang w:eastAsia="zh-CN"/>
                </w:rPr>
                <w:delText>Mean OR in standard LR when retained by Lasso LR (B)</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498" w:author="srabhi" w:date="2015-07-20T17:12:00Z"/>
                <w:rFonts w:ascii="Arial" w:hAnsi="Arial" w:cs="Arial"/>
                <w:b/>
                <w:bCs/>
                <w:sz w:val="18"/>
                <w:szCs w:val="18"/>
                <w:lang w:val="en-US" w:eastAsia="zh-CN"/>
              </w:rPr>
            </w:pPr>
            <w:del w:id="10499" w:author="srabhi" w:date="2015-07-20T17:12:00Z">
              <w:r w:rsidRPr="00415B83" w:rsidDel="007F6D69">
                <w:rPr>
                  <w:rFonts w:ascii="Arial" w:hAnsi="Arial" w:cs="Arial"/>
                  <w:b/>
                  <w:bCs/>
                  <w:sz w:val="18"/>
                  <w:szCs w:val="18"/>
                  <w:lang w:eastAsia="zh-CN"/>
                </w:rPr>
                <w:delText>Difference in mean OR (A-B)</w:delText>
              </w:r>
            </w:del>
          </w:p>
        </w:tc>
        <w:tc>
          <w:tcPr>
            <w:tcW w:w="1064"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500" w:author="srabhi" w:date="2015-07-20T17:12:00Z"/>
                <w:rFonts w:ascii="Arial" w:hAnsi="Arial" w:cs="Arial"/>
                <w:b/>
                <w:bCs/>
                <w:sz w:val="18"/>
                <w:szCs w:val="18"/>
                <w:lang w:val="en-US" w:eastAsia="zh-CN"/>
              </w:rPr>
            </w:pPr>
            <w:del w:id="10501" w:author="srabhi" w:date="2015-07-20T17:12:00Z">
              <w:r w:rsidRPr="00415B83" w:rsidDel="007F6D69">
                <w:rPr>
                  <w:rFonts w:ascii="Arial" w:hAnsi="Arial" w:cs="Arial"/>
                  <w:b/>
                  <w:bCs/>
                  <w:sz w:val="18"/>
                  <w:szCs w:val="18"/>
                  <w:lang w:eastAsia="zh-CN"/>
                </w:rPr>
                <w:delText>Mean OR in stepwise LR when retained by stepwise &amp; Lasso (C)</w:delText>
              </w:r>
            </w:del>
          </w:p>
        </w:tc>
        <w:tc>
          <w:tcPr>
            <w:tcW w:w="1204"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502" w:author="srabhi" w:date="2015-07-20T17:12:00Z"/>
                <w:rFonts w:ascii="Arial" w:hAnsi="Arial" w:cs="Arial"/>
                <w:b/>
                <w:bCs/>
                <w:sz w:val="18"/>
                <w:szCs w:val="18"/>
                <w:lang w:val="en-US" w:eastAsia="zh-CN"/>
              </w:rPr>
            </w:pPr>
            <w:del w:id="10503" w:author="srabhi" w:date="2015-07-20T17:12:00Z">
              <w:r w:rsidRPr="00415B83" w:rsidDel="007F6D69">
                <w:rPr>
                  <w:rFonts w:ascii="Arial" w:hAnsi="Arial" w:cs="Arial"/>
                  <w:b/>
                  <w:bCs/>
                  <w:sz w:val="18"/>
                  <w:szCs w:val="18"/>
                  <w:lang w:eastAsia="zh-CN"/>
                </w:rPr>
                <w:delText>Difference in mean OR (A-C)</w:delText>
              </w:r>
            </w:del>
          </w:p>
        </w:tc>
      </w:tr>
      <w:tr w:rsidR="00F54B5A" w:rsidRPr="00240276" w:rsidDel="007F6D69" w:rsidTr="00926057">
        <w:trPr>
          <w:trHeight w:val="276"/>
          <w:del w:id="10504"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1050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06"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07"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08"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09"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10"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11"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12"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13"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14"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15"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16"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17"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18"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19"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20" w:author="srabhi" w:date="2015-07-20T17:12:00Z"/>
                <w:rFonts w:ascii="Arial" w:hAnsi="Arial" w:cs="Arial"/>
                <w:b/>
                <w:bCs/>
                <w:sz w:val="18"/>
                <w:szCs w:val="18"/>
                <w:lang w:val="en-US" w:eastAsia="zh-CN"/>
              </w:rPr>
            </w:pPr>
          </w:p>
        </w:tc>
      </w:tr>
      <w:tr w:rsidR="00F54B5A" w:rsidRPr="00240276" w:rsidDel="007F6D69" w:rsidTr="00926057">
        <w:trPr>
          <w:trHeight w:val="276"/>
          <w:del w:id="10521"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1052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23"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24"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25"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26"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27"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28"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29"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30"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31"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32"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33"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34"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35"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36"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37" w:author="srabhi" w:date="2015-07-20T17:12:00Z"/>
                <w:rFonts w:ascii="Arial" w:hAnsi="Arial" w:cs="Arial"/>
                <w:b/>
                <w:bCs/>
                <w:sz w:val="18"/>
                <w:szCs w:val="18"/>
                <w:lang w:val="en-US" w:eastAsia="zh-CN"/>
              </w:rPr>
            </w:pPr>
          </w:p>
        </w:tc>
      </w:tr>
      <w:tr w:rsidR="00F54B5A" w:rsidRPr="00240276" w:rsidDel="007F6D69" w:rsidTr="00926057">
        <w:trPr>
          <w:trHeight w:val="276"/>
          <w:del w:id="10538"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1053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40"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41"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42"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43"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44"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45"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46"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47"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48"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49"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50"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51"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52"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53"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54" w:author="srabhi" w:date="2015-07-20T17:12:00Z"/>
                <w:rFonts w:ascii="Arial" w:hAnsi="Arial" w:cs="Arial"/>
                <w:b/>
                <w:bCs/>
                <w:sz w:val="18"/>
                <w:szCs w:val="18"/>
                <w:lang w:val="en-US" w:eastAsia="zh-CN"/>
              </w:rPr>
            </w:pPr>
          </w:p>
        </w:tc>
      </w:tr>
      <w:tr w:rsidR="00F54B5A" w:rsidRPr="00240276" w:rsidDel="007F6D69" w:rsidTr="00926057">
        <w:trPr>
          <w:trHeight w:val="276"/>
          <w:del w:id="10555"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1055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57"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58"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59"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60"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61"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62"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63"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64"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65"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66"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67"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68"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69"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70"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71" w:author="srabhi" w:date="2015-07-20T17:12:00Z"/>
                <w:rFonts w:ascii="Arial" w:hAnsi="Arial" w:cs="Arial"/>
                <w:b/>
                <w:bCs/>
                <w:sz w:val="18"/>
                <w:szCs w:val="18"/>
                <w:lang w:val="en-US" w:eastAsia="zh-CN"/>
              </w:rPr>
            </w:pPr>
          </w:p>
        </w:tc>
      </w:tr>
      <w:tr w:rsidR="00F54B5A" w:rsidRPr="00240276" w:rsidDel="007F6D69" w:rsidTr="00926057">
        <w:trPr>
          <w:trHeight w:val="276"/>
          <w:del w:id="10572"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1057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74"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75"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76"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77"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78"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79"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80"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81"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82"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83"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84"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85"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86"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87"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88" w:author="srabhi" w:date="2015-07-20T17:12:00Z"/>
                <w:rFonts w:ascii="Arial" w:hAnsi="Arial" w:cs="Arial"/>
                <w:b/>
                <w:bCs/>
                <w:sz w:val="18"/>
                <w:szCs w:val="18"/>
                <w:lang w:val="en-US" w:eastAsia="zh-CN"/>
              </w:rPr>
            </w:pPr>
          </w:p>
        </w:tc>
      </w:tr>
      <w:tr w:rsidR="00F54B5A" w:rsidRPr="00240276" w:rsidDel="007F6D69" w:rsidTr="00926057">
        <w:trPr>
          <w:trHeight w:val="288"/>
          <w:del w:id="10589"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1059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91"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92"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93"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94"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95"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96"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97"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98"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599"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600"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601"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602"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603"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604"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0605" w:author="srabhi" w:date="2015-07-20T17:12:00Z"/>
                <w:rFonts w:ascii="Arial" w:hAnsi="Arial" w:cs="Arial"/>
                <w:b/>
                <w:bCs/>
                <w:sz w:val="18"/>
                <w:szCs w:val="18"/>
                <w:lang w:val="en-US" w:eastAsia="zh-CN"/>
              </w:rPr>
            </w:pPr>
          </w:p>
        </w:tc>
      </w:tr>
      <w:tr w:rsidR="00F54B5A" w:rsidRPr="00240276" w:rsidDel="007F6D69" w:rsidTr="00F54B5A">
        <w:trPr>
          <w:trHeight w:val="300"/>
          <w:del w:id="10606"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607" w:author="srabhi" w:date="2015-07-20T17:12:00Z"/>
                <w:rFonts w:ascii="Arial" w:hAnsi="Arial" w:cs="Arial"/>
                <w:b/>
                <w:bCs/>
                <w:sz w:val="20"/>
                <w:szCs w:val="20"/>
                <w:lang w:val="en-US" w:eastAsia="zh-CN"/>
              </w:rPr>
            </w:pPr>
            <w:del w:id="10608" w:author="srabhi" w:date="2015-07-20T17:12:00Z">
              <w:r w:rsidRPr="00415B83" w:rsidDel="007F6D69">
                <w:rPr>
                  <w:rFonts w:ascii="Arial" w:hAnsi="Arial" w:cs="Arial"/>
                  <w:b/>
                  <w:bCs/>
                  <w:sz w:val="20"/>
                  <w:szCs w:val="20"/>
                  <w:lang w:eastAsia="zh-CN"/>
                </w:rPr>
                <w:delText>South</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09" w:author="srabhi" w:date="2015-07-20T17:12:00Z"/>
                <w:rFonts w:ascii="Arial" w:hAnsi="Arial" w:cs="Arial"/>
                <w:sz w:val="18"/>
                <w:szCs w:val="18"/>
                <w:lang w:val="en-US" w:eastAsia="zh-CN"/>
              </w:rPr>
            </w:pPr>
            <w:del w:id="10610" w:author="srabhi" w:date="2015-07-20T17:12:00Z">
              <w:r w:rsidRPr="00415B83" w:rsidDel="007F6D69">
                <w:rPr>
                  <w:rFonts w:ascii="Arial" w:hAnsi="Arial" w:cs="Arial"/>
                  <w:sz w:val="18"/>
                  <w:szCs w:val="18"/>
                  <w:lang w:val="en-US" w:eastAsia="zh-CN"/>
                </w:rPr>
                <w:delText>1</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11" w:author="srabhi" w:date="2015-07-20T17:12:00Z"/>
                <w:rFonts w:ascii="Arial" w:hAnsi="Arial" w:cs="Arial"/>
                <w:sz w:val="18"/>
                <w:szCs w:val="18"/>
                <w:lang w:val="en-US" w:eastAsia="zh-CN"/>
              </w:rPr>
            </w:pPr>
            <w:del w:id="10612" w:author="srabhi" w:date="2015-07-20T17:12:00Z">
              <w:r w:rsidRPr="00415B83" w:rsidDel="007F6D69">
                <w:rPr>
                  <w:rFonts w:ascii="Arial" w:hAnsi="Arial" w:cs="Arial"/>
                  <w:sz w:val="18"/>
                  <w:szCs w:val="18"/>
                  <w:lang w:val="en-US" w:eastAsia="zh-CN"/>
                </w:rPr>
                <w:delText>1.01</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13" w:author="srabhi" w:date="2015-07-20T17:12:00Z"/>
                <w:rFonts w:ascii="Arial" w:hAnsi="Arial" w:cs="Arial"/>
                <w:sz w:val="18"/>
                <w:szCs w:val="18"/>
                <w:lang w:val="en-US" w:eastAsia="zh-CN"/>
              </w:rPr>
            </w:pPr>
            <w:del w:id="10614" w:author="srabhi" w:date="2015-07-20T17:12:00Z">
              <w:r w:rsidRPr="00415B83" w:rsidDel="007F6D69">
                <w:rPr>
                  <w:rFonts w:ascii="Arial" w:hAnsi="Arial" w:cs="Arial"/>
                  <w:sz w:val="18"/>
                  <w:szCs w:val="18"/>
                  <w:lang w:val="en-US" w:eastAsia="zh-CN"/>
                </w:rPr>
                <w:delText>0.66</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15" w:author="srabhi" w:date="2015-07-20T17:12:00Z"/>
                <w:rFonts w:ascii="Arial" w:hAnsi="Arial" w:cs="Arial"/>
                <w:sz w:val="18"/>
                <w:szCs w:val="18"/>
                <w:lang w:val="en-US" w:eastAsia="zh-CN"/>
              </w:rPr>
            </w:pPr>
            <w:del w:id="10616" w:author="srabhi" w:date="2015-07-20T17:12:00Z">
              <w:r w:rsidRPr="00415B83" w:rsidDel="007F6D69">
                <w:rPr>
                  <w:rFonts w:ascii="Arial" w:hAnsi="Arial" w:cs="Arial"/>
                  <w:sz w:val="18"/>
                  <w:szCs w:val="18"/>
                  <w:lang w:val="en-US" w:eastAsia="zh-CN"/>
                </w:rPr>
                <w:delText>17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17" w:author="srabhi" w:date="2015-07-20T17:12:00Z"/>
                <w:rFonts w:ascii="Arial" w:hAnsi="Arial" w:cs="Arial"/>
                <w:sz w:val="18"/>
                <w:szCs w:val="18"/>
                <w:lang w:val="en-US" w:eastAsia="zh-CN"/>
              </w:rPr>
            </w:pPr>
            <w:del w:id="10618" w:author="srabhi" w:date="2015-07-20T17:12:00Z">
              <w:r w:rsidRPr="00415B83"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19" w:author="srabhi" w:date="2015-07-20T17:12:00Z"/>
                <w:rFonts w:ascii="Arial" w:hAnsi="Arial" w:cs="Arial"/>
                <w:sz w:val="18"/>
                <w:szCs w:val="18"/>
                <w:lang w:val="en-US" w:eastAsia="zh-CN"/>
              </w:rPr>
            </w:pPr>
            <w:del w:id="10620" w:author="srabhi" w:date="2015-07-20T17:12:00Z">
              <w:r w:rsidRPr="00415B83" w:rsidDel="007F6D69">
                <w:rPr>
                  <w:rFonts w:ascii="Arial" w:hAnsi="Arial" w:cs="Arial"/>
                  <w:sz w:val="18"/>
                  <w:szCs w:val="18"/>
                  <w:lang w:val="en-US" w:eastAsia="zh-CN"/>
                </w:rPr>
                <w:delText>0.81</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21" w:author="srabhi" w:date="2015-07-20T17:12:00Z"/>
                <w:rFonts w:ascii="Arial" w:hAnsi="Arial" w:cs="Arial"/>
                <w:sz w:val="18"/>
                <w:szCs w:val="18"/>
                <w:lang w:val="en-US" w:eastAsia="zh-CN"/>
              </w:rPr>
            </w:pPr>
            <w:del w:id="10622" w:author="srabhi" w:date="2015-07-20T17:12:00Z">
              <w:r w:rsidRPr="00415B83" w:rsidDel="007F6D69">
                <w:rPr>
                  <w:rFonts w:ascii="Arial" w:hAnsi="Arial" w:cs="Arial"/>
                  <w:sz w:val="18"/>
                  <w:szCs w:val="18"/>
                  <w:lang w:val="en-US" w:eastAsia="zh-CN"/>
                </w:rPr>
                <w:delText>0.74</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23" w:author="srabhi" w:date="2015-07-20T17:12:00Z"/>
                <w:rFonts w:ascii="Arial" w:hAnsi="Arial" w:cs="Arial"/>
                <w:sz w:val="18"/>
                <w:szCs w:val="18"/>
                <w:lang w:val="en-US" w:eastAsia="zh-CN"/>
              </w:rPr>
            </w:pPr>
            <w:del w:id="10624" w:author="srabhi" w:date="2015-07-20T17:12:00Z">
              <w:r w:rsidRPr="00415B83" w:rsidDel="007F6D69">
                <w:rPr>
                  <w:rFonts w:ascii="Arial" w:hAnsi="Arial" w:cs="Arial"/>
                  <w:sz w:val="18"/>
                  <w:szCs w:val="18"/>
                  <w:lang w:val="en-US" w:eastAsia="zh-CN"/>
                </w:rPr>
                <w:delText>24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25" w:author="srabhi" w:date="2015-07-20T17:12:00Z"/>
                <w:rFonts w:ascii="Arial" w:hAnsi="Arial" w:cs="Arial"/>
                <w:sz w:val="18"/>
                <w:szCs w:val="18"/>
                <w:lang w:val="en-US" w:eastAsia="zh-CN"/>
              </w:rPr>
            </w:pPr>
            <w:del w:id="10626" w:author="srabhi" w:date="2015-07-20T17:12:00Z">
              <w:r w:rsidRPr="00415B83" w:rsidDel="007F6D69">
                <w:rPr>
                  <w:rFonts w:ascii="Arial" w:hAnsi="Arial" w:cs="Arial"/>
                  <w:sz w:val="18"/>
                  <w:szCs w:val="18"/>
                  <w:lang w:val="en-US" w:eastAsia="zh-CN"/>
                </w:rPr>
                <w:delText>1</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27" w:author="srabhi" w:date="2015-07-20T17:12:00Z"/>
                <w:rFonts w:ascii="Arial" w:hAnsi="Arial" w:cs="Arial"/>
                <w:sz w:val="18"/>
                <w:szCs w:val="18"/>
                <w:lang w:val="en-US" w:eastAsia="zh-CN"/>
              </w:rPr>
            </w:pPr>
            <w:del w:id="10628" w:author="srabhi" w:date="2015-07-20T17:12:00Z">
              <w:r w:rsidRPr="00415B83" w:rsidDel="007F6D69">
                <w:rPr>
                  <w:rFonts w:ascii="Arial" w:hAnsi="Arial" w:cs="Arial"/>
                  <w:sz w:val="18"/>
                  <w:szCs w:val="18"/>
                  <w:lang w:val="en-US" w:eastAsia="zh-CN"/>
                </w:rPr>
                <w:delText>1.01</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29" w:author="srabhi" w:date="2015-07-20T17:12:00Z"/>
                <w:rFonts w:ascii="Arial" w:hAnsi="Arial" w:cs="Arial"/>
                <w:sz w:val="18"/>
                <w:szCs w:val="18"/>
                <w:lang w:val="en-US" w:eastAsia="zh-CN"/>
              </w:rPr>
            </w:pPr>
            <w:del w:id="10630" w:author="srabhi" w:date="2015-07-20T17:12:00Z">
              <w:r w:rsidRPr="00415B83" w:rsidDel="007F6D69">
                <w:rPr>
                  <w:rFonts w:ascii="Arial" w:hAnsi="Arial" w:cs="Arial"/>
                  <w:sz w:val="18"/>
                  <w:szCs w:val="18"/>
                  <w:lang w:val="en-US" w:eastAsia="zh-CN"/>
                </w:rPr>
                <w:delText>0.41</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31" w:author="srabhi" w:date="2015-07-20T17:12:00Z"/>
                <w:rFonts w:ascii="Arial" w:hAnsi="Arial" w:cs="Arial"/>
                <w:sz w:val="18"/>
                <w:szCs w:val="18"/>
                <w:lang w:val="en-US" w:eastAsia="zh-CN"/>
              </w:rPr>
            </w:pPr>
            <w:del w:id="10632" w:author="srabhi" w:date="2015-07-20T17:12:00Z">
              <w:r w:rsidRPr="00415B83" w:rsidDel="007F6D69">
                <w:rPr>
                  <w:rFonts w:ascii="Arial" w:hAnsi="Arial" w:cs="Arial"/>
                  <w:sz w:val="18"/>
                  <w:szCs w:val="18"/>
                  <w:lang w:val="en-US" w:eastAsia="zh-CN"/>
                </w:rPr>
                <w:delText>1.14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33" w:author="srabhi" w:date="2015-07-20T17:12:00Z"/>
                <w:rFonts w:ascii="Arial" w:hAnsi="Arial" w:cs="Arial"/>
                <w:sz w:val="18"/>
                <w:szCs w:val="18"/>
                <w:lang w:val="en-US" w:eastAsia="zh-CN"/>
              </w:rPr>
            </w:pPr>
            <w:del w:id="10634" w:author="srabhi" w:date="2015-07-20T17:12:00Z">
              <w:r w:rsidRPr="00415B83" w:rsidDel="007F6D69">
                <w:rPr>
                  <w:rFonts w:ascii="Arial" w:hAnsi="Arial" w:cs="Arial"/>
                  <w:sz w:val="18"/>
                  <w:szCs w:val="18"/>
                  <w:lang w:val="en-US" w:eastAsia="zh-CN"/>
                </w:rPr>
                <w:delText>-0.13</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35" w:author="srabhi" w:date="2015-07-20T17:12:00Z"/>
                <w:rFonts w:ascii="Arial" w:hAnsi="Arial" w:cs="Arial"/>
                <w:sz w:val="18"/>
                <w:szCs w:val="18"/>
                <w:lang w:val="en-US" w:eastAsia="zh-CN"/>
              </w:rPr>
            </w:pPr>
            <w:del w:id="10636" w:author="srabhi" w:date="2015-07-20T17:12:00Z">
              <w:r w:rsidRPr="00415B83" w:rsidDel="007F6D69">
                <w:rPr>
                  <w:rFonts w:ascii="Arial" w:hAnsi="Arial" w:cs="Arial"/>
                  <w:sz w:val="18"/>
                  <w:szCs w:val="18"/>
                  <w:lang w:val="en-US" w:eastAsia="zh-CN"/>
                </w:rPr>
                <w:delText>1.30</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37" w:author="srabhi" w:date="2015-07-20T17:12:00Z"/>
                <w:rFonts w:ascii="Arial" w:hAnsi="Arial" w:cs="Arial"/>
                <w:sz w:val="18"/>
                <w:szCs w:val="18"/>
                <w:lang w:val="en-US" w:eastAsia="zh-CN"/>
              </w:rPr>
            </w:pPr>
            <w:del w:id="10638" w:author="srabhi" w:date="2015-07-20T17:12:00Z">
              <w:r w:rsidRPr="00415B83" w:rsidDel="007F6D69">
                <w:rPr>
                  <w:rFonts w:ascii="Arial" w:hAnsi="Arial" w:cs="Arial"/>
                  <w:sz w:val="18"/>
                  <w:szCs w:val="18"/>
                  <w:lang w:val="en-US" w:eastAsia="zh-CN"/>
                </w:rPr>
                <w:delText>-0.30</w:delText>
              </w:r>
            </w:del>
          </w:p>
        </w:tc>
      </w:tr>
      <w:tr w:rsidR="00F54B5A" w:rsidRPr="00240276" w:rsidDel="007F6D69" w:rsidTr="00F54B5A">
        <w:trPr>
          <w:trHeight w:val="300"/>
          <w:del w:id="10639"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640" w:author="srabhi" w:date="2015-07-20T17:12:00Z"/>
                <w:rFonts w:ascii="Arial" w:hAnsi="Arial" w:cs="Arial"/>
                <w:b/>
                <w:bCs/>
                <w:sz w:val="20"/>
                <w:szCs w:val="20"/>
                <w:lang w:val="en-US" w:eastAsia="zh-CN"/>
              </w:rPr>
            </w:pPr>
            <w:del w:id="10641" w:author="srabhi" w:date="2015-07-20T17:12:00Z">
              <w:r w:rsidRPr="00415B83" w:rsidDel="007F6D69">
                <w:rPr>
                  <w:rFonts w:ascii="Arial" w:hAnsi="Arial" w:cs="Arial"/>
                  <w:b/>
                  <w:bCs/>
                  <w:sz w:val="20"/>
                  <w:szCs w:val="20"/>
                  <w:lang w:eastAsia="zh-CN"/>
                </w:rPr>
                <w:delText>Commercial</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42" w:author="srabhi" w:date="2015-07-20T17:12:00Z"/>
                <w:rFonts w:ascii="Arial" w:hAnsi="Arial" w:cs="Arial"/>
                <w:sz w:val="18"/>
                <w:szCs w:val="18"/>
                <w:lang w:val="en-US" w:eastAsia="zh-CN"/>
              </w:rPr>
            </w:pPr>
            <w:del w:id="10643" w:author="srabhi" w:date="2015-07-20T17:12:00Z">
              <w:r w:rsidRPr="00415B83" w:rsidDel="007F6D69">
                <w:rPr>
                  <w:rFonts w:ascii="Arial" w:hAnsi="Arial" w:cs="Arial"/>
                  <w:sz w:val="18"/>
                  <w:szCs w:val="18"/>
                  <w:lang w:val="en-US" w:eastAsia="zh-CN"/>
                </w:rPr>
                <w:delText>10</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44" w:author="srabhi" w:date="2015-07-20T17:12:00Z"/>
                <w:rFonts w:ascii="Arial" w:hAnsi="Arial" w:cs="Arial"/>
                <w:sz w:val="18"/>
                <w:szCs w:val="18"/>
                <w:lang w:val="en-US" w:eastAsia="zh-CN"/>
              </w:rPr>
            </w:pPr>
            <w:del w:id="10645" w:author="srabhi" w:date="2015-07-20T17:12:00Z">
              <w:r w:rsidRPr="00415B83" w:rsidDel="007F6D69">
                <w:rPr>
                  <w:rFonts w:ascii="Arial" w:hAnsi="Arial" w:cs="Arial"/>
                  <w:sz w:val="18"/>
                  <w:szCs w:val="18"/>
                  <w:lang w:val="en-US" w:eastAsia="zh-CN"/>
                </w:rPr>
                <w:delText>1.06</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46" w:author="srabhi" w:date="2015-07-20T17:12:00Z"/>
                <w:rFonts w:ascii="Arial" w:hAnsi="Arial" w:cs="Arial"/>
                <w:sz w:val="18"/>
                <w:szCs w:val="18"/>
                <w:lang w:val="en-US" w:eastAsia="zh-CN"/>
              </w:rPr>
            </w:pPr>
            <w:del w:id="10647" w:author="srabhi" w:date="2015-07-20T17:12:00Z">
              <w:r w:rsidRPr="00415B83" w:rsidDel="007F6D69">
                <w:rPr>
                  <w:rFonts w:ascii="Arial" w:hAnsi="Arial" w:cs="Arial"/>
                  <w:sz w:val="18"/>
                  <w:szCs w:val="18"/>
                  <w:lang w:val="en-US" w:eastAsia="zh-CN"/>
                </w:rPr>
                <w:delText>0.40</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48" w:author="srabhi" w:date="2015-07-20T17:12:00Z"/>
                <w:rFonts w:ascii="Arial" w:hAnsi="Arial" w:cs="Arial"/>
                <w:sz w:val="18"/>
                <w:szCs w:val="18"/>
                <w:lang w:val="en-US" w:eastAsia="zh-CN"/>
              </w:rPr>
            </w:pPr>
            <w:del w:id="10649" w:author="srabhi" w:date="2015-07-20T17:12:00Z">
              <w:r w:rsidRPr="00415B83" w:rsidDel="007F6D69">
                <w:rPr>
                  <w:rFonts w:ascii="Arial" w:hAnsi="Arial" w:cs="Arial"/>
                  <w:sz w:val="18"/>
                  <w:szCs w:val="18"/>
                  <w:lang w:val="en-US" w:eastAsia="zh-CN"/>
                </w:rPr>
                <w:delText>25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50" w:author="srabhi" w:date="2015-07-20T17:12:00Z"/>
                <w:rFonts w:ascii="Arial" w:hAnsi="Arial" w:cs="Arial"/>
                <w:sz w:val="18"/>
                <w:szCs w:val="18"/>
                <w:lang w:val="en-US" w:eastAsia="zh-CN"/>
              </w:rPr>
            </w:pPr>
            <w:del w:id="10651" w:author="srabhi" w:date="2015-07-20T17:12:00Z">
              <w:r w:rsidRPr="00415B83" w:rsidDel="007F6D69">
                <w:rPr>
                  <w:rFonts w:ascii="Arial" w:hAnsi="Arial" w:cs="Arial"/>
                  <w:sz w:val="18"/>
                  <w:szCs w:val="18"/>
                  <w:lang w:val="en-US" w:eastAsia="zh-CN"/>
                </w:rPr>
                <w:delText>11</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52" w:author="srabhi" w:date="2015-07-20T17:12:00Z"/>
                <w:rFonts w:ascii="Arial" w:hAnsi="Arial" w:cs="Arial"/>
                <w:sz w:val="18"/>
                <w:szCs w:val="18"/>
                <w:lang w:val="en-US" w:eastAsia="zh-CN"/>
              </w:rPr>
            </w:pPr>
            <w:del w:id="10653" w:author="srabhi" w:date="2015-07-20T17:12:00Z">
              <w:r w:rsidRPr="00415B83" w:rsidDel="007F6D69">
                <w:rPr>
                  <w:rFonts w:ascii="Arial" w:hAnsi="Arial" w:cs="Arial"/>
                  <w:sz w:val="18"/>
                  <w:szCs w:val="18"/>
                  <w:lang w:val="en-US" w:eastAsia="zh-CN"/>
                </w:rPr>
                <w:delText>1.21</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54" w:author="srabhi" w:date="2015-07-20T17:12:00Z"/>
                <w:rFonts w:ascii="Arial" w:hAnsi="Arial" w:cs="Arial"/>
                <w:sz w:val="18"/>
                <w:szCs w:val="18"/>
                <w:lang w:val="en-US" w:eastAsia="zh-CN"/>
              </w:rPr>
            </w:pPr>
            <w:del w:id="10655" w:author="srabhi" w:date="2015-07-20T17:12:00Z">
              <w:r w:rsidRPr="00415B83" w:rsidDel="007F6D69">
                <w:rPr>
                  <w:rFonts w:ascii="Arial" w:hAnsi="Arial" w:cs="Arial"/>
                  <w:sz w:val="18"/>
                  <w:szCs w:val="18"/>
                  <w:lang w:val="en-US" w:eastAsia="zh-CN"/>
                </w:rPr>
                <w:delText>0.59</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56" w:author="srabhi" w:date="2015-07-20T17:12:00Z"/>
                <w:rFonts w:ascii="Arial" w:hAnsi="Arial" w:cs="Arial"/>
                <w:sz w:val="18"/>
                <w:szCs w:val="18"/>
                <w:lang w:val="en-US" w:eastAsia="zh-CN"/>
              </w:rPr>
            </w:pPr>
            <w:del w:id="10657" w:author="srabhi" w:date="2015-07-20T17:12:00Z">
              <w:r w:rsidRPr="00415B83" w:rsidDel="007F6D69">
                <w:rPr>
                  <w:rFonts w:ascii="Arial" w:hAnsi="Arial" w:cs="Arial"/>
                  <w:sz w:val="18"/>
                  <w:szCs w:val="18"/>
                  <w:lang w:val="en-US" w:eastAsia="zh-CN"/>
                </w:rPr>
                <w:delText>33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58" w:author="srabhi" w:date="2015-07-20T17:12:00Z"/>
                <w:rFonts w:ascii="Arial" w:hAnsi="Arial" w:cs="Arial"/>
                <w:sz w:val="18"/>
                <w:szCs w:val="18"/>
                <w:lang w:val="en-US" w:eastAsia="zh-CN"/>
              </w:rPr>
            </w:pPr>
            <w:del w:id="10659" w:author="srabhi" w:date="2015-07-20T17:12:00Z">
              <w:r w:rsidRPr="00415B83" w:rsidDel="007F6D69">
                <w:rPr>
                  <w:rFonts w:ascii="Arial" w:hAnsi="Arial" w:cs="Arial"/>
                  <w:sz w:val="18"/>
                  <w:szCs w:val="18"/>
                  <w:lang w:val="en-US" w:eastAsia="zh-CN"/>
                </w:rPr>
                <w:delText>8</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60" w:author="srabhi" w:date="2015-07-20T17:12:00Z"/>
                <w:rFonts w:ascii="Arial" w:hAnsi="Arial" w:cs="Arial"/>
                <w:sz w:val="18"/>
                <w:szCs w:val="18"/>
                <w:lang w:val="en-US" w:eastAsia="zh-CN"/>
              </w:rPr>
            </w:pPr>
            <w:del w:id="10661" w:author="srabhi" w:date="2015-07-20T17:12:00Z">
              <w:r w:rsidRPr="00415B83" w:rsidDel="007F6D69">
                <w:rPr>
                  <w:rFonts w:ascii="Arial" w:hAnsi="Arial" w:cs="Arial"/>
                  <w:sz w:val="18"/>
                  <w:szCs w:val="18"/>
                  <w:lang w:val="en-US" w:eastAsia="zh-CN"/>
                </w:rPr>
                <w:delText>1.06</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62" w:author="srabhi" w:date="2015-07-20T17:12:00Z"/>
                <w:rFonts w:ascii="Arial" w:hAnsi="Arial" w:cs="Arial"/>
                <w:sz w:val="18"/>
                <w:szCs w:val="18"/>
                <w:lang w:val="en-US" w:eastAsia="zh-CN"/>
              </w:rPr>
            </w:pPr>
            <w:del w:id="10663" w:author="srabhi" w:date="2015-07-20T17:12:00Z">
              <w:r w:rsidRPr="00415B83" w:rsidDel="007F6D69">
                <w:rPr>
                  <w:rFonts w:ascii="Arial" w:hAnsi="Arial" w:cs="Arial"/>
                  <w:sz w:val="18"/>
                  <w:szCs w:val="18"/>
                  <w:lang w:val="en-US" w:eastAsia="zh-CN"/>
                </w:rPr>
                <w:delText>0.33</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64" w:author="srabhi" w:date="2015-07-20T17:12:00Z"/>
                <w:rFonts w:ascii="Arial" w:hAnsi="Arial" w:cs="Arial"/>
                <w:sz w:val="18"/>
                <w:szCs w:val="18"/>
                <w:lang w:val="en-US" w:eastAsia="zh-CN"/>
              </w:rPr>
            </w:pPr>
            <w:del w:id="10665" w:author="srabhi" w:date="2015-07-20T17:12:00Z">
              <w:r w:rsidRPr="00415B83" w:rsidDel="007F6D69">
                <w:rPr>
                  <w:rFonts w:ascii="Arial" w:hAnsi="Arial" w:cs="Arial"/>
                  <w:sz w:val="18"/>
                  <w:szCs w:val="18"/>
                  <w:lang w:val="en-US" w:eastAsia="zh-CN"/>
                </w:rPr>
                <w:delText>1.11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66" w:author="srabhi" w:date="2015-07-20T17:12:00Z"/>
                <w:rFonts w:ascii="Arial" w:hAnsi="Arial" w:cs="Arial"/>
                <w:sz w:val="18"/>
                <w:szCs w:val="18"/>
                <w:lang w:val="en-US" w:eastAsia="zh-CN"/>
              </w:rPr>
            </w:pPr>
            <w:del w:id="10667" w:author="srabhi" w:date="2015-07-20T17:12:00Z">
              <w:r w:rsidRPr="00415B83" w:rsidDel="007F6D69">
                <w:rPr>
                  <w:rFonts w:ascii="Arial" w:hAnsi="Arial" w:cs="Arial"/>
                  <w:sz w:val="18"/>
                  <w:szCs w:val="18"/>
                  <w:lang w:val="en-US" w:eastAsia="zh-CN"/>
                </w:rPr>
                <w:delText>-0.05</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68" w:author="srabhi" w:date="2015-07-20T17:12:00Z"/>
                <w:rFonts w:ascii="Arial" w:hAnsi="Arial" w:cs="Arial"/>
                <w:sz w:val="18"/>
                <w:szCs w:val="18"/>
                <w:lang w:val="en-US" w:eastAsia="zh-CN"/>
              </w:rPr>
            </w:pPr>
            <w:del w:id="10669" w:author="srabhi" w:date="2015-07-20T17:12:00Z">
              <w:r w:rsidRPr="00415B83" w:rsidDel="007F6D69">
                <w:rPr>
                  <w:rFonts w:ascii="Arial" w:hAnsi="Arial" w:cs="Arial"/>
                  <w:sz w:val="18"/>
                  <w:szCs w:val="18"/>
                  <w:lang w:val="en-US" w:eastAsia="zh-CN"/>
                </w:rPr>
                <w:delText>1.18</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70" w:author="srabhi" w:date="2015-07-20T17:12:00Z"/>
                <w:rFonts w:ascii="Arial" w:hAnsi="Arial" w:cs="Arial"/>
                <w:sz w:val="18"/>
                <w:szCs w:val="18"/>
                <w:lang w:val="en-US" w:eastAsia="zh-CN"/>
              </w:rPr>
            </w:pPr>
            <w:del w:id="10671" w:author="srabhi" w:date="2015-07-20T17:12:00Z">
              <w:r w:rsidRPr="00415B83" w:rsidDel="007F6D69">
                <w:rPr>
                  <w:rFonts w:ascii="Arial" w:hAnsi="Arial" w:cs="Arial"/>
                  <w:sz w:val="18"/>
                  <w:szCs w:val="18"/>
                  <w:lang w:val="en-US" w:eastAsia="zh-CN"/>
                </w:rPr>
                <w:delText>-0.11</w:delText>
              </w:r>
            </w:del>
          </w:p>
        </w:tc>
      </w:tr>
      <w:tr w:rsidR="00F54B5A" w:rsidRPr="00240276" w:rsidDel="007F6D69" w:rsidTr="00F54B5A">
        <w:trPr>
          <w:trHeight w:val="300"/>
          <w:del w:id="10672" w:author="srabhi" w:date="2015-07-20T17:12:00Z"/>
        </w:trPr>
        <w:tc>
          <w:tcPr>
            <w:tcW w:w="1844" w:type="dxa"/>
            <w:tcBorders>
              <w:top w:val="nil"/>
              <w:left w:val="single" w:sz="8" w:space="0" w:color="auto"/>
              <w:bottom w:val="single" w:sz="4" w:space="0" w:color="auto"/>
              <w:right w:val="single" w:sz="8" w:space="0" w:color="auto"/>
            </w:tcBorders>
            <w:shd w:val="clear" w:color="auto" w:fill="auto"/>
            <w:noWrap/>
            <w:hideMark/>
          </w:tcPr>
          <w:p w:rsidR="00372E0E" w:rsidRPr="00415B83" w:rsidDel="007F6D69" w:rsidRDefault="00372E0E" w:rsidP="00903CB8">
            <w:pPr>
              <w:spacing w:line="240" w:lineRule="auto"/>
              <w:rPr>
                <w:del w:id="10673" w:author="srabhi" w:date="2015-07-20T17:12:00Z"/>
                <w:rFonts w:ascii="Arial" w:hAnsi="Arial" w:cs="Arial"/>
                <w:b/>
                <w:bCs/>
                <w:sz w:val="20"/>
                <w:szCs w:val="20"/>
                <w:lang w:val="en-US" w:eastAsia="zh-CN"/>
              </w:rPr>
            </w:pPr>
            <w:del w:id="10674" w:author="srabhi" w:date="2015-07-20T17:12:00Z">
              <w:r w:rsidRPr="00415B83" w:rsidDel="007F6D69">
                <w:rPr>
                  <w:rFonts w:ascii="Arial" w:hAnsi="Arial" w:cs="Arial"/>
                  <w:b/>
                  <w:bCs/>
                  <w:sz w:val="20"/>
                  <w:szCs w:val="20"/>
                  <w:lang w:val="en-US" w:eastAsia="zh-CN"/>
                </w:rPr>
                <w:delText>Preferred Provided Organization</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75" w:author="srabhi" w:date="2015-07-20T17:12:00Z"/>
                <w:rFonts w:ascii="Arial" w:hAnsi="Arial" w:cs="Arial"/>
                <w:sz w:val="18"/>
                <w:szCs w:val="18"/>
                <w:lang w:val="en-US" w:eastAsia="zh-CN"/>
              </w:rPr>
            </w:pPr>
            <w:del w:id="10676" w:author="srabhi" w:date="2015-07-20T17:12:00Z">
              <w:r w:rsidRPr="00415B83" w:rsidDel="007F6D69">
                <w:rPr>
                  <w:rFonts w:ascii="Arial" w:hAnsi="Arial" w:cs="Arial"/>
                  <w:sz w:val="18"/>
                  <w:szCs w:val="18"/>
                  <w:lang w:val="en-US" w:eastAsia="zh-CN"/>
                </w:rPr>
                <w:delText>2</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77" w:author="srabhi" w:date="2015-07-20T17:12:00Z"/>
                <w:rFonts w:ascii="Arial" w:hAnsi="Arial" w:cs="Arial"/>
                <w:sz w:val="18"/>
                <w:szCs w:val="18"/>
                <w:lang w:val="en-US" w:eastAsia="zh-CN"/>
              </w:rPr>
            </w:pPr>
            <w:del w:id="10678" w:author="srabhi" w:date="2015-07-20T17:12:00Z">
              <w:r w:rsidRPr="00415B83" w:rsidDel="007F6D69">
                <w:rPr>
                  <w:rFonts w:ascii="Arial" w:hAnsi="Arial" w:cs="Arial"/>
                  <w:sz w:val="18"/>
                  <w:szCs w:val="18"/>
                  <w:lang w:val="en-US" w:eastAsia="zh-CN"/>
                </w:rPr>
                <w:delText>0.93</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79" w:author="srabhi" w:date="2015-07-20T17:12:00Z"/>
                <w:rFonts w:ascii="Arial" w:hAnsi="Arial" w:cs="Arial"/>
                <w:sz w:val="18"/>
                <w:szCs w:val="18"/>
                <w:lang w:val="en-US" w:eastAsia="zh-CN"/>
              </w:rPr>
            </w:pPr>
            <w:del w:id="10680" w:author="srabhi" w:date="2015-07-20T17:12:00Z">
              <w:r w:rsidRPr="00415B83" w:rsidDel="007F6D69">
                <w:rPr>
                  <w:rFonts w:ascii="Arial" w:hAnsi="Arial" w:cs="Arial"/>
                  <w:sz w:val="18"/>
                  <w:szCs w:val="18"/>
                  <w:lang w:val="en-US" w:eastAsia="zh-CN"/>
                </w:rPr>
                <w:delText>0.36</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81" w:author="srabhi" w:date="2015-07-20T17:12:00Z"/>
                <w:rFonts w:ascii="Arial" w:hAnsi="Arial" w:cs="Arial"/>
                <w:sz w:val="18"/>
                <w:szCs w:val="18"/>
                <w:lang w:val="en-US" w:eastAsia="zh-CN"/>
              </w:rPr>
            </w:pPr>
            <w:del w:id="10682" w:author="srabhi" w:date="2015-07-20T17:12:00Z">
              <w:r w:rsidRPr="00415B83" w:rsidDel="007F6D69">
                <w:rPr>
                  <w:rFonts w:ascii="Arial" w:hAnsi="Arial" w:cs="Arial"/>
                  <w:sz w:val="18"/>
                  <w:szCs w:val="18"/>
                  <w:lang w:val="en-US" w:eastAsia="zh-CN"/>
                </w:rPr>
                <w:delText>21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83" w:author="srabhi" w:date="2015-07-20T17:12:00Z"/>
                <w:rFonts w:ascii="Arial" w:hAnsi="Arial" w:cs="Arial"/>
                <w:sz w:val="18"/>
                <w:szCs w:val="18"/>
                <w:lang w:val="en-US" w:eastAsia="zh-CN"/>
              </w:rPr>
            </w:pPr>
            <w:del w:id="10684" w:author="srabhi" w:date="2015-07-20T17:12:00Z">
              <w:r w:rsidRPr="00415B83"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85" w:author="srabhi" w:date="2015-07-20T17:12:00Z"/>
                <w:rFonts w:ascii="Arial" w:hAnsi="Arial" w:cs="Arial"/>
                <w:sz w:val="18"/>
                <w:szCs w:val="18"/>
                <w:lang w:val="en-US" w:eastAsia="zh-CN"/>
              </w:rPr>
            </w:pPr>
            <w:del w:id="10686" w:author="srabhi" w:date="2015-07-20T17:12:00Z">
              <w:r w:rsidRPr="00415B83" w:rsidDel="007F6D69">
                <w:rPr>
                  <w:rFonts w:ascii="Arial" w:hAnsi="Arial" w:cs="Arial"/>
                  <w:sz w:val="18"/>
                  <w:szCs w:val="18"/>
                  <w:lang w:val="en-US" w:eastAsia="zh-CN"/>
                </w:rPr>
                <w:delText>0.66</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87" w:author="srabhi" w:date="2015-07-20T17:12:00Z"/>
                <w:rFonts w:ascii="Arial" w:hAnsi="Arial" w:cs="Arial"/>
                <w:sz w:val="18"/>
                <w:szCs w:val="18"/>
                <w:lang w:val="en-US" w:eastAsia="zh-CN"/>
              </w:rPr>
            </w:pPr>
            <w:del w:id="10688" w:author="srabhi" w:date="2015-07-20T17:12:00Z">
              <w:r w:rsidRPr="00415B83" w:rsidDel="007F6D69">
                <w:rPr>
                  <w:rFonts w:ascii="Arial" w:hAnsi="Arial" w:cs="Arial"/>
                  <w:sz w:val="18"/>
                  <w:szCs w:val="18"/>
                  <w:lang w:val="en-US" w:eastAsia="zh-CN"/>
                </w:rPr>
                <w:delText>0.43</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89" w:author="srabhi" w:date="2015-07-20T17:12:00Z"/>
                <w:rFonts w:ascii="Arial" w:hAnsi="Arial" w:cs="Arial"/>
                <w:sz w:val="18"/>
                <w:szCs w:val="18"/>
                <w:lang w:val="en-US" w:eastAsia="zh-CN"/>
              </w:rPr>
            </w:pPr>
            <w:del w:id="10690" w:author="srabhi" w:date="2015-07-20T17:12:00Z">
              <w:r w:rsidRPr="00415B83" w:rsidDel="007F6D69">
                <w:rPr>
                  <w:rFonts w:ascii="Arial" w:hAnsi="Arial" w:cs="Arial"/>
                  <w:sz w:val="18"/>
                  <w:szCs w:val="18"/>
                  <w:lang w:val="en-US" w:eastAsia="zh-CN"/>
                </w:rPr>
                <w:delText>28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91" w:author="srabhi" w:date="2015-07-20T17:12:00Z"/>
                <w:rFonts w:ascii="Arial" w:hAnsi="Arial" w:cs="Arial"/>
                <w:sz w:val="18"/>
                <w:szCs w:val="18"/>
                <w:lang w:val="en-US" w:eastAsia="zh-CN"/>
              </w:rPr>
            </w:pPr>
            <w:del w:id="10692" w:author="srabhi" w:date="2015-07-20T17:12:00Z">
              <w:r w:rsidRPr="00415B83"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93" w:author="srabhi" w:date="2015-07-20T17:12:00Z"/>
                <w:rFonts w:ascii="Arial" w:hAnsi="Arial" w:cs="Arial"/>
                <w:sz w:val="18"/>
                <w:szCs w:val="18"/>
                <w:lang w:val="en-US" w:eastAsia="zh-CN"/>
              </w:rPr>
            </w:pPr>
            <w:del w:id="10694" w:author="srabhi" w:date="2015-07-20T17:12:00Z">
              <w:r w:rsidRPr="00415B83" w:rsidDel="007F6D69">
                <w:rPr>
                  <w:rFonts w:ascii="Arial" w:hAnsi="Arial" w:cs="Arial"/>
                  <w:sz w:val="18"/>
                  <w:szCs w:val="18"/>
                  <w:lang w:val="en-US" w:eastAsia="zh-CN"/>
                </w:rPr>
                <w:delText>0.98</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95" w:author="srabhi" w:date="2015-07-20T17:12:00Z"/>
                <w:rFonts w:ascii="Arial" w:hAnsi="Arial" w:cs="Arial"/>
                <w:sz w:val="18"/>
                <w:szCs w:val="18"/>
                <w:lang w:val="en-US" w:eastAsia="zh-CN"/>
              </w:rPr>
            </w:pPr>
            <w:del w:id="10696" w:author="srabhi" w:date="2015-07-20T17:12:00Z">
              <w:r w:rsidRPr="00415B83" w:rsidDel="007F6D69">
                <w:rPr>
                  <w:rFonts w:ascii="Arial" w:hAnsi="Arial" w:cs="Arial"/>
                  <w:sz w:val="18"/>
                  <w:szCs w:val="18"/>
                  <w:lang w:val="en-US" w:eastAsia="zh-CN"/>
                </w:rPr>
                <w:delText>0.38</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97" w:author="srabhi" w:date="2015-07-20T17:12:00Z"/>
                <w:rFonts w:ascii="Arial" w:hAnsi="Arial" w:cs="Arial"/>
                <w:sz w:val="18"/>
                <w:szCs w:val="18"/>
                <w:lang w:val="en-US" w:eastAsia="zh-CN"/>
              </w:rPr>
            </w:pPr>
            <w:del w:id="10698" w:author="srabhi" w:date="2015-07-20T17:12:00Z">
              <w:r w:rsidRPr="00415B83" w:rsidDel="007F6D69">
                <w:rPr>
                  <w:rFonts w:ascii="Arial" w:hAnsi="Arial" w:cs="Arial"/>
                  <w:sz w:val="18"/>
                  <w:szCs w:val="18"/>
                  <w:lang w:val="en-US" w:eastAsia="zh-CN"/>
                </w:rPr>
                <w:delText>0.88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699" w:author="srabhi" w:date="2015-07-20T17:12:00Z"/>
                <w:rFonts w:ascii="Arial" w:hAnsi="Arial" w:cs="Arial"/>
                <w:sz w:val="18"/>
                <w:szCs w:val="18"/>
                <w:lang w:val="en-US" w:eastAsia="zh-CN"/>
              </w:rPr>
            </w:pPr>
            <w:del w:id="10700" w:author="srabhi" w:date="2015-07-20T17:12:00Z">
              <w:r w:rsidRPr="00415B83" w:rsidDel="007F6D69">
                <w:rPr>
                  <w:rFonts w:ascii="Arial" w:hAnsi="Arial" w:cs="Arial"/>
                  <w:sz w:val="18"/>
                  <w:szCs w:val="18"/>
                  <w:lang w:val="en-US" w:eastAsia="zh-CN"/>
                </w:rPr>
                <w:delText>0.11</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01" w:author="srabhi" w:date="2015-07-20T17:12:00Z"/>
                <w:rFonts w:ascii="Arial" w:hAnsi="Arial" w:cs="Arial"/>
                <w:sz w:val="18"/>
                <w:szCs w:val="18"/>
                <w:lang w:val="en-US" w:eastAsia="zh-CN"/>
              </w:rPr>
            </w:pPr>
            <w:del w:id="10702" w:author="srabhi" w:date="2015-07-20T17:12:00Z">
              <w:r w:rsidRPr="00415B83" w:rsidDel="007F6D69">
                <w:rPr>
                  <w:rFonts w:ascii="Arial" w:hAnsi="Arial" w:cs="Arial"/>
                  <w:sz w:val="18"/>
                  <w:szCs w:val="18"/>
                  <w:lang w:val="en-US" w:eastAsia="zh-CN"/>
                </w:rPr>
                <w:delText>0.56</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03" w:author="srabhi" w:date="2015-07-20T17:12:00Z"/>
                <w:rFonts w:ascii="Arial" w:hAnsi="Arial" w:cs="Arial"/>
                <w:sz w:val="18"/>
                <w:szCs w:val="18"/>
                <w:lang w:val="en-US" w:eastAsia="zh-CN"/>
              </w:rPr>
            </w:pPr>
            <w:del w:id="10704" w:author="srabhi" w:date="2015-07-20T17:12:00Z">
              <w:r w:rsidRPr="00415B83" w:rsidDel="007F6D69">
                <w:rPr>
                  <w:rFonts w:ascii="Arial" w:hAnsi="Arial" w:cs="Arial"/>
                  <w:sz w:val="18"/>
                  <w:szCs w:val="18"/>
                  <w:lang w:val="en-US" w:eastAsia="zh-CN"/>
                </w:rPr>
                <w:delText>0.43</w:delText>
              </w:r>
            </w:del>
          </w:p>
        </w:tc>
      </w:tr>
      <w:tr w:rsidR="00F54B5A" w:rsidRPr="00240276" w:rsidDel="007F6D69" w:rsidTr="00F54B5A">
        <w:trPr>
          <w:trHeight w:val="300"/>
          <w:del w:id="10705" w:author="srabhi" w:date="2015-07-20T17:12:00Z"/>
        </w:trPr>
        <w:tc>
          <w:tcPr>
            <w:tcW w:w="1844" w:type="dxa"/>
            <w:tcBorders>
              <w:top w:val="single" w:sz="4" w:space="0" w:color="auto"/>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706" w:author="srabhi" w:date="2015-07-20T17:12:00Z"/>
                <w:rFonts w:ascii="Arial" w:hAnsi="Arial" w:cs="Arial"/>
                <w:b/>
                <w:bCs/>
                <w:sz w:val="20"/>
                <w:szCs w:val="20"/>
                <w:lang w:val="en-US" w:eastAsia="zh-CN"/>
              </w:rPr>
            </w:pPr>
            <w:del w:id="10707" w:author="srabhi" w:date="2015-07-20T17:12:00Z">
              <w:r w:rsidRPr="00415B83" w:rsidDel="007F6D69">
                <w:rPr>
                  <w:rFonts w:ascii="Arial" w:hAnsi="Arial" w:cs="Arial"/>
                  <w:b/>
                  <w:bCs/>
                  <w:sz w:val="20"/>
                  <w:szCs w:val="20"/>
                  <w:lang w:eastAsia="zh-CN"/>
                </w:rPr>
                <w:delText>Numbness</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08" w:author="srabhi" w:date="2015-07-20T17:12:00Z"/>
                <w:rFonts w:ascii="Arial" w:hAnsi="Arial" w:cs="Arial"/>
                <w:sz w:val="18"/>
                <w:szCs w:val="18"/>
                <w:lang w:val="en-US" w:eastAsia="zh-CN"/>
              </w:rPr>
            </w:pPr>
            <w:del w:id="10709" w:author="srabhi" w:date="2015-07-20T17:12:00Z">
              <w:r w:rsidRPr="00415B83" w:rsidDel="007F6D69">
                <w:rPr>
                  <w:rFonts w:ascii="Arial" w:hAnsi="Arial" w:cs="Arial"/>
                  <w:sz w:val="18"/>
                  <w:szCs w:val="18"/>
                  <w:lang w:val="en-US" w:eastAsia="zh-CN"/>
                </w:rPr>
                <w:delText>9</w:delText>
              </w:r>
            </w:del>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10" w:author="srabhi" w:date="2015-07-20T17:12:00Z"/>
                <w:rFonts w:ascii="Arial" w:hAnsi="Arial" w:cs="Arial"/>
                <w:sz w:val="18"/>
                <w:szCs w:val="18"/>
                <w:lang w:val="en-US" w:eastAsia="zh-CN"/>
              </w:rPr>
            </w:pPr>
            <w:del w:id="10711" w:author="srabhi" w:date="2015-07-20T17:12:00Z">
              <w:r w:rsidRPr="00415B83" w:rsidDel="007F6D69">
                <w:rPr>
                  <w:rFonts w:ascii="Arial" w:hAnsi="Arial" w:cs="Arial"/>
                  <w:sz w:val="18"/>
                  <w:szCs w:val="18"/>
                  <w:lang w:val="en-US" w:eastAsia="zh-CN"/>
                </w:rPr>
                <w:delText>1.45</w:delText>
              </w:r>
            </w:del>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12" w:author="srabhi" w:date="2015-07-20T17:12:00Z"/>
                <w:rFonts w:ascii="Arial" w:hAnsi="Arial" w:cs="Arial"/>
                <w:sz w:val="18"/>
                <w:szCs w:val="18"/>
                <w:lang w:val="en-US" w:eastAsia="zh-CN"/>
              </w:rPr>
            </w:pPr>
            <w:del w:id="10713" w:author="srabhi" w:date="2015-07-20T17:12:00Z">
              <w:r w:rsidRPr="00415B83" w:rsidDel="007F6D69">
                <w:rPr>
                  <w:rFonts w:ascii="Arial" w:hAnsi="Arial" w:cs="Arial"/>
                  <w:sz w:val="18"/>
                  <w:szCs w:val="18"/>
                  <w:lang w:val="en-US" w:eastAsia="zh-CN"/>
                </w:rPr>
                <w:delText>0.65</w:delText>
              </w:r>
            </w:del>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14" w:author="srabhi" w:date="2015-07-20T17:12:00Z"/>
                <w:rFonts w:ascii="Arial" w:hAnsi="Arial" w:cs="Arial"/>
                <w:sz w:val="18"/>
                <w:szCs w:val="18"/>
                <w:lang w:val="en-US" w:eastAsia="zh-CN"/>
              </w:rPr>
            </w:pPr>
            <w:del w:id="10715" w:author="srabhi" w:date="2015-07-20T17:12:00Z">
              <w:r w:rsidRPr="00415B83" w:rsidDel="007F6D69">
                <w:rPr>
                  <w:rFonts w:ascii="Arial" w:hAnsi="Arial" w:cs="Arial"/>
                  <w:sz w:val="18"/>
                  <w:szCs w:val="18"/>
                  <w:lang w:val="en-US" w:eastAsia="zh-CN"/>
                </w:rPr>
                <w:delText>21</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16" w:author="srabhi" w:date="2015-07-20T17:12:00Z"/>
                <w:rFonts w:ascii="Arial" w:hAnsi="Arial" w:cs="Arial"/>
                <w:sz w:val="18"/>
                <w:szCs w:val="18"/>
                <w:lang w:val="en-US" w:eastAsia="zh-CN"/>
              </w:rPr>
            </w:pPr>
            <w:del w:id="10717" w:author="srabhi" w:date="2015-07-20T17:12:00Z">
              <w:r w:rsidRPr="00415B83" w:rsidDel="007F6D69">
                <w:rPr>
                  <w:rFonts w:ascii="Arial" w:hAnsi="Arial" w:cs="Arial"/>
                  <w:sz w:val="18"/>
                  <w:szCs w:val="18"/>
                  <w:lang w:val="en-US" w:eastAsia="zh-CN"/>
                </w:rPr>
                <w:delText>11</w:delText>
              </w:r>
            </w:del>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18" w:author="srabhi" w:date="2015-07-20T17:12:00Z"/>
                <w:rFonts w:ascii="Arial" w:hAnsi="Arial" w:cs="Arial"/>
                <w:sz w:val="18"/>
                <w:szCs w:val="18"/>
                <w:lang w:val="en-US" w:eastAsia="zh-CN"/>
              </w:rPr>
            </w:pPr>
            <w:del w:id="10719" w:author="srabhi" w:date="2015-07-20T17:12:00Z">
              <w:r w:rsidRPr="00415B83" w:rsidDel="007F6D69">
                <w:rPr>
                  <w:rFonts w:ascii="Arial" w:hAnsi="Arial" w:cs="Arial"/>
                  <w:sz w:val="18"/>
                  <w:szCs w:val="18"/>
                  <w:lang w:val="en-US" w:eastAsia="zh-CN"/>
                </w:rPr>
                <w:delText>2.14</w:delText>
              </w:r>
            </w:del>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20" w:author="srabhi" w:date="2015-07-20T17:12:00Z"/>
                <w:rFonts w:ascii="Arial" w:hAnsi="Arial" w:cs="Arial"/>
                <w:sz w:val="18"/>
                <w:szCs w:val="18"/>
                <w:lang w:val="en-US" w:eastAsia="zh-CN"/>
              </w:rPr>
            </w:pPr>
            <w:del w:id="10721" w:author="srabhi" w:date="2015-07-20T17:12:00Z">
              <w:r w:rsidRPr="00415B83" w:rsidDel="007F6D69">
                <w:rPr>
                  <w:rFonts w:ascii="Arial" w:hAnsi="Arial" w:cs="Arial"/>
                  <w:sz w:val="18"/>
                  <w:szCs w:val="18"/>
                  <w:lang w:val="en-US" w:eastAsia="zh-CN"/>
                </w:rPr>
                <w:delText>0.63</w:delText>
              </w:r>
            </w:del>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22" w:author="srabhi" w:date="2015-07-20T17:12:00Z"/>
                <w:rFonts w:ascii="Arial" w:hAnsi="Arial" w:cs="Arial"/>
                <w:sz w:val="18"/>
                <w:szCs w:val="18"/>
                <w:lang w:val="en-US" w:eastAsia="zh-CN"/>
              </w:rPr>
            </w:pPr>
            <w:del w:id="10723" w:author="srabhi" w:date="2015-07-20T17:12:00Z">
              <w:r w:rsidRPr="00415B83" w:rsidDel="007F6D69">
                <w:rPr>
                  <w:rFonts w:ascii="Arial" w:hAnsi="Arial" w:cs="Arial"/>
                  <w:sz w:val="18"/>
                  <w:szCs w:val="18"/>
                  <w:lang w:val="en-US" w:eastAsia="zh-CN"/>
                </w:rPr>
                <w:delText>27</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24" w:author="srabhi" w:date="2015-07-20T17:12:00Z"/>
                <w:rFonts w:ascii="Arial" w:hAnsi="Arial" w:cs="Arial"/>
                <w:sz w:val="18"/>
                <w:szCs w:val="18"/>
                <w:lang w:val="en-US" w:eastAsia="zh-CN"/>
              </w:rPr>
            </w:pPr>
            <w:del w:id="10725" w:author="srabhi" w:date="2015-07-20T17:12:00Z">
              <w:r w:rsidRPr="00415B83" w:rsidDel="007F6D69">
                <w:rPr>
                  <w:rFonts w:ascii="Arial" w:hAnsi="Arial" w:cs="Arial"/>
                  <w:sz w:val="18"/>
                  <w:szCs w:val="18"/>
                  <w:lang w:val="en-US" w:eastAsia="zh-CN"/>
                </w:rPr>
                <w:delText>6</w:delText>
              </w:r>
            </w:del>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26" w:author="srabhi" w:date="2015-07-20T17:12:00Z"/>
                <w:rFonts w:ascii="Arial" w:hAnsi="Arial" w:cs="Arial"/>
                <w:sz w:val="18"/>
                <w:szCs w:val="18"/>
                <w:lang w:val="en-US" w:eastAsia="zh-CN"/>
              </w:rPr>
            </w:pPr>
            <w:del w:id="10727" w:author="srabhi" w:date="2015-07-20T17:12:00Z">
              <w:r w:rsidRPr="00415B83" w:rsidDel="007F6D69">
                <w:rPr>
                  <w:rFonts w:ascii="Arial" w:hAnsi="Arial" w:cs="Arial"/>
                  <w:sz w:val="18"/>
                  <w:szCs w:val="18"/>
                  <w:lang w:val="en-US" w:eastAsia="zh-CN"/>
                </w:rPr>
                <w:delText>1.31</w:delText>
              </w:r>
            </w:del>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28" w:author="srabhi" w:date="2015-07-20T17:12:00Z"/>
                <w:rFonts w:ascii="Arial" w:hAnsi="Arial" w:cs="Arial"/>
                <w:sz w:val="18"/>
                <w:szCs w:val="18"/>
                <w:lang w:val="en-US" w:eastAsia="zh-CN"/>
              </w:rPr>
            </w:pPr>
            <w:del w:id="10729" w:author="srabhi" w:date="2015-07-20T17:12:00Z">
              <w:r w:rsidRPr="00415B83" w:rsidDel="007F6D69">
                <w:rPr>
                  <w:rFonts w:ascii="Arial" w:hAnsi="Arial" w:cs="Arial"/>
                  <w:sz w:val="18"/>
                  <w:szCs w:val="18"/>
                  <w:lang w:val="en-US" w:eastAsia="zh-CN"/>
                </w:rPr>
                <w:delText>0.35</w:delText>
              </w:r>
            </w:del>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30" w:author="srabhi" w:date="2015-07-20T17:12:00Z"/>
                <w:rFonts w:ascii="Arial" w:hAnsi="Arial" w:cs="Arial"/>
                <w:sz w:val="18"/>
                <w:szCs w:val="18"/>
                <w:lang w:val="en-US" w:eastAsia="zh-CN"/>
              </w:rPr>
            </w:pPr>
            <w:del w:id="10731" w:author="srabhi" w:date="2015-07-20T17:12:00Z">
              <w:r w:rsidRPr="00415B83" w:rsidDel="007F6D69">
                <w:rPr>
                  <w:rFonts w:ascii="Arial" w:hAnsi="Arial" w:cs="Arial"/>
                  <w:sz w:val="18"/>
                  <w:szCs w:val="18"/>
                  <w:lang w:val="en-US" w:eastAsia="zh-CN"/>
                </w:rPr>
                <w:delText>1.81</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32" w:author="srabhi" w:date="2015-07-20T17:12:00Z"/>
                <w:rFonts w:ascii="Arial" w:hAnsi="Arial" w:cs="Arial"/>
                <w:sz w:val="18"/>
                <w:szCs w:val="18"/>
                <w:lang w:val="en-US" w:eastAsia="zh-CN"/>
              </w:rPr>
            </w:pPr>
            <w:del w:id="10733" w:author="srabhi" w:date="2015-07-20T17:12:00Z">
              <w:r w:rsidRPr="00415B83" w:rsidDel="007F6D69">
                <w:rPr>
                  <w:rFonts w:ascii="Arial" w:hAnsi="Arial" w:cs="Arial"/>
                  <w:sz w:val="18"/>
                  <w:szCs w:val="18"/>
                  <w:lang w:val="en-US" w:eastAsia="zh-CN"/>
                </w:rPr>
                <w:delText>-0.50</w:delText>
              </w:r>
            </w:del>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34" w:author="srabhi" w:date="2015-07-20T17:12:00Z"/>
                <w:rFonts w:ascii="Arial" w:hAnsi="Arial" w:cs="Arial"/>
                <w:sz w:val="18"/>
                <w:szCs w:val="18"/>
                <w:lang w:val="en-US" w:eastAsia="zh-CN"/>
              </w:rPr>
            </w:pPr>
            <w:del w:id="10735" w:author="srabhi" w:date="2015-07-20T17:12:00Z">
              <w:r w:rsidRPr="00415B83" w:rsidDel="007F6D69">
                <w:rPr>
                  <w:rFonts w:ascii="Arial" w:hAnsi="Arial" w:cs="Arial"/>
                  <w:sz w:val="18"/>
                  <w:szCs w:val="18"/>
                  <w:lang w:val="en-US" w:eastAsia="zh-CN"/>
                </w:rPr>
                <w:delText>2.30</w:delText>
              </w:r>
            </w:del>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36" w:author="srabhi" w:date="2015-07-20T17:12:00Z"/>
                <w:rFonts w:ascii="Arial" w:hAnsi="Arial" w:cs="Arial"/>
                <w:sz w:val="18"/>
                <w:szCs w:val="18"/>
                <w:lang w:val="en-US" w:eastAsia="zh-CN"/>
              </w:rPr>
            </w:pPr>
            <w:del w:id="10737" w:author="srabhi" w:date="2015-07-20T17:12:00Z">
              <w:r w:rsidRPr="00415B83" w:rsidDel="007F6D69">
                <w:rPr>
                  <w:rFonts w:ascii="Arial" w:hAnsi="Arial" w:cs="Arial"/>
                  <w:sz w:val="18"/>
                  <w:szCs w:val="18"/>
                  <w:lang w:val="en-US" w:eastAsia="zh-CN"/>
                </w:rPr>
                <w:delText>-0.99</w:delText>
              </w:r>
            </w:del>
          </w:p>
        </w:tc>
      </w:tr>
      <w:tr w:rsidR="00F54B5A" w:rsidRPr="00240276" w:rsidDel="007F6D69" w:rsidTr="00F54B5A">
        <w:trPr>
          <w:trHeight w:val="300"/>
          <w:del w:id="10738"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739" w:author="srabhi" w:date="2015-07-20T17:12:00Z"/>
                <w:rFonts w:ascii="Arial" w:hAnsi="Arial" w:cs="Arial"/>
                <w:b/>
                <w:bCs/>
                <w:sz w:val="20"/>
                <w:szCs w:val="20"/>
                <w:lang w:val="en-US" w:eastAsia="zh-CN"/>
              </w:rPr>
            </w:pPr>
            <w:del w:id="10740" w:author="srabhi" w:date="2015-07-20T17:12:00Z">
              <w:r w:rsidRPr="00415B83" w:rsidDel="007F6D69">
                <w:rPr>
                  <w:rFonts w:ascii="Arial" w:hAnsi="Arial" w:cs="Arial"/>
                  <w:b/>
                  <w:bCs/>
                  <w:sz w:val="20"/>
                  <w:szCs w:val="20"/>
                  <w:lang w:eastAsia="zh-CN"/>
                </w:rPr>
                <w:delText>Walking (Gait), Balance, and Coordination Problems</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41" w:author="srabhi" w:date="2015-07-20T17:12:00Z"/>
                <w:rFonts w:ascii="Arial" w:hAnsi="Arial" w:cs="Arial"/>
                <w:sz w:val="18"/>
                <w:szCs w:val="18"/>
                <w:lang w:val="en-US" w:eastAsia="zh-CN"/>
              </w:rPr>
            </w:pPr>
            <w:del w:id="10742" w:author="srabhi" w:date="2015-07-20T17:12:00Z">
              <w:r w:rsidRPr="00415B83" w:rsidDel="007F6D69">
                <w:rPr>
                  <w:rFonts w:ascii="Arial" w:hAnsi="Arial" w:cs="Arial"/>
                  <w:sz w:val="18"/>
                  <w:szCs w:val="18"/>
                  <w:lang w:val="en-US" w:eastAsia="zh-CN"/>
                </w:rPr>
                <w:delText>8</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43" w:author="srabhi" w:date="2015-07-20T17:12:00Z"/>
                <w:rFonts w:ascii="Arial" w:hAnsi="Arial" w:cs="Arial"/>
                <w:sz w:val="18"/>
                <w:szCs w:val="18"/>
                <w:lang w:val="en-US" w:eastAsia="zh-CN"/>
              </w:rPr>
            </w:pPr>
            <w:del w:id="10744" w:author="srabhi" w:date="2015-07-20T17:12:00Z">
              <w:r w:rsidRPr="00415B83" w:rsidDel="007F6D69">
                <w:rPr>
                  <w:rFonts w:ascii="Arial" w:hAnsi="Arial" w:cs="Arial"/>
                  <w:sz w:val="18"/>
                  <w:szCs w:val="18"/>
                  <w:lang w:val="en-US" w:eastAsia="zh-CN"/>
                </w:rPr>
                <w:delText>1.18</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45" w:author="srabhi" w:date="2015-07-20T17:12:00Z"/>
                <w:rFonts w:ascii="Arial" w:hAnsi="Arial" w:cs="Arial"/>
                <w:sz w:val="18"/>
                <w:szCs w:val="18"/>
                <w:lang w:val="en-US" w:eastAsia="zh-CN"/>
              </w:rPr>
            </w:pPr>
            <w:del w:id="10746" w:author="srabhi" w:date="2015-07-20T17:12:00Z">
              <w:r w:rsidRPr="00415B83" w:rsidDel="007F6D69">
                <w:rPr>
                  <w:rFonts w:ascii="Arial" w:hAnsi="Arial" w:cs="Arial"/>
                  <w:sz w:val="18"/>
                  <w:szCs w:val="18"/>
                  <w:lang w:val="en-US" w:eastAsia="zh-CN"/>
                </w:rPr>
                <w:delText>0.51</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47" w:author="srabhi" w:date="2015-07-20T17:12:00Z"/>
                <w:rFonts w:ascii="Arial" w:hAnsi="Arial" w:cs="Arial"/>
                <w:sz w:val="18"/>
                <w:szCs w:val="18"/>
                <w:lang w:val="en-US" w:eastAsia="zh-CN"/>
              </w:rPr>
            </w:pPr>
            <w:del w:id="10748" w:author="srabhi" w:date="2015-07-20T17:12:00Z">
              <w:r w:rsidRPr="00415B83" w:rsidDel="007F6D69">
                <w:rPr>
                  <w:rFonts w:ascii="Arial" w:hAnsi="Arial" w:cs="Arial"/>
                  <w:sz w:val="18"/>
                  <w:szCs w:val="18"/>
                  <w:lang w:val="en-US" w:eastAsia="zh-CN"/>
                </w:rPr>
                <w:delText>17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49" w:author="srabhi" w:date="2015-07-20T17:12:00Z"/>
                <w:rFonts w:ascii="Arial" w:hAnsi="Arial" w:cs="Arial"/>
                <w:sz w:val="18"/>
                <w:szCs w:val="18"/>
                <w:lang w:val="en-US" w:eastAsia="zh-CN"/>
              </w:rPr>
            </w:pPr>
            <w:del w:id="10750" w:author="srabhi" w:date="2015-07-20T17:12:00Z">
              <w:r w:rsidRPr="00415B83"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51" w:author="srabhi" w:date="2015-07-20T17:12:00Z"/>
                <w:rFonts w:ascii="Arial" w:hAnsi="Arial" w:cs="Arial"/>
                <w:sz w:val="18"/>
                <w:szCs w:val="18"/>
                <w:lang w:val="en-US" w:eastAsia="zh-CN"/>
              </w:rPr>
            </w:pPr>
            <w:del w:id="10752" w:author="srabhi" w:date="2015-07-20T17:12:00Z">
              <w:r w:rsidRPr="00415B83" w:rsidDel="007F6D69">
                <w:rPr>
                  <w:rFonts w:ascii="Arial" w:hAnsi="Arial" w:cs="Arial"/>
                  <w:sz w:val="18"/>
                  <w:szCs w:val="18"/>
                  <w:lang w:val="en-US" w:eastAsia="zh-CN"/>
                </w:rPr>
                <w:delText>1.44</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53" w:author="srabhi" w:date="2015-07-20T17:12:00Z"/>
                <w:rFonts w:ascii="Arial" w:hAnsi="Arial" w:cs="Arial"/>
                <w:sz w:val="18"/>
                <w:szCs w:val="18"/>
                <w:lang w:val="en-US" w:eastAsia="zh-CN"/>
              </w:rPr>
            </w:pPr>
            <w:del w:id="10754" w:author="srabhi" w:date="2015-07-20T17:12:00Z">
              <w:r w:rsidRPr="00415B83" w:rsidDel="007F6D69">
                <w:rPr>
                  <w:rFonts w:ascii="Arial" w:hAnsi="Arial" w:cs="Arial"/>
                  <w:sz w:val="18"/>
                  <w:szCs w:val="18"/>
                  <w:lang w:val="en-US" w:eastAsia="zh-CN"/>
                </w:rPr>
                <w:delText>0.74</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55" w:author="srabhi" w:date="2015-07-20T17:12:00Z"/>
                <w:rFonts w:ascii="Arial" w:hAnsi="Arial" w:cs="Arial"/>
                <w:sz w:val="18"/>
                <w:szCs w:val="18"/>
                <w:lang w:val="en-US" w:eastAsia="zh-CN"/>
              </w:rPr>
            </w:pPr>
            <w:del w:id="10756" w:author="srabhi" w:date="2015-07-20T17:12:00Z">
              <w:r w:rsidRPr="00415B83" w:rsidDel="007F6D69">
                <w:rPr>
                  <w:rFonts w:ascii="Arial" w:hAnsi="Arial" w:cs="Arial"/>
                  <w:sz w:val="18"/>
                  <w:szCs w:val="18"/>
                  <w:lang w:val="en-US" w:eastAsia="zh-CN"/>
                </w:rPr>
                <w:delText>22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57" w:author="srabhi" w:date="2015-07-20T17:12:00Z"/>
                <w:rFonts w:ascii="Arial" w:hAnsi="Arial" w:cs="Arial"/>
                <w:sz w:val="18"/>
                <w:szCs w:val="18"/>
                <w:lang w:val="en-US" w:eastAsia="zh-CN"/>
              </w:rPr>
            </w:pPr>
            <w:del w:id="10758" w:author="srabhi" w:date="2015-07-20T17:12:00Z">
              <w:r w:rsidRPr="00415B83"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59" w:author="srabhi" w:date="2015-07-20T17:12:00Z"/>
                <w:rFonts w:ascii="Arial" w:hAnsi="Arial" w:cs="Arial"/>
                <w:sz w:val="18"/>
                <w:szCs w:val="18"/>
                <w:lang w:val="en-US" w:eastAsia="zh-CN"/>
              </w:rPr>
            </w:pPr>
            <w:del w:id="10760" w:author="srabhi" w:date="2015-07-20T17:12:00Z">
              <w:r w:rsidRPr="00415B83" w:rsidDel="007F6D69">
                <w:rPr>
                  <w:rFonts w:ascii="Arial" w:hAnsi="Arial" w:cs="Arial"/>
                  <w:sz w:val="18"/>
                  <w:szCs w:val="18"/>
                  <w:lang w:val="en-US" w:eastAsia="zh-CN"/>
                </w:rPr>
                <w:delText>1.16</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61" w:author="srabhi" w:date="2015-07-20T17:12:00Z"/>
                <w:rFonts w:ascii="Arial" w:hAnsi="Arial" w:cs="Arial"/>
                <w:sz w:val="18"/>
                <w:szCs w:val="18"/>
                <w:lang w:val="en-US" w:eastAsia="zh-CN"/>
              </w:rPr>
            </w:pPr>
            <w:del w:id="10762" w:author="srabhi" w:date="2015-07-20T17:12:00Z">
              <w:r w:rsidRPr="00415B83" w:rsidDel="007F6D69">
                <w:rPr>
                  <w:rFonts w:ascii="Arial" w:hAnsi="Arial" w:cs="Arial"/>
                  <w:sz w:val="18"/>
                  <w:szCs w:val="18"/>
                  <w:lang w:val="en-US" w:eastAsia="zh-CN"/>
                </w:rPr>
                <w:delText>0.62</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63" w:author="srabhi" w:date="2015-07-20T17:12:00Z"/>
                <w:rFonts w:ascii="Arial" w:hAnsi="Arial" w:cs="Arial"/>
                <w:sz w:val="18"/>
                <w:szCs w:val="18"/>
                <w:lang w:val="en-US" w:eastAsia="zh-CN"/>
              </w:rPr>
            </w:pPr>
            <w:del w:id="10764" w:author="srabhi" w:date="2015-07-20T17:12:00Z">
              <w:r w:rsidRPr="00415B83" w:rsidDel="007F6D69">
                <w:rPr>
                  <w:rFonts w:ascii="Arial" w:hAnsi="Arial" w:cs="Arial"/>
                  <w:sz w:val="18"/>
                  <w:szCs w:val="18"/>
                  <w:lang w:val="en-US" w:eastAsia="zh-CN"/>
                </w:rPr>
                <w:delText>1.30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65" w:author="srabhi" w:date="2015-07-20T17:12:00Z"/>
                <w:rFonts w:ascii="Arial" w:hAnsi="Arial" w:cs="Arial"/>
                <w:sz w:val="18"/>
                <w:szCs w:val="18"/>
                <w:lang w:val="en-US" w:eastAsia="zh-CN"/>
              </w:rPr>
            </w:pPr>
            <w:del w:id="10766" w:author="srabhi" w:date="2015-07-20T17:12:00Z">
              <w:r w:rsidRPr="00415B83" w:rsidDel="007F6D69">
                <w:rPr>
                  <w:rFonts w:ascii="Arial" w:hAnsi="Arial" w:cs="Arial"/>
                  <w:sz w:val="18"/>
                  <w:szCs w:val="18"/>
                  <w:lang w:val="en-US" w:eastAsia="zh-CN"/>
                </w:rPr>
                <w:delText>-0.14</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67" w:author="srabhi" w:date="2015-07-20T17:12:00Z"/>
                <w:rFonts w:ascii="Arial" w:hAnsi="Arial" w:cs="Arial"/>
                <w:sz w:val="18"/>
                <w:szCs w:val="18"/>
                <w:lang w:val="en-US" w:eastAsia="zh-CN"/>
              </w:rPr>
            </w:pPr>
            <w:del w:id="10768" w:author="srabhi" w:date="2015-07-20T17:12:00Z">
              <w:r w:rsidRPr="00415B83" w:rsidDel="007F6D69">
                <w:rPr>
                  <w:rFonts w:ascii="Arial" w:hAnsi="Arial" w:cs="Arial"/>
                  <w:sz w:val="18"/>
                  <w:szCs w:val="18"/>
                  <w:lang w:val="en-US" w:eastAsia="zh-CN"/>
                </w:rPr>
                <w:delText>1.36</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69" w:author="srabhi" w:date="2015-07-20T17:12:00Z"/>
                <w:rFonts w:ascii="Arial" w:hAnsi="Arial" w:cs="Arial"/>
                <w:sz w:val="18"/>
                <w:szCs w:val="18"/>
                <w:lang w:val="en-US" w:eastAsia="zh-CN"/>
              </w:rPr>
            </w:pPr>
            <w:del w:id="10770" w:author="srabhi" w:date="2015-07-20T17:12:00Z">
              <w:r w:rsidRPr="00415B83" w:rsidDel="007F6D69">
                <w:rPr>
                  <w:rFonts w:ascii="Arial" w:hAnsi="Arial" w:cs="Arial"/>
                  <w:sz w:val="18"/>
                  <w:szCs w:val="18"/>
                  <w:lang w:val="en-US" w:eastAsia="zh-CN"/>
                </w:rPr>
                <w:delText>-0.20</w:delText>
              </w:r>
            </w:del>
          </w:p>
        </w:tc>
      </w:tr>
      <w:tr w:rsidR="00F54B5A" w:rsidRPr="00240276" w:rsidDel="007F6D69" w:rsidTr="00F54B5A">
        <w:trPr>
          <w:trHeight w:val="300"/>
          <w:del w:id="10771"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772" w:author="srabhi" w:date="2015-07-20T17:12:00Z"/>
                <w:rFonts w:ascii="Arial" w:hAnsi="Arial" w:cs="Arial"/>
                <w:b/>
                <w:bCs/>
                <w:sz w:val="20"/>
                <w:szCs w:val="20"/>
                <w:lang w:val="en-US" w:eastAsia="zh-CN"/>
              </w:rPr>
            </w:pPr>
            <w:del w:id="10773" w:author="srabhi" w:date="2015-07-20T17:12:00Z">
              <w:r w:rsidRPr="00415B83" w:rsidDel="007F6D69">
                <w:rPr>
                  <w:rFonts w:ascii="Arial" w:hAnsi="Arial" w:cs="Arial"/>
                  <w:b/>
                  <w:bCs/>
                  <w:sz w:val="20"/>
                  <w:szCs w:val="20"/>
                  <w:lang w:eastAsia="zh-CN"/>
                </w:rPr>
                <w:delText>Dizziness and Vertigo</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74" w:author="srabhi" w:date="2015-07-20T17:12:00Z"/>
                <w:rFonts w:ascii="Arial" w:hAnsi="Arial" w:cs="Arial"/>
                <w:sz w:val="18"/>
                <w:szCs w:val="18"/>
                <w:lang w:val="en-US" w:eastAsia="zh-CN"/>
              </w:rPr>
            </w:pPr>
            <w:del w:id="10775" w:author="srabhi" w:date="2015-07-20T17:12:00Z">
              <w:r w:rsidRPr="00415B83"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76" w:author="srabhi" w:date="2015-07-20T17:12:00Z"/>
                <w:rFonts w:ascii="Arial" w:hAnsi="Arial" w:cs="Arial"/>
                <w:sz w:val="18"/>
                <w:szCs w:val="18"/>
                <w:lang w:val="en-US" w:eastAsia="zh-CN"/>
              </w:rPr>
            </w:pPr>
            <w:del w:id="10777" w:author="srabhi" w:date="2015-07-20T17:12:00Z">
              <w:r w:rsidRPr="00415B83" w:rsidDel="007F6D69">
                <w:rPr>
                  <w:rFonts w:ascii="Arial" w:hAnsi="Arial" w:cs="Arial"/>
                  <w:sz w:val="18"/>
                  <w:szCs w:val="18"/>
                  <w:lang w:val="en-US" w:eastAsia="zh-CN"/>
                </w:rPr>
                <w:delText>1.04</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78" w:author="srabhi" w:date="2015-07-20T17:12:00Z"/>
                <w:rFonts w:ascii="Arial" w:hAnsi="Arial" w:cs="Arial"/>
                <w:sz w:val="18"/>
                <w:szCs w:val="18"/>
                <w:lang w:val="en-US" w:eastAsia="zh-CN"/>
              </w:rPr>
            </w:pPr>
            <w:del w:id="10779" w:author="srabhi" w:date="2015-07-20T17:12:00Z">
              <w:r w:rsidRPr="00415B83" w:rsidDel="007F6D69">
                <w:rPr>
                  <w:rFonts w:ascii="Arial" w:hAnsi="Arial" w:cs="Arial"/>
                  <w:sz w:val="18"/>
                  <w:szCs w:val="18"/>
                  <w:lang w:val="en-US" w:eastAsia="zh-CN"/>
                </w:rPr>
                <w:delText>0.52</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80" w:author="srabhi" w:date="2015-07-20T17:12:00Z"/>
                <w:rFonts w:ascii="Arial" w:hAnsi="Arial" w:cs="Arial"/>
                <w:sz w:val="18"/>
                <w:szCs w:val="18"/>
                <w:lang w:val="en-US" w:eastAsia="zh-CN"/>
              </w:rPr>
            </w:pPr>
            <w:del w:id="10781" w:author="srabhi" w:date="2015-07-20T17:12:00Z">
              <w:r w:rsidRPr="00415B83" w:rsidDel="007F6D69">
                <w:rPr>
                  <w:rFonts w:ascii="Arial" w:hAnsi="Arial" w:cs="Arial"/>
                  <w:sz w:val="18"/>
                  <w:szCs w:val="18"/>
                  <w:lang w:val="en-US" w:eastAsia="zh-CN"/>
                </w:rPr>
                <w:delText>17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82" w:author="srabhi" w:date="2015-07-20T17:12:00Z"/>
                <w:rFonts w:ascii="Arial" w:hAnsi="Arial" w:cs="Arial"/>
                <w:sz w:val="18"/>
                <w:szCs w:val="18"/>
                <w:lang w:val="en-US" w:eastAsia="zh-CN"/>
              </w:rPr>
            </w:pPr>
            <w:del w:id="10783" w:author="srabhi" w:date="2015-07-20T17:12:00Z">
              <w:r w:rsidRPr="00415B83"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84" w:author="srabhi" w:date="2015-07-20T17:12:00Z"/>
                <w:rFonts w:ascii="Arial" w:hAnsi="Arial" w:cs="Arial"/>
                <w:sz w:val="18"/>
                <w:szCs w:val="18"/>
                <w:lang w:val="en-US" w:eastAsia="zh-CN"/>
              </w:rPr>
            </w:pPr>
            <w:del w:id="10785" w:author="srabhi" w:date="2015-07-20T17:12:00Z">
              <w:r w:rsidRPr="00415B83" w:rsidDel="007F6D69">
                <w:rPr>
                  <w:rFonts w:ascii="Arial" w:hAnsi="Arial" w:cs="Arial"/>
                  <w:sz w:val="18"/>
                  <w:szCs w:val="18"/>
                  <w:lang w:val="en-US" w:eastAsia="zh-CN"/>
                </w:rPr>
                <w:delText>1.11</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86" w:author="srabhi" w:date="2015-07-20T17:12:00Z"/>
                <w:rFonts w:ascii="Arial" w:hAnsi="Arial" w:cs="Arial"/>
                <w:sz w:val="18"/>
                <w:szCs w:val="18"/>
                <w:lang w:val="en-US" w:eastAsia="zh-CN"/>
              </w:rPr>
            </w:pPr>
            <w:del w:id="10787" w:author="srabhi" w:date="2015-07-20T17:12:00Z">
              <w:r w:rsidRPr="00415B83" w:rsidDel="007F6D69">
                <w:rPr>
                  <w:rFonts w:ascii="Arial" w:hAnsi="Arial" w:cs="Arial"/>
                  <w:sz w:val="18"/>
                  <w:szCs w:val="18"/>
                  <w:lang w:val="en-US" w:eastAsia="zh-CN"/>
                </w:rPr>
                <w:delText>0.89</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88" w:author="srabhi" w:date="2015-07-20T17:12:00Z"/>
                <w:rFonts w:ascii="Arial" w:hAnsi="Arial" w:cs="Arial"/>
                <w:sz w:val="18"/>
                <w:szCs w:val="18"/>
                <w:lang w:val="en-US" w:eastAsia="zh-CN"/>
              </w:rPr>
            </w:pPr>
            <w:del w:id="10789" w:author="srabhi" w:date="2015-07-20T17:12:00Z">
              <w:r w:rsidRPr="00415B83" w:rsidDel="007F6D69">
                <w:rPr>
                  <w:rFonts w:ascii="Arial" w:hAnsi="Arial" w:cs="Arial"/>
                  <w:sz w:val="18"/>
                  <w:szCs w:val="18"/>
                  <w:lang w:val="en-US" w:eastAsia="zh-CN"/>
                </w:rPr>
                <w:delText>22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90" w:author="srabhi" w:date="2015-07-20T17:12:00Z"/>
                <w:rFonts w:ascii="Arial" w:hAnsi="Arial" w:cs="Arial"/>
                <w:sz w:val="18"/>
                <w:szCs w:val="18"/>
                <w:lang w:val="en-US" w:eastAsia="zh-CN"/>
              </w:rPr>
            </w:pPr>
            <w:del w:id="10791" w:author="srabhi" w:date="2015-07-20T17:12:00Z">
              <w:r w:rsidRPr="00415B83"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92" w:author="srabhi" w:date="2015-07-20T17:12:00Z"/>
                <w:rFonts w:ascii="Arial" w:hAnsi="Arial" w:cs="Arial"/>
                <w:sz w:val="18"/>
                <w:szCs w:val="18"/>
                <w:lang w:val="en-US" w:eastAsia="zh-CN"/>
              </w:rPr>
            </w:pPr>
            <w:del w:id="10793" w:author="srabhi" w:date="2015-07-20T17:12:00Z">
              <w:r w:rsidRPr="00415B83" w:rsidDel="007F6D69">
                <w:rPr>
                  <w:rFonts w:ascii="Arial" w:hAnsi="Arial" w:cs="Arial"/>
                  <w:sz w:val="18"/>
                  <w:szCs w:val="18"/>
                  <w:lang w:val="en-US" w:eastAsia="zh-CN"/>
                </w:rPr>
                <w:delText>0.95</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94" w:author="srabhi" w:date="2015-07-20T17:12:00Z"/>
                <w:rFonts w:ascii="Arial" w:hAnsi="Arial" w:cs="Arial"/>
                <w:sz w:val="18"/>
                <w:szCs w:val="18"/>
                <w:lang w:val="en-US" w:eastAsia="zh-CN"/>
              </w:rPr>
            </w:pPr>
            <w:del w:id="10795" w:author="srabhi" w:date="2015-07-20T17:12:00Z">
              <w:r w:rsidRPr="00415B83" w:rsidDel="007F6D69">
                <w:rPr>
                  <w:rFonts w:ascii="Arial" w:hAnsi="Arial" w:cs="Arial"/>
                  <w:sz w:val="18"/>
                  <w:szCs w:val="18"/>
                  <w:lang w:val="en-US" w:eastAsia="zh-CN"/>
                </w:rPr>
                <w:delText>0.37</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96" w:author="srabhi" w:date="2015-07-20T17:12:00Z"/>
                <w:rFonts w:ascii="Arial" w:hAnsi="Arial" w:cs="Arial"/>
                <w:sz w:val="18"/>
                <w:szCs w:val="18"/>
                <w:lang w:val="en-US" w:eastAsia="zh-CN"/>
              </w:rPr>
            </w:pPr>
            <w:del w:id="10797" w:author="srabhi" w:date="2015-07-20T17:12:00Z">
              <w:r w:rsidRPr="00415B83" w:rsidDel="007F6D69">
                <w:rPr>
                  <w:rFonts w:ascii="Arial" w:hAnsi="Arial" w:cs="Arial"/>
                  <w:sz w:val="18"/>
                  <w:szCs w:val="18"/>
                  <w:lang w:val="en-US" w:eastAsia="zh-CN"/>
                </w:rPr>
                <w:delText>1.14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798" w:author="srabhi" w:date="2015-07-20T17:12:00Z"/>
                <w:rFonts w:ascii="Arial" w:hAnsi="Arial" w:cs="Arial"/>
                <w:sz w:val="18"/>
                <w:szCs w:val="18"/>
                <w:lang w:val="en-US" w:eastAsia="zh-CN"/>
              </w:rPr>
            </w:pPr>
            <w:del w:id="10799" w:author="srabhi" w:date="2015-07-20T17:12:00Z">
              <w:r w:rsidRPr="00415B83" w:rsidDel="007F6D69">
                <w:rPr>
                  <w:rFonts w:ascii="Arial" w:hAnsi="Arial" w:cs="Arial"/>
                  <w:sz w:val="18"/>
                  <w:szCs w:val="18"/>
                  <w:lang w:val="en-US" w:eastAsia="zh-CN"/>
                </w:rPr>
                <w:delText>-0.19</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00" w:author="srabhi" w:date="2015-07-20T17:12:00Z"/>
                <w:rFonts w:ascii="Arial" w:hAnsi="Arial" w:cs="Arial"/>
                <w:sz w:val="18"/>
                <w:szCs w:val="18"/>
                <w:lang w:val="en-US" w:eastAsia="zh-CN"/>
              </w:rPr>
            </w:pPr>
            <w:del w:id="10801" w:author="srabhi" w:date="2015-07-20T17:12:00Z">
              <w:r w:rsidRPr="00415B83" w:rsidDel="007F6D69">
                <w:rPr>
                  <w:rFonts w:ascii="Arial" w:hAnsi="Arial" w:cs="Arial"/>
                  <w:sz w:val="18"/>
                  <w:szCs w:val="18"/>
                  <w:lang w:val="en-US" w:eastAsia="zh-CN"/>
                </w:rPr>
                <w:delText>1.42</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02" w:author="srabhi" w:date="2015-07-20T17:12:00Z"/>
                <w:rFonts w:ascii="Arial" w:hAnsi="Arial" w:cs="Arial"/>
                <w:sz w:val="18"/>
                <w:szCs w:val="18"/>
                <w:lang w:val="en-US" w:eastAsia="zh-CN"/>
              </w:rPr>
            </w:pPr>
            <w:del w:id="10803" w:author="srabhi" w:date="2015-07-20T17:12:00Z">
              <w:r w:rsidRPr="00415B83" w:rsidDel="007F6D69">
                <w:rPr>
                  <w:rFonts w:ascii="Arial" w:hAnsi="Arial" w:cs="Arial"/>
                  <w:sz w:val="18"/>
                  <w:szCs w:val="18"/>
                  <w:lang w:val="en-US" w:eastAsia="zh-CN"/>
                </w:rPr>
                <w:delText>-0.47</w:delText>
              </w:r>
            </w:del>
          </w:p>
        </w:tc>
      </w:tr>
      <w:tr w:rsidR="00F54B5A" w:rsidRPr="00240276" w:rsidDel="007F6D69" w:rsidTr="00F54B5A">
        <w:trPr>
          <w:trHeight w:val="300"/>
          <w:del w:id="10804"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805" w:author="srabhi" w:date="2015-07-20T17:12:00Z"/>
                <w:rFonts w:ascii="Arial" w:hAnsi="Arial" w:cs="Arial"/>
                <w:b/>
                <w:bCs/>
                <w:sz w:val="20"/>
                <w:szCs w:val="20"/>
                <w:lang w:val="en-US" w:eastAsia="zh-CN"/>
              </w:rPr>
            </w:pPr>
            <w:del w:id="10806" w:author="srabhi" w:date="2015-07-20T17:12:00Z">
              <w:r w:rsidRPr="00415B83" w:rsidDel="007F6D69">
                <w:rPr>
                  <w:rFonts w:ascii="Arial" w:hAnsi="Arial" w:cs="Arial"/>
                  <w:b/>
                  <w:bCs/>
                  <w:sz w:val="20"/>
                  <w:szCs w:val="20"/>
                  <w:lang w:eastAsia="zh-CN"/>
                </w:rPr>
                <w:delText>Muscle weakness/spasm/spasticity</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07" w:author="srabhi" w:date="2015-07-20T17:12:00Z"/>
                <w:rFonts w:ascii="Arial" w:hAnsi="Arial" w:cs="Arial"/>
                <w:sz w:val="18"/>
                <w:szCs w:val="18"/>
                <w:lang w:val="en-US" w:eastAsia="zh-CN"/>
              </w:rPr>
            </w:pPr>
            <w:del w:id="10808" w:author="srabhi" w:date="2015-07-20T17:12:00Z">
              <w:r w:rsidRPr="00415B83" w:rsidDel="007F6D69">
                <w:rPr>
                  <w:rFonts w:ascii="Arial" w:hAnsi="Arial" w:cs="Arial"/>
                  <w:sz w:val="18"/>
                  <w:szCs w:val="18"/>
                  <w:lang w:val="en-US" w:eastAsia="zh-CN"/>
                </w:rPr>
                <w:delText>2</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09" w:author="srabhi" w:date="2015-07-20T17:12:00Z"/>
                <w:rFonts w:ascii="Arial" w:hAnsi="Arial" w:cs="Arial"/>
                <w:sz w:val="18"/>
                <w:szCs w:val="18"/>
                <w:lang w:val="en-US" w:eastAsia="zh-CN"/>
              </w:rPr>
            </w:pPr>
            <w:del w:id="10810" w:author="srabhi" w:date="2015-07-20T17:12:00Z">
              <w:r w:rsidRPr="00415B83" w:rsidDel="007F6D69">
                <w:rPr>
                  <w:rFonts w:ascii="Arial" w:hAnsi="Arial" w:cs="Arial"/>
                  <w:sz w:val="18"/>
                  <w:szCs w:val="18"/>
                  <w:lang w:val="en-US" w:eastAsia="zh-CN"/>
                </w:rPr>
                <w:delText>1.06</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11" w:author="srabhi" w:date="2015-07-20T17:12:00Z"/>
                <w:rFonts w:ascii="Arial" w:hAnsi="Arial" w:cs="Arial"/>
                <w:sz w:val="18"/>
                <w:szCs w:val="18"/>
                <w:lang w:val="en-US" w:eastAsia="zh-CN"/>
              </w:rPr>
            </w:pPr>
            <w:del w:id="10812" w:author="srabhi" w:date="2015-07-20T17:12:00Z">
              <w:r w:rsidRPr="00415B83" w:rsidDel="007F6D69">
                <w:rPr>
                  <w:rFonts w:ascii="Arial" w:hAnsi="Arial" w:cs="Arial"/>
                  <w:sz w:val="18"/>
                  <w:szCs w:val="18"/>
                  <w:lang w:val="en-US" w:eastAsia="zh-CN"/>
                </w:rPr>
                <w:delText>0.51</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13" w:author="srabhi" w:date="2015-07-20T17:12:00Z"/>
                <w:rFonts w:ascii="Arial" w:hAnsi="Arial" w:cs="Arial"/>
                <w:sz w:val="18"/>
                <w:szCs w:val="18"/>
                <w:lang w:val="en-US" w:eastAsia="zh-CN"/>
              </w:rPr>
            </w:pPr>
            <w:del w:id="10814" w:author="srabhi" w:date="2015-07-20T17:12:00Z">
              <w:r w:rsidRPr="00415B83" w:rsidDel="007F6D69">
                <w:rPr>
                  <w:rFonts w:ascii="Arial" w:hAnsi="Arial" w:cs="Arial"/>
                  <w:sz w:val="18"/>
                  <w:szCs w:val="18"/>
                  <w:lang w:val="en-US" w:eastAsia="zh-CN"/>
                </w:rPr>
                <w:delText>17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15" w:author="srabhi" w:date="2015-07-20T17:12:00Z"/>
                <w:rFonts w:ascii="Arial" w:hAnsi="Arial" w:cs="Arial"/>
                <w:sz w:val="18"/>
                <w:szCs w:val="18"/>
                <w:lang w:val="en-US" w:eastAsia="zh-CN"/>
              </w:rPr>
            </w:pPr>
            <w:del w:id="10816" w:author="srabhi" w:date="2015-07-20T17:12:00Z">
              <w:r w:rsidRPr="00415B83"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17" w:author="srabhi" w:date="2015-07-20T17:12:00Z"/>
                <w:rFonts w:ascii="Arial" w:hAnsi="Arial" w:cs="Arial"/>
                <w:sz w:val="18"/>
                <w:szCs w:val="18"/>
                <w:lang w:val="en-US" w:eastAsia="zh-CN"/>
              </w:rPr>
            </w:pPr>
            <w:del w:id="10818" w:author="srabhi" w:date="2015-07-20T17:12:00Z">
              <w:r w:rsidRPr="00415B83" w:rsidDel="007F6D69">
                <w:rPr>
                  <w:rFonts w:ascii="Arial" w:hAnsi="Arial" w:cs="Arial"/>
                  <w:sz w:val="18"/>
                  <w:szCs w:val="18"/>
                  <w:lang w:val="en-US" w:eastAsia="zh-CN"/>
                </w:rPr>
                <w:delText>1.46</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19" w:author="srabhi" w:date="2015-07-20T17:12:00Z"/>
                <w:rFonts w:ascii="Arial" w:hAnsi="Arial" w:cs="Arial"/>
                <w:sz w:val="18"/>
                <w:szCs w:val="18"/>
                <w:lang w:val="en-US" w:eastAsia="zh-CN"/>
              </w:rPr>
            </w:pPr>
            <w:del w:id="10820" w:author="srabhi" w:date="2015-07-20T17:12:00Z">
              <w:r w:rsidRPr="00415B83" w:rsidDel="007F6D69">
                <w:rPr>
                  <w:rFonts w:ascii="Arial" w:hAnsi="Arial" w:cs="Arial"/>
                  <w:sz w:val="18"/>
                  <w:szCs w:val="18"/>
                  <w:lang w:val="en-US" w:eastAsia="zh-CN"/>
                </w:rPr>
                <w:delText>1.05</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21" w:author="srabhi" w:date="2015-07-20T17:12:00Z"/>
                <w:rFonts w:ascii="Arial" w:hAnsi="Arial" w:cs="Arial"/>
                <w:sz w:val="18"/>
                <w:szCs w:val="18"/>
                <w:lang w:val="en-US" w:eastAsia="zh-CN"/>
              </w:rPr>
            </w:pPr>
            <w:del w:id="10822" w:author="srabhi" w:date="2015-07-20T17:12:00Z">
              <w:r w:rsidRPr="00415B83" w:rsidDel="007F6D69">
                <w:rPr>
                  <w:rFonts w:ascii="Arial" w:hAnsi="Arial" w:cs="Arial"/>
                  <w:sz w:val="18"/>
                  <w:szCs w:val="18"/>
                  <w:lang w:val="en-US" w:eastAsia="zh-CN"/>
                </w:rPr>
                <w:delText>21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23" w:author="srabhi" w:date="2015-07-20T17:12:00Z"/>
                <w:rFonts w:ascii="Arial" w:hAnsi="Arial" w:cs="Arial"/>
                <w:sz w:val="18"/>
                <w:szCs w:val="18"/>
                <w:lang w:val="en-US" w:eastAsia="zh-CN"/>
              </w:rPr>
            </w:pPr>
            <w:del w:id="10824" w:author="srabhi" w:date="2015-07-20T17:12:00Z">
              <w:r w:rsidRPr="00415B83" w:rsidDel="007F6D69">
                <w:rPr>
                  <w:rFonts w:ascii="Arial" w:hAnsi="Arial" w:cs="Arial"/>
                  <w:sz w:val="18"/>
                  <w:szCs w:val="18"/>
                  <w:lang w:val="en-US" w:eastAsia="zh-CN"/>
                </w:rPr>
                <w:delText>2</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25" w:author="srabhi" w:date="2015-07-20T17:12:00Z"/>
                <w:rFonts w:ascii="Arial" w:hAnsi="Arial" w:cs="Arial"/>
                <w:sz w:val="18"/>
                <w:szCs w:val="18"/>
                <w:lang w:val="en-US" w:eastAsia="zh-CN"/>
              </w:rPr>
            </w:pPr>
            <w:del w:id="10826" w:author="srabhi" w:date="2015-07-20T17:12:00Z">
              <w:r w:rsidRPr="00415B83" w:rsidDel="007F6D69">
                <w:rPr>
                  <w:rFonts w:ascii="Arial" w:hAnsi="Arial" w:cs="Arial"/>
                  <w:sz w:val="18"/>
                  <w:szCs w:val="18"/>
                  <w:lang w:val="en-US" w:eastAsia="zh-CN"/>
                </w:rPr>
                <w:delText>1.08</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27" w:author="srabhi" w:date="2015-07-20T17:12:00Z"/>
                <w:rFonts w:ascii="Arial" w:hAnsi="Arial" w:cs="Arial"/>
                <w:sz w:val="18"/>
                <w:szCs w:val="18"/>
                <w:lang w:val="en-US" w:eastAsia="zh-CN"/>
              </w:rPr>
            </w:pPr>
            <w:del w:id="10828" w:author="srabhi" w:date="2015-07-20T17:12:00Z">
              <w:r w:rsidRPr="00415B83" w:rsidDel="007F6D69">
                <w:rPr>
                  <w:rFonts w:ascii="Arial" w:hAnsi="Arial" w:cs="Arial"/>
                  <w:sz w:val="18"/>
                  <w:szCs w:val="18"/>
                  <w:lang w:val="en-US" w:eastAsia="zh-CN"/>
                </w:rPr>
                <w:delText>0.48</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29" w:author="srabhi" w:date="2015-07-20T17:12:00Z"/>
                <w:rFonts w:ascii="Arial" w:hAnsi="Arial" w:cs="Arial"/>
                <w:sz w:val="18"/>
                <w:szCs w:val="18"/>
                <w:lang w:val="en-US" w:eastAsia="zh-CN"/>
              </w:rPr>
            </w:pPr>
            <w:del w:id="10830" w:author="srabhi" w:date="2015-07-20T17:12:00Z">
              <w:r w:rsidRPr="00415B83" w:rsidDel="007F6D69">
                <w:rPr>
                  <w:rFonts w:ascii="Arial" w:hAnsi="Arial" w:cs="Arial"/>
                  <w:sz w:val="18"/>
                  <w:szCs w:val="18"/>
                  <w:lang w:val="en-US" w:eastAsia="zh-CN"/>
                </w:rPr>
                <w:delText>1.07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31" w:author="srabhi" w:date="2015-07-20T17:12:00Z"/>
                <w:rFonts w:ascii="Arial" w:hAnsi="Arial" w:cs="Arial"/>
                <w:sz w:val="18"/>
                <w:szCs w:val="18"/>
                <w:lang w:val="en-US" w:eastAsia="zh-CN"/>
              </w:rPr>
            </w:pPr>
            <w:del w:id="10832" w:author="srabhi" w:date="2015-07-20T17:12:00Z">
              <w:r w:rsidRPr="00415B83" w:rsidDel="007F6D69">
                <w:rPr>
                  <w:rFonts w:ascii="Arial" w:hAnsi="Arial" w:cs="Arial"/>
                  <w:sz w:val="18"/>
                  <w:szCs w:val="18"/>
                  <w:lang w:val="en-US" w:eastAsia="zh-CN"/>
                </w:rPr>
                <w:delText>0.01</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33" w:author="srabhi" w:date="2015-07-20T17:12:00Z"/>
                <w:rFonts w:ascii="Arial" w:hAnsi="Arial" w:cs="Arial"/>
                <w:sz w:val="18"/>
                <w:szCs w:val="18"/>
                <w:lang w:val="en-US" w:eastAsia="zh-CN"/>
              </w:rPr>
            </w:pPr>
            <w:del w:id="10834" w:author="srabhi" w:date="2015-07-20T17:12:00Z">
              <w:r w:rsidRPr="00415B83" w:rsidDel="007F6D69">
                <w:rPr>
                  <w:rFonts w:ascii="Arial" w:hAnsi="Arial" w:cs="Arial"/>
                  <w:sz w:val="18"/>
                  <w:szCs w:val="18"/>
                  <w:lang w:val="en-US" w:eastAsia="zh-CN"/>
                </w:rPr>
                <w:delText>1.44</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35" w:author="srabhi" w:date="2015-07-20T17:12:00Z"/>
                <w:rFonts w:ascii="Arial" w:hAnsi="Arial" w:cs="Arial"/>
                <w:sz w:val="18"/>
                <w:szCs w:val="18"/>
                <w:lang w:val="en-US" w:eastAsia="zh-CN"/>
              </w:rPr>
            </w:pPr>
            <w:del w:id="10836" w:author="srabhi" w:date="2015-07-20T17:12:00Z">
              <w:r w:rsidRPr="00415B83" w:rsidDel="007F6D69">
                <w:rPr>
                  <w:rFonts w:ascii="Arial" w:hAnsi="Arial" w:cs="Arial"/>
                  <w:sz w:val="18"/>
                  <w:szCs w:val="18"/>
                  <w:lang w:val="en-US" w:eastAsia="zh-CN"/>
                </w:rPr>
                <w:delText>-0.35</w:delText>
              </w:r>
            </w:del>
          </w:p>
        </w:tc>
      </w:tr>
      <w:tr w:rsidR="00F54B5A" w:rsidRPr="00240276" w:rsidDel="007F6D69" w:rsidTr="00F54B5A">
        <w:trPr>
          <w:trHeight w:val="300"/>
          <w:del w:id="10837"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838" w:author="srabhi" w:date="2015-07-20T17:12:00Z"/>
                <w:rFonts w:ascii="Arial" w:hAnsi="Arial" w:cs="Arial"/>
                <w:b/>
                <w:bCs/>
                <w:sz w:val="20"/>
                <w:szCs w:val="20"/>
                <w:lang w:val="en-US" w:eastAsia="zh-CN"/>
              </w:rPr>
            </w:pPr>
            <w:del w:id="10839" w:author="srabhi" w:date="2015-07-20T17:12:00Z">
              <w:r w:rsidRPr="00415B83" w:rsidDel="007F6D69">
                <w:rPr>
                  <w:rFonts w:ascii="Arial" w:hAnsi="Arial" w:cs="Arial"/>
                  <w:b/>
                  <w:bCs/>
                  <w:sz w:val="20"/>
                  <w:szCs w:val="20"/>
                  <w:lang w:eastAsia="zh-CN"/>
                </w:rPr>
                <w:delText>Fatigue</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40" w:author="srabhi" w:date="2015-07-20T17:12:00Z"/>
                <w:rFonts w:ascii="Arial" w:hAnsi="Arial" w:cs="Arial"/>
                <w:sz w:val="18"/>
                <w:szCs w:val="18"/>
                <w:lang w:val="en-US" w:eastAsia="zh-CN"/>
              </w:rPr>
            </w:pPr>
            <w:del w:id="10841" w:author="srabhi" w:date="2015-07-20T17:12:00Z">
              <w:r w:rsidRPr="00415B83"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42" w:author="srabhi" w:date="2015-07-20T17:12:00Z"/>
                <w:rFonts w:ascii="Arial" w:hAnsi="Arial" w:cs="Arial"/>
                <w:sz w:val="18"/>
                <w:szCs w:val="18"/>
                <w:lang w:val="en-US" w:eastAsia="zh-CN"/>
              </w:rPr>
            </w:pPr>
            <w:del w:id="10843" w:author="srabhi" w:date="2015-07-20T17:12:00Z">
              <w:r w:rsidRPr="00415B83" w:rsidDel="007F6D69">
                <w:rPr>
                  <w:rFonts w:ascii="Arial" w:hAnsi="Arial" w:cs="Arial"/>
                  <w:sz w:val="18"/>
                  <w:szCs w:val="18"/>
                  <w:lang w:val="en-US" w:eastAsia="zh-CN"/>
                </w:rPr>
                <w:delText>1.04</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44" w:author="srabhi" w:date="2015-07-20T17:12:00Z"/>
                <w:rFonts w:ascii="Arial" w:hAnsi="Arial" w:cs="Arial"/>
                <w:sz w:val="18"/>
                <w:szCs w:val="18"/>
                <w:lang w:val="en-US" w:eastAsia="zh-CN"/>
              </w:rPr>
            </w:pPr>
            <w:del w:id="10845" w:author="srabhi" w:date="2015-07-20T17:12:00Z">
              <w:r w:rsidRPr="00415B83" w:rsidDel="007F6D69">
                <w:rPr>
                  <w:rFonts w:ascii="Arial" w:hAnsi="Arial" w:cs="Arial"/>
                  <w:sz w:val="18"/>
                  <w:szCs w:val="18"/>
                  <w:lang w:val="en-US" w:eastAsia="zh-CN"/>
                </w:rPr>
                <w:delText>0.40</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46" w:author="srabhi" w:date="2015-07-20T17:12:00Z"/>
                <w:rFonts w:ascii="Arial" w:hAnsi="Arial" w:cs="Arial"/>
                <w:sz w:val="18"/>
                <w:szCs w:val="18"/>
                <w:lang w:val="en-US" w:eastAsia="zh-CN"/>
              </w:rPr>
            </w:pPr>
            <w:del w:id="10847" w:author="srabhi" w:date="2015-07-20T17:12:00Z">
              <w:r w:rsidRPr="00415B83" w:rsidDel="007F6D69">
                <w:rPr>
                  <w:rFonts w:ascii="Arial" w:hAnsi="Arial" w:cs="Arial"/>
                  <w:sz w:val="18"/>
                  <w:szCs w:val="18"/>
                  <w:lang w:val="en-US" w:eastAsia="zh-CN"/>
                </w:rPr>
                <w:delText>20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48" w:author="srabhi" w:date="2015-07-20T17:12:00Z"/>
                <w:rFonts w:ascii="Arial" w:hAnsi="Arial" w:cs="Arial"/>
                <w:sz w:val="18"/>
                <w:szCs w:val="18"/>
                <w:lang w:val="en-US" w:eastAsia="zh-CN"/>
              </w:rPr>
            </w:pPr>
            <w:del w:id="10849" w:author="srabhi" w:date="2015-07-20T17:12:00Z">
              <w:r w:rsidRPr="00415B83"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50" w:author="srabhi" w:date="2015-07-20T17:12:00Z"/>
                <w:rFonts w:ascii="Arial" w:hAnsi="Arial" w:cs="Arial"/>
                <w:sz w:val="18"/>
                <w:szCs w:val="18"/>
                <w:lang w:val="en-US" w:eastAsia="zh-CN"/>
              </w:rPr>
            </w:pPr>
            <w:del w:id="10851" w:author="srabhi" w:date="2015-07-20T17:12:00Z">
              <w:r w:rsidRPr="00415B83" w:rsidDel="007F6D69">
                <w:rPr>
                  <w:rFonts w:ascii="Arial" w:hAnsi="Arial" w:cs="Arial"/>
                  <w:sz w:val="18"/>
                  <w:szCs w:val="18"/>
                  <w:lang w:val="en-US" w:eastAsia="zh-CN"/>
                </w:rPr>
                <w:delText>1.13</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52" w:author="srabhi" w:date="2015-07-20T17:12:00Z"/>
                <w:rFonts w:ascii="Arial" w:hAnsi="Arial" w:cs="Arial"/>
                <w:sz w:val="18"/>
                <w:szCs w:val="18"/>
                <w:lang w:val="en-US" w:eastAsia="zh-CN"/>
              </w:rPr>
            </w:pPr>
            <w:del w:id="10853" w:author="srabhi" w:date="2015-07-20T17:12:00Z">
              <w:r w:rsidRPr="00415B83" w:rsidDel="007F6D69">
                <w:rPr>
                  <w:rFonts w:ascii="Arial" w:hAnsi="Arial" w:cs="Arial"/>
                  <w:sz w:val="18"/>
                  <w:szCs w:val="18"/>
                  <w:lang w:val="en-US" w:eastAsia="zh-CN"/>
                </w:rPr>
                <w:delText>0.68</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54" w:author="srabhi" w:date="2015-07-20T17:12:00Z"/>
                <w:rFonts w:ascii="Arial" w:hAnsi="Arial" w:cs="Arial"/>
                <w:sz w:val="18"/>
                <w:szCs w:val="18"/>
                <w:lang w:val="en-US" w:eastAsia="zh-CN"/>
              </w:rPr>
            </w:pPr>
            <w:del w:id="10855" w:author="srabhi" w:date="2015-07-20T17:12:00Z">
              <w:r w:rsidRPr="00415B83" w:rsidDel="007F6D69">
                <w:rPr>
                  <w:rFonts w:ascii="Arial" w:hAnsi="Arial" w:cs="Arial"/>
                  <w:sz w:val="18"/>
                  <w:szCs w:val="18"/>
                  <w:lang w:val="en-US" w:eastAsia="zh-CN"/>
                </w:rPr>
                <w:delText>28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56" w:author="srabhi" w:date="2015-07-20T17:12:00Z"/>
                <w:rFonts w:ascii="Arial" w:hAnsi="Arial" w:cs="Arial"/>
                <w:sz w:val="18"/>
                <w:szCs w:val="18"/>
                <w:lang w:val="en-US" w:eastAsia="zh-CN"/>
              </w:rPr>
            </w:pPr>
            <w:del w:id="10857" w:author="srabhi" w:date="2015-07-20T17:12:00Z">
              <w:r w:rsidRPr="00415B83"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58" w:author="srabhi" w:date="2015-07-20T17:12:00Z"/>
                <w:rFonts w:ascii="Arial" w:hAnsi="Arial" w:cs="Arial"/>
                <w:sz w:val="18"/>
                <w:szCs w:val="18"/>
                <w:lang w:val="en-US" w:eastAsia="zh-CN"/>
              </w:rPr>
            </w:pPr>
            <w:del w:id="10859" w:author="srabhi" w:date="2015-07-20T17:12:00Z">
              <w:r w:rsidRPr="00415B83" w:rsidDel="007F6D69">
                <w:rPr>
                  <w:rFonts w:ascii="Arial" w:hAnsi="Arial" w:cs="Arial"/>
                  <w:sz w:val="18"/>
                  <w:szCs w:val="18"/>
                  <w:lang w:val="en-US" w:eastAsia="zh-CN"/>
                </w:rPr>
                <w:delText>1.07</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60" w:author="srabhi" w:date="2015-07-20T17:12:00Z"/>
                <w:rFonts w:ascii="Arial" w:hAnsi="Arial" w:cs="Arial"/>
                <w:sz w:val="18"/>
                <w:szCs w:val="18"/>
                <w:lang w:val="en-US" w:eastAsia="zh-CN"/>
              </w:rPr>
            </w:pPr>
            <w:del w:id="10861" w:author="srabhi" w:date="2015-07-20T17:12:00Z">
              <w:r w:rsidRPr="00415B83" w:rsidDel="007F6D69">
                <w:rPr>
                  <w:rFonts w:ascii="Arial" w:hAnsi="Arial" w:cs="Arial"/>
                  <w:sz w:val="18"/>
                  <w:szCs w:val="18"/>
                  <w:lang w:val="en-US" w:eastAsia="zh-CN"/>
                </w:rPr>
                <w:delText>0.46</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62" w:author="srabhi" w:date="2015-07-20T17:12:00Z"/>
                <w:rFonts w:ascii="Arial" w:hAnsi="Arial" w:cs="Arial"/>
                <w:sz w:val="18"/>
                <w:szCs w:val="18"/>
                <w:lang w:val="en-US" w:eastAsia="zh-CN"/>
              </w:rPr>
            </w:pPr>
            <w:del w:id="10863" w:author="srabhi" w:date="2015-07-20T17:12:00Z">
              <w:r w:rsidRPr="00415B83" w:rsidDel="007F6D69">
                <w:rPr>
                  <w:rFonts w:ascii="Arial" w:hAnsi="Arial" w:cs="Arial"/>
                  <w:sz w:val="18"/>
                  <w:szCs w:val="18"/>
                  <w:lang w:val="en-US" w:eastAsia="zh-CN"/>
                </w:rPr>
                <w:delText>1.10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64" w:author="srabhi" w:date="2015-07-20T17:12:00Z"/>
                <w:rFonts w:ascii="Arial" w:hAnsi="Arial" w:cs="Arial"/>
                <w:sz w:val="18"/>
                <w:szCs w:val="18"/>
                <w:lang w:val="en-US" w:eastAsia="zh-CN"/>
              </w:rPr>
            </w:pPr>
            <w:del w:id="10865" w:author="srabhi" w:date="2015-07-20T17:12:00Z">
              <w:r w:rsidRPr="00415B83" w:rsidDel="007F6D69">
                <w:rPr>
                  <w:rFonts w:ascii="Arial" w:hAnsi="Arial" w:cs="Arial"/>
                  <w:sz w:val="18"/>
                  <w:szCs w:val="18"/>
                  <w:lang w:val="en-US" w:eastAsia="zh-CN"/>
                </w:rPr>
                <w:delText>-0.03</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66" w:author="srabhi" w:date="2015-07-20T17:12:00Z"/>
                <w:rFonts w:ascii="Arial" w:hAnsi="Arial" w:cs="Arial"/>
                <w:sz w:val="18"/>
                <w:szCs w:val="18"/>
                <w:lang w:val="en-US" w:eastAsia="zh-CN"/>
              </w:rPr>
            </w:pPr>
            <w:del w:id="10867" w:author="srabhi" w:date="2015-07-20T17:12:00Z">
              <w:r w:rsidRPr="00415B83" w:rsidDel="007F6D69">
                <w:rPr>
                  <w:rFonts w:ascii="Arial" w:hAnsi="Arial" w:cs="Arial"/>
                  <w:sz w:val="18"/>
                  <w:szCs w:val="18"/>
                  <w:lang w:val="en-US" w:eastAsia="zh-CN"/>
                </w:rPr>
                <w:delText>1.10</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68" w:author="srabhi" w:date="2015-07-20T17:12:00Z"/>
                <w:rFonts w:ascii="Arial" w:hAnsi="Arial" w:cs="Arial"/>
                <w:sz w:val="18"/>
                <w:szCs w:val="18"/>
                <w:lang w:val="en-US" w:eastAsia="zh-CN"/>
              </w:rPr>
            </w:pPr>
            <w:del w:id="10869" w:author="srabhi" w:date="2015-07-20T17:12:00Z">
              <w:r w:rsidRPr="00415B83" w:rsidDel="007F6D69">
                <w:rPr>
                  <w:rFonts w:ascii="Arial" w:hAnsi="Arial" w:cs="Arial"/>
                  <w:sz w:val="18"/>
                  <w:szCs w:val="18"/>
                  <w:lang w:val="en-US" w:eastAsia="zh-CN"/>
                </w:rPr>
                <w:delText>-0.03</w:delText>
              </w:r>
            </w:del>
          </w:p>
        </w:tc>
      </w:tr>
      <w:tr w:rsidR="00F54B5A" w:rsidRPr="00240276" w:rsidDel="007F6D69" w:rsidTr="00F54B5A">
        <w:trPr>
          <w:trHeight w:val="300"/>
          <w:del w:id="10870"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871" w:author="srabhi" w:date="2015-07-20T17:12:00Z"/>
                <w:rFonts w:ascii="Arial" w:hAnsi="Arial" w:cs="Arial"/>
                <w:b/>
                <w:bCs/>
                <w:sz w:val="20"/>
                <w:szCs w:val="20"/>
                <w:lang w:val="en-US" w:eastAsia="zh-CN"/>
              </w:rPr>
            </w:pPr>
            <w:del w:id="10872" w:author="srabhi" w:date="2015-07-20T17:12:00Z">
              <w:r w:rsidRPr="00415B83" w:rsidDel="007F6D69">
                <w:rPr>
                  <w:rFonts w:ascii="Arial" w:hAnsi="Arial" w:cs="Arial"/>
                  <w:b/>
                  <w:bCs/>
                  <w:sz w:val="20"/>
                  <w:szCs w:val="20"/>
                  <w:lang w:eastAsia="zh-CN"/>
                </w:rPr>
                <w:delText>Bladder Dysfunction</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73" w:author="srabhi" w:date="2015-07-20T17:12:00Z"/>
                <w:rFonts w:ascii="Arial" w:hAnsi="Arial" w:cs="Arial"/>
                <w:sz w:val="18"/>
                <w:szCs w:val="18"/>
                <w:lang w:val="en-US" w:eastAsia="zh-CN"/>
              </w:rPr>
            </w:pPr>
            <w:del w:id="10874" w:author="srabhi" w:date="2015-07-20T17:12:00Z">
              <w:r w:rsidRPr="00415B83"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75" w:author="srabhi" w:date="2015-07-20T17:12:00Z"/>
                <w:rFonts w:ascii="Arial" w:hAnsi="Arial" w:cs="Arial"/>
                <w:sz w:val="18"/>
                <w:szCs w:val="18"/>
                <w:lang w:val="en-US" w:eastAsia="zh-CN"/>
              </w:rPr>
            </w:pPr>
            <w:del w:id="10876" w:author="srabhi" w:date="2015-07-20T17:12:00Z">
              <w:r w:rsidRPr="00415B83" w:rsidDel="007F6D69">
                <w:rPr>
                  <w:rFonts w:ascii="Arial" w:hAnsi="Arial" w:cs="Arial"/>
                  <w:sz w:val="18"/>
                  <w:szCs w:val="18"/>
                  <w:lang w:val="en-US" w:eastAsia="zh-CN"/>
                </w:rPr>
                <w:delText>1.18</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77" w:author="srabhi" w:date="2015-07-20T17:12:00Z"/>
                <w:rFonts w:ascii="Arial" w:hAnsi="Arial" w:cs="Arial"/>
                <w:sz w:val="18"/>
                <w:szCs w:val="18"/>
                <w:lang w:val="en-US" w:eastAsia="zh-CN"/>
              </w:rPr>
            </w:pPr>
            <w:del w:id="10878" w:author="srabhi" w:date="2015-07-20T17:12:00Z">
              <w:r w:rsidRPr="00415B83" w:rsidDel="007F6D69">
                <w:rPr>
                  <w:rFonts w:ascii="Arial" w:hAnsi="Arial" w:cs="Arial"/>
                  <w:sz w:val="18"/>
                  <w:szCs w:val="18"/>
                  <w:lang w:val="en-US" w:eastAsia="zh-CN"/>
                </w:rPr>
                <w:delText>0.67</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79" w:author="srabhi" w:date="2015-07-20T17:12:00Z"/>
                <w:rFonts w:ascii="Arial" w:hAnsi="Arial" w:cs="Arial"/>
                <w:sz w:val="18"/>
                <w:szCs w:val="18"/>
                <w:lang w:val="en-US" w:eastAsia="zh-CN"/>
              </w:rPr>
            </w:pPr>
            <w:del w:id="10880" w:author="srabhi" w:date="2015-07-20T17:12:00Z">
              <w:r w:rsidRPr="00415B83" w:rsidDel="007F6D69">
                <w:rPr>
                  <w:rFonts w:ascii="Arial" w:hAnsi="Arial" w:cs="Arial"/>
                  <w:sz w:val="18"/>
                  <w:szCs w:val="18"/>
                  <w:lang w:val="en-US" w:eastAsia="zh-CN"/>
                </w:rPr>
                <w:delText>19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81" w:author="srabhi" w:date="2015-07-20T17:12:00Z"/>
                <w:rFonts w:ascii="Arial" w:hAnsi="Arial" w:cs="Arial"/>
                <w:sz w:val="18"/>
                <w:szCs w:val="18"/>
                <w:lang w:val="en-US" w:eastAsia="zh-CN"/>
              </w:rPr>
            </w:pPr>
            <w:del w:id="10882" w:author="srabhi" w:date="2015-07-20T17:12:00Z">
              <w:r w:rsidRPr="00415B83" w:rsidDel="007F6D69">
                <w:rPr>
                  <w:rFonts w:ascii="Arial" w:hAnsi="Arial" w:cs="Arial"/>
                  <w:sz w:val="18"/>
                  <w:szCs w:val="18"/>
                  <w:lang w:val="en-US" w:eastAsia="zh-CN"/>
                </w:rPr>
                <w:delText>5</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83" w:author="srabhi" w:date="2015-07-20T17:12:00Z"/>
                <w:rFonts w:ascii="Arial" w:hAnsi="Arial" w:cs="Arial"/>
                <w:sz w:val="18"/>
                <w:szCs w:val="18"/>
                <w:lang w:val="en-US" w:eastAsia="zh-CN"/>
              </w:rPr>
            </w:pPr>
            <w:del w:id="10884" w:author="srabhi" w:date="2015-07-20T17:12:00Z">
              <w:r w:rsidRPr="00415B83" w:rsidDel="007F6D69">
                <w:rPr>
                  <w:rFonts w:ascii="Arial" w:hAnsi="Arial" w:cs="Arial"/>
                  <w:sz w:val="18"/>
                  <w:szCs w:val="18"/>
                  <w:lang w:val="en-US" w:eastAsia="zh-CN"/>
                </w:rPr>
                <w:delText>1.69</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85" w:author="srabhi" w:date="2015-07-20T17:12:00Z"/>
                <w:rFonts w:ascii="Arial" w:hAnsi="Arial" w:cs="Arial"/>
                <w:sz w:val="18"/>
                <w:szCs w:val="18"/>
                <w:lang w:val="en-US" w:eastAsia="zh-CN"/>
              </w:rPr>
            </w:pPr>
            <w:del w:id="10886" w:author="srabhi" w:date="2015-07-20T17:12:00Z">
              <w:r w:rsidRPr="00415B83" w:rsidDel="007F6D69">
                <w:rPr>
                  <w:rFonts w:ascii="Arial" w:hAnsi="Arial" w:cs="Arial"/>
                  <w:sz w:val="18"/>
                  <w:szCs w:val="18"/>
                  <w:lang w:val="en-US" w:eastAsia="zh-CN"/>
                </w:rPr>
                <w:delText>1.14</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87" w:author="srabhi" w:date="2015-07-20T17:12:00Z"/>
                <w:rFonts w:ascii="Arial" w:hAnsi="Arial" w:cs="Arial"/>
                <w:sz w:val="18"/>
                <w:szCs w:val="18"/>
                <w:lang w:val="en-US" w:eastAsia="zh-CN"/>
              </w:rPr>
            </w:pPr>
            <w:del w:id="10888" w:author="srabhi" w:date="2015-07-20T17:12:00Z">
              <w:r w:rsidRPr="00415B83" w:rsidDel="007F6D69">
                <w:rPr>
                  <w:rFonts w:ascii="Arial" w:hAnsi="Arial" w:cs="Arial"/>
                  <w:sz w:val="18"/>
                  <w:szCs w:val="18"/>
                  <w:lang w:val="en-US" w:eastAsia="zh-CN"/>
                </w:rPr>
                <w:delText>23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89" w:author="srabhi" w:date="2015-07-20T17:12:00Z"/>
                <w:rFonts w:ascii="Arial" w:hAnsi="Arial" w:cs="Arial"/>
                <w:sz w:val="18"/>
                <w:szCs w:val="18"/>
                <w:lang w:val="en-US" w:eastAsia="zh-CN"/>
              </w:rPr>
            </w:pPr>
            <w:del w:id="10890" w:author="srabhi" w:date="2015-07-20T17:12:00Z">
              <w:r w:rsidRPr="00415B83" w:rsidDel="007F6D69">
                <w:rPr>
                  <w:rFonts w:ascii="Arial" w:hAnsi="Arial" w:cs="Arial"/>
                  <w:sz w:val="18"/>
                  <w:szCs w:val="18"/>
                  <w:lang w:val="en-US" w:eastAsia="zh-CN"/>
                </w:rPr>
                <w:delText>5</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91" w:author="srabhi" w:date="2015-07-20T17:12:00Z"/>
                <w:rFonts w:ascii="Arial" w:hAnsi="Arial" w:cs="Arial"/>
                <w:sz w:val="18"/>
                <w:szCs w:val="18"/>
                <w:lang w:val="en-US" w:eastAsia="zh-CN"/>
              </w:rPr>
            </w:pPr>
            <w:del w:id="10892" w:author="srabhi" w:date="2015-07-20T17:12:00Z">
              <w:r w:rsidRPr="00415B83" w:rsidDel="007F6D69">
                <w:rPr>
                  <w:rFonts w:ascii="Arial" w:hAnsi="Arial" w:cs="Arial"/>
                  <w:sz w:val="18"/>
                  <w:szCs w:val="18"/>
                  <w:lang w:val="en-US" w:eastAsia="zh-CN"/>
                </w:rPr>
                <w:delText>1.07</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93" w:author="srabhi" w:date="2015-07-20T17:12:00Z"/>
                <w:rFonts w:ascii="Arial" w:hAnsi="Arial" w:cs="Arial"/>
                <w:sz w:val="18"/>
                <w:szCs w:val="18"/>
                <w:lang w:val="en-US" w:eastAsia="zh-CN"/>
              </w:rPr>
            </w:pPr>
            <w:del w:id="10894" w:author="srabhi" w:date="2015-07-20T17:12:00Z">
              <w:r w:rsidRPr="00415B83" w:rsidDel="007F6D69">
                <w:rPr>
                  <w:rFonts w:ascii="Arial" w:hAnsi="Arial" w:cs="Arial"/>
                  <w:sz w:val="18"/>
                  <w:szCs w:val="18"/>
                  <w:lang w:val="en-US" w:eastAsia="zh-CN"/>
                </w:rPr>
                <w:delText>0.40</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95" w:author="srabhi" w:date="2015-07-20T17:12:00Z"/>
                <w:rFonts w:ascii="Arial" w:hAnsi="Arial" w:cs="Arial"/>
                <w:sz w:val="18"/>
                <w:szCs w:val="18"/>
                <w:lang w:val="en-US" w:eastAsia="zh-CN"/>
              </w:rPr>
            </w:pPr>
            <w:del w:id="10896" w:author="srabhi" w:date="2015-07-20T17:12:00Z">
              <w:r w:rsidRPr="00415B83" w:rsidDel="007F6D69">
                <w:rPr>
                  <w:rFonts w:ascii="Arial" w:hAnsi="Arial" w:cs="Arial"/>
                  <w:sz w:val="18"/>
                  <w:szCs w:val="18"/>
                  <w:lang w:val="en-US" w:eastAsia="zh-CN"/>
                </w:rPr>
                <w:delText>1.55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97" w:author="srabhi" w:date="2015-07-20T17:12:00Z"/>
                <w:rFonts w:ascii="Arial" w:hAnsi="Arial" w:cs="Arial"/>
                <w:sz w:val="18"/>
                <w:szCs w:val="18"/>
                <w:lang w:val="en-US" w:eastAsia="zh-CN"/>
              </w:rPr>
            </w:pPr>
            <w:del w:id="10898" w:author="srabhi" w:date="2015-07-20T17:12:00Z">
              <w:r w:rsidRPr="00415B83" w:rsidDel="007F6D69">
                <w:rPr>
                  <w:rFonts w:ascii="Arial" w:hAnsi="Arial" w:cs="Arial"/>
                  <w:sz w:val="18"/>
                  <w:szCs w:val="18"/>
                  <w:lang w:val="en-US" w:eastAsia="zh-CN"/>
                </w:rPr>
                <w:delText>-0.48</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899" w:author="srabhi" w:date="2015-07-20T17:12:00Z"/>
                <w:rFonts w:ascii="Arial" w:hAnsi="Arial" w:cs="Arial"/>
                <w:sz w:val="18"/>
                <w:szCs w:val="18"/>
                <w:lang w:val="en-US" w:eastAsia="zh-CN"/>
              </w:rPr>
            </w:pPr>
            <w:del w:id="10900" w:author="srabhi" w:date="2015-07-20T17:12:00Z">
              <w:r w:rsidRPr="00415B83" w:rsidDel="007F6D69">
                <w:rPr>
                  <w:rFonts w:ascii="Arial" w:hAnsi="Arial" w:cs="Arial"/>
                  <w:sz w:val="18"/>
                  <w:szCs w:val="18"/>
                  <w:lang w:val="en-US" w:eastAsia="zh-CN"/>
                </w:rPr>
                <w:delText>2.31</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01" w:author="srabhi" w:date="2015-07-20T17:12:00Z"/>
                <w:rFonts w:ascii="Arial" w:hAnsi="Arial" w:cs="Arial"/>
                <w:sz w:val="18"/>
                <w:szCs w:val="18"/>
                <w:lang w:val="en-US" w:eastAsia="zh-CN"/>
              </w:rPr>
            </w:pPr>
            <w:del w:id="10902" w:author="srabhi" w:date="2015-07-20T17:12:00Z">
              <w:r w:rsidRPr="00415B83" w:rsidDel="007F6D69">
                <w:rPr>
                  <w:rFonts w:ascii="Arial" w:hAnsi="Arial" w:cs="Arial"/>
                  <w:sz w:val="18"/>
                  <w:szCs w:val="18"/>
                  <w:lang w:val="en-US" w:eastAsia="zh-CN"/>
                </w:rPr>
                <w:delText>-1.24</w:delText>
              </w:r>
            </w:del>
          </w:p>
        </w:tc>
      </w:tr>
      <w:tr w:rsidR="00F54B5A" w:rsidRPr="00240276" w:rsidDel="007F6D69" w:rsidTr="00F54B5A">
        <w:trPr>
          <w:trHeight w:val="300"/>
          <w:del w:id="10903"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904" w:author="srabhi" w:date="2015-07-20T17:12:00Z"/>
                <w:rFonts w:ascii="Arial" w:hAnsi="Arial" w:cs="Arial"/>
                <w:b/>
                <w:bCs/>
                <w:sz w:val="20"/>
                <w:szCs w:val="20"/>
                <w:lang w:val="en-US" w:eastAsia="zh-CN"/>
              </w:rPr>
            </w:pPr>
            <w:del w:id="10905" w:author="srabhi" w:date="2015-07-20T17:12:00Z">
              <w:r w:rsidRPr="00415B83" w:rsidDel="007F6D69">
                <w:rPr>
                  <w:rFonts w:ascii="Arial" w:hAnsi="Arial" w:cs="Arial"/>
                  <w:b/>
                  <w:bCs/>
                  <w:sz w:val="20"/>
                  <w:szCs w:val="20"/>
                  <w:lang w:eastAsia="zh-CN"/>
                </w:rPr>
                <w:delText>Bowel Dysfunction</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06" w:author="srabhi" w:date="2015-07-20T17:12:00Z"/>
                <w:rFonts w:ascii="Arial" w:hAnsi="Arial" w:cs="Arial"/>
                <w:sz w:val="18"/>
                <w:szCs w:val="18"/>
                <w:lang w:val="en-US" w:eastAsia="zh-CN"/>
              </w:rPr>
            </w:pPr>
            <w:del w:id="10907" w:author="srabhi" w:date="2015-07-20T17:12:00Z">
              <w:r w:rsidRPr="00415B83" w:rsidDel="007F6D69">
                <w:rPr>
                  <w:rFonts w:ascii="Arial" w:hAnsi="Arial" w:cs="Arial"/>
                  <w:sz w:val="18"/>
                  <w:szCs w:val="18"/>
                  <w:lang w:val="en-US" w:eastAsia="zh-CN"/>
                </w:rPr>
                <w:delText>2</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08" w:author="srabhi" w:date="2015-07-20T17:12:00Z"/>
                <w:rFonts w:ascii="Arial" w:hAnsi="Arial" w:cs="Arial"/>
                <w:sz w:val="18"/>
                <w:szCs w:val="18"/>
                <w:lang w:val="en-US" w:eastAsia="zh-CN"/>
              </w:rPr>
            </w:pPr>
            <w:del w:id="10909" w:author="srabhi" w:date="2015-07-20T17:12:00Z">
              <w:r w:rsidRPr="00415B83" w:rsidDel="007F6D69">
                <w:rPr>
                  <w:rFonts w:ascii="Arial" w:hAnsi="Arial" w:cs="Arial"/>
                  <w:sz w:val="18"/>
                  <w:szCs w:val="18"/>
                  <w:lang w:val="en-US" w:eastAsia="zh-CN"/>
                </w:rPr>
                <w:delText>1.04</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10" w:author="srabhi" w:date="2015-07-20T17:12:00Z"/>
                <w:rFonts w:ascii="Arial" w:hAnsi="Arial" w:cs="Arial"/>
                <w:sz w:val="18"/>
                <w:szCs w:val="18"/>
                <w:lang w:val="en-US" w:eastAsia="zh-CN"/>
              </w:rPr>
            </w:pPr>
            <w:del w:id="10911" w:author="srabhi" w:date="2015-07-20T17:12:00Z">
              <w:r w:rsidRPr="00415B83" w:rsidDel="007F6D69">
                <w:rPr>
                  <w:rFonts w:ascii="Arial" w:hAnsi="Arial" w:cs="Arial"/>
                  <w:sz w:val="18"/>
                  <w:szCs w:val="18"/>
                  <w:lang w:val="en-US" w:eastAsia="zh-CN"/>
                </w:rPr>
                <w:delText>0.51</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12" w:author="srabhi" w:date="2015-07-20T17:12:00Z"/>
                <w:rFonts w:ascii="Arial" w:hAnsi="Arial" w:cs="Arial"/>
                <w:sz w:val="18"/>
                <w:szCs w:val="18"/>
                <w:lang w:val="en-US" w:eastAsia="zh-CN"/>
              </w:rPr>
            </w:pPr>
            <w:del w:id="10913" w:author="srabhi" w:date="2015-07-20T17:12:00Z">
              <w:r w:rsidRPr="00415B83" w:rsidDel="007F6D69">
                <w:rPr>
                  <w:rFonts w:ascii="Arial" w:hAnsi="Arial" w:cs="Arial"/>
                  <w:sz w:val="18"/>
                  <w:szCs w:val="18"/>
                  <w:lang w:val="en-US" w:eastAsia="zh-CN"/>
                </w:rPr>
                <w:delText>13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14" w:author="srabhi" w:date="2015-07-20T17:12:00Z"/>
                <w:rFonts w:ascii="Arial" w:hAnsi="Arial" w:cs="Arial"/>
                <w:sz w:val="18"/>
                <w:szCs w:val="18"/>
                <w:lang w:val="en-US" w:eastAsia="zh-CN"/>
              </w:rPr>
            </w:pPr>
            <w:del w:id="10915" w:author="srabhi" w:date="2015-07-20T17:12:00Z">
              <w:r w:rsidRPr="00415B83"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16" w:author="srabhi" w:date="2015-07-20T17:12:00Z"/>
                <w:rFonts w:ascii="Arial" w:hAnsi="Arial" w:cs="Arial"/>
                <w:sz w:val="18"/>
                <w:szCs w:val="18"/>
                <w:lang w:val="en-US" w:eastAsia="zh-CN"/>
              </w:rPr>
            </w:pPr>
            <w:del w:id="10917" w:author="srabhi" w:date="2015-07-20T17:12:00Z">
              <w:r w:rsidRPr="00415B83" w:rsidDel="007F6D69">
                <w:rPr>
                  <w:rFonts w:ascii="Arial" w:hAnsi="Arial" w:cs="Arial"/>
                  <w:sz w:val="18"/>
                  <w:szCs w:val="18"/>
                  <w:lang w:val="en-US" w:eastAsia="zh-CN"/>
                </w:rPr>
                <w:delText>1.05</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18" w:author="srabhi" w:date="2015-07-20T17:12:00Z"/>
                <w:rFonts w:ascii="Arial" w:hAnsi="Arial" w:cs="Arial"/>
                <w:sz w:val="18"/>
                <w:szCs w:val="18"/>
                <w:lang w:val="en-US" w:eastAsia="zh-CN"/>
              </w:rPr>
            </w:pPr>
            <w:del w:id="10919" w:author="srabhi" w:date="2015-07-20T17:12:00Z">
              <w:r w:rsidRPr="00415B83" w:rsidDel="007F6D69">
                <w:rPr>
                  <w:rFonts w:ascii="Arial" w:hAnsi="Arial" w:cs="Arial"/>
                  <w:sz w:val="18"/>
                  <w:szCs w:val="18"/>
                  <w:lang w:val="en-US" w:eastAsia="zh-CN"/>
                </w:rPr>
                <w:delText>0.90</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20" w:author="srabhi" w:date="2015-07-20T17:12:00Z"/>
                <w:rFonts w:ascii="Arial" w:hAnsi="Arial" w:cs="Arial"/>
                <w:sz w:val="18"/>
                <w:szCs w:val="18"/>
                <w:lang w:val="en-US" w:eastAsia="zh-CN"/>
              </w:rPr>
            </w:pPr>
            <w:del w:id="10921" w:author="srabhi" w:date="2015-07-20T17:12:00Z">
              <w:r w:rsidRPr="00415B83" w:rsidDel="007F6D69">
                <w:rPr>
                  <w:rFonts w:ascii="Arial" w:hAnsi="Arial" w:cs="Arial"/>
                  <w:sz w:val="18"/>
                  <w:szCs w:val="18"/>
                  <w:lang w:val="en-US" w:eastAsia="zh-CN"/>
                </w:rPr>
                <w:delText>19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22" w:author="srabhi" w:date="2015-07-20T17:12:00Z"/>
                <w:rFonts w:ascii="Arial" w:hAnsi="Arial" w:cs="Arial"/>
                <w:sz w:val="18"/>
                <w:szCs w:val="18"/>
                <w:lang w:val="en-US" w:eastAsia="zh-CN"/>
              </w:rPr>
            </w:pPr>
            <w:del w:id="10923" w:author="srabhi" w:date="2015-07-20T17:12:00Z">
              <w:r w:rsidRPr="00415B83" w:rsidDel="007F6D69">
                <w:rPr>
                  <w:rFonts w:ascii="Arial" w:hAnsi="Arial" w:cs="Arial"/>
                  <w:sz w:val="18"/>
                  <w:szCs w:val="18"/>
                  <w:lang w:val="en-US" w:eastAsia="zh-CN"/>
                </w:rPr>
                <w:delText>1</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24" w:author="srabhi" w:date="2015-07-20T17:12:00Z"/>
                <w:rFonts w:ascii="Arial" w:hAnsi="Arial" w:cs="Arial"/>
                <w:sz w:val="18"/>
                <w:szCs w:val="18"/>
                <w:lang w:val="en-US" w:eastAsia="zh-CN"/>
              </w:rPr>
            </w:pPr>
            <w:del w:id="10925" w:author="srabhi" w:date="2015-07-20T17:12:00Z">
              <w:r w:rsidRPr="00415B83" w:rsidDel="007F6D69">
                <w:rPr>
                  <w:rFonts w:ascii="Arial" w:hAnsi="Arial" w:cs="Arial"/>
                  <w:sz w:val="18"/>
                  <w:szCs w:val="18"/>
                  <w:lang w:val="en-US" w:eastAsia="zh-CN"/>
                </w:rPr>
                <w:delText>0.97</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26" w:author="srabhi" w:date="2015-07-20T17:12:00Z"/>
                <w:rFonts w:ascii="Arial" w:hAnsi="Arial" w:cs="Arial"/>
                <w:sz w:val="18"/>
                <w:szCs w:val="18"/>
                <w:lang w:val="en-US" w:eastAsia="zh-CN"/>
              </w:rPr>
            </w:pPr>
            <w:del w:id="10927" w:author="srabhi" w:date="2015-07-20T17:12:00Z">
              <w:r w:rsidRPr="00415B83" w:rsidDel="007F6D69">
                <w:rPr>
                  <w:rFonts w:ascii="Arial" w:hAnsi="Arial" w:cs="Arial"/>
                  <w:sz w:val="18"/>
                  <w:szCs w:val="18"/>
                  <w:lang w:val="en-US" w:eastAsia="zh-CN"/>
                </w:rPr>
                <w:delText>0.51</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28" w:author="srabhi" w:date="2015-07-20T17:12:00Z"/>
                <w:rFonts w:ascii="Arial" w:hAnsi="Arial" w:cs="Arial"/>
                <w:sz w:val="18"/>
                <w:szCs w:val="18"/>
                <w:lang w:val="en-US" w:eastAsia="zh-CN"/>
              </w:rPr>
            </w:pPr>
            <w:del w:id="10929" w:author="srabhi" w:date="2015-07-20T17:12:00Z">
              <w:r w:rsidRPr="00415B83" w:rsidDel="007F6D69">
                <w:rPr>
                  <w:rFonts w:ascii="Arial" w:hAnsi="Arial" w:cs="Arial"/>
                  <w:sz w:val="18"/>
                  <w:szCs w:val="18"/>
                  <w:lang w:val="en-US" w:eastAsia="zh-CN"/>
                </w:rPr>
                <w:delText>0.98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30" w:author="srabhi" w:date="2015-07-20T17:12:00Z"/>
                <w:rFonts w:ascii="Arial" w:hAnsi="Arial" w:cs="Arial"/>
                <w:sz w:val="18"/>
                <w:szCs w:val="18"/>
                <w:lang w:val="en-US" w:eastAsia="zh-CN"/>
              </w:rPr>
            </w:pPr>
            <w:del w:id="10931" w:author="srabhi" w:date="2015-07-20T17:12:00Z">
              <w:r w:rsidRPr="00415B83" w:rsidDel="007F6D69">
                <w:rPr>
                  <w:rFonts w:ascii="Arial" w:hAnsi="Arial" w:cs="Arial"/>
                  <w:sz w:val="18"/>
                  <w:szCs w:val="18"/>
                  <w:lang w:val="en-US" w:eastAsia="zh-CN"/>
                </w:rPr>
                <w:delText>-0.01</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32" w:author="srabhi" w:date="2015-07-20T17:12:00Z"/>
                <w:rFonts w:ascii="Arial" w:hAnsi="Arial" w:cs="Arial"/>
                <w:sz w:val="18"/>
                <w:szCs w:val="18"/>
                <w:lang w:val="en-US" w:eastAsia="zh-CN"/>
              </w:rPr>
            </w:pPr>
            <w:del w:id="10933" w:author="srabhi" w:date="2015-07-20T17:12:00Z">
              <w:r w:rsidRPr="00415B83" w:rsidDel="007F6D69">
                <w:rPr>
                  <w:rFonts w:ascii="Arial" w:hAnsi="Arial" w:cs="Arial"/>
                  <w:sz w:val="18"/>
                  <w:szCs w:val="18"/>
                  <w:lang w:val="en-US" w:eastAsia="zh-CN"/>
                </w:rPr>
                <w:delText>0.98</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34" w:author="srabhi" w:date="2015-07-20T17:12:00Z"/>
                <w:rFonts w:ascii="Arial" w:hAnsi="Arial" w:cs="Arial"/>
                <w:sz w:val="18"/>
                <w:szCs w:val="18"/>
                <w:lang w:val="en-US" w:eastAsia="zh-CN"/>
              </w:rPr>
            </w:pPr>
            <w:del w:id="10935" w:author="srabhi" w:date="2015-07-20T17:12:00Z">
              <w:r w:rsidRPr="00415B83" w:rsidDel="007F6D69">
                <w:rPr>
                  <w:rFonts w:ascii="Arial" w:hAnsi="Arial" w:cs="Arial"/>
                  <w:sz w:val="18"/>
                  <w:szCs w:val="18"/>
                  <w:lang w:val="en-US" w:eastAsia="zh-CN"/>
                </w:rPr>
                <w:delText>-0.01</w:delText>
              </w:r>
            </w:del>
          </w:p>
        </w:tc>
      </w:tr>
      <w:tr w:rsidR="00F54B5A" w:rsidRPr="00240276" w:rsidDel="007F6D69" w:rsidTr="00F54B5A">
        <w:trPr>
          <w:trHeight w:val="300"/>
          <w:del w:id="10936"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0937" w:author="srabhi" w:date="2015-07-20T17:12:00Z"/>
                <w:rFonts w:ascii="Arial" w:hAnsi="Arial" w:cs="Arial"/>
                <w:b/>
                <w:bCs/>
                <w:sz w:val="20"/>
                <w:szCs w:val="20"/>
                <w:lang w:val="en-US" w:eastAsia="zh-CN"/>
              </w:rPr>
            </w:pPr>
            <w:del w:id="10938" w:author="srabhi" w:date="2015-07-20T17:12:00Z">
              <w:r w:rsidRPr="00415B83" w:rsidDel="007F6D69">
                <w:rPr>
                  <w:rFonts w:ascii="Arial" w:hAnsi="Arial" w:cs="Arial"/>
                  <w:b/>
                  <w:bCs/>
                  <w:sz w:val="20"/>
                  <w:szCs w:val="20"/>
                  <w:lang w:eastAsia="zh-CN"/>
                </w:rPr>
                <w:delText>Visual Symptoms</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39" w:author="srabhi" w:date="2015-07-20T17:12:00Z"/>
                <w:rFonts w:ascii="Arial" w:hAnsi="Arial" w:cs="Arial"/>
                <w:sz w:val="18"/>
                <w:szCs w:val="18"/>
                <w:lang w:val="en-US" w:eastAsia="zh-CN"/>
              </w:rPr>
            </w:pPr>
            <w:del w:id="10940" w:author="srabhi" w:date="2015-07-20T17:12:00Z">
              <w:r w:rsidRPr="00415B83" w:rsidDel="007F6D69">
                <w:rPr>
                  <w:rFonts w:ascii="Arial" w:hAnsi="Arial" w:cs="Arial"/>
                  <w:sz w:val="18"/>
                  <w:szCs w:val="18"/>
                  <w:lang w:val="en-US" w:eastAsia="zh-CN"/>
                </w:rPr>
                <w:delText>5</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41" w:author="srabhi" w:date="2015-07-20T17:12:00Z"/>
                <w:rFonts w:ascii="Arial" w:hAnsi="Arial" w:cs="Arial"/>
                <w:sz w:val="18"/>
                <w:szCs w:val="18"/>
                <w:lang w:val="en-US" w:eastAsia="zh-CN"/>
              </w:rPr>
            </w:pPr>
            <w:del w:id="10942" w:author="srabhi" w:date="2015-07-20T17:12:00Z">
              <w:r w:rsidRPr="00415B83" w:rsidDel="007F6D69">
                <w:rPr>
                  <w:rFonts w:ascii="Arial" w:hAnsi="Arial" w:cs="Arial"/>
                  <w:sz w:val="18"/>
                  <w:szCs w:val="18"/>
                  <w:lang w:val="en-US" w:eastAsia="zh-CN"/>
                </w:rPr>
                <w:delText>1.13</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43" w:author="srabhi" w:date="2015-07-20T17:12:00Z"/>
                <w:rFonts w:ascii="Arial" w:hAnsi="Arial" w:cs="Arial"/>
                <w:sz w:val="18"/>
                <w:szCs w:val="18"/>
                <w:lang w:val="en-US" w:eastAsia="zh-CN"/>
              </w:rPr>
            </w:pPr>
            <w:del w:id="10944" w:author="srabhi" w:date="2015-07-20T17:12:00Z">
              <w:r w:rsidRPr="00415B83" w:rsidDel="007F6D69">
                <w:rPr>
                  <w:rFonts w:ascii="Arial" w:hAnsi="Arial" w:cs="Arial"/>
                  <w:sz w:val="18"/>
                  <w:szCs w:val="18"/>
                  <w:lang w:val="en-US" w:eastAsia="zh-CN"/>
                </w:rPr>
                <w:delText>0.54</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45" w:author="srabhi" w:date="2015-07-20T17:12:00Z"/>
                <w:rFonts w:ascii="Arial" w:hAnsi="Arial" w:cs="Arial"/>
                <w:sz w:val="18"/>
                <w:szCs w:val="18"/>
                <w:lang w:val="en-US" w:eastAsia="zh-CN"/>
              </w:rPr>
            </w:pPr>
            <w:del w:id="10946" w:author="srabhi" w:date="2015-07-20T17:12:00Z">
              <w:r w:rsidRPr="00415B83" w:rsidDel="007F6D69">
                <w:rPr>
                  <w:rFonts w:ascii="Arial" w:hAnsi="Arial" w:cs="Arial"/>
                  <w:sz w:val="18"/>
                  <w:szCs w:val="18"/>
                  <w:lang w:val="en-US" w:eastAsia="zh-CN"/>
                </w:rPr>
                <w:delText>14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47" w:author="srabhi" w:date="2015-07-20T17:12:00Z"/>
                <w:rFonts w:ascii="Arial" w:hAnsi="Arial" w:cs="Arial"/>
                <w:sz w:val="18"/>
                <w:szCs w:val="18"/>
                <w:lang w:val="en-US" w:eastAsia="zh-CN"/>
              </w:rPr>
            </w:pPr>
            <w:del w:id="10948" w:author="srabhi" w:date="2015-07-20T17:12:00Z">
              <w:r w:rsidRPr="00415B83" w:rsidDel="007F6D69">
                <w:rPr>
                  <w:rFonts w:ascii="Arial" w:hAnsi="Arial" w:cs="Arial"/>
                  <w:sz w:val="18"/>
                  <w:szCs w:val="18"/>
                  <w:lang w:val="en-US" w:eastAsia="zh-CN"/>
                </w:rPr>
                <w:delText>5</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49" w:author="srabhi" w:date="2015-07-20T17:12:00Z"/>
                <w:rFonts w:ascii="Arial" w:hAnsi="Arial" w:cs="Arial"/>
                <w:sz w:val="18"/>
                <w:szCs w:val="18"/>
                <w:lang w:val="en-US" w:eastAsia="zh-CN"/>
              </w:rPr>
            </w:pPr>
            <w:del w:id="10950" w:author="srabhi" w:date="2015-07-20T17:12:00Z">
              <w:r w:rsidRPr="00415B83" w:rsidDel="007F6D69">
                <w:rPr>
                  <w:rFonts w:ascii="Arial" w:hAnsi="Arial" w:cs="Arial"/>
                  <w:sz w:val="18"/>
                  <w:szCs w:val="18"/>
                  <w:lang w:val="en-US" w:eastAsia="zh-CN"/>
                </w:rPr>
                <w:delText>1.25</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51" w:author="srabhi" w:date="2015-07-20T17:12:00Z"/>
                <w:rFonts w:ascii="Arial" w:hAnsi="Arial" w:cs="Arial"/>
                <w:sz w:val="18"/>
                <w:szCs w:val="18"/>
                <w:lang w:val="en-US" w:eastAsia="zh-CN"/>
              </w:rPr>
            </w:pPr>
            <w:del w:id="10952" w:author="srabhi" w:date="2015-07-20T17:12:00Z">
              <w:r w:rsidRPr="00415B83" w:rsidDel="007F6D69">
                <w:rPr>
                  <w:rFonts w:ascii="Arial" w:hAnsi="Arial" w:cs="Arial"/>
                  <w:sz w:val="18"/>
                  <w:szCs w:val="18"/>
                  <w:lang w:val="en-US" w:eastAsia="zh-CN"/>
                </w:rPr>
                <w:delText>0.94</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53" w:author="srabhi" w:date="2015-07-20T17:12:00Z"/>
                <w:rFonts w:ascii="Arial" w:hAnsi="Arial" w:cs="Arial"/>
                <w:sz w:val="18"/>
                <w:szCs w:val="18"/>
                <w:lang w:val="en-US" w:eastAsia="zh-CN"/>
              </w:rPr>
            </w:pPr>
            <w:del w:id="10954" w:author="srabhi" w:date="2015-07-20T17:12:00Z">
              <w:r w:rsidRPr="00415B83" w:rsidDel="007F6D69">
                <w:rPr>
                  <w:rFonts w:ascii="Arial" w:hAnsi="Arial" w:cs="Arial"/>
                  <w:sz w:val="18"/>
                  <w:szCs w:val="18"/>
                  <w:lang w:val="en-US" w:eastAsia="zh-CN"/>
                </w:rPr>
                <w:delText>20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55" w:author="srabhi" w:date="2015-07-20T17:12:00Z"/>
                <w:rFonts w:ascii="Arial" w:hAnsi="Arial" w:cs="Arial"/>
                <w:sz w:val="18"/>
                <w:szCs w:val="18"/>
                <w:lang w:val="en-US" w:eastAsia="zh-CN"/>
              </w:rPr>
            </w:pPr>
            <w:del w:id="10956" w:author="srabhi" w:date="2015-07-20T17:12:00Z">
              <w:r w:rsidRPr="00415B83"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57" w:author="srabhi" w:date="2015-07-20T17:12:00Z"/>
                <w:rFonts w:ascii="Arial" w:hAnsi="Arial" w:cs="Arial"/>
                <w:sz w:val="18"/>
                <w:szCs w:val="18"/>
                <w:lang w:val="en-US" w:eastAsia="zh-CN"/>
              </w:rPr>
            </w:pPr>
            <w:del w:id="10958" w:author="srabhi" w:date="2015-07-20T17:12:00Z">
              <w:r w:rsidRPr="00415B83" w:rsidDel="007F6D69">
                <w:rPr>
                  <w:rFonts w:ascii="Arial" w:hAnsi="Arial" w:cs="Arial"/>
                  <w:sz w:val="18"/>
                  <w:szCs w:val="18"/>
                  <w:lang w:val="en-US" w:eastAsia="zh-CN"/>
                </w:rPr>
                <w:delText>1.09</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59" w:author="srabhi" w:date="2015-07-20T17:12:00Z"/>
                <w:rFonts w:ascii="Arial" w:hAnsi="Arial" w:cs="Arial"/>
                <w:sz w:val="18"/>
                <w:szCs w:val="18"/>
                <w:lang w:val="en-US" w:eastAsia="zh-CN"/>
              </w:rPr>
            </w:pPr>
            <w:del w:id="10960" w:author="srabhi" w:date="2015-07-20T17:12:00Z">
              <w:r w:rsidRPr="00415B83" w:rsidDel="007F6D69">
                <w:rPr>
                  <w:rFonts w:ascii="Arial" w:hAnsi="Arial" w:cs="Arial"/>
                  <w:sz w:val="18"/>
                  <w:szCs w:val="18"/>
                  <w:lang w:val="en-US" w:eastAsia="zh-CN"/>
                </w:rPr>
                <w:delText>0.52</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61" w:author="srabhi" w:date="2015-07-20T17:12:00Z"/>
                <w:rFonts w:ascii="Arial" w:hAnsi="Arial" w:cs="Arial"/>
                <w:sz w:val="18"/>
                <w:szCs w:val="18"/>
                <w:lang w:val="en-US" w:eastAsia="zh-CN"/>
              </w:rPr>
            </w:pPr>
            <w:del w:id="10962" w:author="srabhi" w:date="2015-07-20T17:12:00Z">
              <w:r w:rsidRPr="00415B83" w:rsidDel="007F6D69">
                <w:rPr>
                  <w:rFonts w:ascii="Arial" w:hAnsi="Arial" w:cs="Arial"/>
                  <w:sz w:val="18"/>
                  <w:szCs w:val="18"/>
                  <w:lang w:val="en-US" w:eastAsia="zh-CN"/>
                </w:rPr>
                <w:delText>1.40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63" w:author="srabhi" w:date="2015-07-20T17:12:00Z"/>
                <w:rFonts w:ascii="Arial" w:hAnsi="Arial" w:cs="Arial"/>
                <w:sz w:val="18"/>
                <w:szCs w:val="18"/>
                <w:lang w:val="en-US" w:eastAsia="zh-CN"/>
              </w:rPr>
            </w:pPr>
            <w:del w:id="10964" w:author="srabhi" w:date="2015-07-20T17:12:00Z">
              <w:r w:rsidRPr="00415B83" w:rsidDel="007F6D69">
                <w:rPr>
                  <w:rFonts w:ascii="Arial" w:hAnsi="Arial" w:cs="Arial"/>
                  <w:sz w:val="18"/>
                  <w:szCs w:val="18"/>
                  <w:lang w:val="en-US" w:eastAsia="zh-CN"/>
                </w:rPr>
                <w:delText>-0.31</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65" w:author="srabhi" w:date="2015-07-20T17:12:00Z"/>
                <w:rFonts w:ascii="Arial" w:hAnsi="Arial" w:cs="Arial"/>
                <w:sz w:val="18"/>
                <w:szCs w:val="18"/>
                <w:lang w:val="en-US" w:eastAsia="zh-CN"/>
              </w:rPr>
            </w:pPr>
            <w:del w:id="10966" w:author="srabhi" w:date="2015-07-20T17:12:00Z">
              <w:r w:rsidRPr="00415B83" w:rsidDel="007F6D69">
                <w:rPr>
                  <w:rFonts w:ascii="Arial" w:hAnsi="Arial" w:cs="Arial"/>
                  <w:sz w:val="18"/>
                  <w:szCs w:val="18"/>
                  <w:lang w:val="en-US" w:eastAsia="zh-CN"/>
                </w:rPr>
                <w:delText>1.58</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0967" w:author="srabhi" w:date="2015-07-20T17:12:00Z"/>
                <w:rFonts w:ascii="Arial" w:hAnsi="Arial" w:cs="Arial"/>
                <w:sz w:val="18"/>
                <w:szCs w:val="18"/>
                <w:lang w:val="en-US" w:eastAsia="zh-CN"/>
              </w:rPr>
            </w:pPr>
            <w:del w:id="10968" w:author="srabhi" w:date="2015-07-20T17:12:00Z">
              <w:r w:rsidRPr="00415B83" w:rsidDel="007F6D69">
                <w:rPr>
                  <w:rFonts w:ascii="Arial" w:hAnsi="Arial" w:cs="Arial"/>
                  <w:sz w:val="18"/>
                  <w:szCs w:val="18"/>
                  <w:lang w:val="en-US" w:eastAsia="zh-CN"/>
                </w:rPr>
                <w:delText>-0.49</w:delText>
              </w:r>
            </w:del>
          </w:p>
        </w:tc>
      </w:tr>
      <w:tr w:rsidR="00F54B5A" w:rsidRPr="00240276" w:rsidDel="007F6D69" w:rsidTr="00926057">
        <w:trPr>
          <w:trHeight w:val="420"/>
          <w:del w:id="10969" w:author="srabhi" w:date="2015-07-20T17:12:00Z"/>
        </w:trPr>
        <w:tc>
          <w:tcPr>
            <w:tcW w:w="1844" w:type="dxa"/>
            <w:tcBorders>
              <w:top w:val="single" w:sz="8" w:space="0" w:color="auto"/>
              <w:left w:val="single" w:sz="8" w:space="0" w:color="auto"/>
              <w:bottom w:val="single" w:sz="8" w:space="0" w:color="auto"/>
              <w:right w:val="single" w:sz="8" w:space="0" w:color="auto"/>
            </w:tcBorders>
            <w:shd w:val="clear" w:color="auto" w:fill="auto"/>
            <w:hideMark/>
          </w:tcPr>
          <w:p w:rsidR="00F54B5A" w:rsidRPr="00240276" w:rsidDel="007F6D69" w:rsidRDefault="00F54B5A" w:rsidP="00926057">
            <w:pPr>
              <w:spacing w:line="240" w:lineRule="auto"/>
              <w:jc w:val="center"/>
              <w:rPr>
                <w:del w:id="10970" w:author="srabhi" w:date="2015-07-20T17:12:00Z"/>
                <w:rFonts w:ascii="Arial" w:hAnsi="Arial" w:cs="Arial"/>
                <w:b/>
                <w:bCs/>
                <w:sz w:val="21"/>
                <w:szCs w:val="21"/>
                <w:lang w:val="en-US" w:eastAsia="zh-CN"/>
              </w:rPr>
            </w:pPr>
            <w:del w:id="10971" w:author="srabhi" w:date="2015-07-20T17:12:00Z">
              <w:r w:rsidRPr="00240276" w:rsidDel="007F6D69">
                <w:rPr>
                  <w:rFonts w:ascii="Arial" w:hAnsi="Arial" w:cs="Arial"/>
                  <w:b/>
                  <w:bCs/>
                  <w:sz w:val="21"/>
                  <w:szCs w:val="21"/>
                  <w:lang w:eastAsia="zh-CN"/>
                </w:rPr>
                <w:delText>Variable Description</w:delText>
              </w:r>
            </w:del>
          </w:p>
        </w:tc>
        <w:tc>
          <w:tcPr>
            <w:tcW w:w="2409" w:type="dxa"/>
            <w:gridSpan w:val="3"/>
            <w:tcBorders>
              <w:top w:val="single" w:sz="8" w:space="0" w:color="auto"/>
              <w:left w:val="nil"/>
              <w:bottom w:val="single" w:sz="8" w:space="0" w:color="auto"/>
              <w:right w:val="single" w:sz="8" w:space="0" w:color="000000"/>
            </w:tcBorders>
            <w:shd w:val="clear" w:color="auto" w:fill="auto"/>
            <w:hideMark/>
          </w:tcPr>
          <w:p w:rsidR="00F54B5A" w:rsidRPr="00240276" w:rsidDel="007F6D69" w:rsidRDefault="00F54B5A" w:rsidP="00926057">
            <w:pPr>
              <w:spacing w:line="240" w:lineRule="auto"/>
              <w:jc w:val="center"/>
              <w:rPr>
                <w:del w:id="10972" w:author="srabhi" w:date="2015-07-20T17:12:00Z"/>
                <w:rFonts w:ascii="Arial" w:hAnsi="Arial" w:cs="Arial"/>
                <w:b/>
                <w:bCs/>
                <w:sz w:val="21"/>
                <w:szCs w:val="21"/>
                <w:lang w:val="en-US" w:eastAsia="zh-CN"/>
              </w:rPr>
            </w:pPr>
            <w:del w:id="10973" w:author="srabhi" w:date="2015-07-20T17:12:00Z">
              <w:r w:rsidRPr="00240276" w:rsidDel="007F6D69">
                <w:rPr>
                  <w:rFonts w:ascii="Arial" w:hAnsi="Arial" w:cs="Arial"/>
                  <w:b/>
                  <w:bCs/>
                  <w:sz w:val="21"/>
                  <w:szCs w:val="21"/>
                  <w:lang w:eastAsia="zh-CN"/>
                </w:rPr>
                <w:delText>Standard logistic</w:delText>
              </w:r>
            </w:del>
          </w:p>
        </w:tc>
        <w:tc>
          <w:tcPr>
            <w:tcW w:w="3402" w:type="dxa"/>
            <w:gridSpan w:val="4"/>
            <w:tcBorders>
              <w:top w:val="single" w:sz="8" w:space="0" w:color="auto"/>
              <w:left w:val="nil"/>
              <w:bottom w:val="single" w:sz="8" w:space="0" w:color="auto"/>
              <w:right w:val="single" w:sz="8" w:space="0" w:color="000000"/>
            </w:tcBorders>
            <w:shd w:val="clear" w:color="auto" w:fill="auto"/>
            <w:hideMark/>
          </w:tcPr>
          <w:p w:rsidR="00F54B5A" w:rsidRPr="00240276" w:rsidDel="007F6D69" w:rsidRDefault="00F54B5A" w:rsidP="00926057">
            <w:pPr>
              <w:spacing w:line="240" w:lineRule="auto"/>
              <w:jc w:val="center"/>
              <w:rPr>
                <w:del w:id="10974" w:author="srabhi" w:date="2015-07-20T17:12:00Z"/>
                <w:rFonts w:ascii="Arial" w:hAnsi="Arial" w:cs="Arial"/>
                <w:b/>
                <w:bCs/>
                <w:sz w:val="21"/>
                <w:szCs w:val="21"/>
                <w:lang w:val="en-US" w:eastAsia="zh-CN"/>
              </w:rPr>
            </w:pPr>
            <w:del w:id="10975" w:author="srabhi" w:date="2015-07-20T17:12:00Z">
              <w:r w:rsidRPr="00240276" w:rsidDel="007F6D69">
                <w:rPr>
                  <w:rFonts w:ascii="Arial" w:hAnsi="Arial" w:cs="Arial"/>
                  <w:b/>
                  <w:bCs/>
                  <w:sz w:val="21"/>
                  <w:szCs w:val="21"/>
                  <w:lang w:eastAsia="zh-CN"/>
                </w:rPr>
                <w:delText>Stepwise</w:delText>
              </w:r>
            </w:del>
          </w:p>
        </w:tc>
        <w:tc>
          <w:tcPr>
            <w:tcW w:w="3402" w:type="dxa"/>
            <w:gridSpan w:val="4"/>
            <w:tcBorders>
              <w:top w:val="single" w:sz="8" w:space="0" w:color="auto"/>
              <w:left w:val="nil"/>
              <w:bottom w:val="single" w:sz="8" w:space="0" w:color="auto"/>
              <w:right w:val="single" w:sz="8" w:space="0" w:color="000000"/>
            </w:tcBorders>
            <w:shd w:val="clear" w:color="auto" w:fill="auto"/>
            <w:hideMark/>
          </w:tcPr>
          <w:p w:rsidR="00F54B5A" w:rsidRPr="00240276" w:rsidDel="007F6D69" w:rsidRDefault="00F54B5A" w:rsidP="00926057">
            <w:pPr>
              <w:spacing w:line="240" w:lineRule="auto"/>
              <w:jc w:val="center"/>
              <w:rPr>
                <w:del w:id="10976" w:author="srabhi" w:date="2015-07-20T17:12:00Z"/>
                <w:rFonts w:ascii="Arial" w:hAnsi="Arial" w:cs="Arial"/>
                <w:b/>
                <w:bCs/>
                <w:sz w:val="21"/>
                <w:szCs w:val="21"/>
                <w:lang w:val="en-US" w:eastAsia="zh-CN"/>
              </w:rPr>
            </w:pPr>
            <w:del w:id="10977" w:author="srabhi" w:date="2015-07-20T17:12:00Z">
              <w:r w:rsidRPr="00240276" w:rsidDel="007F6D69">
                <w:rPr>
                  <w:rFonts w:ascii="Arial" w:hAnsi="Arial" w:cs="Arial"/>
                  <w:b/>
                  <w:bCs/>
                  <w:sz w:val="21"/>
                  <w:szCs w:val="21"/>
                  <w:lang w:eastAsia="zh-CN"/>
                </w:rPr>
                <w:delText>Lasso</w:delText>
              </w:r>
            </w:del>
          </w:p>
        </w:tc>
        <w:tc>
          <w:tcPr>
            <w:tcW w:w="4678" w:type="dxa"/>
            <w:gridSpan w:val="4"/>
            <w:tcBorders>
              <w:top w:val="single" w:sz="8" w:space="0" w:color="auto"/>
              <w:left w:val="nil"/>
              <w:bottom w:val="single" w:sz="8" w:space="0" w:color="auto"/>
              <w:right w:val="single" w:sz="8" w:space="0" w:color="000000"/>
            </w:tcBorders>
            <w:shd w:val="clear" w:color="auto" w:fill="auto"/>
            <w:hideMark/>
          </w:tcPr>
          <w:p w:rsidR="00F54B5A" w:rsidRPr="00240276" w:rsidDel="007F6D69" w:rsidRDefault="00F54B5A" w:rsidP="00926057">
            <w:pPr>
              <w:spacing w:line="240" w:lineRule="auto"/>
              <w:jc w:val="center"/>
              <w:rPr>
                <w:del w:id="10978" w:author="srabhi" w:date="2015-07-20T17:12:00Z"/>
                <w:rFonts w:ascii="Arial" w:hAnsi="Arial" w:cs="Arial"/>
                <w:b/>
                <w:bCs/>
                <w:sz w:val="21"/>
                <w:szCs w:val="21"/>
                <w:lang w:val="en-US" w:eastAsia="zh-CN"/>
              </w:rPr>
            </w:pPr>
            <w:del w:id="10979" w:author="srabhi" w:date="2015-07-20T17:12:00Z">
              <w:r w:rsidRPr="00240276" w:rsidDel="007F6D69">
                <w:rPr>
                  <w:rFonts w:ascii="Arial" w:hAnsi="Arial" w:cs="Arial"/>
                  <w:b/>
                  <w:bCs/>
                  <w:sz w:val="21"/>
                  <w:szCs w:val="21"/>
                  <w:lang w:eastAsia="zh-CN"/>
                </w:rPr>
                <w:delText>Model comparison</w:delText>
              </w:r>
            </w:del>
          </w:p>
        </w:tc>
      </w:tr>
      <w:tr w:rsidR="00F54B5A" w:rsidRPr="00240276" w:rsidDel="007F6D69" w:rsidTr="00926057">
        <w:trPr>
          <w:trHeight w:val="276"/>
          <w:del w:id="10980" w:author="srabhi" w:date="2015-07-20T17:12:00Z"/>
        </w:trPr>
        <w:tc>
          <w:tcPr>
            <w:tcW w:w="1844" w:type="dxa"/>
            <w:vMerge w:val="restart"/>
            <w:tcBorders>
              <w:top w:val="nil"/>
              <w:left w:val="single" w:sz="8" w:space="0" w:color="auto"/>
              <w:bottom w:val="single" w:sz="8" w:space="0" w:color="000000"/>
              <w:right w:val="single" w:sz="8" w:space="0" w:color="auto"/>
            </w:tcBorders>
            <w:shd w:val="clear" w:color="auto" w:fill="auto"/>
            <w:hideMark/>
          </w:tcPr>
          <w:p w:rsidR="00F54B5A" w:rsidRPr="00240276" w:rsidDel="007F6D69" w:rsidRDefault="00F54B5A" w:rsidP="00926057">
            <w:pPr>
              <w:spacing w:line="240" w:lineRule="auto"/>
              <w:jc w:val="center"/>
              <w:rPr>
                <w:del w:id="10981" w:author="srabhi" w:date="2015-07-20T17:12:00Z"/>
                <w:rFonts w:ascii="Arial" w:hAnsi="Arial" w:cs="Arial"/>
                <w:b/>
                <w:bCs/>
                <w:sz w:val="21"/>
                <w:szCs w:val="21"/>
                <w:lang w:val="en-US" w:eastAsia="zh-CN"/>
              </w:rPr>
            </w:pPr>
            <w:del w:id="10982" w:author="srabhi" w:date="2015-07-20T17:12:00Z">
              <w:r w:rsidRPr="00240276" w:rsidDel="007F6D69">
                <w:rPr>
                  <w:rFonts w:ascii="Arial" w:hAnsi="Arial" w:cs="Arial"/>
                  <w:b/>
                  <w:bCs/>
                  <w:sz w:val="21"/>
                  <w:szCs w:val="21"/>
                  <w:lang w:eastAsia="zh-CN"/>
                </w:rPr>
                <w:delText> </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983" w:author="srabhi" w:date="2015-07-20T17:12:00Z"/>
                <w:rFonts w:ascii="Arial" w:hAnsi="Arial" w:cs="Arial"/>
                <w:b/>
                <w:bCs/>
                <w:sz w:val="18"/>
                <w:szCs w:val="18"/>
                <w:lang w:val="en-US" w:eastAsia="zh-CN"/>
              </w:rPr>
            </w:pPr>
            <w:del w:id="10984" w:author="srabhi" w:date="2015-07-20T17:12:00Z">
              <w:r w:rsidRPr="00415B83" w:rsidDel="007F6D69">
                <w:rPr>
                  <w:rFonts w:ascii="Arial" w:hAnsi="Arial" w:cs="Arial"/>
                  <w:b/>
                  <w:bCs/>
                  <w:sz w:val="18"/>
                  <w:szCs w:val="18"/>
                  <w:lang w:eastAsia="zh-CN"/>
                </w:rPr>
                <w:delText>No. of times significant</w:delText>
              </w:r>
            </w:del>
          </w:p>
        </w:tc>
        <w:tc>
          <w:tcPr>
            <w:tcW w:w="708"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985" w:author="srabhi" w:date="2015-07-20T17:12:00Z"/>
                <w:rFonts w:ascii="Arial" w:hAnsi="Arial" w:cs="Arial"/>
                <w:b/>
                <w:bCs/>
                <w:sz w:val="18"/>
                <w:szCs w:val="18"/>
                <w:lang w:val="en-US" w:eastAsia="zh-CN"/>
              </w:rPr>
            </w:pPr>
            <w:del w:id="10986" w:author="srabhi" w:date="2015-07-20T17:12:00Z">
              <w:r w:rsidRPr="00415B83" w:rsidDel="007F6D69">
                <w:rPr>
                  <w:rFonts w:ascii="Arial" w:hAnsi="Arial" w:cs="Arial"/>
                  <w:b/>
                  <w:bCs/>
                  <w:sz w:val="18"/>
                  <w:szCs w:val="18"/>
                  <w:lang w:eastAsia="zh-CN"/>
                </w:rPr>
                <w:delText>Mean OR</w:delText>
              </w:r>
            </w:del>
          </w:p>
        </w:tc>
        <w:tc>
          <w:tcPr>
            <w:tcW w:w="567"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987" w:author="srabhi" w:date="2015-07-20T17:12:00Z"/>
                <w:rFonts w:ascii="Arial" w:hAnsi="Arial" w:cs="Arial"/>
                <w:b/>
                <w:bCs/>
                <w:sz w:val="18"/>
                <w:szCs w:val="18"/>
                <w:lang w:val="en-US" w:eastAsia="zh-CN"/>
              </w:rPr>
            </w:pPr>
            <w:del w:id="10988" w:author="srabhi" w:date="2015-07-20T17:12:00Z">
              <w:r w:rsidRPr="00415B83" w:rsidDel="007F6D69">
                <w:rPr>
                  <w:rFonts w:ascii="Arial" w:hAnsi="Arial" w:cs="Arial"/>
                  <w:b/>
                  <w:bCs/>
                  <w:sz w:val="18"/>
                  <w:szCs w:val="18"/>
                  <w:lang w:eastAsia="zh-CN"/>
                </w:rPr>
                <w:delText>SD OR</w:delText>
              </w:r>
            </w:del>
          </w:p>
        </w:tc>
        <w:tc>
          <w:tcPr>
            <w:tcW w:w="993"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989" w:author="srabhi" w:date="2015-07-20T17:12:00Z"/>
                <w:rFonts w:ascii="Arial" w:hAnsi="Arial" w:cs="Arial"/>
                <w:b/>
                <w:bCs/>
                <w:sz w:val="18"/>
                <w:szCs w:val="18"/>
                <w:lang w:val="en-US" w:eastAsia="zh-CN"/>
              </w:rPr>
            </w:pPr>
            <w:del w:id="10990" w:author="srabhi" w:date="2015-07-20T17:12:00Z">
              <w:r w:rsidRPr="00415B83" w:rsidDel="007F6D69">
                <w:rPr>
                  <w:rFonts w:ascii="Arial" w:hAnsi="Arial" w:cs="Arial"/>
                  <w:b/>
                  <w:bCs/>
                  <w:sz w:val="18"/>
                  <w:szCs w:val="18"/>
                  <w:lang w:eastAsia="zh-CN"/>
                </w:rPr>
                <w:delText>Number of times retained</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991" w:author="srabhi" w:date="2015-07-20T17:12:00Z"/>
                <w:rFonts w:ascii="Arial" w:hAnsi="Arial" w:cs="Arial"/>
                <w:b/>
                <w:bCs/>
                <w:sz w:val="18"/>
                <w:szCs w:val="18"/>
                <w:lang w:val="en-US" w:eastAsia="zh-CN"/>
              </w:rPr>
            </w:pPr>
            <w:del w:id="10992" w:author="srabhi" w:date="2015-07-20T17:12:00Z">
              <w:r w:rsidRPr="00415B83" w:rsidDel="007F6D69">
                <w:rPr>
                  <w:rFonts w:ascii="Arial" w:hAnsi="Arial" w:cs="Arial"/>
                  <w:b/>
                  <w:bCs/>
                  <w:sz w:val="18"/>
                  <w:szCs w:val="18"/>
                  <w:lang w:eastAsia="zh-CN"/>
                </w:rPr>
                <w:delText>Number of times significant</w:delText>
              </w:r>
            </w:del>
          </w:p>
        </w:tc>
        <w:tc>
          <w:tcPr>
            <w:tcW w:w="708"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993" w:author="srabhi" w:date="2015-07-20T17:12:00Z"/>
                <w:rFonts w:ascii="Arial" w:hAnsi="Arial" w:cs="Arial"/>
                <w:b/>
                <w:bCs/>
                <w:sz w:val="18"/>
                <w:szCs w:val="18"/>
                <w:lang w:val="en-US" w:eastAsia="zh-CN"/>
              </w:rPr>
            </w:pPr>
            <w:del w:id="10994" w:author="srabhi" w:date="2015-07-20T17:12:00Z">
              <w:r w:rsidRPr="00415B83" w:rsidDel="007F6D69">
                <w:rPr>
                  <w:rFonts w:ascii="Arial" w:hAnsi="Arial" w:cs="Arial"/>
                  <w:b/>
                  <w:bCs/>
                  <w:sz w:val="18"/>
                  <w:szCs w:val="18"/>
                  <w:lang w:eastAsia="zh-CN"/>
                </w:rPr>
                <w:delText>Mean OR</w:delText>
              </w:r>
            </w:del>
          </w:p>
        </w:tc>
        <w:tc>
          <w:tcPr>
            <w:tcW w:w="567"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995" w:author="srabhi" w:date="2015-07-20T17:12:00Z"/>
                <w:rFonts w:ascii="Arial" w:hAnsi="Arial" w:cs="Arial"/>
                <w:b/>
                <w:bCs/>
                <w:sz w:val="18"/>
                <w:szCs w:val="18"/>
                <w:lang w:val="en-US" w:eastAsia="zh-CN"/>
              </w:rPr>
            </w:pPr>
            <w:del w:id="10996" w:author="srabhi" w:date="2015-07-20T17:12:00Z">
              <w:r w:rsidRPr="00415B83" w:rsidDel="007F6D69">
                <w:rPr>
                  <w:rFonts w:ascii="Arial" w:hAnsi="Arial" w:cs="Arial"/>
                  <w:b/>
                  <w:bCs/>
                  <w:sz w:val="18"/>
                  <w:szCs w:val="18"/>
                  <w:lang w:eastAsia="zh-CN"/>
                </w:rPr>
                <w:delText>SD OR</w:delText>
              </w:r>
            </w:del>
          </w:p>
        </w:tc>
        <w:tc>
          <w:tcPr>
            <w:tcW w:w="993"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997" w:author="srabhi" w:date="2015-07-20T17:12:00Z"/>
                <w:rFonts w:ascii="Arial" w:hAnsi="Arial" w:cs="Arial"/>
                <w:b/>
                <w:bCs/>
                <w:sz w:val="18"/>
                <w:szCs w:val="18"/>
                <w:lang w:val="en-US" w:eastAsia="zh-CN"/>
              </w:rPr>
            </w:pPr>
            <w:del w:id="10998" w:author="srabhi" w:date="2015-07-20T17:12:00Z">
              <w:r w:rsidRPr="00415B83" w:rsidDel="007F6D69">
                <w:rPr>
                  <w:rFonts w:ascii="Arial" w:hAnsi="Arial" w:cs="Arial"/>
                  <w:b/>
                  <w:bCs/>
                  <w:sz w:val="18"/>
                  <w:szCs w:val="18"/>
                  <w:lang w:eastAsia="zh-CN"/>
                </w:rPr>
                <w:delText>Number of times retained</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0999" w:author="srabhi" w:date="2015-07-20T17:12:00Z"/>
                <w:rFonts w:ascii="Arial" w:hAnsi="Arial" w:cs="Arial"/>
                <w:b/>
                <w:bCs/>
                <w:sz w:val="18"/>
                <w:szCs w:val="18"/>
                <w:lang w:val="en-US" w:eastAsia="zh-CN"/>
              </w:rPr>
            </w:pPr>
            <w:del w:id="11000" w:author="srabhi" w:date="2015-07-20T17:12:00Z">
              <w:r w:rsidRPr="00415B83" w:rsidDel="007F6D69">
                <w:rPr>
                  <w:rFonts w:ascii="Arial" w:hAnsi="Arial" w:cs="Arial"/>
                  <w:b/>
                  <w:bCs/>
                  <w:sz w:val="18"/>
                  <w:szCs w:val="18"/>
                  <w:lang w:eastAsia="zh-CN"/>
                </w:rPr>
                <w:delText>Number of times significant</w:delText>
              </w:r>
            </w:del>
          </w:p>
        </w:tc>
        <w:tc>
          <w:tcPr>
            <w:tcW w:w="708"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001" w:author="srabhi" w:date="2015-07-20T17:12:00Z"/>
                <w:rFonts w:ascii="Arial" w:hAnsi="Arial" w:cs="Arial"/>
                <w:b/>
                <w:bCs/>
                <w:sz w:val="18"/>
                <w:szCs w:val="18"/>
                <w:lang w:val="en-US" w:eastAsia="zh-CN"/>
              </w:rPr>
            </w:pPr>
            <w:del w:id="11002" w:author="srabhi" w:date="2015-07-20T17:12:00Z">
              <w:r w:rsidRPr="00415B83" w:rsidDel="007F6D69">
                <w:rPr>
                  <w:rFonts w:ascii="Arial" w:hAnsi="Arial" w:cs="Arial"/>
                  <w:b/>
                  <w:bCs/>
                  <w:sz w:val="18"/>
                  <w:szCs w:val="18"/>
                  <w:lang w:eastAsia="zh-CN"/>
                </w:rPr>
                <w:delText>Mean OR (A)</w:delText>
              </w:r>
            </w:del>
          </w:p>
        </w:tc>
        <w:tc>
          <w:tcPr>
            <w:tcW w:w="567"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003" w:author="srabhi" w:date="2015-07-20T17:12:00Z"/>
                <w:rFonts w:ascii="Arial" w:hAnsi="Arial" w:cs="Arial"/>
                <w:b/>
                <w:bCs/>
                <w:sz w:val="18"/>
                <w:szCs w:val="18"/>
                <w:lang w:val="en-US" w:eastAsia="zh-CN"/>
              </w:rPr>
            </w:pPr>
            <w:del w:id="11004" w:author="srabhi" w:date="2015-07-20T17:12:00Z">
              <w:r w:rsidRPr="00415B83" w:rsidDel="007F6D69">
                <w:rPr>
                  <w:rFonts w:ascii="Arial" w:hAnsi="Arial" w:cs="Arial"/>
                  <w:b/>
                  <w:bCs/>
                  <w:sz w:val="18"/>
                  <w:szCs w:val="18"/>
                  <w:lang w:eastAsia="zh-CN"/>
                </w:rPr>
                <w:delText>SD OR</w:delText>
              </w:r>
            </w:del>
          </w:p>
        </w:tc>
        <w:tc>
          <w:tcPr>
            <w:tcW w:w="1276"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005" w:author="srabhi" w:date="2015-07-20T17:12:00Z"/>
                <w:rFonts w:ascii="Arial" w:hAnsi="Arial" w:cs="Arial"/>
                <w:b/>
                <w:bCs/>
                <w:sz w:val="18"/>
                <w:szCs w:val="18"/>
                <w:lang w:val="en-US" w:eastAsia="zh-CN"/>
              </w:rPr>
            </w:pPr>
            <w:del w:id="11006" w:author="srabhi" w:date="2015-07-20T17:12:00Z">
              <w:r w:rsidRPr="00415B83" w:rsidDel="007F6D69">
                <w:rPr>
                  <w:rFonts w:ascii="Arial" w:hAnsi="Arial" w:cs="Arial"/>
                  <w:b/>
                  <w:bCs/>
                  <w:sz w:val="18"/>
                  <w:szCs w:val="18"/>
                  <w:lang w:eastAsia="zh-CN"/>
                </w:rPr>
                <w:delText>Mean OR in standard LR when retained by Lasso LR (B)</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007" w:author="srabhi" w:date="2015-07-20T17:12:00Z"/>
                <w:rFonts w:ascii="Arial" w:hAnsi="Arial" w:cs="Arial"/>
                <w:b/>
                <w:bCs/>
                <w:sz w:val="18"/>
                <w:szCs w:val="18"/>
                <w:lang w:val="en-US" w:eastAsia="zh-CN"/>
              </w:rPr>
            </w:pPr>
            <w:del w:id="11008" w:author="srabhi" w:date="2015-07-20T17:12:00Z">
              <w:r w:rsidRPr="00415B83" w:rsidDel="007F6D69">
                <w:rPr>
                  <w:rFonts w:ascii="Arial" w:hAnsi="Arial" w:cs="Arial"/>
                  <w:b/>
                  <w:bCs/>
                  <w:sz w:val="18"/>
                  <w:szCs w:val="18"/>
                  <w:lang w:eastAsia="zh-CN"/>
                </w:rPr>
                <w:delText>Difference in mean OR (A-B)</w:delText>
              </w:r>
            </w:del>
          </w:p>
        </w:tc>
        <w:tc>
          <w:tcPr>
            <w:tcW w:w="1064"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009" w:author="srabhi" w:date="2015-07-20T17:12:00Z"/>
                <w:rFonts w:ascii="Arial" w:hAnsi="Arial" w:cs="Arial"/>
                <w:b/>
                <w:bCs/>
                <w:sz w:val="18"/>
                <w:szCs w:val="18"/>
                <w:lang w:val="en-US" w:eastAsia="zh-CN"/>
              </w:rPr>
            </w:pPr>
            <w:del w:id="11010" w:author="srabhi" w:date="2015-07-20T17:12:00Z">
              <w:r w:rsidRPr="00415B83" w:rsidDel="007F6D69">
                <w:rPr>
                  <w:rFonts w:ascii="Arial" w:hAnsi="Arial" w:cs="Arial"/>
                  <w:b/>
                  <w:bCs/>
                  <w:sz w:val="18"/>
                  <w:szCs w:val="18"/>
                  <w:lang w:eastAsia="zh-CN"/>
                </w:rPr>
                <w:delText>Mean OR in stepwise LR when retained by stepwise &amp; Lasso (C)</w:delText>
              </w:r>
            </w:del>
          </w:p>
        </w:tc>
        <w:tc>
          <w:tcPr>
            <w:tcW w:w="1204"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011" w:author="srabhi" w:date="2015-07-20T17:12:00Z"/>
                <w:rFonts w:ascii="Arial" w:hAnsi="Arial" w:cs="Arial"/>
                <w:b/>
                <w:bCs/>
                <w:sz w:val="18"/>
                <w:szCs w:val="18"/>
                <w:lang w:val="en-US" w:eastAsia="zh-CN"/>
              </w:rPr>
            </w:pPr>
            <w:del w:id="11012" w:author="srabhi" w:date="2015-07-20T17:12:00Z">
              <w:r w:rsidRPr="00415B83" w:rsidDel="007F6D69">
                <w:rPr>
                  <w:rFonts w:ascii="Arial" w:hAnsi="Arial" w:cs="Arial"/>
                  <w:b/>
                  <w:bCs/>
                  <w:sz w:val="18"/>
                  <w:szCs w:val="18"/>
                  <w:lang w:eastAsia="zh-CN"/>
                </w:rPr>
                <w:delText>Difference in mean OR (A-C)</w:delText>
              </w:r>
            </w:del>
          </w:p>
        </w:tc>
      </w:tr>
      <w:tr w:rsidR="00F54B5A" w:rsidRPr="00240276" w:rsidDel="007F6D69" w:rsidTr="00926057">
        <w:trPr>
          <w:trHeight w:val="276"/>
          <w:del w:id="11013"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11014"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15"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16"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17"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18"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19"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20"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21"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22"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23"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24"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25"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26"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27"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28"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29" w:author="srabhi" w:date="2015-07-20T17:12:00Z"/>
                <w:rFonts w:ascii="Arial" w:hAnsi="Arial" w:cs="Arial"/>
                <w:b/>
                <w:bCs/>
                <w:sz w:val="18"/>
                <w:szCs w:val="18"/>
                <w:lang w:val="en-US" w:eastAsia="zh-CN"/>
              </w:rPr>
            </w:pPr>
          </w:p>
        </w:tc>
      </w:tr>
      <w:tr w:rsidR="00F54B5A" w:rsidRPr="00240276" w:rsidDel="007F6D69" w:rsidTr="00926057">
        <w:trPr>
          <w:trHeight w:val="276"/>
          <w:del w:id="11030"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11031"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32"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33"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34"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35"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36"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37"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38"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39"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40"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41"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42"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43"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44"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45"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46" w:author="srabhi" w:date="2015-07-20T17:12:00Z"/>
                <w:rFonts w:ascii="Arial" w:hAnsi="Arial" w:cs="Arial"/>
                <w:b/>
                <w:bCs/>
                <w:sz w:val="18"/>
                <w:szCs w:val="18"/>
                <w:lang w:val="en-US" w:eastAsia="zh-CN"/>
              </w:rPr>
            </w:pPr>
          </w:p>
        </w:tc>
      </w:tr>
      <w:tr w:rsidR="00F54B5A" w:rsidRPr="00240276" w:rsidDel="007F6D69" w:rsidTr="00926057">
        <w:trPr>
          <w:trHeight w:val="276"/>
          <w:del w:id="11047"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11048"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49"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50"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51"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52"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53"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54"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55"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56"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57"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58"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59"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60"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61"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62"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63" w:author="srabhi" w:date="2015-07-20T17:12:00Z"/>
                <w:rFonts w:ascii="Arial" w:hAnsi="Arial" w:cs="Arial"/>
                <w:b/>
                <w:bCs/>
                <w:sz w:val="18"/>
                <w:szCs w:val="18"/>
                <w:lang w:val="en-US" w:eastAsia="zh-CN"/>
              </w:rPr>
            </w:pPr>
          </w:p>
        </w:tc>
      </w:tr>
      <w:tr w:rsidR="00F54B5A" w:rsidRPr="00240276" w:rsidDel="007F6D69" w:rsidTr="00926057">
        <w:trPr>
          <w:trHeight w:val="276"/>
          <w:del w:id="11064"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1106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66"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67"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68"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69"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70"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71"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72"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73"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74"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75"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76"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77"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78"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79"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80" w:author="srabhi" w:date="2015-07-20T17:12:00Z"/>
                <w:rFonts w:ascii="Arial" w:hAnsi="Arial" w:cs="Arial"/>
                <w:b/>
                <w:bCs/>
                <w:sz w:val="18"/>
                <w:szCs w:val="18"/>
                <w:lang w:val="en-US" w:eastAsia="zh-CN"/>
              </w:rPr>
            </w:pPr>
          </w:p>
        </w:tc>
      </w:tr>
      <w:tr w:rsidR="00F54B5A" w:rsidRPr="00240276" w:rsidDel="007F6D69" w:rsidTr="00926057">
        <w:trPr>
          <w:trHeight w:val="276"/>
          <w:del w:id="11081"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1108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83"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84"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85"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86"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87"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88"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89"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90"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91"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92"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93"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94"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95"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96"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097" w:author="srabhi" w:date="2015-07-20T17:12:00Z"/>
                <w:rFonts w:ascii="Arial" w:hAnsi="Arial" w:cs="Arial"/>
                <w:b/>
                <w:bCs/>
                <w:sz w:val="18"/>
                <w:szCs w:val="18"/>
                <w:lang w:val="en-US" w:eastAsia="zh-CN"/>
              </w:rPr>
            </w:pPr>
          </w:p>
        </w:tc>
      </w:tr>
      <w:tr w:rsidR="00F54B5A" w:rsidRPr="00240276" w:rsidDel="007F6D69" w:rsidTr="00926057">
        <w:trPr>
          <w:trHeight w:val="288"/>
          <w:del w:id="11098"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1109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100"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101"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102"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103"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104"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105"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106"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107"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108"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109"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110"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111"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112"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113"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114" w:author="srabhi" w:date="2015-07-20T17:12:00Z"/>
                <w:rFonts w:ascii="Arial" w:hAnsi="Arial" w:cs="Arial"/>
                <w:b/>
                <w:bCs/>
                <w:sz w:val="18"/>
                <w:szCs w:val="18"/>
                <w:lang w:val="en-US" w:eastAsia="zh-CN"/>
              </w:rPr>
            </w:pPr>
          </w:p>
        </w:tc>
      </w:tr>
      <w:tr w:rsidR="00F54B5A" w:rsidRPr="00240276" w:rsidDel="007F6D69" w:rsidTr="00F54B5A">
        <w:trPr>
          <w:trHeight w:val="300"/>
          <w:del w:id="11115"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1116" w:author="srabhi" w:date="2015-07-20T17:12:00Z"/>
                <w:rFonts w:ascii="Arial" w:hAnsi="Arial" w:cs="Arial"/>
                <w:b/>
                <w:bCs/>
                <w:sz w:val="20"/>
                <w:szCs w:val="20"/>
                <w:lang w:val="en-US" w:eastAsia="zh-CN"/>
              </w:rPr>
            </w:pPr>
            <w:del w:id="11117" w:author="srabhi" w:date="2015-07-20T17:12:00Z">
              <w:r w:rsidRPr="00415B83" w:rsidDel="007F6D69">
                <w:rPr>
                  <w:rFonts w:ascii="Arial" w:hAnsi="Arial" w:cs="Arial"/>
                  <w:b/>
                  <w:bCs/>
                  <w:sz w:val="20"/>
                  <w:szCs w:val="20"/>
                  <w:lang w:eastAsia="zh-CN"/>
                </w:rPr>
                <w:delText>Pain</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18" w:author="srabhi" w:date="2015-07-20T17:12:00Z"/>
                <w:rFonts w:ascii="Arial" w:hAnsi="Arial" w:cs="Arial"/>
                <w:sz w:val="18"/>
                <w:szCs w:val="18"/>
                <w:lang w:val="en-US" w:eastAsia="zh-CN"/>
              </w:rPr>
            </w:pPr>
            <w:del w:id="11119" w:author="srabhi" w:date="2015-07-20T17:12:00Z">
              <w:r w:rsidRPr="00415B83" w:rsidDel="007F6D69">
                <w:rPr>
                  <w:rFonts w:ascii="Arial" w:hAnsi="Arial" w:cs="Arial"/>
                  <w:sz w:val="18"/>
                  <w:szCs w:val="18"/>
                  <w:lang w:val="en-US" w:eastAsia="zh-CN"/>
                </w:rPr>
                <w:delText>2</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20" w:author="srabhi" w:date="2015-07-20T17:12:00Z"/>
                <w:rFonts w:ascii="Arial" w:hAnsi="Arial" w:cs="Arial"/>
                <w:sz w:val="18"/>
                <w:szCs w:val="18"/>
                <w:lang w:val="en-US" w:eastAsia="zh-CN"/>
              </w:rPr>
            </w:pPr>
            <w:del w:id="11121" w:author="srabhi" w:date="2015-07-20T17:12:00Z">
              <w:r w:rsidRPr="00415B83" w:rsidDel="007F6D69">
                <w:rPr>
                  <w:rFonts w:ascii="Arial" w:hAnsi="Arial" w:cs="Arial"/>
                  <w:sz w:val="18"/>
                  <w:szCs w:val="18"/>
                  <w:lang w:val="en-US" w:eastAsia="zh-CN"/>
                </w:rPr>
                <w:delText>1.08</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22" w:author="srabhi" w:date="2015-07-20T17:12:00Z"/>
                <w:rFonts w:ascii="Arial" w:hAnsi="Arial" w:cs="Arial"/>
                <w:sz w:val="18"/>
                <w:szCs w:val="18"/>
                <w:lang w:val="en-US" w:eastAsia="zh-CN"/>
              </w:rPr>
            </w:pPr>
            <w:del w:id="11123" w:author="srabhi" w:date="2015-07-20T17:12:00Z">
              <w:r w:rsidRPr="00415B83" w:rsidDel="007F6D69">
                <w:rPr>
                  <w:rFonts w:ascii="Arial" w:hAnsi="Arial" w:cs="Arial"/>
                  <w:sz w:val="18"/>
                  <w:szCs w:val="18"/>
                  <w:lang w:val="en-US" w:eastAsia="zh-CN"/>
                </w:rPr>
                <w:delText>0.63</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24" w:author="srabhi" w:date="2015-07-20T17:12:00Z"/>
                <w:rFonts w:ascii="Arial" w:hAnsi="Arial" w:cs="Arial"/>
                <w:sz w:val="18"/>
                <w:szCs w:val="18"/>
                <w:lang w:val="en-US" w:eastAsia="zh-CN"/>
              </w:rPr>
            </w:pPr>
            <w:del w:id="11125" w:author="srabhi" w:date="2015-07-20T17:12:00Z">
              <w:r w:rsidRPr="00415B83" w:rsidDel="007F6D69">
                <w:rPr>
                  <w:rFonts w:ascii="Arial" w:hAnsi="Arial" w:cs="Arial"/>
                  <w:sz w:val="18"/>
                  <w:szCs w:val="18"/>
                  <w:lang w:val="en-US" w:eastAsia="zh-CN"/>
                </w:rPr>
                <w:delText>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26" w:author="srabhi" w:date="2015-07-20T17:12:00Z"/>
                <w:rFonts w:ascii="Arial" w:hAnsi="Arial" w:cs="Arial"/>
                <w:sz w:val="18"/>
                <w:szCs w:val="18"/>
                <w:lang w:val="en-US" w:eastAsia="zh-CN"/>
              </w:rPr>
            </w:pPr>
            <w:del w:id="11127" w:author="srabhi" w:date="2015-07-20T17:12:00Z">
              <w:r w:rsidRPr="00415B83" w:rsidDel="007F6D69">
                <w:rPr>
                  <w:rFonts w:ascii="Arial" w:hAnsi="Arial" w:cs="Arial"/>
                  <w:sz w:val="18"/>
                  <w:szCs w:val="18"/>
                  <w:lang w:val="en-US" w:eastAsia="zh-CN"/>
                </w:rPr>
                <w:delText>2</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28" w:author="srabhi" w:date="2015-07-20T17:12:00Z"/>
                <w:rFonts w:ascii="Arial" w:hAnsi="Arial" w:cs="Arial"/>
                <w:sz w:val="18"/>
                <w:szCs w:val="18"/>
                <w:lang w:val="en-US" w:eastAsia="zh-CN"/>
              </w:rPr>
            </w:pPr>
            <w:del w:id="11129" w:author="srabhi" w:date="2015-07-20T17:12:00Z">
              <w:r w:rsidRPr="00415B83" w:rsidDel="007F6D69">
                <w:rPr>
                  <w:rFonts w:ascii="Arial" w:hAnsi="Arial" w:cs="Arial"/>
                  <w:sz w:val="18"/>
                  <w:szCs w:val="18"/>
                  <w:lang w:val="en-US" w:eastAsia="zh-CN"/>
                </w:rPr>
                <w:delText>0.90</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30" w:author="srabhi" w:date="2015-07-20T17:12:00Z"/>
                <w:rFonts w:ascii="Arial" w:hAnsi="Arial" w:cs="Arial"/>
                <w:sz w:val="18"/>
                <w:szCs w:val="18"/>
                <w:lang w:val="en-US" w:eastAsia="zh-CN"/>
              </w:rPr>
            </w:pPr>
            <w:del w:id="11131" w:author="srabhi" w:date="2015-07-20T17:12:00Z">
              <w:r w:rsidRPr="00415B83" w:rsidDel="007F6D69">
                <w:rPr>
                  <w:rFonts w:ascii="Arial" w:hAnsi="Arial" w:cs="Arial"/>
                  <w:sz w:val="18"/>
                  <w:szCs w:val="18"/>
                  <w:lang w:val="en-US" w:eastAsia="zh-CN"/>
                </w:rPr>
                <w:delText>1.04</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32" w:author="srabhi" w:date="2015-07-20T17:12:00Z"/>
                <w:rFonts w:ascii="Arial" w:hAnsi="Arial" w:cs="Arial"/>
                <w:sz w:val="18"/>
                <w:szCs w:val="18"/>
                <w:lang w:val="en-US" w:eastAsia="zh-CN"/>
              </w:rPr>
            </w:pPr>
            <w:del w:id="11133" w:author="srabhi" w:date="2015-07-20T17:12:00Z">
              <w:r w:rsidRPr="00415B83" w:rsidDel="007F6D69">
                <w:rPr>
                  <w:rFonts w:ascii="Arial" w:hAnsi="Arial" w:cs="Arial"/>
                  <w:sz w:val="18"/>
                  <w:szCs w:val="18"/>
                  <w:lang w:val="en-US" w:eastAsia="zh-CN"/>
                </w:rPr>
                <w:delText>14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34" w:author="srabhi" w:date="2015-07-20T17:12:00Z"/>
                <w:rFonts w:ascii="Arial" w:hAnsi="Arial" w:cs="Arial"/>
                <w:sz w:val="18"/>
                <w:szCs w:val="18"/>
                <w:lang w:val="en-US" w:eastAsia="zh-CN"/>
              </w:rPr>
            </w:pPr>
            <w:del w:id="11135" w:author="srabhi" w:date="2015-07-20T17:12:00Z">
              <w:r w:rsidRPr="00415B83" w:rsidDel="007F6D69">
                <w:rPr>
                  <w:rFonts w:ascii="Arial" w:hAnsi="Arial" w:cs="Arial"/>
                  <w:sz w:val="18"/>
                  <w:szCs w:val="18"/>
                  <w:lang w:val="en-US" w:eastAsia="zh-CN"/>
                </w:rPr>
                <w:delText>1</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36" w:author="srabhi" w:date="2015-07-20T17:12:00Z"/>
                <w:rFonts w:ascii="Arial" w:hAnsi="Arial" w:cs="Arial"/>
                <w:sz w:val="18"/>
                <w:szCs w:val="18"/>
                <w:lang w:val="en-US" w:eastAsia="zh-CN"/>
              </w:rPr>
            </w:pPr>
            <w:del w:id="11137" w:author="srabhi" w:date="2015-07-20T17:12:00Z">
              <w:r w:rsidRPr="00415B83" w:rsidDel="007F6D69">
                <w:rPr>
                  <w:rFonts w:ascii="Arial" w:hAnsi="Arial" w:cs="Arial"/>
                  <w:sz w:val="18"/>
                  <w:szCs w:val="18"/>
                  <w:lang w:val="en-US" w:eastAsia="zh-CN"/>
                </w:rPr>
                <w:delText>1.08</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38" w:author="srabhi" w:date="2015-07-20T17:12:00Z"/>
                <w:rFonts w:ascii="Arial" w:hAnsi="Arial" w:cs="Arial"/>
                <w:sz w:val="18"/>
                <w:szCs w:val="18"/>
                <w:lang w:val="en-US" w:eastAsia="zh-CN"/>
              </w:rPr>
            </w:pPr>
            <w:del w:id="11139" w:author="srabhi" w:date="2015-07-20T17:12:00Z">
              <w:r w:rsidRPr="00415B83" w:rsidDel="007F6D69">
                <w:rPr>
                  <w:rFonts w:ascii="Arial" w:hAnsi="Arial" w:cs="Arial"/>
                  <w:sz w:val="18"/>
                  <w:szCs w:val="18"/>
                  <w:lang w:val="en-US" w:eastAsia="zh-CN"/>
                </w:rPr>
                <w:delText>0.47</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40" w:author="srabhi" w:date="2015-07-20T17:12:00Z"/>
                <w:rFonts w:ascii="Arial" w:hAnsi="Arial" w:cs="Arial"/>
                <w:sz w:val="18"/>
                <w:szCs w:val="18"/>
                <w:lang w:val="en-US" w:eastAsia="zh-CN"/>
              </w:rPr>
            </w:pPr>
            <w:del w:id="11141" w:author="srabhi" w:date="2015-07-20T17:12:00Z">
              <w:r w:rsidRPr="00415B83" w:rsidDel="007F6D69">
                <w:rPr>
                  <w:rFonts w:ascii="Arial" w:hAnsi="Arial" w:cs="Arial"/>
                  <w:sz w:val="18"/>
                  <w:szCs w:val="18"/>
                  <w:lang w:val="en-US" w:eastAsia="zh-CN"/>
                </w:rPr>
                <w:delText>1.11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42" w:author="srabhi" w:date="2015-07-20T17:12:00Z"/>
                <w:rFonts w:ascii="Arial" w:hAnsi="Arial" w:cs="Arial"/>
                <w:sz w:val="18"/>
                <w:szCs w:val="18"/>
                <w:lang w:val="en-US" w:eastAsia="zh-CN"/>
              </w:rPr>
            </w:pPr>
            <w:del w:id="11143" w:author="srabhi" w:date="2015-07-20T17:12:00Z">
              <w:r w:rsidRPr="00415B83" w:rsidDel="007F6D69">
                <w:rPr>
                  <w:rFonts w:ascii="Arial" w:hAnsi="Arial" w:cs="Arial"/>
                  <w:sz w:val="18"/>
                  <w:szCs w:val="18"/>
                  <w:lang w:val="en-US" w:eastAsia="zh-CN"/>
                </w:rPr>
                <w:delText>-0.03</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44" w:author="srabhi" w:date="2015-07-20T17:12:00Z"/>
                <w:rFonts w:ascii="Arial" w:hAnsi="Arial" w:cs="Arial"/>
                <w:sz w:val="18"/>
                <w:szCs w:val="18"/>
                <w:lang w:val="en-US" w:eastAsia="zh-CN"/>
              </w:rPr>
            </w:pPr>
            <w:del w:id="11145" w:author="srabhi" w:date="2015-07-20T17:12:00Z">
              <w:r w:rsidRPr="00415B83" w:rsidDel="007F6D69">
                <w:rPr>
                  <w:rFonts w:ascii="Arial" w:hAnsi="Arial" w:cs="Arial"/>
                  <w:sz w:val="18"/>
                  <w:szCs w:val="18"/>
                  <w:lang w:val="en-US" w:eastAsia="zh-CN"/>
                </w:rPr>
                <w:delText>0.38</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46" w:author="srabhi" w:date="2015-07-20T17:12:00Z"/>
                <w:rFonts w:ascii="Arial" w:hAnsi="Arial" w:cs="Arial"/>
                <w:sz w:val="18"/>
                <w:szCs w:val="18"/>
                <w:lang w:val="en-US" w:eastAsia="zh-CN"/>
              </w:rPr>
            </w:pPr>
            <w:del w:id="11147" w:author="srabhi" w:date="2015-07-20T17:12:00Z">
              <w:r w:rsidRPr="00415B83" w:rsidDel="007F6D69">
                <w:rPr>
                  <w:rFonts w:ascii="Arial" w:hAnsi="Arial" w:cs="Arial"/>
                  <w:sz w:val="18"/>
                  <w:szCs w:val="18"/>
                  <w:lang w:val="en-US" w:eastAsia="zh-CN"/>
                </w:rPr>
                <w:delText>0.70</w:delText>
              </w:r>
            </w:del>
          </w:p>
        </w:tc>
      </w:tr>
      <w:tr w:rsidR="00F54B5A" w:rsidRPr="00240276" w:rsidDel="007F6D69" w:rsidTr="00F54B5A">
        <w:trPr>
          <w:trHeight w:val="300"/>
          <w:del w:id="11148"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1149" w:author="srabhi" w:date="2015-07-20T17:12:00Z"/>
                <w:rFonts w:ascii="Arial" w:hAnsi="Arial" w:cs="Arial"/>
                <w:b/>
                <w:bCs/>
                <w:sz w:val="20"/>
                <w:szCs w:val="20"/>
                <w:lang w:val="en-US" w:eastAsia="zh-CN"/>
              </w:rPr>
            </w:pPr>
            <w:del w:id="11150" w:author="srabhi" w:date="2015-07-20T17:12:00Z">
              <w:r w:rsidRPr="00415B83" w:rsidDel="007F6D69">
                <w:rPr>
                  <w:rFonts w:ascii="Arial" w:hAnsi="Arial" w:cs="Arial"/>
                  <w:b/>
                  <w:bCs/>
                  <w:sz w:val="20"/>
                  <w:szCs w:val="20"/>
                  <w:lang w:eastAsia="zh-CN"/>
                </w:rPr>
                <w:delText>Headache</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51" w:author="srabhi" w:date="2015-07-20T17:12:00Z"/>
                <w:rFonts w:ascii="Arial" w:hAnsi="Arial" w:cs="Arial"/>
                <w:sz w:val="18"/>
                <w:szCs w:val="18"/>
                <w:lang w:val="en-US" w:eastAsia="zh-CN"/>
              </w:rPr>
            </w:pPr>
            <w:del w:id="11152" w:author="srabhi" w:date="2015-07-20T17:12:00Z">
              <w:r w:rsidRPr="00415B83"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53" w:author="srabhi" w:date="2015-07-20T17:12:00Z"/>
                <w:rFonts w:ascii="Arial" w:hAnsi="Arial" w:cs="Arial"/>
                <w:sz w:val="18"/>
                <w:szCs w:val="18"/>
                <w:lang w:val="en-US" w:eastAsia="zh-CN"/>
              </w:rPr>
            </w:pPr>
            <w:del w:id="11154" w:author="srabhi" w:date="2015-07-20T17:12:00Z">
              <w:r w:rsidRPr="00415B83" w:rsidDel="007F6D69">
                <w:rPr>
                  <w:rFonts w:ascii="Arial" w:hAnsi="Arial" w:cs="Arial"/>
                  <w:sz w:val="18"/>
                  <w:szCs w:val="18"/>
                  <w:lang w:val="en-US" w:eastAsia="zh-CN"/>
                </w:rPr>
                <w:delText>0.91</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55" w:author="srabhi" w:date="2015-07-20T17:12:00Z"/>
                <w:rFonts w:ascii="Arial" w:hAnsi="Arial" w:cs="Arial"/>
                <w:sz w:val="18"/>
                <w:szCs w:val="18"/>
                <w:lang w:val="en-US" w:eastAsia="zh-CN"/>
              </w:rPr>
            </w:pPr>
            <w:del w:id="11156" w:author="srabhi" w:date="2015-07-20T17:12:00Z">
              <w:r w:rsidRPr="00415B83" w:rsidDel="007F6D69">
                <w:rPr>
                  <w:rFonts w:ascii="Arial" w:hAnsi="Arial" w:cs="Arial"/>
                  <w:sz w:val="18"/>
                  <w:szCs w:val="18"/>
                  <w:lang w:val="en-US" w:eastAsia="zh-CN"/>
                </w:rPr>
                <w:delText>0.34</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57" w:author="srabhi" w:date="2015-07-20T17:12:00Z"/>
                <w:rFonts w:ascii="Arial" w:hAnsi="Arial" w:cs="Arial"/>
                <w:sz w:val="18"/>
                <w:szCs w:val="18"/>
                <w:lang w:val="en-US" w:eastAsia="zh-CN"/>
              </w:rPr>
            </w:pPr>
            <w:del w:id="11158" w:author="srabhi" w:date="2015-07-20T17:12:00Z">
              <w:r w:rsidRPr="00415B83" w:rsidDel="007F6D69">
                <w:rPr>
                  <w:rFonts w:ascii="Arial" w:hAnsi="Arial" w:cs="Arial"/>
                  <w:sz w:val="18"/>
                  <w:szCs w:val="18"/>
                  <w:lang w:val="en-US" w:eastAsia="zh-CN"/>
                </w:rPr>
                <w:delText>24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59" w:author="srabhi" w:date="2015-07-20T17:12:00Z"/>
                <w:rFonts w:ascii="Arial" w:hAnsi="Arial" w:cs="Arial"/>
                <w:sz w:val="18"/>
                <w:szCs w:val="18"/>
                <w:lang w:val="en-US" w:eastAsia="zh-CN"/>
              </w:rPr>
            </w:pPr>
            <w:del w:id="11160" w:author="srabhi" w:date="2015-07-20T17:12:00Z">
              <w:r w:rsidRPr="00415B83" w:rsidDel="007F6D69">
                <w:rPr>
                  <w:rFonts w:ascii="Arial" w:hAnsi="Arial" w:cs="Arial"/>
                  <w:sz w:val="18"/>
                  <w:szCs w:val="18"/>
                  <w:lang w:val="en-US" w:eastAsia="zh-CN"/>
                </w:rPr>
                <w:delText>9</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61" w:author="srabhi" w:date="2015-07-20T17:12:00Z"/>
                <w:rFonts w:ascii="Arial" w:hAnsi="Arial" w:cs="Arial"/>
                <w:sz w:val="18"/>
                <w:szCs w:val="18"/>
                <w:lang w:val="en-US" w:eastAsia="zh-CN"/>
              </w:rPr>
            </w:pPr>
            <w:del w:id="11162" w:author="srabhi" w:date="2015-07-20T17:12:00Z">
              <w:r w:rsidRPr="00415B83" w:rsidDel="007F6D69">
                <w:rPr>
                  <w:rFonts w:ascii="Arial" w:hAnsi="Arial" w:cs="Arial"/>
                  <w:sz w:val="18"/>
                  <w:szCs w:val="18"/>
                  <w:lang w:val="en-US" w:eastAsia="zh-CN"/>
                </w:rPr>
                <w:delText>0.71</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63" w:author="srabhi" w:date="2015-07-20T17:12:00Z"/>
                <w:rFonts w:ascii="Arial" w:hAnsi="Arial" w:cs="Arial"/>
                <w:sz w:val="18"/>
                <w:szCs w:val="18"/>
                <w:lang w:val="en-US" w:eastAsia="zh-CN"/>
              </w:rPr>
            </w:pPr>
            <w:del w:id="11164" w:author="srabhi" w:date="2015-07-20T17:12:00Z">
              <w:r w:rsidRPr="00415B83" w:rsidDel="007F6D69">
                <w:rPr>
                  <w:rFonts w:ascii="Arial" w:hAnsi="Arial" w:cs="Arial"/>
                  <w:sz w:val="18"/>
                  <w:szCs w:val="18"/>
                  <w:lang w:val="en-US" w:eastAsia="zh-CN"/>
                </w:rPr>
                <w:delText>0.44</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65" w:author="srabhi" w:date="2015-07-20T17:12:00Z"/>
                <w:rFonts w:ascii="Arial" w:hAnsi="Arial" w:cs="Arial"/>
                <w:sz w:val="18"/>
                <w:szCs w:val="18"/>
                <w:lang w:val="en-US" w:eastAsia="zh-CN"/>
              </w:rPr>
            </w:pPr>
            <w:del w:id="11166" w:author="srabhi" w:date="2015-07-20T17:12:00Z">
              <w:r w:rsidRPr="00415B83" w:rsidDel="007F6D69">
                <w:rPr>
                  <w:rFonts w:ascii="Arial" w:hAnsi="Arial" w:cs="Arial"/>
                  <w:sz w:val="18"/>
                  <w:szCs w:val="18"/>
                  <w:lang w:val="en-US" w:eastAsia="zh-CN"/>
                </w:rPr>
                <w:delText>28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67" w:author="srabhi" w:date="2015-07-20T17:12:00Z"/>
                <w:rFonts w:ascii="Arial" w:hAnsi="Arial" w:cs="Arial"/>
                <w:sz w:val="18"/>
                <w:szCs w:val="18"/>
                <w:lang w:val="en-US" w:eastAsia="zh-CN"/>
              </w:rPr>
            </w:pPr>
            <w:del w:id="11168" w:author="srabhi" w:date="2015-07-20T17:12:00Z">
              <w:r w:rsidRPr="00415B83"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69" w:author="srabhi" w:date="2015-07-20T17:12:00Z"/>
                <w:rFonts w:ascii="Arial" w:hAnsi="Arial" w:cs="Arial"/>
                <w:sz w:val="18"/>
                <w:szCs w:val="18"/>
                <w:lang w:val="en-US" w:eastAsia="zh-CN"/>
              </w:rPr>
            </w:pPr>
            <w:del w:id="11170" w:author="srabhi" w:date="2015-07-20T17:12:00Z">
              <w:r w:rsidRPr="00415B83" w:rsidDel="007F6D69">
                <w:rPr>
                  <w:rFonts w:ascii="Arial" w:hAnsi="Arial" w:cs="Arial"/>
                  <w:sz w:val="18"/>
                  <w:szCs w:val="18"/>
                  <w:lang w:val="en-US" w:eastAsia="zh-CN"/>
                </w:rPr>
                <w:delText>0.84</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71" w:author="srabhi" w:date="2015-07-20T17:12:00Z"/>
                <w:rFonts w:ascii="Arial" w:hAnsi="Arial" w:cs="Arial"/>
                <w:sz w:val="18"/>
                <w:szCs w:val="18"/>
                <w:lang w:val="en-US" w:eastAsia="zh-CN"/>
              </w:rPr>
            </w:pPr>
            <w:del w:id="11172" w:author="srabhi" w:date="2015-07-20T17:12:00Z">
              <w:r w:rsidRPr="00415B83" w:rsidDel="007F6D69">
                <w:rPr>
                  <w:rFonts w:ascii="Arial" w:hAnsi="Arial" w:cs="Arial"/>
                  <w:sz w:val="18"/>
                  <w:szCs w:val="18"/>
                  <w:lang w:val="en-US" w:eastAsia="zh-CN"/>
                </w:rPr>
                <w:delText>0.25</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73" w:author="srabhi" w:date="2015-07-20T17:12:00Z"/>
                <w:rFonts w:ascii="Arial" w:hAnsi="Arial" w:cs="Arial"/>
                <w:sz w:val="18"/>
                <w:szCs w:val="18"/>
                <w:lang w:val="en-US" w:eastAsia="zh-CN"/>
              </w:rPr>
            </w:pPr>
            <w:del w:id="11174" w:author="srabhi" w:date="2015-07-20T17:12:00Z">
              <w:r w:rsidRPr="00415B83" w:rsidDel="007F6D69">
                <w:rPr>
                  <w:rFonts w:ascii="Arial" w:hAnsi="Arial" w:cs="Arial"/>
                  <w:sz w:val="18"/>
                  <w:szCs w:val="18"/>
                  <w:lang w:val="en-US" w:eastAsia="zh-CN"/>
                </w:rPr>
                <w:delText>0.72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75" w:author="srabhi" w:date="2015-07-20T17:12:00Z"/>
                <w:rFonts w:ascii="Arial" w:hAnsi="Arial" w:cs="Arial"/>
                <w:sz w:val="18"/>
                <w:szCs w:val="18"/>
                <w:lang w:val="en-US" w:eastAsia="zh-CN"/>
              </w:rPr>
            </w:pPr>
            <w:del w:id="11176" w:author="srabhi" w:date="2015-07-20T17:12:00Z">
              <w:r w:rsidRPr="00415B83" w:rsidDel="007F6D69">
                <w:rPr>
                  <w:rFonts w:ascii="Arial" w:hAnsi="Arial" w:cs="Arial"/>
                  <w:sz w:val="18"/>
                  <w:szCs w:val="18"/>
                  <w:lang w:val="en-US" w:eastAsia="zh-CN"/>
                </w:rPr>
                <w:delText>0.12</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77" w:author="srabhi" w:date="2015-07-20T17:12:00Z"/>
                <w:rFonts w:ascii="Arial" w:hAnsi="Arial" w:cs="Arial"/>
                <w:sz w:val="18"/>
                <w:szCs w:val="18"/>
                <w:lang w:val="en-US" w:eastAsia="zh-CN"/>
              </w:rPr>
            </w:pPr>
            <w:del w:id="11178" w:author="srabhi" w:date="2015-07-20T17:12:00Z">
              <w:r w:rsidRPr="00415B83" w:rsidDel="007F6D69">
                <w:rPr>
                  <w:rFonts w:ascii="Arial" w:hAnsi="Arial" w:cs="Arial"/>
                  <w:sz w:val="18"/>
                  <w:szCs w:val="18"/>
                  <w:lang w:val="en-US" w:eastAsia="zh-CN"/>
                </w:rPr>
                <w:delText>0.62</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79" w:author="srabhi" w:date="2015-07-20T17:12:00Z"/>
                <w:rFonts w:ascii="Arial" w:hAnsi="Arial" w:cs="Arial"/>
                <w:sz w:val="18"/>
                <w:szCs w:val="18"/>
                <w:lang w:val="en-US" w:eastAsia="zh-CN"/>
              </w:rPr>
            </w:pPr>
            <w:del w:id="11180" w:author="srabhi" w:date="2015-07-20T17:12:00Z">
              <w:r w:rsidRPr="00415B83" w:rsidDel="007F6D69">
                <w:rPr>
                  <w:rFonts w:ascii="Arial" w:hAnsi="Arial" w:cs="Arial"/>
                  <w:sz w:val="18"/>
                  <w:szCs w:val="18"/>
                  <w:lang w:val="en-US" w:eastAsia="zh-CN"/>
                </w:rPr>
                <w:delText>0.22</w:delText>
              </w:r>
            </w:del>
          </w:p>
        </w:tc>
      </w:tr>
      <w:tr w:rsidR="00F54B5A" w:rsidRPr="00240276" w:rsidDel="007F6D69" w:rsidTr="00F54B5A">
        <w:trPr>
          <w:trHeight w:val="300"/>
          <w:del w:id="11181"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1182" w:author="srabhi" w:date="2015-07-20T17:12:00Z"/>
                <w:rFonts w:ascii="Arial" w:hAnsi="Arial" w:cs="Arial"/>
                <w:b/>
                <w:bCs/>
                <w:sz w:val="20"/>
                <w:szCs w:val="20"/>
                <w:lang w:val="en-US" w:eastAsia="zh-CN"/>
              </w:rPr>
            </w:pPr>
            <w:del w:id="11183" w:author="srabhi" w:date="2015-07-20T17:12:00Z">
              <w:r w:rsidRPr="00415B83" w:rsidDel="007F6D69">
                <w:rPr>
                  <w:rFonts w:ascii="Arial" w:hAnsi="Arial" w:cs="Arial"/>
                  <w:b/>
                  <w:bCs/>
                  <w:sz w:val="20"/>
                  <w:szCs w:val="20"/>
                  <w:lang w:eastAsia="zh-CN"/>
                </w:rPr>
                <w:delText>Tremor</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84" w:author="srabhi" w:date="2015-07-20T17:12:00Z"/>
                <w:rFonts w:ascii="Arial" w:hAnsi="Arial" w:cs="Arial"/>
                <w:sz w:val="18"/>
                <w:szCs w:val="18"/>
                <w:lang w:val="en-US" w:eastAsia="zh-CN"/>
              </w:rPr>
            </w:pPr>
            <w:del w:id="11185" w:author="srabhi" w:date="2015-07-20T17:12:00Z">
              <w:r w:rsidRPr="00415B83"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86" w:author="srabhi" w:date="2015-07-20T17:12:00Z"/>
                <w:rFonts w:ascii="Arial" w:hAnsi="Arial" w:cs="Arial"/>
                <w:sz w:val="18"/>
                <w:szCs w:val="18"/>
                <w:lang w:val="en-US" w:eastAsia="zh-CN"/>
              </w:rPr>
            </w:pPr>
            <w:del w:id="11187" w:author="srabhi" w:date="2015-07-20T17:12:00Z">
              <w:r w:rsidRPr="00415B83" w:rsidDel="007F6D69">
                <w:rPr>
                  <w:rFonts w:ascii="Arial" w:hAnsi="Arial" w:cs="Arial"/>
                  <w:sz w:val="18"/>
                  <w:szCs w:val="18"/>
                  <w:lang w:val="en-US" w:eastAsia="zh-CN"/>
                </w:rPr>
                <w:delText>1.03</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88" w:author="srabhi" w:date="2015-07-20T17:12:00Z"/>
                <w:rFonts w:ascii="Arial" w:hAnsi="Arial" w:cs="Arial"/>
                <w:sz w:val="18"/>
                <w:szCs w:val="18"/>
                <w:lang w:val="en-US" w:eastAsia="zh-CN"/>
              </w:rPr>
            </w:pPr>
            <w:del w:id="11189" w:author="srabhi" w:date="2015-07-20T17:12:00Z">
              <w:r w:rsidRPr="00415B83" w:rsidDel="007F6D69">
                <w:rPr>
                  <w:rFonts w:ascii="Arial" w:hAnsi="Arial" w:cs="Arial"/>
                  <w:sz w:val="18"/>
                  <w:szCs w:val="18"/>
                  <w:lang w:val="en-US" w:eastAsia="zh-CN"/>
                </w:rPr>
                <w:delText>0.86</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90" w:author="srabhi" w:date="2015-07-20T17:12:00Z"/>
                <w:rFonts w:ascii="Arial" w:hAnsi="Arial" w:cs="Arial"/>
                <w:sz w:val="18"/>
                <w:szCs w:val="18"/>
                <w:lang w:val="en-US" w:eastAsia="zh-CN"/>
              </w:rPr>
            </w:pPr>
            <w:del w:id="11191" w:author="srabhi" w:date="2015-07-20T17:12:00Z">
              <w:r w:rsidRPr="00415B83" w:rsidDel="007F6D69">
                <w:rPr>
                  <w:rFonts w:ascii="Arial" w:hAnsi="Arial" w:cs="Arial"/>
                  <w:sz w:val="18"/>
                  <w:szCs w:val="18"/>
                  <w:lang w:val="en-US" w:eastAsia="zh-CN"/>
                </w:rPr>
                <w:delText>11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92" w:author="srabhi" w:date="2015-07-20T17:12:00Z"/>
                <w:rFonts w:ascii="Arial" w:hAnsi="Arial" w:cs="Arial"/>
                <w:sz w:val="18"/>
                <w:szCs w:val="18"/>
                <w:lang w:val="en-US" w:eastAsia="zh-CN"/>
              </w:rPr>
            </w:pPr>
            <w:del w:id="11193" w:author="srabhi" w:date="2015-07-20T17:12:00Z">
              <w:r w:rsidRPr="00415B83"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94" w:author="srabhi" w:date="2015-07-20T17:12:00Z"/>
                <w:rFonts w:ascii="Arial" w:hAnsi="Arial" w:cs="Arial"/>
                <w:sz w:val="18"/>
                <w:szCs w:val="18"/>
                <w:lang w:val="en-US" w:eastAsia="zh-CN"/>
              </w:rPr>
            </w:pPr>
            <w:del w:id="11195" w:author="srabhi" w:date="2015-07-20T17:12:00Z">
              <w:r w:rsidRPr="00415B83" w:rsidDel="007F6D69">
                <w:rPr>
                  <w:rFonts w:ascii="Arial" w:hAnsi="Arial" w:cs="Arial"/>
                  <w:sz w:val="18"/>
                  <w:szCs w:val="18"/>
                  <w:lang w:val="en-US" w:eastAsia="zh-CN"/>
                </w:rPr>
                <w:delText>1.22</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96" w:author="srabhi" w:date="2015-07-20T17:12:00Z"/>
                <w:rFonts w:ascii="Arial" w:hAnsi="Arial" w:cs="Arial"/>
                <w:sz w:val="18"/>
                <w:szCs w:val="18"/>
                <w:lang w:val="en-US" w:eastAsia="zh-CN"/>
              </w:rPr>
            </w:pPr>
            <w:del w:id="11197" w:author="srabhi" w:date="2015-07-20T17:12:00Z">
              <w:r w:rsidRPr="00415B83" w:rsidDel="007F6D69">
                <w:rPr>
                  <w:rFonts w:ascii="Arial" w:hAnsi="Arial" w:cs="Arial"/>
                  <w:sz w:val="18"/>
                  <w:szCs w:val="18"/>
                  <w:lang w:val="en-US" w:eastAsia="zh-CN"/>
                </w:rPr>
                <w:delText>2.09</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198" w:author="srabhi" w:date="2015-07-20T17:12:00Z"/>
                <w:rFonts w:ascii="Arial" w:hAnsi="Arial" w:cs="Arial"/>
                <w:sz w:val="18"/>
                <w:szCs w:val="18"/>
                <w:lang w:val="en-US" w:eastAsia="zh-CN"/>
              </w:rPr>
            </w:pPr>
            <w:del w:id="11199" w:author="srabhi" w:date="2015-07-20T17:12:00Z">
              <w:r w:rsidRPr="00415B83" w:rsidDel="007F6D69">
                <w:rPr>
                  <w:rFonts w:ascii="Arial" w:hAnsi="Arial" w:cs="Arial"/>
                  <w:sz w:val="18"/>
                  <w:szCs w:val="18"/>
                  <w:lang w:val="en-US" w:eastAsia="zh-CN"/>
                </w:rPr>
                <w:delText>15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00" w:author="srabhi" w:date="2015-07-20T17:12:00Z"/>
                <w:rFonts w:ascii="Arial" w:hAnsi="Arial" w:cs="Arial"/>
                <w:sz w:val="18"/>
                <w:szCs w:val="18"/>
                <w:lang w:val="en-US" w:eastAsia="zh-CN"/>
              </w:rPr>
            </w:pPr>
            <w:del w:id="11201" w:author="srabhi" w:date="2015-07-20T17:12:00Z">
              <w:r w:rsidRPr="00415B83" w:rsidDel="007F6D69">
                <w:rPr>
                  <w:rFonts w:ascii="Arial" w:hAnsi="Arial" w:cs="Arial"/>
                  <w:sz w:val="18"/>
                  <w:szCs w:val="18"/>
                  <w:lang w:val="en-US" w:eastAsia="zh-CN"/>
                </w:rPr>
                <w:delText>0</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02" w:author="srabhi" w:date="2015-07-20T17:12:00Z"/>
                <w:rFonts w:ascii="Arial" w:hAnsi="Arial" w:cs="Arial"/>
                <w:sz w:val="18"/>
                <w:szCs w:val="18"/>
                <w:lang w:val="en-US" w:eastAsia="zh-CN"/>
              </w:rPr>
            </w:pPr>
            <w:del w:id="11203" w:author="srabhi" w:date="2015-07-20T17:12:00Z">
              <w:r w:rsidRPr="00415B83" w:rsidDel="007F6D69">
                <w:rPr>
                  <w:rFonts w:ascii="Arial" w:hAnsi="Arial" w:cs="Arial"/>
                  <w:sz w:val="18"/>
                  <w:szCs w:val="18"/>
                  <w:lang w:val="en-US" w:eastAsia="zh-CN"/>
                </w:rPr>
                <w:delText>0.94</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04" w:author="srabhi" w:date="2015-07-20T17:12:00Z"/>
                <w:rFonts w:ascii="Arial" w:hAnsi="Arial" w:cs="Arial"/>
                <w:sz w:val="18"/>
                <w:szCs w:val="18"/>
                <w:lang w:val="en-US" w:eastAsia="zh-CN"/>
              </w:rPr>
            </w:pPr>
            <w:del w:id="11205" w:author="srabhi" w:date="2015-07-20T17:12:00Z">
              <w:r w:rsidRPr="00415B83" w:rsidDel="007F6D69">
                <w:rPr>
                  <w:rFonts w:ascii="Arial" w:hAnsi="Arial" w:cs="Arial"/>
                  <w:sz w:val="18"/>
                  <w:szCs w:val="18"/>
                  <w:lang w:val="en-US" w:eastAsia="zh-CN"/>
                </w:rPr>
                <w:delText>0.51</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06" w:author="srabhi" w:date="2015-07-20T17:12:00Z"/>
                <w:rFonts w:ascii="Arial" w:hAnsi="Arial" w:cs="Arial"/>
                <w:sz w:val="18"/>
                <w:szCs w:val="18"/>
                <w:lang w:val="en-US" w:eastAsia="zh-CN"/>
              </w:rPr>
            </w:pPr>
            <w:del w:id="11207" w:author="srabhi" w:date="2015-07-20T17:12:00Z">
              <w:r w:rsidRPr="00415B83" w:rsidDel="007F6D69">
                <w:rPr>
                  <w:rFonts w:ascii="Arial" w:hAnsi="Arial" w:cs="Arial"/>
                  <w:sz w:val="18"/>
                  <w:szCs w:val="18"/>
                  <w:lang w:val="en-US" w:eastAsia="zh-CN"/>
                </w:rPr>
                <w:delText>0.88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08" w:author="srabhi" w:date="2015-07-20T17:12:00Z"/>
                <w:rFonts w:ascii="Arial" w:hAnsi="Arial" w:cs="Arial"/>
                <w:sz w:val="18"/>
                <w:szCs w:val="18"/>
                <w:lang w:val="en-US" w:eastAsia="zh-CN"/>
              </w:rPr>
            </w:pPr>
            <w:del w:id="11209" w:author="srabhi" w:date="2015-07-20T17:12:00Z">
              <w:r w:rsidRPr="00415B83" w:rsidDel="007F6D69">
                <w:rPr>
                  <w:rFonts w:ascii="Arial" w:hAnsi="Arial" w:cs="Arial"/>
                  <w:sz w:val="18"/>
                  <w:szCs w:val="18"/>
                  <w:lang w:val="en-US" w:eastAsia="zh-CN"/>
                </w:rPr>
                <w:delText>0.06</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10" w:author="srabhi" w:date="2015-07-20T17:12:00Z"/>
                <w:rFonts w:ascii="Arial" w:hAnsi="Arial" w:cs="Arial"/>
                <w:sz w:val="18"/>
                <w:szCs w:val="18"/>
                <w:lang w:val="en-US" w:eastAsia="zh-CN"/>
              </w:rPr>
            </w:pPr>
            <w:del w:id="11211" w:author="srabhi" w:date="2015-07-20T17:12:00Z">
              <w:r w:rsidRPr="00415B83" w:rsidDel="007F6D69">
                <w:rPr>
                  <w:rFonts w:ascii="Arial" w:hAnsi="Arial" w:cs="Arial"/>
                  <w:sz w:val="18"/>
                  <w:szCs w:val="18"/>
                  <w:lang w:val="en-US" w:eastAsia="zh-CN"/>
                </w:rPr>
                <w:delText>0.44</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12" w:author="srabhi" w:date="2015-07-20T17:12:00Z"/>
                <w:rFonts w:ascii="Arial" w:hAnsi="Arial" w:cs="Arial"/>
                <w:sz w:val="18"/>
                <w:szCs w:val="18"/>
                <w:lang w:val="en-US" w:eastAsia="zh-CN"/>
              </w:rPr>
            </w:pPr>
            <w:del w:id="11213" w:author="srabhi" w:date="2015-07-20T17:12:00Z">
              <w:r w:rsidRPr="00415B83" w:rsidDel="007F6D69">
                <w:rPr>
                  <w:rFonts w:ascii="Arial" w:hAnsi="Arial" w:cs="Arial"/>
                  <w:sz w:val="18"/>
                  <w:szCs w:val="18"/>
                  <w:lang w:val="en-US" w:eastAsia="zh-CN"/>
                </w:rPr>
                <w:delText>0.50</w:delText>
              </w:r>
            </w:del>
          </w:p>
        </w:tc>
      </w:tr>
      <w:tr w:rsidR="00F54B5A" w:rsidRPr="00240276" w:rsidDel="007F6D69" w:rsidTr="00F54B5A">
        <w:trPr>
          <w:trHeight w:val="300"/>
          <w:del w:id="11214"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1215" w:author="srabhi" w:date="2015-07-20T17:12:00Z"/>
                <w:rFonts w:ascii="Arial" w:hAnsi="Arial" w:cs="Arial"/>
                <w:b/>
                <w:bCs/>
                <w:sz w:val="20"/>
                <w:szCs w:val="20"/>
                <w:lang w:val="en-US" w:eastAsia="zh-CN"/>
              </w:rPr>
            </w:pPr>
            <w:del w:id="11216" w:author="srabhi" w:date="2015-07-20T17:12:00Z">
              <w:r w:rsidRPr="00415B83" w:rsidDel="007F6D69">
                <w:rPr>
                  <w:rFonts w:ascii="Arial" w:hAnsi="Arial" w:cs="Arial"/>
                  <w:b/>
                  <w:bCs/>
                  <w:sz w:val="20"/>
                  <w:szCs w:val="20"/>
                  <w:lang w:eastAsia="zh-CN"/>
                </w:rPr>
                <w:delText>Respiration/breathing problems</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17" w:author="srabhi" w:date="2015-07-20T17:12:00Z"/>
                <w:rFonts w:ascii="Arial" w:hAnsi="Arial" w:cs="Arial"/>
                <w:sz w:val="18"/>
                <w:szCs w:val="18"/>
                <w:lang w:val="en-US" w:eastAsia="zh-CN"/>
              </w:rPr>
            </w:pPr>
            <w:del w:id="11218" w:author="srabhi" w:date="2015-07-20T17:12:00Z">
              <w:r w:rsidRPr="00415B83" w:rsidDel="007F6D69">
                <w:rPr>
                  <w:rFonts w:ascii="Arial" w:hAnsi="Arial" w:cs="Arial"/>
                  <w:sz w:val="18"/>
                  <w:szCs w:val="18"/>
                  <w:lang w:val="en-US" w:eastAsia="zh-CN"/>
                </w:rPr>
                <w:delText>18</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19" w:author="srabhi" w:date="2015-07-20T17:12:00Z"/>
                <w:rFonts w:ascii="Arial" w:hAnsi="Arial" w:cs="Arial"/>
                <w:sz w:val="18"/>
                <w:szCs w:val="18"/>
                <w:lang w:val="en-US" w:eastAsia="zh-CN"/>
              </w:rPr>
            </w:pPr>
            <w:del w:id="11220" w:author="srabhi" w:date="2015-07-20T17:12:00Z">
              <w:r w:rsidRPr="00415B83" w:rsidDel="007F6D69">
                <w:rPr>
                  <w:rFonts w:ascii="Arial" w:hAnsi="Arial" w:cs="Arial"/>
                  <w:sz w:val="18"/>
                  <w:szCs w:val="18"/>
                  <w:lang w:val="en-US" w:eastAsia="zh-CN"/>
                </w:rPr>
                <w:delText>0.73</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21" w:author="srabhi" w:date="2015-07-20T17:12:00Z"/>
                <w:rFonts w:ascii="Arial" w:hAnsi="Arial" w:cs="Arial"/>
                <w:sz w:val="18"/>
                <w:szCs w:val="18"/>
                <w:lang w:val="en-US" w:eastAsia="zh-CN"/>
              </w:rPr>
            </w:pPr>
            <w:del w:id="11222" w:author="srabhi" w:date="2015-07-20T17:12:00Z">
              <w:r w:rsidRPr="00415B83" w:rsidDel="007F6D69">
                <w:rPr>
                  <w:rFonts w:ascii="Arial" w:hAnsi="Arial" w:cs="Arial"/>
                  <w:sz w:val="18"/>
                  <w:szCs w:val="18"/>
                  <w:lang w:val="en-US" w:eastAsia="zh-CN"/>
                </w:rPr>
                <w:delText>0.38</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23" w:author="srabhi" w:date="2015-07-20T17:12:00Z"/>
                <w:rFonts w:ascii="Arial" w:hAnsi="Arial" w:cs="Arial"/>
                <w:sz w:val="18"/>
                <w:szCs w:val="18"/>
                <w:lang w:val="en-US" w:eastAsia="zh-CN"/>
              </w:rPr>
            </w:pPr>
            <w:del w:id="11224" w:author="srabhi" w:date="2015-07-20T17:12:00Z">
              <w:r w:rsidRPr="00415B83" w:rsidDel="007F6D69">
                <w:rPr>
                  <w:rFonts w:ascii="Arial" w:hAnsi="Arial" w:cs="Arial"/>
                  <w:sz w:val="18"/>
                  <w:szCs w:val="18"/>
                  <w:lang w:val="en-US" w:eastAsia="zh-CN"/>
                </w:rPr>
                <w:delText>31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25" w:author="srabhi" w:date="2015-07-20T17:12:00Z"/>
                <w:rFonts w:ascii="Arial" w:hAnsi="Arial" w:cs="Arial"/>
                <w:sz w:val="18"/>
                <w:szCs w:val="18"/>
                <w:lang w:val="en-US" w:eastAsia="zh-CN"/>
              </w:rPr>
            </w:pPr>
            <w:del w:id="11226" w:author="srabhi" w:date="2015-07-20T17:12:00Z">
              <w:r w:rsidRPr="00415B83" w:rsidDel="007F6D69">
                <w:rPr>
                  <w:rFonts w:ascii="Arial" w:hAnsi="Arial" w:cs="Arial"/>
                  <w:sz w:val="18"/>
                  <w:szCs w:val="18"/>
                  <w:lang w:val="en-US" w:eastAsia="zh-CN"/>
                </w:rPr>
                <w:delText>17</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27" w:author="srabhi" w:date="2015-07-20T17:12:00Z"/>
                <w:rFonts w:ascii="Arial" w:hAnsi="Arial" w:cs="Arial"/>
                <w:sz w:val="18"/>
                <w:szCs w:val="18"/>
                <w:lang w:val="en-US" w:eastAsia="zh-CN"/>
              </w:rPr>
            </w:pPr>
            <w:del w:id="11228" w:author="srabhi" w:date="2015-07-20T17:12:00Z">
              <w:r w:rsidRPr="00415B83" w:rsidDel="007F6D69">
                <w:rPr>
                  <w:rFonts w:ascii="Arial" w:hAnsi="Arial" w:cs="Arial"/>
                  <w:sz w:val="18"/>
                  <w:szCs w:val="18"/>
                  <w:lang w:val="en-US" w:eastAsia="zh-CN"/>
                </w:rPr>
                <w:delText>0.40</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29" w:author="srabhi" w:date="2015-07-20T17:12:00Z"/>
                <w:rFonts w:ascii="Arial" w:hAnsi="Arial" w:cs="Arial"/>
                <w:sz w:val="18"/>
                <w:szCs w:val="18"/>
                <w:lang w:val="en-US" w:eastAsia="zh-CN"/>
              </w:rPr>
            </w:pPr>
            <w:del w:id="11230" w:author="srabhi" w:date="2015-07-20T17:12:00Z">
              <w:r w:rsidRPr="00415B83" w:rsidDel="007F6D69">
                <w:rPr>
                  <w:rFonts w:ascii="Arial" w:hAnsi="Arial" w:cs="Arial"/>
                  <w:sz w:val="18"/>
                  <w:szCs w:val="18"/>
                  <w:lang w:val="en-US" w:eastAsia="zh-CN"/>
                </w:rPr>
                <w:delText>0.09</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31" w:author="srabhi" w:date="2015-07-20T17:12:00Z"/>
                <w:rFonts w:ascii="Arial" w:hAnsi="Arial" w:cs="Arial"/>
                <w:sz w:val="18"/>
                <w:szCs w:val="18"/>
                <w:lang w:val="en-US" w:eastAsia="zh-CN"/>
              </w:rPr>
            </w:pPr>
            <w:del w:id="11232" w:author="srabhi" w:date="2015-07-20T17:12:00Z">
              <w:r w:rsidRPr="00415B83" w:rsidDel="007F6D69">
                <w:rPr>
                  <w:rFonts w:ascii="Arial" w:hAnsi="Arial" w:cs="Arial"/>
                  <w:sz w:val="18"/>
                  <w:szCs w:val="18"/>
                  <w:lang w:val="en-US" w:eastAsia="zh-CN"/>
                </w:rPr>
                <w:delText>28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33" w:author="srabhi" w:date="2015-07-20T17:12:00Z"/>
                <w:rFonts w:ascii="Arial" w:hAnsi="Arial" w:cs="Arial"/>
                <w:sz w:val="18"/>
                <w:szCs w:val="18"/>
                <w:lang w:val="en-US" w:eastAsia="zh-CN"/>
              </w:rPr>
            </w:pPr>
            <w:del w:id="11234" w:author="srabhi" w:date="2015-07-20T17:12:00Z">
              <w:r w:rsidRPr="00415B83" w:rsidDel="007F6D69">
                <w:rPr>
                  <w:rFonts w:ascii="Arial" w:hAnsi="Arial" w:cs="Arial"/>
                  <w:sz w:val="18"/>
                  <w:szCs w:val="18"/>
                  <w:lang w:val="en-US" w:eastAsia="zh-CN"/>
                </w:rPr>
                <w:delText>15</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35" w:author="srabhi" w:date="2015-07-20T17:12:00Z"/>
                <w:rFonts w:ascii="Arial" w:hAnsi="Arial" w:cs="Arial"/>
                <w:sz w:val="18"/>
                <w:szCs w:val="18"/>
                <w:lang w:val="en-US" w:eastAsia="zh-CN"/>
              </w:rPr>
            </w:pPr>
            <w:del w:id="11236" w:author="srabhi" w:date="2015-07-20T17:12:00Z">
              <w:r w:rsidRPr="00415B83" w:rsidDel="007F6D69">
                <w:rPr>
                  <w:rFonts w:ascii="Arial" w:hAnsi="Arial" w:cs="Arial"/>
                  <w:sz w:val="18"/>
                  <w:szCs w:val="18"/>
                  <w:lang w:val="en-US" w:eastAsia="zh-CN"/>
                </w:rPr>
                <w:delText>0.68</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37" w:author="srabhi" w:date="2015-07-20T17:12:00Z"/>
                <w:rFonts w:ascii="Arial" w:hAnsi="Arial" w:cs="Arial"/>
                <w:sz w:val="18"/>
                <w:szCs w:val="18"/>
                <w:lang w:val="en-US" w:eastAsia="zh-CN"/>
              </w:rPr>
            </w:pPr>
            <w:del w:id="11238" w:author="srabhi" w:date="2015-07-20T17:12:00Z">
              <w:r w:rsidRPr="00415B83" w:rsidDel="007F6D69">
                <w:rPr>
                  <w:rFonts w:ascii="Arial" w:hAnsi="Arial" w:cs="Arial"/>
                  <w:sz w:val="18"/>
                  <w:szCs w:val="18"/>
                  <w:lang w:val="en-US" w:eastAsia="zh-CN"/>
                </w:rPr>
                <w:delText>0.22</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39" w:author="srabhi" w:date="2015-07-20T17:12:00Z"/>
                <w:rFonts w:ascii="Arial" w:hAnsi="Arial" w:cs="Arial"/>
                <w:sz w:val="18"/>
                <w:szCs w:val="18"/>
                <w:lang w:val="en-US" w:eastAsia="zh-CN"/>
              </w:rPr>
            </w:pPr>
            <w:del w:id="11240" w:author="srabhi" w:date="2015-07-20T17:12:00Z">
              <w:r w:rsidRPr="00415B83" w:rsidDel="007F6D69">
                <w:rPr>
                  <w:rFonts w:ascii="Arial" w:hAnsi="Arial" w:cs="Arial"/>
                  <w:sz w:val="18"/>
                  <w:szCs w:val="18"/>
                  <w:lang w:val="en-US" w:eastAsia="zh-CN"/>
                </w:rPr>
                <w:delText>0.52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41" w:author="srabhi" w:date="2015-07-20T17:12:00Z"/>
                <w:rFonts w:ascii="Arial" w:hAnsi="Arial" w:cs="Arial"/>
                <w:sz w:val="18"/>
                <w:szCs w:val="18"/>
                <w:lang w:val="en-US" w:eastAsia="zh-CN"/>
              </w:rPr>
            </w:pPr>
            <w:del w:id="11242" w:author="srabhi" w:date="2015-07-20T17:12:00Z">
              <w:r w:rsidRPr="00415B83" w:rsidDel="007F6D69">
                <w:rPr>
                  <w:rFonts w:ascii="Arial" w:hAnsi="Arial" w:cs="Arial"/>
                  <w:sz w:val="18"/>
                  <w:szCs w:val="18"/>
                  <w:lang w:val="en-US" w:eastAsia="zh-CN"/>
                </w:rPr>
                <w:delText>0.16</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43" w:author="srabhi" w:date="2015-07-20T17:12:00Z"/>
                <w:rFonts w:ascii="Arial" w:hAnsi="Arial" w:cs="Arial"/>
                <w:sz w:val="18"/>
                <w:szCs w:val="18"/>
                <w:lang w:val="en-US" w:eastAsia="zh-CN"/>
              </w:rPr>
            </w:pPr>
            <w:del w:id="11244" w:author="srabhi" w:date="2015-07-20T17:12:00Z">
              <w:r w:rsidRPr="00415B83" w:rsidDel="007F6D69">
                <w:rPr>
                  <w:rFonts w:ascii="Arial" w:hAnsi="Arial" w:cs="Arial"/>
                  <w:sz w:val="18"/>
                  <w:szCs w:val="18"/>
                  <w:lang w:val="en-US" w:eastAsia="zh-CN"/>
                </w:rPr>
                <w:delText>0.36</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45" w:author="srabhi" w:date="2015-07-20T17:12:00Z"/>
                <w:rFonts w:ascii="Arial" w:hAnsi="Arial" w:cs="Arial"/>
                <w:sz w:val="18"/>
                <w:szCs w:val="18"/>
                <w:lang w:val="en-US" w:eastAsia="zh-CN"/>
              </w:rPr>
            </w:pPr>
            <w:del w:id="11246" w:author="srabhi" w:date="2015-07-20T17:12:00Z">
              <w:r w:rsidRPr="00415B83" w:rsidDel="007F6D69">
                <w:rPr>
                  <w:rFonts w:ascii="Arial" w:hAnsi="Arial" w:cs="Arial"/>
                  <w:sz w:val="18"/>
                  <w:szCs w:val="18"/>
                  <w:lang w:val="en-US" w:eastAsia="zh-CN"/>
                </w:rPr>
                <w:delText>0.32</w:delText>
              </w:r>
            </w:del>
          </w:p>
        </w:tc>
      </w:tr>
      <w:tr w:rsidR="00F54B5A" w:rsidRPr="00240276" w:rsidDel="007F6D69" w:rsidTr="00F54B5A">
        <w:trPr>
          <w:trHeight w:val="300"/>
          <w:del w:id="11247"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1248" w:author="srabhi" w:date="2015-07-20T17:12:00Z"/>
                <w:rFonts w:ascii="Arial" w:hAnsi="Arial" w:cs="Arial"/>
                <w:b/>
                <w:bCs/>
                <w:sz w:val="20"/>
                <w:szCs w:val="20"/>
                <w:lang w:val="en-US" w:eastAsia="zh-CN"/>
              </w:rPr>
            </w:pPr>
            <w:del w:id="11249" w:author="srabhi" w:date="2015-07-20T17:12:00Z">
              <w:r w:rsidRPr="00415B83" w:rsidDel="007F6D69">
                <w:rPr>
                  <w:rFonts w:ascii="Arial" w:hAnsi="Arial" w:cs="Arial"/>
                  <w:b/>
                  <w:bCs/>
                  <w:sz w:val="20"/>
                  <w:szCs w:val="20"/>
                  <w:lang w:eastAsia="zh-CN"/>
                </w:rPr>
                <w:delText>Depression Comorbidity</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50" w:author="srabhi" w:date="2015-07-20T17:12:00Z"/>
                <w:rFonts w:ascii="Arial" w:hAnsi="Arial" w:cs="Arial"/>
                <w:sz w:val="18"/>
                <w:szCs w:val="18"/>
                <w:lang w:val="en-US" w:eastAsia="zh-CN"/>
              </w:rPr>
            </w:pPr>
            <w:del w:id="11251" w:author="srabhi" w:date="2015-07-20T17:12:00Z">
              <w:r w:rsidRPr="00415B83"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52" w:author="srabhi" w:date="2015-07-20T17:12:00Z"/>
                <w:rFonts w:ascii="Arial" w:hAnsi="Arial" w:cs="Arial"/>
                <w:sz w:val="18"/>
                <w:szCs w:val="18"/>
                <w:lang w:val="en-US" w:eastAsia="zh-CN"/>
              </w:rPr>
            </w:pPr>
            <w:del w:id="11253" w:author="srabhi" w:date="2015-07-20T17:12:00Z">
              <w:r w:rsidRPr="00415B83" w:rsidDel="007F6D69">
                <w:rPr>
                  <w:rFonts w:ascii="Arial" w:hAnsi="Arial" w:cs="Arial"/>
                  <w:sz w:val="18"/>
                  <w:szCs w:val="18"/>
                  <w:lang w:val="en-US" w:eastAsia="zh-CN"/>
                </w:rPr>
                <w:delText>0.89</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54" w:author="srabhi" w:date="2015-07-20T17:12:00Z"/>
                <w:rFonts w:ascii="Arial" w:hAnsi="Arial" w:cs="Arial"/>
                <w:sz w:val="18"/>
                <w:szCs w:val="18"/>
                <w:lang w:val="en-US" w:eastAsia="zh-CN"/>
              </w:rPr>
            </w:pPr>
            <w:del w:id="11255" w:author="srabhi" w:date="2015-07-20T17:12:00Z">
              <w:r w:rsidRPr="00415B83" w:rsidDel="007F6D69">
                <w:rPr>
                  <w:rFonts w:ascii="Arial" w:hAnsi="Arial" w:cs="Arial"/>
                  <w:sz w:val="18"/>
                  <w:szCs w:val="18"/>
                  <w:lang w:val="en-US" w:eastAsia="zh-CN"/>
                </w:rPr>
                <w:delText>0.36</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56" w:author="srabhi" w:date="2015-07-20T17:12:00Z"/>
                <w:rFonts w:ascii="Arial" w:hAnsi="Arial" w:cs="Arial"/>
                <w:sz w:val="18"/>
                <w:szCs w:val="18"/>
                <w:lang w:val="en-US" w:eastAsia="zh-CN"/>
              </w:rPr>
            </w:pPr>
            <w:del w:id="11257" w:author="srabhi" w:date="2015-07-20T17:12:00Z">
              <w:r w:rsidRPr="00415B83" w:rsidDel="007F6D69">
                <w:rPr>
                  <w:rFonts w:ascii="Arial" w:hAnsi="Arial" w:cs="Arial"/>
                  <w:sz w:val="18"/>
                  <w:szCs w:val="18"/>
                  <w:lang w:val="en-US" w:eastAsia="zh-CN"/>
                </w:rPr>
                <w:delText>26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58" w:author="srabhi" w:date="2015-07-20T17:12:00Z"/>
                <w:rFonts w:ascii="Arial" w:hAnsi="Arial" w:cs="Arial"/>
                <w:sz w:val="18"/>
                <w:szCs w:val="18"/>
                <w:lang w:val="en-US" w:eastAsia="zh-CN"/>
              </w:rPr>
            </w:pPr>
            <w:del w:id="11259" w:author="srabhi" w:date="2015-07-20T17:12:00Z">
              <w:r w:rsidRPr="00415B83" w:rsidDel="007F6D69">
                <w:rPr>
                  <w:rFonts w:ascii="Arial" w:hAnsi="Arial" w:cs="Arial"/>
                  <w:sz w:val="18"/>
                  <w:szCs w:val="18"/>
                  <w:lang w:val="en-US" w:eastAsia="zh-CN"/>
                </w:rPr>
                <w:delText>9</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60" w:author="srabhi" w:date="2015-07-20T17:12:00Z"/>
                <w:rFonts w:ascii="Arial" w:hAnsi="Arial" w:cs="Arial"/>
                <w:sz w:val="18"/>
                <w:szCs w:val="18"/>
                <w:lang w:val="en-US" w:eastAsia="zh-CN"/>
              </w:rPr>
            </w:pPr>
            <w:del w:id="11261" w:author="srabhi" w:date="2015-07-20T17:12:00Z">
              <w:r w:rsidRPr="00415B83" w:rsidDel="007F6D69">
                <w:rPr>
                  <w:rFonts w:ascii="Arial" w:hAnsi="Arial" w:cs="Arial"/>
                  <w:sz w:val="18"/>
                  <w:szCs w:val="18"/>
                  <w:lang w:val="en-US" w:eastAsia="zh-CN"/>
                </w:rPr>
                <w:delText>0.71</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62" w:author="srabhi" w:date="2015-07-20T17:12:00Z"/>
                <w:rFonts w:ascii="Arial" w:hAnsi="Arial" w:cs="Arial"/>
                <w:sz w:val="18"/>
                <w:szCs w:val="18"/>
                <w:lang w:val="en-US" w:eastAsia="zh-CN"/>
              </w:rPr>
            </w:pPr>
            <w:del w:id="11263" w:author="srabhi" w:date="2015-07-20T17:12:00Z">
              <w:r w:rsidRPr="00415B83" w:rsidDel="007F6D69">
                <w:rPr>
                  <w:rFonts w:ascii="Arial" w:hAnsi="Arial" w:cs="Arial"/>
                  <w:sz w:val="18"/>
                  <w:szCs w:val="18"/>
                  <w:lang w:val="en-US" w:eastAsia="zh-CN"/>
                </w:rPr>
                <w:delText>0.43</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64" w:author="srabhi" w:date="2015-07-20T17:12:00Z"/>
                <w:rFonts w:ascii="Arial" w:hAnsi="Arial" w:cs="Arial"/>
                <w:sz w:val="18"/>
                <w:szCs w:val="18"/>
                <w:lang w:val="en-US" w:eastAsia="zh-CN"/>
              </w:rPr>
            </w:pPr>
            <w:del w:id="11265" w:author="srabhi" w:date="2015-07-20T17:12:00Z">
              <w:r w:rsidRPr="00415B83" w:rsidDel="007F6D69">
                <w:rPr>
                  <w:rFonts w:ascii="Arial" w:hAnsi="Arial" w:cs="Arial"/>
                  <w:sz w:val="18"/>
                  <w:szCs w:val="18"/>
                  <w:lang w:val="en-US" w:eastAsia="zh-CN"/>
                </w:rPr>
                <w:delText>36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66" w:author="srabhi" w:date="2015-07-20T17:12:00Z"/>
                <w:rFonts w:ascii="Arial" w:hAnsi="Arial" w:cs="Arial"/>
                <w:sz w:val="18"/>
                <w:szCs w:val="18"/>
                <w:lang w:val="en-US" w:eastAsia="zh-CN"/>
              </w:rPr>
            </w:pPr>
            <w:del w:id="11267" w:author="srabhi" w:date="2015-07-20T17:12:00Z">
              <w:r w:rsidRPr="00415B83" w:rsidDel="007F6D69">
                <w:rPr>
                  <w:rFonts w:ascii="Arial" w:hAnsi="Arial" w:cs="Arial"/>
                  <w:sz w:val="18"/>
                  <w:szCs w:val="18"/>
                  <w:lang w:val="en-US" w:eastAsia="zh-CN"/>
                </w:rPr>
                <w:delText>5</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68" w:author="srabhi" w:date="2015-07-20T17:12:00Z"/>
                <w:rFonts w:ascii="Arial" w:hAnsi="Arial" w:cs="Arial"/>
                <w:sz w:val="18"/>
                <w:szCs w:val="18"/>
                <w:lang w:val="en-US" w:eastAsia="zh-CN"/>
              </w:rPr>
            </w:pPr>
            <w:del w:id="11269" w:author="srabhi" w:date="2015-07-20T17:12:00Z">
              <w:r w:rsidRPr="00415B83" w:rsidDel="007F6D69">
                <w:rPr>
                  <w:rFonts w:ascii="Arial" w:hAnsi="Arial" w:cs="Arial"/>
                  <w:sz w:val="18"/>
                  <w:szCs w:val="18"/>
                  <w:lang w:val="en-US" w:eastAsia="zh-CN"/>
                </w:rPr>
                <w:delText>0.93</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70" w:author="srabhi" w:date="2015-07-20T17:12:00Z"/>
                <w:rFonts w:ascii="Arial" w:hAnsi="Arial" w:cs="Arial"/>
                <w:sz w:val="18"/>
                <w:szCs w:val="18"/>
                <w:lang w:val="en-US" w:eastAsia="zh-CN"/>
              </w:rPr>
            </w:pPr>
            <w:del w:id="11271" w:author="srabhi" w:date="2015-07-20T17:12:00Z">
              <w:r w:rsidRPr="00415B83" w:rsidDel="007F6D69">
                <w:rPr>
                  <w:rFonts w:ascii="Arial" w:hAnsi="Arial" w:cs="Arial"/>
                  <w:sz w:val="18"/>
                  <w:szCs w:val="18"/>
                  <w:lang w:val="en-US" w:eastAsia="zh-CN"/>
                </w:rPr>
                <w:delText>0.29</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72" w:author="srabhi" w:date="2015-07-20T17:12:00Z"/>
                <w:rFonts w:ascii="Arial" w:hAnsi="Arial" w:cs="Arial"/>
                <w:sz w:val="18"/>
                <w:szCs w:val="18"/>
                <w:lang w:val="en-US" w:eastAsia="zh-CN"/>
              </w:rPr>
            </w:pPr>
            <w:del w:id="11273" w:author="srabhi" w:date="2015-07-20T17:12:00Z">
              <w:r w:rsidRPr="00415B83" w:rsidDel="007F6D69">
                <w:rPr>
                  <w:rFonts w:ascii="Arial" w:hAnsi="Arial" w:cs="Arial"/>
                  <w:sz w:val="18"/>
                  <w:szCs w:val="18"/>
                  <w:lang w:val="en-US" w:eastAsia="zh-CN"/>
                </w:rPr>
                <w:delText>0.79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74" w:author="srabhi" w:date="2015-07-20T17:12:00Z"/>
                <w:rFonts w:ascii="Arial" w:hAnsi="Arial" w:cs="Arial"/>
                <w:sz w:val="18"/>
                <w:szCs w:val="18"/>
                <w:lang w:val="en-US" w:eastAsia="zh-CN"/>
              </w:rPr>
            </w:pPr>
            <w:del w:id="11275" w:author="srabhi" w:date="2015-07-20T17:12:00Z">
              <w:r w:rsidRPr="00415B83" w:rsidDel="007F6D69">
                <w:rPr>
                  <w:rFonts w:ascii="Arial" w:hAnsi="Arial" w:cs="Arial"/>
                  <w:sz w:val="18"/>
                  <w:szCs w:val="18"/>
                  <w:lang w:val="en-US" w:eastAsia="zh-CN"/>
                </w:rPr>
                <w:delText>0.14</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76" w:author="srabhi" w:date="2015-07-20T17:12:00Z"/>
                <w:rFonts w:ascii="Arial" w:hAnsi="Arial" w:cs="Arial"/>
                <w:sz w:val="18"/>
                <w:szCs w:val="18"/>
                <w:lang w:val="en-US" w:eastAsia="zh-CN"/>
              </w:rPr>
            </w:pPr>
            <w:del w:id="11277" w:author="srabhi" w:date="2015-07-20T17:12:00Z">
              <w:r w:rsidRPr="00415B83" w:rsidDel="007F6D69">
                <w:rPr>
                  <w:rFonts w:ascii="Arial" w:hAnsi="Arial" w:cs="Arial"/>
                  <w:sz w:val="18"/>
                  <w:szCs w:val="18"/>
                  <w:lang w:val="en-US" w:eastAsia="zh-CN"/>
                </w:rPr>
                <w:delText>0.62</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78" w:author="srabhi" w:date="2015-07-20T17:12:00Z"/>
                <w:rFonts w:ascii="Arial" w:hAnsi="Arial" w:cs="Arial"/>
                <w:sz w:val="18"/>
                <w:szCs w:val="18"/>
                <w:lang w:val="en-US" w:eastAsia="zh-CN"/>
              </w:rPr>
            </w:pPr>
            <w:del w:id="11279" w:author="srabhi" w:date="2015-07-20T17:12:00Z">
              <w:r w:rsidRPr="00415B83" w:rsidDel="007F6D69">
                <w:rPr>
                  <w:rFonts w:ascii="Arial" w:hAnsi="Arial" w:cs="Arial"/>
                  <w:sz w:val="18"/>
                  <w:szCs w:val="18"/>
                  <w:lang w:val="en-US" w:eastAsia="zh-CN"/>
                </w:rPr>
                <w:delText>0.31</w:delText>
              </w:r>
            </w:del>
          </w:p>
        </w:tc>
      </w:tr>
      <w:tr w:rsidR="00F54B5A" w:rsidRPr="00240276" w:rsidDel="007F6D69" w:rsidTr="00F54B5A">
        <w:trPr>
          <w:trHeight w:val="300"/>
          <w:del w:id="11280"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1281" w:author="srabhi" w:date="2015-07-20T17:12:00Z"/>
                <w:rFonts w:ascii="Arial" w:hAnsi="Arial" w:cs="Arial"/>
                <w:b/>
                <w:bCs/>
                <w:sz w:val="20"/>
                <w:szCs w:val="20"/>
                <w:lang w:val="en-US" w:eastAsia="zh-CN"/>
              </w:rPr>
            </w:pPr>
            <w:del w:id="11282" w:author="srabhi" w:date="2015-07-20T17:12:00Z">
              <w:r w:rsidRPr="00415B83" w:rsidDel="007F6D69">
                <w:rPr>
                  <w:rFonts w:ascii="Arial" w:hAnsi="Arial" w:cs="Arial"/>
                  <w:b/>
                  <w:bCs/>
                  <w:sz w:val="20"/>
                  <w:szCs w:val="20"/>
                  <w:lang w:eastAsia="zh-CN"/>
                </w:rPr>
                <w:delText>Diabetes mellitus</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283" w:author="srabhi" w:date="2015-07-20T17:12:00Z"/>
                <w:rFonts w:ascii="Arial" w:hAnsi="Arial" w:cs="Arial"/>
                <w:sz w:val="18"/>
                <w:szCs w:val="18"/>
                <w:lang w:val="en-US" w:eastAsia="zh-CN"/>
              </w:rPr>
            </w:pPr>
            <w:del w:id="11284" w:author="srabhi" w:date="2015-07-20T17:12:00Z">
              <w:r w:rsidRPr="00415B83"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vAlign w:val="bottom"/>
            <w:hideMark/>
          </w:tcPr>
          <w:p w:rsidR="00372E0E" w:rsidRPr="00415B83" w:rsidDel="007F6D69" w:rsidRDefault="002B059E" w:rsidP="00903CB8">
            <w:pPr>
              <w:spacing w:line="240" w:lineRule="auto"/>
              <w:jc w:val="center"/>
              <w:rPr>
                <w:del w:id="11285" w:author="srabhi" w:date="2015-07-20T17:12:00Z"/>
                <w:rFonts w:ascii="Arial" w:hAnsi="Arial" w:cs="Arial"/>
                <w:sz w:val="18"/>
                <w:szCs w:val="18"/>
                <w:lang w:val="en-US" w:eastAsia="zh-CN"/>
              </w:rPr>
            </w:pPr>
            <w:del w:id="11286" w:author="srabhi" w:date="2015-07-20T17:12:00Z">
              <w:r w:rsidRPr="00415B83" w:rsidDel="007F6D69">
                <w:rPr>
                  <w:rFonts w:ascii="Arial" w:hAnsi="Arial" w:cs="Arial"/>
                  <w:sz w:val="18"/>
                  <w:szCs w:val="18"/>
                  <w:lang w:val="en-US" w:eastAsia="zh-CN"/>
                </w:rPr>
                <w:delText>9E+05</w:delText>
              </w:r>
            </w:del>
          </w:p>
        </w:tc>
        <w:tc>
          <w:tcPr>
            <w:tcW w:w="567" w:type="dxa"/>
            <w:tcBorders>
              <w:top w:val="nil"/>
              <w:left w:val="nil"/>
              <w:bottom w:val="single" w:sz="4" w:space="0" w:color="auto"/>
              <w:right w:val="single" w:sz="4" w:space="0" w:color="auto"/>
            </w:tcBorders>
            <w:shd w:val="clear" w:color="auto" w:fill="auto"/>
            <w:vAlign w:val="bottom"/>
            <w:hideMark/>
          </w:tcPr>
          <w:p w:rsidR="00372E0E" w:rsidRPr="00415B83" w:rsidDel="007F6D69" w:rsidRDefault="002B059E" w:rsidP="00903CB8">
            <w:pPr>
              <w:spacing w:line="240" w:lineRule="auto"/>
              <w:jc w:val="center"/>
              <w:rPr>
                <w:del w:id="11287" w:author="srabhi" w:date="2015-07-20T17:12:00Z"/>
                <w:rFonts w:ascii="Arial" w:hAnsi="Arial" w:cs="Arial"/>
                <w:sz w:val="18"/>
                <w:szCs w:val="18"/>
                <w:lang w:val="en-US" w:eastAsia="zh-CN"/>
              </w:rPr>
            </w:pPr>
            <w:del w:id="11288" w:author="srabhi" w:date="2015-07-20T17:12:00Z">
              <w:r w:rsidRPr="00415B83" w:rsidDel="007F6D69">
                <w:rPr>
                  <w:rFonts w:ascii="Arial" w:hAnsi="Arial" w:cs="Arial"/>
                  <w:sz w:val="18"/>
                  <w:szCs w:val="18"/>
                  <w:lang w:val="en-US" w:eastAsia="zh-CN"/>
                </w:rPr>
                <w:delText>5E+06</w:delText>
              </w:r>
            </w:del>
          </w:p>
        </w:tc>
        <w:tc>
          <w:tcPr>
            <w:tcW w:w="993" w:type="dxa"/>
            <w:tcBorders>
              <w:top w:val="nil"/>
              <w:left w:val="nil"/>
              <w:bottom w:val="single" w:sz="4" w:space="0" w:color="auto"/>
              <w:right w:val="single" w:sz="4" w:space="0" w:color="auto"/>
            </w:tcBorders>
            <w:shd w:val="clear" w:color="auto" w:fill="auto"/>
            <w:vAlign w:val="bottom"/>
            <w:hideMark/>
          </w:tcPr>
          <w:p w:rsidR="00372E0E" w:rsidRPr="00415B83" w:rsidDel="007F6D69" w:rsidRDefault="00372E0E" w:rsidP="00903CB8">
            <w:pPr>
              <w:spacing w:line="240" w:lineRule="auto"/>
              <w:jc w:val="right"/>
              <w:rPr>
                <w:del w:id="11289" w:author="srabhi" w:date="2015-07-20T17:12:00Z"/>
                <w:rFonts w:ascii="Arial" w:hAnsi="Arial" w:cs="Arial"/>
                <w:sz w:val="18"/>
                <w:szCs w:val="18"/>
                <w:lang w:val="en-US" w:eastAsia="zh-CN"/>
              </w:rPr>
            </w:pPr>
            <w:del w:id="11290" w:author="srabhi" w:date="2015-07-20T17:12:00Z">
              <w:r w:rsidRPr="00415B83" w:rsidDel="007F6D69">
                <w:rPr>
                  <w:rFonts w:ascii="Arial" w:hAnsi="Arial" w:cs="Arial"/>
                  <w:sz w:val="18"/>
                  <w:szCs w:val="18"/>
                  <w:lang w:val="en-US" w:eastAsia="zh-CN"/>
                </w:rPr>
                <w:delText>21</w:delText>
              </w:r>
            </w:del>
          </w:p>
        </w:tc>
        <w:tc>
          <w:tcPr>
            <w:tcW w:w="1134" w:type="dxa"/>
            <w:tcBorders>
              <w:top w:val="nil"/>
              <w:left w:val="nil"/>
              <w:bottom w:val="single" w:sz="4" w:space="0" w:color="auto"/>
              <w:right w:val="single" w:sz="4" w:space="0" w:color="auto"/>
            </w:tcBorders>
            <w:shd w:val="clear" w:color="auto" w:fill="auto"/>
            <w:vAlign w:val="bottom"/>
            <w:hideMark/>
          </w:tcPr>
          <w:p w:rsidR="00372E0E" w:rsidRPr="00415B83" w:rsidDel="007F6D69" w:rsidRDefault="00372E0E" w:rsidP="00903CB8">
            <w:pPr>
              <w:spacing w:line="240" w:lineRule="auto"/>
              <w:jc w:val="right"/>
              <w:rPr>
                <w:del w:id="11291" w:author="srabhi" w:date="2015-07-20T17:12:00Z"/>
                <w:rFonts w:ascii="Arial" w:hAnsi="Arial" w:cs="Arial"/>
                <w:sz w:val="18"/>
                <w:szCs w:val="18"/>
                <w:lang w:val="en-US" w:eastAsia="zh-CN"/>
              </w:rPr>
            </w:pPr>
            <w:del w:id="11292" w:author="srabhi" w:date="2015-07-20T17:12:00Z">
              <w:r w:rsidRPr="00415B83"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vAlign w:val="bottom"/>
            <w:hideMark/>
          </w:tcPr>
          <w:p w:rsidR="00372E0E" w:rsidRPr="00415B83" w:rsidDel="007F6D69" w:rsidRDefault="002B059E" w:rsidP="00903CB8">
            <w:pPr>
              <w:spacing w:line="240" w:lineRule="auto"/>
              <w:jc w:val="center"/>
              <w:rPr>
                <w:del w:id="11293" w:author="srabhi" w:date="2015-07-20T17:12:00Z"/>
                <w:rFonts w:ascii="Arial" w:hAnsi="Arial" w:cs="Arial"/>
                <w:sz w:val="18"/>
                <w:szCs w:val="18"/>
                <w:lang w:val="en-US" w:eastAsia="zh-CN"/>
              </w:rPr>
            </w:pPr>
            <w:del w:id="11294" w:author="srabhi" w:date="2015-07-20T17:12:00Z">
              <w:r w:rsidRPr="00415B83" w:rsidDel="007F6D69">
                <w:rPr>
                  <w:rFonts w:ascii="Arial" w:hAnsi="Arial" w:cs="Arial"/>
                  <w:sz w:val="18"/>
                  <w:szCs w:val="18"/>
                  <w:lang w:val="en-US" w:eastAsia="zh-CN"/>
                </w:rPr>
                <w:delText>3E+06</w:delText>
              </w:r>
            </w:del>
          </w:p>
        </w:tc>
        <w:tc>
          <w:tcPr>
            <w:tcW w:w="567" w:type="dxa"/>
            <w:tcBorders>
              <w:top w:val="nil"/>
              <w:left w:val="nil"/>
              <w:bottom w:val="single" w:sz="4" w:space="0" w:color="auto"/>
              <w:right w:val="single" w:sz="4" w:space="0" w:color="auto"/>
            </w:tcBorders>
            <w:shd w:val="clear" w:color="auto" w:fill="auto"/>
            <w:vAlign w:val="bottom"/>
            <w:hideMark/>
          </w:tcPr>
          <w:p w:rsidR="00372E0E" w:rsidRPr="00415B83" w:rsidDel="007F6D69" w:rsidRDefault="002B059E" w:rsidP="00903CB8">
            <w:pPr>
              <w:spacing w:line="240" w:lineRule="auto"/>
              <w:jc w:val="center"/>
              <w:rPr>
                <w:del w:id="11295" w:author="srabhi" w:date="2015-07-20T17:12:00Z"/>
                <w:rFonts w:ascii="Arial" w:hAnsi="Arial" w:cs="Arial"/>
                <w:sz w:val="18"/>
                <w:szCs w:val="18"/>
                <w:lang w:val="en-US" w:eastAsia="zh-CN"/>
              </w:rPr>
            </w:pPr>
            <w:del w:id="11296" w:author="srabhi" w:date="2015-07-20T17:12:00Z">
              <w:r w:rsidRPr="00415B83" w:rsidDel="007F6D69">
                <w:rPr>
                  <w:rFonts w:ascii="Arial" w:hAnsi="Arial" w:cs="Arial"/>
                  <w:sz w:val="18"/>
                  <w:szCs w:val="18"/>
                  <w:lang w:val="en-US" w:eastAsia="zh-CN"/>
                </w:rPr>
                <w:delText>7E+06</w:delText>
              </w:r>
            </w:del>
          </w:p>
        </w:tc>
        <w:tc>
          <w:tcPr>
            <w:tcW w:w="993" w:type="dxa"/>
            <w:tcBorders>
              <w:top w:val="nil"/>
              <w:left w:val="nil"/>
              <w:bottom w:val="single" w:sz="4" w:space="0" w:color="auto"/>
              <w:right w:val="single" w:sz="4" w:space="0" w:color="auto"/>
            </w:tcBorders>
            <w:shd w:val="clear" w:color="auto" w:fill="auto"/>
            <w:vAlign w:val="bottom"/>
            <w:hideMark/>
          </w:tcPr>
          <w:p w:rsidR="00372E0E" w:rsidRPr="00415B83" w:rsidDel="007F6D69" w:rsidRDefault="00372E0E" w:rsidP="00903CB8">
            <w:pPr>
              <w:spacing w:line="240" w:lineRule="auto"/>
              <w:jc w:val="right"/>
              <w:rPr>
                <w:del w:id="11297" w:author="srabhi" w:date="2015-07-20T17:12:00Z"/>
                <w:rFonts w:ascii="Arial" w:hAnsi="Arial" w:cs="Arial"/>
                <w:sz w:val="18"/>
                <w:szCs w:val="18"/>
                <w:lang w:val="en-US" w:eastAsia="zh-CN"/>
              </w:rPr>
            </w:pPr>
            <w:del w:id="11298" w:author="srabhi" w:date="2015-07-20T17:12:00Z">
              <w:r w:rsidRPr="00415B83" w:rsidDel="007F6D69">
                <w:rPr>
                  <w:rFonts w:ascii="Arial" w:hAnsi="Arial" w:cs="Arial"/>
                  <w:sz w:val="18"/>
                  <w:szCs w:val="18"/>
                  <w:lang w:val="en-US" w:eastAsia="zh-CN"/>
                </w:rPr>
                <w:delText>19</w:delText>
              </w:r>
            </w:del>
          </w:p>
        </w:tc>
        <w:tc>
          <w:tcPr>
            <w:tcW w:w="1134" w:type="dxa"/>
            <w:tcBorders>
              <w:top w:val="nil"/>
              <w:left w:val="nil"/>
              <w:bottom w:val="single" w:sz="4" w:space="0" w:color="auto"/>
              <w:right w:val="single" w:sz="4" w:space="0" w:color="auto"/>
            </w:tcBorders>
            <w:shd w:val="clear" w:color="auto" w:fill="auto"/>
            <w:vAlign w:val="bottom"/>
            <w:hideMark/>
          </w:tcPr>
          <w:p w:rsidR="00372E0E" w:rsidRPr="00415B83" w:rsidDel="007F6D69" w:rsidRDefault="00372E0E" w:rsidP="00903CB8">
            <w:pPr>
              <w:spacing w:line="240" w:lineRule="auto"/>
              <w:jc w:val="right"/>
              <w:rPr>
                <w:del w:id="11299" w:author="srabhi" w:date="2015-07-20T17:12:00Z"/>
                <w:rFonts w:ascii="Arial" w:hAnsi="Arial" w:cs="Arial"/>
                <w:sz w:val="18"/>
                <w:szCs w:val="18"/>
                <w:lang w:val="en-US" w:eastAsia="zh-CN"/>
              </w:rPr>
            </w:pPr>
            <w:del w:id="11300" w:author="srabhi" w:date="2015-07-20T17:12:00Z">
              <w:r w:rsidRPr="00415B83" w:rsidDel="007F6D69">
                <w:rPr>
                  <w:rFonts w:ascii="Arial" w:hAnsi="Arial" w:cs="Arial"/>
                  <w:sz w:val="18"/>
                  <w:szCs w:val="18"/>
                  <w:lang w:val="en-US" w:eastAsia="zh-CN"/>
                </w:rPr>
                <w:delText>1</w:delText>
              </w:r>
            </w:del>
          </w:p>
        </w:tc>
        <w:tc>
          <w:tcPr>
            <w:tcW w:w="708" w:type="dxa"/>
            <w:tcBorders>
              <w:top w:val="nil"/>
              <w:left w:val="nil"/>
              <w:bottom w:val="single" w:sz="4" w:space="0" w:color="auto"/>
              <w:right w:val="single" w:sz="4" w:space="0" w:color="auto"/>
            </w:tcBorders>
            <w:shd w:val="clear" w:color="auto" w:fill="auto"/>
            <w:vAlign w:val="bottom"/>
            <w:hideMark/>
          </w:tcPr>
          <w:p w:rsidR="00372E0E" w:rsidRPr="00415B83" w:rsidDel="007F6D69" w:rsidRDefault="00372E0E" w:rsidP="00903CB8">
            <w:pPr>
              <w:spacing w:line="240" w:lineRule="auto"/>
              <w:jc w:val="right"/>
              <w:rPr>
                <w:del w:id="11301" w:author="srabhi" w:date="2015-07-20T17:12:00Z"/>
                <w:rFonts w:ascii="Arial" w:hAnsi="Arial" w:cs="Arial"/>
                <w:sz w:val="18"/>
                <w:szCs w:val="18"/>
                <w:lang w:val="en-US" w:eastAsia="zh-CN"/>
              </w:rPr>
            </w:pPr>
            <w:del w:id="11302" w:author="srabhi" w:date="2015-07-20T17:12:00Z">
              <w:r w:rsidRPr="00415B83" w:rsidDel="007F6D69">
                <w:rPr>
                  <w:rFonts w:ascii="Arial" w:hAnsi="Arial" w:cs="Arial"/>
                  <w:sz w:val="18"/>
                  <w:szCs w:val="18"/>
                  <w:lang w:val="en-US" w:eastAsia="zh-CN"/>
                </w:rPr>
                <w:delText>8.18</w:delText>
              </w:r>
            </w:del>
          </w:p>
        </w:tc>
        <w:tc>
          <w:tcPr>
            <w:tcW w:w="567" w:type="dxa"/>
            <w:tcBorders>
              <w:top w:val="nil"/>
              <w:left w:val="nil"/>
              <w:bottom w:val="single" w:sz="4" w:space="0" w:color="auto"/>
              <w:right w:val="single" w:sz="4" w:space="0" w:color="auto"/>
            </w:tcBorders>
            <w:shd w:val="clear" w:color="auto" w:fill="auto"/>
            <w:vAlign w:val="bottom"/>
            <w:hideMark/>
          </w:tcPr>
          <w:p w:rsidR="00372E0E" w:rsidRPr="00415B83" w:rsidDel="007F6D69" w:rsidRDefault="002B059E" w:rsidP="00903CB8">
            <w:pPr>
              <w:spacing w:line="240" w:lineRule="auto"/>
              <w:jc w:val="right"/>
              <w:rPr>
                <w:del w:id="11303" w:author="srabhi" w:date="2015-07-20T17:12:00Z"/>
                <w:rFonts w:ascii="Arial" w:hAnsi="Arial" w:cs="Arial"/>
                <w:sz w:val="18"/>
                <w:szCs w:val="18"/>
                <w:lang w:val="en-US" w:eastAsia="zh-CN"/>
              </w:rPr>
            </w:pPr>
            <w:del w:id="11304" w:author="srabhi" w:date="2015-07-20T17:12:00Z">
              <w:r w:rsidRPr="00415B83" w:rsidDel="007F6D69">
                <w:rPr>
                  <w:rFonts w:ascii="Arial" w:hAnsi="Arial" w:cs="Arial"/>
                  <w:sz w:val="18"/>
                  <w:szCs w:val="18"/>
                  <w:lang w:val="en-US" w:eastAsia="zh-CN"/>
                </w:rPr>
                <w:delText>3E+01</w:delText>
              </w:r>
            </w:del>
          </w:p>
        </w:tc>
        <w:tc>
          <w:tcPr>
            <w:tcW w:w="1276" w:type="dxa"/>
            <w:tcBorders>
              <w:top w:val="nil"/>
              <w:left w:val="nil"/>
              <w:bottom w:val="single" w:sz="4" w:space="0" w:color="auto"/>
              <w:right w:val="single" w:sz="4" w:space="0" w:color="auto"/>
            </w:tcBorders>
            <w:shd w:val="clear" w:color="auto" w:fill="auto"/>
            <w:vAlign w:val="bottom"/>
            <w:hideMark/>
          </w:tcPr>
          <w:p w:rsidR="00372E0E" w:rsidRPr="00415B83" w:rsidDel="007F6D69" w:rsidRDefault="002B059E" w:rsidP="00903CB8">
            <w:pPr>
              <w:spacing w:line="240" w:lineRule="auto"/>
              <w:jc w:val="right"/>
              <w:rPr>
                <w:del w:id="11305" w:author="srabhi" w:date="2015-07-20T17:12:00Z"/>
                <w:rFonts w:ascii="Arial" w:hAnsi="Arial" w:cs="Arial"/>
                <w:sz w:val="18"/>
                <w:szCs w:val="18"/>
                <w:lang w:val="en-US" w:eastAsia="zh-CN"/>
              </w:rPr>
            </w:pPr>
            <w:del w:id="11306" w:author="srabhi" w:date="2015-07-20T17:12:00Z">
              <w:r w:rsidRPr="00415B83" w:rsidDel="007F6D69">
                <w:rPr>
                  <w:rFonts w:ascii="Arial" w:hAnsi="Arial" w:cs="Arial"/>
                  <w:sz w:val="18"/>
                  <w:szCs w:val="18"/>
                  <w:lang w:val="en-US" w:eastAsia="zh-CN"/>
                </w:rPr>
                <w:delText>3E+06</w:delText>
              </w:r>
            </w:del>
          </w:p>
        </w:tc>
        <w:tc>
          <w:tcPr>
            <w:tcW w:w="1134" w:type="dxa"/>
            <w:tcBorders>
              <w:top w:val="nil"/>
              <w:left w:val="nil"/>
              <w:bottom w:val="single" w:sz="4" w:space="0" w:color="auto"/>
              <w:right w:val="single" w:sz="4" w:space="0" w:color="auto"/>
            </w:tcBorders>
            <w:shd w:val="clear" w:color="auto" w:fill="auto"/>
            <w:vAlign w:val="bottom"/>
            <w:hideMark/>
          </w:tcPr>
          <w:p w:rsidR="00372E0E" w:rsidRPr="00415B83" w:rsidDel="007F6D69" w:rsidRDefault="002B059E" w:rsidP="00903CB8">
            <w:pPr>
              <w:spacing w:line="240" w:lineRule="auto"/>
              <w:jc w:val="right"/>
              <w:rPr>
                <w:del w:id="11307" w:author="srabhi" w:date="2015-07-20T17:12:00Z"/>
                <w:rFonts w:ascii="Arial" w:hAnsi="Arial" w:cs="Arial"/>
                <w:sz w:val="18"/>
                <w:szCs w:val="18"/>
                <w:lang w:val="en-US" w:eastAsia="zh-CN"/>
              </w:rPr>
            </w:pPr>
            <w:del w:id="11308" w:author="srabhi" w:date="2015-07-20T17:12:00Z">
              <w:r w:rsidRPr="00415B83" w:rsidDel="007F6D69">
                <w:rPr>
                  <w:rFonts w:ascii="Arial" w:hAnsi="Arial" w:cs="Arial"/>
                  <w:sz w:val="18"/>
                  <w:szCs w:val="18"/>
                  <w:lang w:val="en-US" w:eastAsia="zh-CN"/>
                </w:rPr>
                <w:delText>-3E+06</w:delText>
              </w:r>
            </w:del>
          </w:p>
        </w:tc>
        <w:tc>
          <w:tcPr>
            <w:tcW w:w="1064" w:type="dxa"/>
            <w:tcBorders>
              <w:top w:val="nil"/>
              <w:left w:val="nil"/>
              <w:bottom w:val="single" w:sz="4" w:space="0" w:color="auto"/>
              <w:right w:val="single" w:sz="4" w:space="0" w:color="auto"/>
            </w:tcBorders>
            <w:shd w:val="clear" w:color="auto" w:fill="auto"/>
            <w:vAlign w:val="bottom"/>
            <w:hideMark/>
          </w:tcPr>
          <w:p w:rsidR="00372E0E" w:rsidRPr="00415B83" w:rsidDel="007F6D69" w:rsidRDefault="002B059E" w:rsidP="00903CB8">
            <w:pPr>
              <w:spacing w:line="240" w:lineRule="auto"/>
              <w:jc w:val="right"/>
              <w:rPr>
                <w:del w:id="11309" w:author="srabhi" w:date="2015-07-20T17:12:00Z"/>
                <w:rFonts w:ascii="Arial" w:hAnsi="Arial" w:cs="Arial"/>
                <w:sz w:val="18"/>
                <w:szCs w:val="18"/>
                <w:lang w:val="en-US" w:eastAsia="zh-CN"/>
              </w:rPr>
            </w:pPr>
            <w:del w:id="11310" w:author="srabhi" w:date="2015-07-20T17:12:00Z">
              <w:r w:rsidRPr="00415B83" w:rsidDel="007F6D69">
                <w:rPr>
                  <w:rFonts w:ascii="Arial" w:hAnsi="Arial" w:cs="Arial"/>
                  <w:sz w:val="18"/>
                  <w:szCs w:val="18"/>
                  <w:lang w:val="en-US" w:eastAsia="zh-CN"/>
                </w:rPr>
                <w:delText>5E+06</w:delText>
              </w:r>
            </w:del>
          </w:p>
        </w:tc>
        <w:tc>
          <w:tcPr>
            <w:tcW w:w="1204" w:type="dxa"/>
            <w:tcBorders>
              <w:top w:val="nil"/>
              <w:left w:val="nil"/>
              <w:bottom w:val="single" w:sz="4" w:space="0" w:color="auto"/>
              <w:right w:val="single" w:sz="4" w:space="0" w:color="auto"/>
            </w:tcBorders>
            <w:shd w:val="clear" w:color="auto" w:fill="auto"/>
            <w:vAlign w:val="bottom"/>
            <w:hideMark/>
          </w:tcPr>
          <w:p w:rsidR="00372E0E" w:rsidRPr="00415B83" w:rsidDel="007F6D69" w:rsidRDefault="002B059E" w:rsidP="00903CB8">
            <w:pPr>
              <w:spacing w:line="240" w:lineRule="auto"/>
              <w:jc w:val="right"/>
              <w:rPr>
                <w:del w:id="11311" w:author="srabhi" w:date="2015-07-20T17:12:00Z"/>
                <w:rFonts w:ascii="Arial" w:hAnsi="Arial" w:cs="Arial"/>
                <w:sz w:val="18"/>
                <w:szCs w:val="18"/>
                <w:lang w:val="en-US" w:eastAsia="zh-CN"/>
              </w:rPr>
            </w:pPr>
            <w:del w:id="11312" w:author="srabhi" w:date="2015-07-20T17:12:00Z">
              <w:r w:rsidRPr="00415B83" w:rsidDel="007F6D69">
                <w:rPr>
                  <w:rFonts w:ascii="Arial" w:hAnsi="Arial" w:cs="Arial"/>
                  <w:sz w:val="18"/>
                  <w:szCs w:val="18"/>
                  <w:lang w:val="en-US" w:eastAsia="zh-CN"/>
                </w:rPr>
                <w:delText>-5E+06</w:delText>
              </w:r>
            </w:del>
          </w:p>
        </w:tc>
      </w:tr>
      <w:tr w:rsidR="00F54B5A" w:rsidRPr="00240276" w:rsidDel="007F6D69" w:rsidTr="00F54B5A">
        <w:trPr>
          <w:trHeight w:val="300"/>
          <w:del w:id="11313"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1314" w:author="srabhi" w:date="2015-07-20T17:12:00Z"/>
                <w:rFonts w:ascii="Arial" w:hAnsi="Arial" w:cs="Arial"/>
                <w:b/>
                <w:bCs/>
                <w:sz w:val="20"/>
                <w:szCs w:val="20"/>
                <w:lang w:val="en-US" w:eastAsia="zh-CN"/>
              </w:rPr>
            </w:pPr>
            <w:del w:id="11315" w:author="srabhi" w:date="2015-07-20T17:12:00Z">
              <w:r w:rsidRPr="00415B83" w:rsidDel="007F6D69">
                <w:rPr>
                  <w:rFonts w:ascii="Arial" w:hAnsi="Arial" w:cs="Arial"/>
                  <w:b/>
                  <w:bCs/>
                  <w:sz w:val="20"/>
                  <w:szCs w:val="20"/>
                  <w:lang w:eastAsia="zh-CN"/>
                </w:rPr>
                <w:delText>Dyslipidemia</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16" w:author="srabhi" w:date="2015-07-20T17:12:00Z"/>
                <w:rFonts w:ascii="Arial" w:hAnsi="Arial" w:cs="Arial"/>
                <w:sz w:val="18"/>
                <w:szCs w:val="18"/>
                <w:lang w:val="en-US" w:eastAsia="zh-CN"/>
              </w:rPr>
            </w:pPr>
            <w:del w:id="11317" w:author="srabhi" w:date="2015-07-20T17:12:00Z">
              <w:r w:rsidRPr="00415B83"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18" w:author="srabhi" w:date="2015-07-20T17:12:00Z"/>
                <w:rFonts w:ascii="Arial" w:hAnsi="Arial" w:cs="Arial"/>
                <w:sz w:val="18"/>
                <w:szCs w:val="18"/>
                <w:lang w:val="en-US" w:eastAsia="zh-CN"/>
              </w:rPr>
            </w:pPr>
            <w:del w:id="11319" w:author="srabhi" w:date="2015-07-20T17:12:00Z">
              <w:r w:rsidRPr="00415B83" w:rsidDel="007F6D69">
                <w:rPr>
                  <w:rFonts w:ascii="Arial" w:hAnsi="Arial" w:cs="Arial"/>
                  <w:sz w:val="18"/>
                  <w:szCs w:val="18"/>
                  <w:lang w:val="en-US" w:eastAsia="zh-CN"/>
                </w:rPr>
                <w:delText>1.32</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20" w:author="srabhi" w:date="2015-07-20T17:12:00Z"/>
                <w:rFonts w:ascii="Arial" w:hAnsi="Arial" w:cs="Arial"/>
                <w:sz w:val="18"/>
                <w:szCs w:val="18"/>
                <w:lang w:val="en-US" w:eastAsia="zh-CN"/>
              </w:rPr>
            </w:pPr>
            <w:del w:id="11321" w:author="srabhi" w:date="2015-07-20T17:12:00Z">
              <w:r w:rsidRPr="00415B83" w:rsidDel="007F6D69">
                <w:rPr>
                  <w:rFonts w:ascii="Arial" w:hAnsi="Arial" w:cs="Arial"/>
                  <w:sz w:val="18"/>
                  <w:szCs w:val="18"/>
                  <w:lang w:val="en-US" w:eastAsia="zh-CN"/>
                </w:rPr>
                <w:delText>0.47</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22" w:author="srabhi" w:date="2015-07-20T17:12:00Z"/>
                <w:rFonts w:ascii="Arial" w:hAnsi="Arial" w:cs="Arial"/>
                <w:sz w:val="18"/>
                <w:szCs w:val="18"/>
                <w:lang w:val="en-US" w:eastAsia="zh-CN"/>
              </w:rPr>
            </w:pPr>
            <w:del w:id="11323" w:author="srabhi" w:date="2015-07-20T17:12:00Z">
              <w:r w:rsidRPr="00415B83" w:rsidDel="007F6D69">
                <w:rPr>
                  <w:rFonts w:ascii="Arial" w:hAnsi="Arial" w:cs="Arial"/>
                  <w:sz w:val="18"/>
                  <w:szCs w:val="18"/>
                  <w:lang w:val="en-US" w:eastAsia="zh-CN"/>
                </w:rPr>
                <w:delText>22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24" w:author="srabhi" w:date="2015-07-20T17:12:00Z"/>
                <w:rFonts w:ascii="Arial" w:hAnsi="Arial" w:cs="Arial"/>
                <w:sz w:val="18"/>
                <w:szCs w:val="18"/>
                <w:lang w:val="en-US" w:eastAsia="zh-CN"/>
              </w:rPr>
            </w:pPr>
            <w:del w:id="11325" w:author="srabhi" w:date="2015-07-20T17:12:00Z">
              <w:r w:rsidRPr="00415B83"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26" w:author="srabhi" w:date="2015-07-20T17:12:00Z"/>
                <w:rFonts w:ascii="Arial" w:hAnsi="Arial" w:cs="Arial"/>
                <w:sz w:val="18"/>
                <w:szCs w:val="18"/>
                <w:lang w:val="en-US" w:eastAsia="zh-CN"/>
              </w:rPr>
            </w:pPr>
            <w:del w:id="11327" w:author="srabhi" w:date="2015-07-20T17:12:00Z">
              <w:r w:rsidRPr="00415B83" w:rsidDel="007F6D69">
                <w:rPr>
                  <w:rFonts w:ascii="Arial" w:hAnsi="Arial" w:cs="Arial"/>
                  <w:sz w:val="18"/>
                  <w:szCs w:val="18"/>
                  <w:lang w:val="en-US" w:eastAsia="zh-CN"/>
                </w:rPr>
                <w:delText>1.72</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28" w:author="srabhi" w:date="2015-07-20T17:12:00Z"/>
                <w:rFonts w:ascii="Arial" w:hAnsi="Arial" w:cs="Arial"/>
                <w:sz w:val="18"/>
                <w:szCs w:val="18"/>
                <w:lang w:val="en-US" w:eastAsia="zh-CN"/>
              </w:rPr>
            </w:pPr>
            <w:del w:id="11329" w:author="srabhi" w:date="2015-07-20T17:12:00Z">
              <w:r w:rsidRPr="00415B83" w:rsidDel="007F6D69">
                <w:rPr>
                  <w:rFonts w:ascii="Arial" w:hAnsi="Arial" w:cs="Arial"/>
                  <w:sz w:val="18"/>
                  <w:szCs w:val="18"/>
                  <w:lang w:val="en-US" w:eastAsia="zh-CN"/>
                </w:rPr>
                <w:delText>0.51</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30" w:author="srabhi" w:date="2015-07-20T17:12:00Z"/>
                <w:rFonts w:ascii="Arial" w:hAnsi="Arial" w:cs="Arial"/>
                <w:sz w:val="18"/>
                <w:szCs w:val="18"/>
                <w:lang w:val="en-US" w:eastAsia="zh-CN"/>
              </w:rPr>
            </w:pPr>
            <w:del w:id="11331" w:author="srabhi" w:date="2015-07-20T17:12:00Z">
              <w:r w:rsidRPr="00415B83" w:rsidDel="007F6D69">
                <w:rPr>
                  <w:rFonts w:ascii="Arial" w:hAnsi="Arial" w:cs="Arial"/>
                  <w:sz w:val="18"/>
                  <w:szCs w:val="18"/>
                  <w:lang w:val="en-US" w:eastAsia="zh-CN"/>
                </w:rPr>
                <w:delText>26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32" w:author="srabhi" w:date="2015-07-20T17:12:00Z"/>
                <w:rFonts w:ascii="Arial" w:hAnsi="Arial" w:cs="Arial"/>
                <w:sz w:val="18"/>
                <w:szCs w:val="18"/>
                <w:lang w:val="en-US" w:eastAsia="zh-CN"/>
              </w:rPr>
            </w:pPr>
            <w:del w:id="11333" w:author="srabhi" w:date="2015-07-20T17:12:00Z">
              <w:r w:rsidRPr="00415B83"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34" w:author="srabhi" w:date="2015-07-20T17:12:00Z"/>
                <w:rFonts w:ascii="Arial" w:hAnsi="Arial" w:cs="Arial"/>
                <w:sz w:val="18"/>
                <w:szCs w:val="18"/>
                <w:lang w:val="en-US" w:eastAsia="zh-CN"/>
              </w:rPr>
            </w:pPr>
            <w:del w:id="11335" w:author="srabhi" w:date="2015-07-20T17:12:00Z">
              <w:r w:rsidRPr="00415B83" w:rsidDel="007F6D69">
                <w:rPr>
                  <w:rFonts w:ascii="Arial" w:hAnsi="Arial" w:cs="Arial"/>
                  <w:sz w:val="18"/>
                  <w:szCs w:val="18"/>
                  <w:lang w:val="en-US" w:eastAsia="zh-CN"/>
                </w:rPr>
                <w:delText>1.17</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36" w:author="srabhi" w:date="2015-07-20T17:12:00Z"/>
                <w:rFonts w:ascii="Arial" w:hAnsi="Arial" w:cs="Arial"/>
                <w:sz w:val="18"/>
                <w:szCs w:val="18"/>
                <w:lang w:val="en-US" w:eastAsia="zh-CN"/>
              </w:rPr>
            </w:pPr>
            <w:del w:id="11337" w:author="srabhi" w:date="2015-07-20T17:12:00Z">
              <w:r w:rsidRPr="00415B83" w:rsidDel="007F6D69">
                <w:rPr>
                  <w:rFonts w:ascii="Arial" w:hAnsi="Arial" w:cs="Arial"/>
                  <w:sz w:val="18"/>
                  <w:szCs w:val="18"/>
                  <w:lang w:val="en-US" w:eastAsia="zh-CN"/>
                </w:rPr>
                <w:delText>0.35</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38" w:author="srabhi" w:date="2015-07-20T17:12:00Z"/>
                <w:rFonts w:ascii="Arial" w:hAnsi="Arial" w:cs="Arial"/>
                <w:sz w:val="18"/>
                <w:szCs w:val="18"/>
                <w:lang w:val="en-US" w:eastAsia="zh-CN"/>
              </w:rPr>
            </w:pPr>
            <w:del w:id="11339" w:author="srabhi" w:date="2015-07-20T17:12:00Z">
              <w:r w:rsidRPr="00415B83" w:rsidDel="007F6D69">
                <w:rPr>
                  <w:rFonts w:ascii="Arial" w:hAnsi="Arial" w:cs="Arial"/>
                  <w:sz w:val="18"/>
                  <w:szCs w:val="18"/>
                  <w:lang w:val="en-US" w:eastAsia="zh-CN"/>
                </w:rPr>
                <w:delText>1.40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40" w:author="srabhi" w:date="2015-07-20T17:12:00Z"/>
                <w:rFonts w:ascii="Arial" w:hAnsi="Arial" w:cs="Arial"/>
                <w:sz w:val="18"/>
                <w:szCs w:val="18"/>
                <w:lang w:val="en-US" w:eastAsia="zh-CN"/>
              </w:rPr>
            </w:pPr>
            <w:del w:id="11341" w:author="srabhi" w:date="2015-07-20T17:12:00Z">
              <w:r w:rsidRPr="00415B83" w:rsidDel="007F6D69">
                <w:rPr>
                  <w:rFonts w:ascii="Arial" w:hAnsi="Arial" w:cs="Arial"/>
                  <w:sz w:val="18"/>
                  <w:szCs w:val="18"/>
                  <w:lang w:val="en-US" w:eastAsia="zh-CN"/>
                </w:rPr>
                <w:delText>-0.23</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42" w:author="srabhi" w:date="2015-07-20T17:12:00Z"/>
                <w:rFonts w:ascii="Arial" w:hAnsi="Arial" w:cs="Arial"/>
                <w:sz w:val="18"/>
                <w:szCs w:val="18"/>
                <w:lang w:val="en-US" w:eastAsia="zh-CN"/>
              </w:rPr>
            </w:pPr>
            <w:del w:id="11343" w:author="srabhi" w:date="2015-07-20T17:12:00Z">
              <w:r w:rsidRPr="00415B83" w:rsidDel="007F6D69">
                <w:rPr>
                  <w:rFonts w:ascii="Arial" w:hAnsi="Arial" w:cs="Arial"/>
                  <w:sz w:val="18"/>
                  <w:szCs w:val="18"/>
                  <w:lang w:val="en-US" w:eastAsia="zh-CN"/>
                </w:rPr>
                <w:delText>1.75</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44" w:author="srabhi" w:date="2015-07-20T17:12:00Z"/>
                <w:rFonts w:ascii="Arial" w:hAnsi="Arial" w:cs="Arial"/>
                <w:sz w:val="18"/>
                <w:szCs w:val="18"/>
                <w:lang w:val="en-US" w:eastAsia="zh-CN"/>
              </w:rPr>
            </w:pPr>
            <w:del w:id="11345" w:author="srabhi" w:date="2015-07-20T17:12:00Z">
              <w:r w:rsidRPr="00415B83" w:rsidDel="007F6D69">
                <w:rPr>
                  <w:rFonts w:ascii="Arial" w:hAnsi="Arial" w:cs="Arial"/>
                  <w:sz w:val="18"/>
                  <w:szCs w:val="18"/>
                  <w:lang w:val="en-US" w:eastAsia="zh-CN"/>
                </w:rPr>
                <w:delText>-0.58</w:delText>
              </w:r>
            </w:del>
          </w:p>
        </w:tc>
      </w:tr>
      <w:tr w:rsidR="00F54B5A" w:rsidRPr="00240276" w:rsidDel="007F6D69" w:rsidTr="00F54B5A">
        <w:trPr>
          <w:trHeight w:val="300"/>
          <w:del w:id="11346"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1347" w:author="srabhi" w:date="2015-07-20T17:12:00Z"/>
                <w:rFonts w:ascii="Arial" w:hAnsi="Arial" w:cs="Arial"/>
                <w:b/>
                <w:bCs/>
                <w:sz w:val="20"/>
                <w:szCs w:val="20"/>
                <w:lang w:val="en-US" w:eastAsia="zh-CN"/>
              </w:rPr>
            </w:pPr>
            <w:del w:id="11348" w:author="srabhi" w:date="2015-07-20T17:12:00Z">
              <w:r w:rsidRPr="00415B83" w:rsidDel="007F6D69">
                <w:rPr>
                  <w:rFonts w:ascii="Arial" w:hAnsi="Arial" w:cs="Arial"/>
                  <w:b/>
                  <w:bCs/>
                  <w:sz w:val="20"/>
                  <w:szCs w:val="20"/>
                  <w:lang w:eastAsia="zh-CN"/>
                </w:rPr>
                <w:delText>History of CVD</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49" w:author="srabhi" w:date="2015-07-20T17:12:00Z"/>
                <w:rFonts w:ascii="Arial" w:hAnsi="Arial" w:cs="Arial"/>
                <w:sz w:val="18"/>
                <w:szCs w:val="18"/>
                <w:lang w:val="en-US" w:eastAsia="zh-CN"/>
              </w:rPr>
            </w:pPr>
            <w:del w:id="11350" w:author="srabhi" w:date="2015-07-20T17:12:00Z">
              <w:r w:rsidRPr="00415B83"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51" w:author="srabhi" w:date="2015-07-20T17:12:00Z"/>
                <w:rFonts w:ascii="Arial" w:hAnsi="Arial" w:cs="Arial"/>
                <w:sz w:val="18"/>
                <w:szCs w:val="18"/>
                <w:lang w:val="en-US" w:eastAsia="zh-CN"/>
              </w:rPr>
            </w:pPr>
            <w:del w:id="11352" w:author="srabhi" w:date="2015-07-20T17:12:00Z">
              <w:r w:rsidRPr="00415B83" w:rsidDel="007F6D69">
                <w:rPr>
                  <w:rFonts w:ascii="Arial" w:hAnsi="Arial" w:cs="Arial"/>
                  <w:sz w:val="18"/>
                  <w:szCs w:val="18"/>
                  <w:lang w:val="en-US" w:eastAsia="zh-CN"/>
                </w:rPr>
                <w:delText>1.71</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53" w:author="srabhi" w:date="2015-07-20T17:12:00Z"/>
                <w:rFonts w:ascii="Arial" w:hAnsi="Arial" w:cs="Arial"/>
                <w:sz w:val="18"/>
                <w:szCs w:val="18"/>
                <w:lang w:val="en-US" w:eastAsia="zh-CN"/>
              </w:rPr>
            </w:pPr>
            <w:del w:id="11354" w:author="srabhi" w:date="2015-07-20T17:12:00Z">
              <w:r w:rsidRPr="00415B83" w:rsidDel="007F6D69">
                <w:rPr>
                  <w:rFonts w:ascii="Arial" w:hAnsi="Arial" w:cs="Arial"/>
                  <w:sz w:val="18"/>
                  <w:szCs w:val="18"/>
                  <w:lang w:val="en-US" w:eastAsia="zh-CN"/>
                </w:rPr>
                <w:delText>1.92</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55" w:author="srabhi" w:date="2015-07-20T17:12:00Z"/>
                <w:rFonts w:ascii="Arial" w:hAnsi="Arial" w:cs="Arial"/>
                <w:sz w:val="18"/>
                <w:szCs w:val="18"/>
                <w:lang w:val="en-US" w:eastAsia="zh-CN"/>
              </w:rPr>
            </w:pPr>
            <w:del w:id="11356" w:author="srabhi" w:date="2015-07-20T17:12:00Z">
              <w:r w:rsidRPr="00415B83" w:rsidDel="007F6D69">
                <w:rPr>
                  <w:rFonts w:ascii="Arial" w:hAnsi="Arial" w:cs="Arial"/>
                  <w:sz w:val="18"/>
                  <w:szCs w:val="18"/>
                  <w:lang w:val="en-US" w:eastAsia="zh-CN"/>
                </w:rPr>
                <w:delText>20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57" w:author="srabhi" w:date="2015-07-20T17:12:00Z"/>
                <w:rFonts w:ascii="Arial" w:hAnsi="Arial" w:cs="Arial"/>
                <w:sz w:val="18"/>
                <w:szCs w:val="18"/>
                <w:lang w:val="en-US" w:eastAsia="zh-CN"/>
              </w:rPr>
            </w:pPr>
            <w:del w:id="11358" w:author="srabhi" w:date="2015-07-20T17:12:00Z">
              <w:r w:rsidRPr="00415B83" w:rsidDel="007F6D69">
                <w:rPr>
                  <w:rFonts w:ascii="Arial" w:hAnsi="Arial" w:cs="Arial"/>
                  <w:sz w:val="18"/>
                  <w:szCs w:val="18"/>
                  <w:lang w:val="en-US" w:eastAsia="zh-CN"/>
                </w:rPr>
                <w:delText>8</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59" w:author="srabhi" w:date="2015-07-20T17:12:00Z"/>
                <w:rFonts w:ascii="Arial" w:hAnsi="Arial" w:cs="Arial"/>
                <w:sz w:val="18"/>
                <w:szCs w:val="18"/>
                <w:lang w:val="en-US" w:eastAsia="zh-CN"/>
              </w:rPr>
            </w:pPr>
            <w:del w:id="11360" w:author="srabhi" w:date="2015-07-20T17:12:00Z">
              <w:r w:rsidRPr="00415B83" w:rsidDel="007F6D69">
                <w:rPr>
                  <w:rFonts w:ascii="Arial" w:hAnsi="Arial" w:cs="Arial"/>
                  <w:sz w:val="18"/>
                  <w:szCs w:val="18"/>
                  <w:lang w:val="en-US" w:eastAsia="zh-CN"/>
                </w:rPr>
                <w:delText>3.37</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61" w:author="srabhi" w:date="2015-07-20T17:12:00Z"/>
                <w:rFonts w:ascii="Arial" w:hAnsi="Arial" w:cs="Arial"/>
                <w:sz w:val="18"/>
                <w:szCs w:val="18"/>
                <w:lang w:val="en-US" w:eastAsia="zh-CN"/>
              </w:rPr>
            </w:pPr>
            <w:del w:id="11362" w:author="srabhi" w:date="2015-07-20T17:12:00Z">
              <w:r w:rsidRPr="00415B83" w:rsidDel="007F6D69">
                <w:rPr>
                  <w:rFonts w:ascii="Arial" w:hAnsi="Arial" w:cs="Arial"/>
                  <w:sz w:val="18"/>
                  <w:szCs w:val="18"/>
                  <w:lang w:val="en-US" w:eastAsia="zh-CN"/>
                </w:rPr>
                <w:delText>3.32</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63" w:author="srabhi" w:date="2015-07-20T17:12:00Z"/>
                <w:rFonts w:ascii="Arial" w:hAnsi="Arial" w:cs="Arial"/>
                <w:sz w:val="18"/>
                <w:szCs w:val="18"/>
                <w:lang w:val="en-US" w:eastAsia="zh-CN"/>
              </w:rPr>
            </w:pPr>
            <w:del w:id="11364" w:author="srabhi" w:date="2015-07-20T17:12:00Z">
              <w:r w:rsidRPr="00415B83" w:rsidDel="007F6D69">
                <w:rPr>
                  <w:rFonts w:ascii="Arial" w:hAnsi="Arial" w:cs="Arial"/>
                  <w:sz w:val="18"/>
                  <w:szCs w:val="18"/>
                  <w:lang w:val="en-US" w:eastAsia="zh-CN"/>
                </w:rPr>
                <w:delText>17</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65" w:author="srabhi" w:date="2015-07-20T17:12:00Z"/>
                <w:rFonts w:ascii="Arial" w:hAnsi="Arial" w:cs="Arial"/>
                <w:sz w:val="18"/>
                <w:szCs w:val="18"/>
                <w:lang w:val="en-US" w:eastAsia="zh-CN"/>
              </w:rPr>
            </w:pPr>
            <w:del w:id="11366" w:author="srabhi" w:date="2015-07-20T17:12:00Z">
              <w:r w:rsidRPr="00415B83"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67" w:author="srabhi" w:date="2015-07-20T17:12:00Z"/>
                <w:rFonts w:ascii="Arial" w:hAnsi="Arial" w:cs="Arial"/>
                <w:sz w:val="18"/>
                <w:szCs w:val="18"/>
                <w:lang w:val="en-US" w:eastAsia="zh-CN"/>
              </w:rPr>
            </w:pPr>
            <w:del w:id="11368" w:author="srabhi" w:date="2015-07-20T17:12:00Z">
              <w:r w:rsidRPr="00415B83" w:rsidDel="007F6D69">
                <w:rPr>
                  <w:rFonts w:ascii="Arial" w:hAnsi="Arial" w:cs="Arial"/>
                  <w:sz w:val="18"/>
                  <w:szCs w:val="18"/>
                  <w:lang w:val="en-US" w:eastAsia="zh-CN"/>
                </w:rPr>
                <w:delText>1.49</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69" w:author="srabhi" w:date="2015-07-20T17:12:00Z"/>
                <w:rFonts w:ascii="Arial" w:hAnsi="Arial" w:cs="Arial"/>
                <w:sz w:val="18"/>
                <w:szCs w:val="18"/>
                <w:lang w:val="en-US" w:eastAsia="zh-CN"/>
              </w:rPr>
            </w:pPr>
            <w:del w:id="11370" w:author="srabhi" w:date="2015-07-20T17:12:00Z">
              <w:r w:rsidRPr="00415B83" w:rsidDel="007F6D69">
                <w:rPr>
                  <w:rFonts w:ascii="Arial" w:hAnsi="Arial" w:cs="Arial"/>
                  <w:sz w:val="18"/>
                  <w:szCs w:val="18"/>
                  <w:lang w:val="en-US" w:eastAsia="zh-CN"/>
                </w:rPr>
                <w:delText>1.17</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71" w:author="srabhi" w:date="2015-07-20T17:12:00Z"/>
                <w:rFonts w:ascii="Arial" w:hAnsi="Arial" w:cs="Arial"/>
                <w:sz w:val="18"/>
                <w:szCs w:val="18"/>
                <w:lang w:val="en-US" w:eastAsia="zh-CN"/>
              </w:rPr>
            </w:pPr>
            <w:del w:id="11372" w:author="srabhi" w:date="2015-07-20T17:12:00Z">
              <w:r w:rsidRPr="00415B83" w:rsidDel="007F6D69">
                <w:rPr>
                  <w:rFonts w:ascii="Arial" w:hAnsi="Arial" w:cs="Arial"/>
                  <w:sz w:val="18"/>
                  <w:szCs w:val="18"/>
                  <w:lang w:val="en-US" w:eastAsia="zh-CN"/>
                </w:rPr>
                <w:delText>2.93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73" w:author="srabhi" w:date="2015-07-20T17:12:00Z"/>
                <w:rFonts w:ascii="Arial" w:hAnsi="Arial" w:cs="Arial"/>
                <w:sz w:val="18"/>
                <w:szCs w:val="18"/>
                <w:lang w:val="en-US" w:eastAsia="zh-CN"/>
              </w:rPr>
            </w:pPr>
            <w:del w:id="11374" w:author="srabhi" w:date="2015-07-20T17:12:00Z">
              <w:r w:rsidRPr="00415B83" w:rsidDel="007F6D69">
                <w:rPr>
                  <w:rFonts w:ascii="Arial" w:hAnsi="Arial" w:cs="Arial"/>
                  <w:sz w:val="18"/>
                  <w:szCs w:val="18"/>
                  <w:lang w:val="en-US" w:eastAsia="zh-CN"/>
                </w:rPr>
                <w:delText>-1.44</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75" w:author="srabhi" w:date="2015-07-20T17:12:00Z"/>
                <w:rFonts w:ascii="Arial" w:hAnsi="Arial" w:cs="Arial"/>
                <w:sz w:val="18"/>
                <w:szCs w:val="18"/>
                <w:lang w:val="en-US" w:eastAsia="zh-CN"/>
              </w:rPr>
            </w:pPr>
            <w:del w:id="11376" w:author="srabhi" w:date="2015-07-20T17:12:00Z">
              <w:r w:rsidRPr="00415B83" w:rsidDel="007F6D69">
                <w:rPr>
                  <w:rFonts w:ascii="Arial" w:hAnsi="Arial" w:cs="Arial"/>
                  <w:sz w:val="18"/>
                  <w:szCs w:val="18"/>
                  <w:lang w:val="en-US" w:eastAsia="zh-CN"/>
                </w:rPr>
                <w:delText>4.41</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77" w:author="srabhi" w:date="2015-07-20T17:12:00Z"/>
                <w:rFonts w:ascii="Arial" w:hAnsi="Arial" w:cs="Arial"/>
                <w:sz w:val="18"/>
                <w:szCs w:val="18"/>
                <w:lang w:val="en-US" w:eastAsia="zh-CN"/>
              </w:rPr>
            </w:pPr>
            <w:del w:id="11378" w:author="srabhi" w:date="2015-07-20T17:12:00Z">
              <w:r w:rsidRPr="00415B83" w:rsidDel="007F6D69">
                <w:rPr>
                  <w:rFonts w:ascii="Arial" w:hAnsi="Arial" w:cs="Arial"/>
                  <w:sz w:val="18"/>
                  <w:szCs w:val="18"/>
                  <w:lang w:val="en-US" w:eastAsia="zh-CN"/>
                </w:rPr>
                <w:delText>-2.92</w:delText>
              </w:r>
            </w:del>
          </w:p>
        </w:tc>
      </w:tr>
      <w:tr w:rsidR="00F54B5A" w:rsidRPr="00240276" w:rsidDel="007F6D69" w:rsidTr="00F54B5A">
        <w:trPr>
          <w:trHeight w:val="300"/>
          <w:del w:id="11379"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1380" w:author="srabhi" w:date="2015-07-20T17:12:00Z"/>
                <w:rFonts w:ascii="Arial" w:hAnsi="Arial" w:cs="Arial"/>
                <w:b/>
                <w:bCs/>
                <w:sz w:val="20"/>
                <w:szCs w:val="20"/>
                <w:lang w:val="en-US" w:eastAsia="zh-CN"/>
              </w:rPr>
            </w:pPr>
            <w:del w:id="11381" w:author="srabhi" w:date="2015-07-20T17:12:00Z">
              <w:r w:rsidRPr="00415B83" w:rsidDel="007F6D69">
                <w:rPr>
                  <w:rFonts w:ascii="Arial" w:hAnsi="Arial" w:cs="Arial"/>
                  <w:b/>
                  <w:bCs/>
                  <w:sz w:val="20"/>
                  <w:szCs w:val="20"/>
                  <w:lang w:eastAsia="zh-CN"/>
                </w:rPr>
                <w:delText>Tobacco use (including disorder)</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82" w:author="srabhi" w:date="2015-07-20T17:12:00Z"/>
                <w:rFonts w:ascii="Arial" w:hAnsi="Arial" w:cs="Arial"/>
                <w:sz w:val="18"/>
                <w:szCs w:val="18"/>
                <w:lang w:val="en-US" w:eastAsia="zh-CN"/>
              </w:rPr>
            </w:pPr>
            <w:del w:id="11383" w:author="srabhi" w:date="2015-07-20T17:12:00Z">
              <w:r w:rsidRPr="00415B83" w:rsidDel="007F6D69">
                <w:rPr>
                  <w:rFonts w:ascii="Arial" w:hAnsi="Arial" w:cs="Arial"/>
                  <w:sz w:val="18"/>
                  <w:szCs w:val="18"/>
                  <w:lang w:val="en-US" w:eastAsia="zh-CN"/>
                </w:rPr>
                <w:delText>5</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84" w:author="srabhi" w:date="2015-07-20T17:12:00Z"/>
                <w:rFonts w:ascii="Arial" w:hAnsi="Arial" w:cs="Arial"/>
                <w:sz w:val="18"/>
                <w:szCs w:val="18"/>
                <w:lang w:val="en-US" w:eastAsia="zh-CN"/>
              </w:rPr>
            </w:pPr>
            <w:del w:id="11385" w:author="srabhi" w:date="2015-07-20T17:12:00Z">
              <w:r w:rsidRPr="00415B83" w:rsidDel="007F6D69">
                <w:rPr>
                  <w:rFonts w:ascii="Arial" w:hAnsi="Arial" w:cs="Arial"/>
                  <w:sz w:val="18"/>
                  <w:szCs w:val="18"/>
                  <w:lang w:val="en-US" w:eastAsia="zh-CN"/>
                </w:rPr>
                <w:delText>0.98</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86" w:author="srabhi" w:date="2015-07-20T17:12:00Z"/>
                <w:rFonts w:ascii="Arial" w:hAnsi="Arial" w:cs="Arial"/>
                <w:sz w:val="18"/>
                <w:szCs w:val="18"/>
                <w:lang w:val="en-US" w:eastAsia="zh-CN"/>
              </w:rPr>
            </w:pPr>
            <w:del w:id="11387" w:author="srabhi" w:date="2015-07-20T17:12:00Z">
              <w:r w:rsidRPr="00415B83" w:rsidDel="007F6D69">
                <w:rPr>
                  <w:rFonts w:ascii="Arial" w:hAnsi="Arial" w:cs="Arial"/>
                  <w:sz w:val="18"/>
                  <w:szCs w:val="18"/>
                  <w:lang w:val="en-US" w:eastAsia="zh-CN"/>
                </w:rPr>
                <w:delText>0.50</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88" w:author="srabhi" w:date="2015-07-20T17:12:00Z"/>
                <w:rFonts w:ascii="Arial" w:hAnsi="Arial" w:cs="Arial"/>
                <w:sz w:val="18"/>
                <w:szCs w:val="18"/>
                <w:lang w:val="en-US" w:eastAsia="zh-CN"/>
              </w:rPr>
            </w:pPr>
            <w:del w:id="11389" w:author="srabhi" w:date="2015-07-20T17:12:00Z">
              <w:r w:rsidRPr="00415B83" w:rsidDel="007F6D69">
                <w:rPr>
                  <w:rFonts w:ascii="Arial" w:hAnsi="Arial" w:cs="Arial"/>
                  <w:sz w:val="18"/>
                  <w:szCs w:val="18"/>
                  <w:lang w:val="en-US" w:eastAsia="zh-CN"/>
                </w:rPr>
                <w:delText>16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90" w:author="srabhi" w:date="2015-07-20T17:12:00Z"/>
                <w:rFonts w:ascii="Arial" w:hAnsi="Arial" w:cs="Arial"/>
                <w:sz w:val="18"/>
                <w:szCs w:val="18"/>
                <w:lang w:val="en-US" w:eastAsia="zh-CN"/>
              </w:rPr>
            </w:pPr>
            <w:del w:id="11391" w:author="srabhi" w:date="2015-07-20T17:12:00Z">
              <w:r w:rsidRPr="00415B83"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92" w:author="srabhi" w:date="2015-07-20T17:12:00Z"/>
                <w:rFonts w:ascii="Arial" w:hAnsi="Arial" w:cs="Arial"/>
                <w:sz w:val="18"/>
                <w:szCs w:val="18"/>
                <w:lang w:val="en-US" w:eastAsia="zh-CN"/>
              </w:rPr>
            </w:pPr>
            <w:del w:id="11393" w:author="srabhi" w:date="2015-07-20T17:12:00Z">
              <w:r w:rsidRPr="00415B83" w:rsidDel="007F6D69">
                <w:rPr>
                  <w:rFonts w:ascii="Arial" w:hAnsi="Arial" w:cs="Arial"/>
                  <w:sz w:val="18"/>
                  <w:szCs w:val="18"/>
                  <w:lang w:val="en-US" w:eastAsia="zh-CN"/>
                </w:rPr>
                <w:delText>0.66</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94" w:author="srabhi" w:date="2015-07-20T17:12:00Z"/>
                <w:rFonts w:ascii="Arial" w:hAnsi="Arial" w:cs="Arial"/>
                <w:sz w:val="18"/>
                <w:szCs w:val="18"/>
                <w:lang w:val="en-US" w:eastAsia="zh-CN"/>
              </w:rPr>
            </w:pPr>
            <w:del w:id="11395" w:author="srabhi" w:date="2015-07-20T17:12:00Z">
              <w:r w:rsidRPr="00415B83" w:rsidDel="007F6D69">
                <w:rPr>
                  <w:rFonts w:ascii="Arial" w:hAnsi="Arial" w:cs="Arial"/>
                  <w:sz w:val="18"/>
                  <w:szCs w:val="18"/>
                  <w:lang w:val="en-US" w:eastAsia="zh-CN"/>
                </w:rPr>
                <w:delText>0.62</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96" w:author="srabhi" w:date="2015-07-20T17:12:00Z"/>
                <w:rFonts w:ascii="Arial" w:hAnsi="Arial" w:cs="Arial"/>
                <w:sz w:val="18"/>
                <w:szCs w:val="18"/>
                <w:lang w:val="en-US" w:eastAsia="zh-CN"/>
              </w:rPr>
            </w:pPr>
            <w:del w:id="11397" w:author="srabhi" w:date="2015-07-20T17:12:00Z">
              <w:r w:rsidRPr="00415B83" w:rsidDel="007F6D69">
                <w:rPr>
                  <w:rFonts w:ascii="Arial" w:hAnsi="Arial" w:cs="Arial"/>
                  <w:sz w:val="18"/>
                  <w:szCs w:val="18"/>
                  <w:lang w:val="en-US" w:eastAsia="zh-CN"/>
                </w:rPr>
                <w:delText>21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398" w:author="srabhi" w:date="2015-07-20T17:12:00Z"/>
                <w:rFonts w:ascii="Arial" w:hAnsi="Arial" w:cs="Arial"/>
                <w:sz w:val="18"/>
                <w:szCs w:val="18"/>
                <w:lang w:val="en-US" w:eastAsia="zh-CN"/>
              </w:rPr>
            </w:pPr>
            <w:del w:id="11399" w:author="srabhi" w:date="2015-07-20T17:12:00Z">
              <w:r w:rsidRPr="00415B83"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00" w:author="srabhi" w:date="2015-07-20T17:12:00Z"/>
                <w:rFonts w:ascii="Arial" w:hAnsi="Arial" w:cs="Arial"/>
                <w:sz w:val="18"/>
                <w:szCs w:val="18"/>
                <w:lang w:val="en-US" w:eastAsia="zh-CN"/>
              </w:rPr>
            </w:pPr>
            <w:del w:id="11401" w:author="srabhi" w:date="2015-07-20T17:12:00Z">
              <w:r w:rsidRPr="00415B83" w:rsidDel="007F6D69">
                <w:rPr>
                  <w:rFonts w:ascii="Arial" w:hAnsi="Arial" w:cs="Arial"/>
                  <w:sz w:val="18"/>
                  <w:szCs w:val="18"/>
                  <w:lang w:val="en-US" w:eastAsia="zh-CN"/>
                </w:rPr>
                <w:delText>0.82</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02" w:author="srabhi" w:date="2015-07-20T17:12:00Z"/>
                <w:rFonts w:ascii="Arial" w:hAnsi="Arial" w:cs="Arial"/>
                <w:sz w:val="18"/>
                <w:szCs w:val="18"/>
                <w:lang w:val="en-US" w:eastAsia="zh-CN"/>
              </w:rPr>
            </w:pPr>
            <w:del w:id="11403" w:author="srabhi" w:date="2015-07-20T17:12:00Z">
              <w:r w:rsidRPr="00415B83" w:rsidDel="007F6D69">
                <w:rPr>
                  <w:rFonts w:ascii="Arial" w:hAnsi="Arial" w:cs="Arial"/>
                  <w:sz w:val="18"/>
                  <w:szCs w:val="18"/>
                  <w:lang w:val="en-US" w:eastAsia="zh-CN"/>
                </w:rPr>
                <w:delText>0.40</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04" w:author="srabhi" w:date="2015-07-20T17:12:00Z"/>
                <w:rFonts w:ascii="Arial" w:hAnsi="Arial" w:cs="Arial"/>
                <w:sz w:val="18"/>
                <w:szCs w:val="18"/>
                <w:lang w:val="en-US" w:eastAsia="zh-CN"/>
              </w:rPr>
            </w:pPr>
            <w:del w:id="11405" w:author="srabhi" w:date="2015-07-20T17:12:00Z">
              <w:r w:rsidRPr="00415B83" w:rsidDel="007F6D69">
                <w:rPr>
                  <w:rFonts w:ascii="Arial" w:hAnsi="Arial" w:cs="Arial"/>
                  <w:sz w:val="18"/>
                  <w:szCs w:val="18"/>
                  <w:lang w:val="en-US" w:eastAsia="zh-CN"/>
                </w:rPr>
                <w:delText>0.76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06" w:author="srabhi" w:date="2015-07-20T17:12:00Z"/>
                <w:rFonts w:ascii="Arial" w:hAnsi="Arial" w:cs="Arial"/>
                <w:sz w:val="18"/>
                <w:szCs w:val="18"/>
                <w:lang w:val="en-US" w:eastAsia="zh-CN"/>
              </w:rPr>
            </w:pPr>
            <w:del w:id="11407" w:author="srabhi" w:date="2015-07-20T17:12:00Z">
              <w:r w:rsidRPr="00415B83" w:rsidDel="007F6D69">
                <w:rPr>
                  <w:rFonts w:ascii="Arial" w:hAnsi="Arial" w:cs="Arial"/>
                  <w:sz w:val="18"/>
                  <w:szCs w:val="18"/>
                  <w:lang w:val="en-US" w:eastAsia="zh-CN"/>
                </w:rPr>
                <w:delText>0.06</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08" w:author="srabhi" w:date="2015-07-20T17:12:00Z"/>
                <w:rFonts w:ascii="Arial" w:hAnsi="Arial" w:cs="Arial"/>
                <w:sz w:val="18"/>
                <w:szCs w:val="18"/>
                <w:lang w:val="en-US" w:eastAsia="zh-CN"/>
              </w:rPr>
            </w:pPr>
            <w:del w:id="11409" w:author="srabhi" w:date="2015-07-20T17:12:00Z">
              <w:r w:rsidRPr="00415B83" w:rsidDel="007F6D69">
                <w:rPr>
                  <w:rFonts w:ascii="Arial" w:hAnsi="Arial" w:cs="Arial"/>
                  <w:sz w:val="18"/>
                  <w:szCs w:val="18"/>
                  <w:lang w:val="en-US" w:eastAsia="zh-CN"/>
                </w:rPr>
                <w:delText>0.58</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10" w:author="srabhi" w:date="2015-07-20T17:12:00Z"/>
                <w:rFonts w:ascii="Arial" w:hAnsi="Arial" w:cs="Arial"/>
                <w:sz w:val="18"/>
                <w:szCs w:val="18"/>
                <w:lang w:val="en-US" w:eastAsia="zh-CN"/>
              </w:rPr>
            </w:pPr>
            <w:del w:id="11411" w:author="srabhi" w:date="2015-07-20T17:12:00Z">
              <w:r w:rsidRPr="00415B83" w:rsidDel="007F6D69">
                <w:rPr>
                  <w:rFonts w:ascii="Arial" w:hAnsi="Arial" w:cs="Arial"/>
                  <w:sz w:val="18"/>
                  <w:szCs w:val="18"/>
                  <w:lang w:val="en-US" w:eastAsia="zh-CN"/>
                </w:rPr>
                <w:delText>0.24</w:delText>
              </w:r>
            </w:del>
          </w:p>
        </w:tc>
      </w:tr>
      <w:tr w:rsidR="00F54B5A" w:rsidRPr="00240276" w:rsidDel="007F6D69" w:rsidTr="00F54B5A">
        <w:trPr>
          <w:trHeight w:val="300"/>
          <w:del w:id="11412"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1413" w:author="srabhi" w:date="2015-07-20T17:12:00Z"/>
                <w:rFonts w:ascii="Arial" w:hAnsi="Arial" w:cs="Arial"/>
                <w:b/>
                <w:bCs/>
                <w:sz w:val="20"/>
                <w:szCs w:val="20"/>
                <w:lang w:val="en-US" w:eastAsia="zh-CN"/>
              </w:rPr>
            </w:pPr>
            <w:del w:id="11414" w:author="srabhi" w:date="2015-07-20T17:12:00Z">
              <w:r w:rsidRPr="00415B83" w:rsidDel="007F6D69">
                <w:rPr>
                  <w:rFonts w:ascii="Arial" w:hAnsi="Arial" w:cs="Arial"/>
                  <w:b/>
                  <w:bCs/>
                  <w:sz w:val="20"/>
                  <w:szCs w:val="20"/>
                  <w:lang w:eastAsia="zh-CN"/>
                </w:rPr>
                <w:delText>Charlson Co-morbidity Index = 1</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15" w:author="srabhi" w:date="2015-07-20T17:12:00Z"/>
                <w:rFonts w:ascii="Arial" w:hAnsi="Arial" w:cs="Arial"/>
                <w:sz w:val="18"/>
                <w:szCs w:val="18"/>
                <w:lang w:val="en-US" w:eastAsia="zh-CN"/>
              </w:rPr>
            </w:pPr>
            <w:del w:id="11416" w:author="srabhi" w:date="2015-07-20T17:12:00Z">
              <w:r w:rsidRPr="00415B83" w:rsidDel="007F6D69">
                <w:rPr>
                  <w:rFonts w:ascii="Arial" w:hAnsi="Arial" w:cs="Arial"/>
                  <w:sz w:val="18"/>
                  <w:szCs w:val="18"/>
                  <w:lang w:val="en-US" w:eastAsia="zh-CN"/>
                </w:rPr>
                <w:delText>5</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17" w:author="srabhi" w:date="2015-07-20T17:12:00Z"/>
                <w:rFonts w:ascii="Arial" w:hAnsi="Arial" w:cs="Arial"/>
                <w:sz w:val="18"/>
                <w:szCs w:val="18"/>
                <w:lang w:val="en-US" w:eastAsia="zh-CN"/>
              </w:rPr>
            </w:pPr>
            <w:del w:id="11418" w:author="srabhi" w:date="2015-07-20T17:12:00Z">
              <w:r w:rsidRPr="00415B83" w:rsidDel="007F6D69">
                <w:rPr>
                  <w:rFonts w:ascii="Arial" w:hAnsi="Arial" w:cs="Arial"/>
                  <w:sz w:val="18"/>
                  <w:szCs w:val="18"/>
                  <w:lang w:val="en-US" w:eastAsia="zh-CN"/>
                </w:rPr>
                <w:delText>1.25</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19" w:author="srabhi" w:date="2015-07-20T17:12:00Z"/>
                <w:rFonts w:ascii="Arial" w:hAnsi="Arial" w:cs="Arial"/>
                <w:sz w:val="18"/>
                <w:szCs w:val="18"/>
                <w:lang w:val="en-US" w:eastAsia="zh-CN"/>
              </w:rPr>
            </w:pPr>
            <w:del w:id="11420" w:author="srabhi" w:date="2015-07-20T17:12:00Z">
              <w:r w:rsidRPr="00415B83" w:rsidDel="007F6D69">
                <w:rPr>
                  <w:rFonts w:ascii="Arial" w:hAnsi="Arial" w:cs="Arial"/>
                  <w:sz w:val="18"/>
                  <w:szCs w:val="18"/>
                  <w:lang w:val="en-US" w:eastAsia="zh-CN"/>
                </w:rPr>
                <w:delText>0.86</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21" w:author="srabhi" w:date="2015-07-20T17:12:00Z"/>
                <w:rFonts w:ascii="Arial" w:hAnsi="Arial" w:cs="Arial"/>
                <w:sz w:val="18"/>
                <w:szCs w:val="18"/>
                <w:lang w:val="en-US" w:eastAsia="zh-CN"/>
              </w:rPr>
            </w:pPr>
            <w:del w:id="11422" w:author="srabhi" w:date="2015-07-20T17:12:00Z">
              <w:r w:rsidRPr="00415B83" w:rsidDel="007F6D69">
                <w:rPr>
                  <w:rFonts w:ascii="Arial" w:hAnsi="Arial" w:cs="Arial"/>
                  <w:sz w:val="18"/>
                  <w:szCs w:val="18"/>
                  <w:lang w:val="en-US" w:eastAsia="zh-CN"/>
                </w:rPr>
                <w:delText>18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23" w:author="srabhi" w:date="2015-07-20T17:12:00Z"/>
                <w:rFonts w:ascii="Arial" w:hAnsi="Arial" w:cs="Arial"/>
                <w:sz w:val="18"/>
                <w:szCs w:val="18"/>
                <w:lang w:val="en-US" w:eastAsia="zh-CN"/>
              </w:rPr>
            </w:pPr>
            <w:del w:id="11424" w:author="srabhi" w:date="2015-07-20T17:12:00Z">
              <w:r w:rsidRPr="00415B83"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25" w:author="srabhi" w:date="2015-07-20T17:12:00Z"/>
                <w:rFonts w:ascii="Arial" w:hAnsi="Arial" w:cs="Arial"/>
                <w:sz w:val="18"/>
                <w:szCs w:val="18"/>
                <w:lang w:val="en-US" w:eastAsia="zh-CN"/>
              </w:rPr>
            </w:pPr>
            <w:del w:id="11426" w:author="srabhi" w:date="2015-07-20T17:12:00Z">
              <w:r w:rsidRPr="00415B83" w:rsidDel="007F6D69">
                <w:rPr>
                  <w:rFonts w:ascii="Arial" w:hAnsi="Arial" w:cs="Arial"/>
                  <w:sz w:val="18"/>
                  <w:szCs w:val="18"/>
                  <w:lang w:val="en-US" w:eastAsia="zh-CN"/>
                </w:rPr>
                <w:delText>1.71</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27" w:author="srabhi" w:date="2015-07-20T17:12:00Z"/>
                <w:rFonts w:ascii="Arial" w:hAnsi="Arial" w:cs="Arial"/>
                <w:sz w:val="18"/>
                <w:szCs w:val="18"/>
                <w:lang w:val="en-US" w:eastAsia="zh-CN"/>
              </w:rPr>
            </w:pPr>
            <w:del w:id="11428" w:author="srabhi" w:date="2015-07-20T17:12:00Z">
              <w:r w:rsidRPr="00415B83" w:rsidDel="007F6D69">
                <w:rPr>
                  <w:rFonts w:ascii="Arial" w:hAnsi="Arial" w:cs="Arial"/>
                  <w:sz w:val="18"/>
                  <w:szCs w:val="18"/>
                  <w:lang w:val="en-US" w:eastAsia="zh-CN"/>
                </w:rPr>
                <w:delText>1.51</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29" w:author="srabhi" w:date="2015-07-20T17:12:00Z"/>
                <w:rFonts w:ascii="Arial" w:hAnsi="Arial" w:cs="Arial"/>
                <w:sz w:val="18"/>
                <w:szCs w:val="18"/>
                <w:lang w:val="en-US" w:eastAsia="zh-CN"/>
              </w:rPr>
            </w:pPr>
            <w:del w:id="11430" w:author="srabhi" w:date="2015-07-20T17:12:00Z">
              <w:r w:rsidRPr="00415B83" w:rsidDel="007F6D69">
                <w:rPr>
                  <w:rFonts w:ascii="Arial" w:hAnsi="Arial" w:cs="Arial"/>
                  <w:sz w:val="18"/>
                  <w:szCs w:val="18"/>
                  <w:lang w:val="en-US" w:eastAsia="zh-CN"/>
                </w:rPr>
                <w:delText>21</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31" w:author="srabhi" w:date="2015-07-20T17:12:00Z"/>
                <w:rFonts w:ascii="Arial" w:hAnsi="Arial" w:cs="Arial"/>
                <w:sz w:val="18"/>
                <w:szCs w:val="18"/>
                <w:lang w:val="en-US" w:eastAsia="zh-CN"/>
              </w:rPr>
            </w:pPr>
            <w:del w:id="11432" w:author="srabhi" w:date="2015-07-20T17:12:00Z">
              <w:r w:rsidRPr="00415B83"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33" w:author="srabhi" w:date="2015-07-20T17:12:00Z"/>
                <w:rFonts w:ascii="Arial" w:hAnsi="Arial" w:cs="Arial"/>
                <w:sz w:val="18"/>
                <w:szCs w:val="18"/>
                <w:lang w:val="en-US" w:eastAsia="zh-CN"/>
              </w:rPr>
            </w:pPr>
            <w:del w:id="11434" w:author="srabhi" w:date="2015-07-20T17:12:00Z">
              <w:r w:rsidRPr="00415B83" w:rsidDel="007F6D69">
                <w:rPr>
                  <w:rFonts w:ascii="Arial" w:hAnsi="Arial" w:cs="Arial"/>
                  <w:sz w:val="18"/>
                  <w:szCs w:val="18"/>
                  <w:lang w:val="en-US" w:eastAsia="zh-CN"/>
                </w:rPr>
                <w:delText>1.42</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35" w:author="srabhi" w:date="2015-07-20T17:12:00Z"/>
                <w:rFonts w:ascii="Arial" w:hAnsi="Arial" w:cs="Arial"/>
                <w:sz w:val="18"/>
                <w:szCs w:val="18"/>
                <w:lang w:val="en-US" w:eastAsia="zh-CN"/>
              </w:rPr>
            </w:pPr>
            <w:del w:id="11436" w:author="srabhi" w:date="2015-07-20T17:12:00Z">
              <w:r w:rsidRPr="00415B83" w:rsidDel="007F6D69">
                <w:rPr>
                  <w:rFonts w:ascii="Arial" w:hAnsi="Arial" w:cs="Arial"/>
                  <w:sz w:val="18"/>
                  <w:szCs w:val="18"/>
                  <w:lang w:val="en-US" w:eastAsia="zh-CN"/>
                </w:rPr>
                <w:delText>1.44</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37" w:author="srabhi" w:date="2015-07-20T17:12:00Z"/>
                <w:rFonts w:ascii="Arial" w:hAnsi="Arial" w:cs="Arial"/>
                <w:sz w:val="18"/>
                <w:szCs w:val="18"/>
                <w:lang w:val="en-US" w:eastAsia="zh-CN"/>
              </w:rPr>
            </w:pPr>
            <w:del w:id="11438" w:author="srabhi" w:date="2015-07-20T17:12:00Z">
              <w:r w:rsidRPr="00415B83" w:rsidDel="007F6D69">
                <w:rPr>
                  <w:rFonts w:ascii="Arial" w:hAnsi="Arial" w:cs="Arial"/>
                  <w:sz w:val="18"/>
                  <w:szCs w:val="18"/>
                  <w:lang w:val="en-US" w:eastAsia="zh-CN"/>
                </w:rPr>
                <w:delText>1.59</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39" w:author="srabhi" w:date="2015-07-20T17:12:00Z"/>
                <w:rFonts w:ascii="Arial" w:hAnsi="Arial" w:cs="Arial"/>
                <w:sz w:val="18"/>
                <w:szCs w:val="18"/>
                <w:lang w:val="en-US" w:eastAsia="zh-CN"/>
              </w:rPr>
            </w:pPr>
            <w:del w:id="11440" w:author="srabhi" w:date="2015-07-20T17:12:00Z">
              <w:r w:rsidRPr="00415B83" w:rsidDel="007F6D69">
                <w:rPr>
                  <w:rFonts w:ascii="Arial" w:hAnsi="Arial" w:cs="Arial"/>
                  <w:sz w:val="18"/>
                  <w:szCs w:val="18"/>
                  <w:lang w:val="en-US" w:eastAsia="zh-CN"/>
                </w:rPr>
                <w:delText>-0.18</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41" w:author="srabhi" w:date="2015-07-20T17:12:00Z"/>
                <w:rFonts w:ascii="Arial" w:hAnsi="Arial" w:cs="Arial"/>
                <w:sz w:val="18"/>
                <w:szCs w:val="18"/>
                <w:lang w:val="en-US" w:eastAsia="zh-CN"/>
              </w:rPr>
            </w:pPr>
            <w:del w:id="11442" w:author="srabhi" w:date="2015-07-20T17:12:00Z">
              <w:r w:rsidRPr="00415B83" w:rsidDel="007F6D69">
                <w:rPr>
                  <w:rFonts w:ascii="Arial" w:hAnsi="Arial" w:cs="Arial"/>
                  <w:sz w:val="18"/>
                  <w:szCs w:val="18"/>
                  <w:lang w:val="en-US" w:eastAsia="zh-CN"/>
                </w:rPr>
                <w:delText>2.10</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43" w:author="srabhi" w:date="2015-07-20T17:12:00Z"/>
                <w:rFonts w:ascii="Arial" w:hAnsi="Arial" w:cs="Arial"/>
                <w:sz w:val="18"/>
                <w:szCs w:val="18"/>
                <w:lang w:val="en-US" w:eastAsia="zh-CN"/>
              </w:rPr>
            </w:pPr>
            <w:del w:id="11444" w:author="srabhi" w:date="2015-07-20T17:12:00Z">
              <w:r w:rsidRPr="00415B83" w:rsidDel="007F6D69">
                <w:rPr>
                  <w:rFonts w:ascii="Arial" w:hAnsi="Arial" w:cs="Arial"/>
                  <w:sz w:val="18"/>
                  <w:szCs w:val="18"/>
                  <w:lang w:val="en-US" w:eastAsia="zh-CN"/>
                </w:rPr>
                <w:delText>-0.69</w:delText>
              </w:r>
            </w:del>
          </w:p>
        </w:tc>
      </w:tr>
      <w:tr w:rsidR="00F54B5A" w:rsidRPr="00240276" w:rsidDel="007F6D69" w:rsidTr="00F54B5A">
        <w:trPr>
          <w:trHeight w:val="300"/>
          <w:del w:id="11445"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1446" w:author="srabhi" w:date="2015-07-20T17:12:00Z"/>
                <w:rFonts w:ascii="Arial" w:hAnsi="Arial" w:cs="Arial"/>
                <w:b/>
                <w:bCs/>
                <w:sz w:val="20"/>
                <w:szCs w:val="20"/>
                <w:lang w:val="en-US" w:eastAsia="zh-CN"/>
              </w:rPr>
            </w:pPr>
            <w:del w:id="11447" w:author="srabhi" w:date="2015-07-20T17:12:00Z">
              <w:r w:rsidRPr="00415B83" w:rsidDel="007F6D69">
                <w:rPr>
                  <w:rFonts w:ascii="Arial" w:hAnsi="Arial" w:cs="Arial"/>
                  <w:b/>
                  <w:bCs/>
                  <w:sz w:val="20"/>
                  <w:szCs w:val="20"/>
                  <w:lang w:eastAsia="zh-CN"/>
                </w:rPr>
                <w:delText>Charlson Co-mo</w:delText>
              </w:r>
              <w:r w:rsidR="006232C3" w:rsidRPr="00415B83" w:rsidDel="007F6D69">
                <w:rPr>
                  <w:rFonts w:ascii="Arial" w:hAnsi="Arial" w:cs="Arial"/>
                  <w:b/>
                  <w:bCs/>
                  <w:sz w:val="20"/>
                  <w:szCs w:val="20"/>
                  <w:lang w:eastAsia="zh-CN"/>
                </w:rPr>
                <w:delText>r</w:delText>
              </w:r>
              <w:r w:rsidRPr="00415B83" w:rsidDel="007F6D69">
                <w:rPr>
                  <w:rFonts w:ascii="Arial" w:hAnsi="Arial" w:cs="Arial"/>
                  <w:b/>
                  <w:bCs/>
                  <w:sz w:val="20"/>
                  <w:szCs w:val="20"/>
                  <w:lang w:eastAsia="zh-CN"/>
                </w:rPr>
                <w:delText xml:space="preserve">bidity </w:delText>
              </w:r>
              <w:r w:rsidR="006232C3" w:rsidRPr="00415B83" w:rsidDel="007F6D69">
                <w:rPr>
                  <w:rFonts w:ascii="Arial" w:hAnsi="Arial" w:cs="Arial"/>
                  <w:b/>
                  <w:bCs/>
                  <w:sz w:val="20"/>
                  <w:szCs w:val="20"/>
                  <w:lang w:eastAsia="zh-CN"/>
                </w:rPr>
                <w:delText xml:space="preserve">Index </w:delText>
              </w:r>
              <w:r w:rsidRPr="00415B83" w:rsidDel="007F6D69">
                <w:rPr>
                  <w:rFonts w:ascii="Arial" w:hAnsi="Arial" w:cs="Arial"/>
                  <w:b/>
                  <w:bCs/>
                  <w:sz w:val="20"/>
                  <w:szCs w:val="20"/>
                  <w:lang w:eastAsia="zh-CN"/>
                </w:rPr>
                <w:delText xml:space="preserve"> = 2+</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48" w:author="srabhi" w:date="2015-07-20T17:12:00Z"/>
                <w:rFonts w:ascii="Arial" w:hAnsi="Arial" w:cs="Arial"/>
                <w:sz w:val="18"/>
                <w:szCs w:val="18"/>
                <w:lang w:val="en-US" w:eastAsia="zh-CN"/>
              </w:rPr>
            </w:pPr>
            <w:del w:id="11449" w:author="srabhi" w:date="2015-07-20T17:12:00Z">
              <w:r w:rsidRPr="00415B83"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50" w:author="srabhi" w:date="2015-07-20T17:12:00Z"/>
                <w:rFonts w:ascii="Arial" w:hAnsi="Arial" w:cs="Arial"/>
                <w:sz w:val="18"/>
                <w:szCs w:val="18"/>
                <w:lang w:val="en-US" w:eastAsia="zh-CN"/>
              </w:rPr>
            </w:pPr>
            <w:del w:id="11451" w:author="srabhi" w:date="2015-07-20T17:12:00Z">
              <w:r w:rsidRPr="00415B83" w:rsidDel="007F6D69">
                <w:rPr>
                  <w:rFonts w:ascii="Arial" w:hAnsi="Arial" w:cs="Arial"/>
                  <w:sz w:val="18"/>
                  <w:szCs w:val="18"/>
                  <w:lang w:val="en-US" w:eastAsia="zh-CN"/>
                </w:rPr>
                <w:delText>0.96</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52" w:author="srabhi" w:date="2015-07-20T17:12:00Z"/>
                <w:rFonts w:ascii="Arial" w:hAnsi="Arial" w:cs="Arial"/>
                <w:sz w:val="18"/>
                <w:szCs w:val="18"/>
                <w:lang w:val="en-US" w:eastAsia="zh-CN"/>
              </w:rPr>
            </w:pPr>
            <w:del w:id="11453" w:author="srabhi" w:date="2015-07-20T17:12:00Z">
              <w:r w:rsidRPr="00415B83" w:rsidDel="007F6D69">
                <w:rPr>
                  <w:rFonts w:ascii="Arial" w:hAnsi="Arial" w:cs="Arial"/>
                  <w:sz w:val="18"/>
                  <w:szCs w:val="18"/>
                  <w:lang w:val="en-US" w:eastAsia="zh-CN"/>
                </w:rPr>
                <w:delText>0.53</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54" w:author="srabhi" w:date="2015-07-20T17:12:00Z"/>
                <w:rFonts w:ascii="Arial" w:hAnsi="Arial" w:cs="Arial"/>
                <w:sz w:val="18"/>
                <w:szCs w:val="18"/>
                <w:lang w:val="en-US" w:eastAsia="zh-CN"/>
              </w:rPr>
            </w:pPr>
            <w:del w:id="11455" w:author="srabhi" w:date="2015-07-20T17:12:00Z">
              <w:r w:rsidRPr="00415B83" w:rsidDel="007F6D69">
                <w:rPr>
                  <w:rFonts w:ascii="Arial" w:hAnsi="Arial" w:cs="Arial"/>
                  <w:sz w:val="18"/>
                  <w:szCs w:val="18"/>
                  <w:lang w:val="en-US" w:eastAsia="zh-CN"/>
                </w:rPr>
                <w:delText>23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56" w:author="srabhi" w:date="2015-07-20T17:12:00Z"/>
                <w:rFonts w:ascii="Arial" w:hAnsi="Arial" w:cs="Arial"/>
                <w:sz w:val="18"/>
                <w:szCs w:val="18"/>
                <w:lang w:val="en-US" w:eastAsia="zh-CN"/>
              </w:rPr>
            </w:pPr>
            <w:del w:id="11457" w:author="srabhi" w:date="2015-07-20T17:12:00Z">
              <w:r w:rsidRPr="00415B83" w:rsidDel="007F6D69">
                <w:rPr>
                  <w:rFonts w:ascii="Arial" w:hAnsi="Arial" w:cs="Arial"/>
                  <w:sz w:val="18"/>
                  <w:szCs w:val="18"/>
                  <w:lang w:val="en-US" w:eastAsia="zh-CN"/>
                </w:rPr>
                <w:delText>8</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58" w:author="srabhi" w:date="2015-07-20T17:12:00Z"/>
                <w:rFonts w:ascii="Arial" w:hAnsi="Arial" w:cs="Arial"/>
                <w:sz w:val="18"/>
                <w:szCs w:val="18"/>
                <w:lang w:val="en-US" w:eastAsia="zh-CN"/>
              </w:rPr>
            </w:pPr>
            <w:del w:id="11459" w:author="srabhi" w:date="2015-07-20T17:12:00Z">
              <w:r w:rsidRPr="00415B83" w:rsidDel="007F6D69">
                <w:rPr>
                  <w:rFonts w:ascii="Arial" w:hAnsi="Arial" w:cs="Arial"/>
                  <w:sz w:val="18"/>
                  <w:szCs w:val="18"/>
                  <w:lang w:val="en-US" w:eastAsia="zh-CN"/>
                </w:rPr>
                <w:delText>0.69</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60" w:author="srabhi" w:date="2015-07-20T17:12:00Z"/>
                <w:rFonts w:ascii="Arial" w:hAnsi="Arial" w:cs="Arial"/>
                <w:sz w:val="18"/>
                <w:szCs w:val="18"/>
                <w:lang w:val="en-US" w:eastAsia="zh-CN"/>
              </w:rPr>
            </w:pPr>
            <w:del w:id="11461" w:author="srabhi" w:date="2015-07-20T17:12:00Z">
              <w:r w:rsidRPr="00415B83" w:rsidDel="007F6D69">
                <w:rPr>
                  <w:rFonts w:ascii="Arial" w:hAnsi="Arial" w:cs="Arial"/>
                  <w:sz w:val="18"/>
                  <w:szCs w:val="18"/>
                  <w:lang w:val="en-US" w:eastAsia="zh-CN"/>
                </w:rPr>
                <w:delText>0.60</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62" w:author="srabhi" w:date="2015-07-20T17:12:00Z"/>
                <w:rFonts w:ascii="Arial" w:hAnsi="Arial" w:cs="Arial"/>
                <w:sz w:val="18"/>
                <w:szCs w:val="18"/>
                <w:lang w:val="en-US" w:eastAsia="zh-CN"/>
              </w:rPr>
            </w:pPr>
            <w:del w:id="11463" w:author="srabhi" w:date="2015-07-20T17:12:00Z">
              <w:r w:rsidRPr="00415B83" w:rsidDel="007F6D69">
                <w:rPr>
                  <w:rFonts w:ascii="Arial" w:hAnsi="Arial" w:cs="Arial"/>
                  <w:sz w:val="18"/>
                  <w:szCs w:val="18"/>
                  <w:lang w:val="en-US" w:eastAsia="zh-CN"/>
                </w:rPr>
                <w:delText>24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64" w:author="srabhi" w:date="2015-07-20T17:12:00Z"/>
                <w:rFonts w:ascii="Arial" w:hAnsi="Arial" w:cs="Arial"/>
                <w:sz w:val="18"/>
                <w:szCs w:val="18"/>
                <w:lang w:val="en-US" w:eastAsia="zh-CN"/>
              </w:rPr>
            </w:pPr>
            <w:del w:id="11465" w:author="srabhi" w:date="2015-07-20T17:12:00Z">
              <w:r w:rsidRPr="00415B83"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66" w:author="srabhi" w:date="2015-07-20T17:12:00Z"/>
                <w:rFonts w:ascii="Arial" w:hAnsi="Arial" w:cs="Arial"/>
                <w:sz w:val="18"/>
                <w:szCs w:val="18"/>
                <w:lang w:val="en-US" w:eastAsia="zh-CN"/>
              </w:rPr>
            </w:pPr>
            <w:del w:id="11467" w:author="srabhi" w:date="2015-07-20T17:12:00Z">
              <w:r w:rsidRPr="00415B83" w:rsidDel="007F6D69">
                <w:rPr>
                  <w:rFonts w:ascii="Arial" w:hAnsi="Arial" w:cs="Arial"/>
                  <w:sz w:val="18"/>
                  <w:szCs w:val="18"/>
                  <w:lang w:val="en-US" w:eastAsia="zh-CN"/>
                </w:rPr>
                <w:delText>0.93</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68" w:author="srabhi" w:date="2015-07-20T17:12:00Z"/>
                <w:rFonts w:ascii="Arial" w:hAnsi="Arial" w:cs="Arial"/>
                <w:sz w:val="18"/>
                <w:szCs w:val="18"/>
                <w:lang w:val="en-US" w:eastAsia="zh-CN"/>
              </w:rPr>
            </w:pPr>
            <w:del w:id="11469" w:author="srabhi" w:date="2015-07-20T17:12:00Z">
              <w:r w:rsidRPr="00415B83" w:rsidDel="007F6D69">
                <w:rPr>
                  <w:rFonts w:ascii="Arial" w:hAnsi="Arial" w:cs="Arial"/>
                  <w:sz w:val="18"/>
                  <w:szCs w:val="18"/>
                  <w:lang w:val="en-US" w:eastAsia="zh-CN"/>
                </w:rPr>
                <w:delText>0.55</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70" w:author="srabhi" w:date="2015-07-20T17:12:00Z"/>
                <w:rFonts w:ascii="Arial" w:hAnsi="Arial" w:cs="Arial"/>
                <w:sz w:val="18"/>
                <w:szCs w:val="18"/>
                <w:lang w:val="en-US" w:eastAsia="zh-CN"/>
              </w:rPr>
            </w:pPr>
            <w:del w:id="11471" w:author="srabhi" w:date="2015-07-20T17:12:00Z">
              <w:r w:rsidRPr="00415B83" w:rsidDel="007F6D69">
                <w:rPr>
                  <w:rFonts w:ascii="Arial" w:hAnsi="Arial" w:cs="Arial"/>
                  <w:sz w:val="18"/>
                  <w:szCs w:val="18"/>
                  <w:lang w:val="en-US" w:eastAsia="zh-CN"/>
                </w:rPr>
                <w:delText>0.92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72" w:author="srabhi" w:date="2015-07-20T17:12:00Z"/>
                <w:rFonts w:ascii="Arial" w:hAnsi="Arial" w:cs="Arial"/>
                <w:sz w:val="18"/>
                <w:szCs w:val="18"/>
                <w:lang w:val="en-US" w:eastAsia="zh-CN"/>
              </w:rPr>
            </w:pPr>
            <w:del w:id="11473" w:author="srabhi" w:date="2015-07-20T17:12:00Z">
              <w:r w:rsidRPr="00415B83" w:rsidDel="007F6D69">
                <w:rPr>
                  <w:rFonts w:ascii="Arial" w:hAnsi="Arial" w:cs="Arial"/>
                  <w:sz w:val="18"/>
                  <w:szCs w:val="18"/>
                  <w:lang w:val="en-US" w:eastAsia="zh-CN"/>
                </w:rPr>
                <w:delText>0.01</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74" w:author="srabhi" w:date="2015-07-20T17:12:00Z"/>
                <w:rFonts w:ascii="Arial" w:hAnsi="Arial" w:cs="Arial"/>
                <w:sz w:val="18"/>
                <w:szCs w:val="18"/>
                <w:lang w:val="en-US" w:eastAsia="zh-CN"/>
              </w:rPr>
            </w:pPr>
            <w:del w:id="11475" w:author="srabhi" w:date="2015-07-20T17:12:00Z">
              <w:r w:rsidRPr="00415B83" w:rsidDel="007F6D69">
                <w:rPr>
                  <w:rFonts w:ascii="Arial" w:hAnsi="Arial" w:cs="Arial"/>
                  <w:sz w:val="18"/>
                  <w:szCs w:val="18"/>
                  <w:lang w:val="en-US" w:eastAsia="zh-CN"/>
                </w:rPr>
                <w:delText>0.78</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476" w:author="srabhi" w:date="2015-07-20T17:12:00Z"/>
                <w:rFonts w:ascii="Arial" w:hAnsi="Arial" w:cs="Arial"/>
                <w:sz w:val="18"/>
                <w:szCs w:val="18"/>
                <w:lang w:val="en-US" w:eastAsia="zh-CN"/>
              </w:rPr>
            </w:pPr>
            <w:del w:id="11477" w:author="srabhi" w:date="2015-07-20T17:12:00Z">
              <w:r w:rsidRPr="00415B83" w:rsidDel="007F6D69">
                <w:rPr>
                  <w:rFonts w:ascii="Arial" w:hAnsi="Arial" w:cs="Arial"/>
                  <w:sz w:val="18"/>
                  <w:szCs w:val="18"/>
                  <w:lang w:val="en-US" w:eastAsia="zh-CN"/>
                </w:rPr>
                <w:delText>0.15</w:delText>
              </w:r>
            </w:del>
          </w:p>
        </w:tc>
      </w:tr>
    </w:tbl>
    <w:p w:rsidR="00F54B5A" w:rsidDel="007F6D69" w:rsidRDefault="00F54B5A">
      <w:pPr>
        <w:rPr>
          <w:del w:id="11478" w:author="srabhi" w:date="2015-07-20T17:12:00Z"/>
        </w:rPr>
      </w:pPr>
      <w:del w:id="11479" w:author="srabhi" w:date="2015-07-20T17:12:00Z">
        <w:r w:rsidDel="007F6D69">
          <w:br w:type="page"/>
        </w:r>
      </w:del>
    </w:p>
    <w:tbl>
      <w:tblPr>
        <w:tblW w:w="15735" w:type="dxa"/>
        <w:tblInd w:w="-743" w:type="dxa"/>
        <w:tblLayout w:type="fixed"/>
        <w:tblLook w:val="04A0"/>
      </w:tblPr>
      <w:tblGrid>
        <w:gridCol w:w="1844"/>
        <w:gridCol w:w="1134"/>
        <w:gridCol w:w="708"/>
        <w:gridCol w:w="567"/>
        <w:gridCol w:w="993"/>
        <w:gridCol w:w="1134"/>
        <w:gridCol w:w="708"/>
        <w:gridCol w:w="567"/>
        <w:gridCol w:w="993"/>
        <w:gridCol w:w="1134"/>
        <w:gridCol w:w="708"/>
        <w:gridCol w:w="567"/>
        <w:gridCol w:w="1276"/>
        <w:gridCol w:w="1134"/>
        <w:gridCol w:w="1064"/>
        <w:gridCol w:w="1204"/>
      </w:tblGrid>
      <w:tr w:rsidR="00F54B5A" w:rsidRPr="00240276" w:rsidDel="007F6D69" w:rsidTr="00926057">
        <w:trPr>
          <w:trHeight w:val="420"/>
          <w:del w:id="11480" w:author="srabhi" w:date="2015-07-20T17:12:00Z"/>
        </w:trPr>
        <w:tc>
          <w:tcPr>
            <w:tcW w:w="1844" w:type="dxa"/>
            <w:tcBorders>
              <w:top w:val="single" w:sz="8" w:space="0" w:color="auto"/>
              <w:left w:val="single" w:sz="8" w:space="0" w:color="auto"/>
              <w:bottom w:val="single" w:sz="8" w:space="0" w:color="auto"/>
              <w:right w:val="single" w:sz="8" w:space="0" w:color="auto"/>
            </w:tcBorders>
            <w:shd w:val="clear" w:color="auto" w:fill="auto"/>
            <w:hideMark/>
          </w:tcPr>
          <w:p w:rsidR="00F54B5A" w:rsidRPr="00240276" w:rsidDel="007F6D69" w:rsidRDefault="00F54B5A" w:rsidP="00926057">
            <w:pPr>
              <w:spacing w:line="240" w:lineRule="auto"/>
              <w:jc w:val="center"/>
              <w:rPr>
                <w:del w:id="11481" w:author="srabhi" w:date="2015-07-20T17:12:00Z"/>
                <w:rFonts w:ascii="Arial" w:hAnsi="Arial" w:cs="Arial"/>
                <w:b/>
                <w:bCs/>
                <w:sz w:val="21"/>
                <w:szCs w:val="21"/>
                <w:lang w:val="en-US" w:eastAsia="zh-CN"/>
              </w:rPr>
            </w:pPr>
            <w:del w:id="11482" w:author="srabhi" w:date="2015-07-20T17:12:00Z">
              <w:r w:rsidRPr="00240276" w:rsidDel="007F6D69">
                <w:rPr>
                  <w:rFonts w:ascii="Arial" w:hAnsi="Arial" w:cs="Arial"/>
                  <w:b/>
                  <w:bCs/>
                  <w:sz w:val="21"/>
                  <w:szCs w:val="21"/>
                  <w:lang w:eastAsia="zh-CN"/>
                </w:rPr>
                <w:delText>Variable Description</w:delText>
              </w:r>
            </w:del>
          </w:p>
        </w:tc>
        <w:tc>
          <w:tcPr>
            <w:tcW w:w="2409" w:type="dxa"/>
            <w:gridSpan w:val="3"/>
            <w:tcBorders>
              <w:top w:val="single" w:sz="8" w:space="0" w:color="auto"/>
              <w:left w:val="nil"/>
              <w:bottom w:val="single" w:sz="8" w:space="0" w:color="auto"/>
              <w:right w:val="single" w:sz="8" w:space="0" w:color="000000"/>
            </w:tcBorders>
            <w:shd w:val="clear" w:color="auto" w:fill="auto"/>
            <w:hideMark/>
          </w:tcPr>
          <w:p w:rsidR="00F54B5A" w:rsidRPr="00240276" w:rsidDel="007F6D69" w:rsidRDefault="00F54B5A" w:rsidP="00926057">
            <w:pPr>
              <w:spacing w:line="240" w:lineRule="auto"/>
              <w:jc w:val="center"/>
              <w:rPr>
                <w:del w:id="11483" w:author="srabhi" w:date="2015-07-20T17:12:00Z"/>
                <w:rFonts w:ascii="Arial" w:hAnsi="Arial" w:cs="Arial"/>
                <w:b/>
                <w:bCs/>
                <w:sz w:val="21"/>
                <w:szCs w:val="21"/>
                <w:lang w:val="en-US" w:eastAsia="zh-CN"/>
              </w:rPr>
            </w:pPr>
            <w:del w:id="11484" w:author="srabhi" w:date="2015-07-20T17:12:00Z">
              <w:r w:rsidRPr="00240276" w:rsidDel="007F6D69">
                <w:rPr>
                  <w:rFonts w:ascii="Arial" w:hAnsi="Arial" w:cs="Arial"/>
                  <w:b/>
                  <w:bCs/>
                  <w:sz w:val="21"/>
                  <w:szCs w:val="21"/>
                  <w:lang w:eastAsia="zh-CN"/>
                </w:rPr>
                <w:delText>Standard logistic</w:delText>
              </w:r>
            </w:del>
          </w:p>
        </w:tc>
        <w:tc>
          <w:tcPr>
            <w:tcW w:w="3402" w:type="dxa"/>
            <w:gridSpan w:val="4"/>
            <w:tcBorders>
              <w:top w:val="single" w:sz="8" w:space="0" w:color="auto"/>
              <w:left w:val="nil"/>
              <w:bottom w:val="single" w:sz="8" w:space="0" w:color="auto"/>
              <w:right w:val="single" w:sz="8" w:space="0" w:color="000000"/>
            </w:tcBorders>
            <w:shd w:val="clear" w:color="auto" w:fill="auto"/>
            <w:hideMark/>
          </w:tcPr>
          <w:p w:rsidR="00F54B5A" w:rsidRPr="00240276" w:rsidDel="007F6D69" w:rsidRDefault="00F54B5A" w:rsidP="00926057">
            <w:pPr>
              <w:spacing w:line="240" w:lineRule="auto"/>
              <w:jc w:val="center"/>
              <w:rPr>
                <w:del w:id="11485" w:author="srabhi" w:date="2015-07-20T17:12:00Z"/>
                <w:rFonts w:ascii="Arial" w:hAnsi="Arial" w:cs="Arial"/>
                <w:b/>
                <w:bCs/>
                <w:sz w:val="21"/>
                <w:szCs w:val="21"/>
                <w:lang w:val="en-US" w:eastAsia="zh-CN"/>
              </w:rPr>
            </w:pPr>
            <w:del w:id="11486" w:author="srabhi" w:date="2015-07-20T17:12:00Z">
              <w:r w:rsidRPr="00240276" w:rsidDel="007F6D69">
                <w:rPr>
                  <w:rFonts w:ascii="Arial" w:hAnsi="Arial" w:cs="Arial"/>
                  <w:b/>
                  <w:bCs/>
                  <w:sz w:val="21"/>
                  <w:szCs w:val="21"/>
                  <w:lang w:eastAsia="zh-CN"/>
                </w:rPr>
                <w:delText>Stepwise</w:delText>
              </w:r>
            </w:del>
          </w:p>
        </w:tc>
        <w:tc>
          <w:tcPr>
            <w:tcW w:w="3402" w:type="dxa"/>
            <w:gridSpan w:val="4"/>
            <w:tcBorders>
              <w:top w:val="single" w:sz="8" w:space="0" w:color="auto"/>
              <w:left w:val="nil"/>
              <w:bottom w:val="single" w:sz="8" w:space="0" w:color="auto"/>
              <w:right w:val="single" w:sz="8" w:space="0" w:color="000000"/>
            </w:tcBorders>
            <w:shd w:val="clear" w:color="auto" w:fill="auto"/>
            <w:hideMark/>
          </w:tcPr>
          <w:p w:rsidR="00F54B5A" w:rsidRPr="00240276" w:rsidDel="007F6D69" w:rsidRDefault="00F54B5A" w:rsidP="00926057">
            <w:pPr>
              <w:spacing w:line="240" w:lineRule="auto"/>
              <w:jc w:val="center"/>
              <w:rPr>
                <w:del w:id="11487" w:author="srabhi" w:date="2015-07-20T17:12:00Z"/>
                <w:rFonts w:ascii="Arial" w:hAnsi="Arial" w:cs="Arial"/>
                <w:b/>
                <w:bCs/>
                <w:sz w:val="21"/>
                <w:szCs w:val="21"/>
                <w:lang w:val="en-US" w:eastAsia="zh-CN"/>
              </w:rPr>
            </w:pPr>
            <w:del w:id="11488" w:author="srabhi" w:date="2015-07-20T17:12:00Z">
              <w:r w:rsidRPr="00240276" w:rsidDel="007F6D69">
                <w:rPr>
                  <w:rFonts w:ascii="Arial" w:hAnsi="Arial" w:cs="Arial"/>
                  <w:b/>
                  <w:bCs/>
                  <w:sz w:val="21"/>
                  <w:szCs w:val="21"/>
                  <w:lang w:eastAsia="zh-CN"/>
                </w:rPr>
                <w:delText>Lasso</w:delText>
              </w:r>
            </w:del>
          </w:p>
        </w:tc>
        <w:tc>
          <w:tcPr>
            <w:tcW w:w="4678" w:type="dxa"/>
            <w:gridSpan w:val="4"/>
            <w:tcBorders>
              <w:top w:val="single" w:sz="8" w:space="0" w:color="auto"/>
              <w:left w:val="nil"/>
              <w:bottom w:val="single" w:sz="8" w:space="0" w:color="auto"/>
              <w:right w:val="single" w:sz="8" w:space="0" w:color="000000"/>
            </w:tcBorders>
            <w:shd w:val="clear" w:color="auto" w:fill="auto"/>
            <w:hideMark/>
          </w:tcPr>
          <w:p w:rsidR="00F54B5A" w:rsidRPr="00240276" w:rsidDel="007F6D69" w:rsidRDefault="00F54B5A" w:rsidP="00926057">
            <w:pPr>
              <w:spacing w:line="240" w:lineRule="auto"/>
              <w:jc w:val="center"/>
              <w:rPr>
                <w:del w:id="11489" w:author="srabhi" w:date="2015-07-20T17:12:00Z"/>
                <w:rFonts w:ascii="Arial" w:hAnsi="Arial" w:cs="Arial"/>
                <w:b/>
                <w:bCs/>
                <w:sz w:val="21"/>
                <w:szCs w:val="21"/>
                <w:lang w:val="en-US" w:eastAsia="zh-CN"/>
              </w:rPr>
            </w:pPr>
            <w:del w:id="11490" w:author="srabhi" w:date="2015-07-20T17:12:00Z">
              <w:r w:rsidRPr="00240276" w:rsidDel="007F6D69">
                <w:rPr>
                  <w:rFonts w:ascii="Arial" w:hAnsi="Arial" w:cs="Arial"/>
                  <w:b/>
                  <w:bCs/>
                  <w:sz w:val="21"/>
                  <w:szCs w:val="21"/>
                  <w:lang w:eastAsia="zh-CN"/>
                </w:rPr>
                <w:delText>Model comparison</w:delText>
              </w:r>
            </w:del>
          </w:p>
        </w:tc>
      </w:tr>
      <w:tr w:rsidR="00F54B5A" w:rsidRPr="00240276" w:rsidDel="007F6D69" w:rsidTr="00926057">
        <w:trPr>
          <w:trHeight w:val="276"/>
          <w:del w:id="11491" w:author="srabhi" w:date="2015-07-20T17:12:00Z"/>
        </w:trPr>
        <w:tc>
          <w:tcPr>
            <w:tcW w:w="1844" w:type="dxa"/>
            <w:vMerge w:val="restart"/>
            <w:tcBorders>
              <w:top w:val="nil"/>
              <w:left w:val="single" w:sz="8" w:space="0" w:color="auto"/>
              <w:bottom w:val="single" w:sz="8" w:space="0" w:color="000000"/>
              <w:right w:val="single" w:sz="8" w:space="0" w:color="auto"/>
            </w:tcBorders>
            <w:shd w:val="clear" w:color="auto" w:fill="auto"/>
            <w:hideMark/>
          </w:tcPr>
          <w:p w:rsidR="00F54B5A" w:rsidRPr="00240276" w:rsidDel="007F6D69" w:rsidRDefault="00F54B5A" w:rsidP="00926057">
            <w:pPr>
              <w:spacing w:line="240" w:lineRule="auto"/>
              <w:jc w:val="center"/>
              <w:rPr>
                <w:del w:id="11492" w:author="srabhi" w:date="2015-07-20T17:12:00Z"/>
                <w:rFonts w:ascii="Arial" w:hAnsi="Arial" w:cs="Arial"/>
                <w:b/>
                <w:bCs/>
                <w:sz w:val="21"/>
                <w:szCs w:val="21"/>
                <w:lang w:val="en-US" w:eastAsia="zh-CN"/>
              </w:rPr>
            </w:pPr>
            <w:del w:id="11493" w:author="srabhi" w:date="2015-07-20T17:12:00Z">
              <w:r w:rsidRPr="00240276" w:rsidDel="007F6D69">
                <w:rPr>
                  <w:rFonts w:ascii="Arial" w:hAnsi="Arial" w:cs="Arial"/>
                  <w:b/>
                  <w:bCs/>
                  <w:sz w:val="21"/>
                  <w:szCs w:val="21"/>
                  <w:lang w:eastAsia="zh-CN"/>
                </w:rPr>
                <w:delText> </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494" w:author="srabhi" w:date="2015-07-20T17:12:00Z"/>
                <w:rFonts w:ascii="Arial" w:hAnsi="Arial" w:cs="Arial"/>
                <w:b/>
                <w:bCs/>
                <w:sz w:val="18"/>
                <w:szCs w:val="18"/>
                <w:lang w:val="en-US" w:eastAsia="zh-CN"/>
              </w:rPr>
            </w:pPr>
            <w:del w:id="11495" w:author="srabhi" w:date="2015-07-20T17:12:00Z">
              <w:r w:rsidRPr="00415B83" w:rsidDel="007F6D69">
                <w:rPr>
                  <w:rFonts w:ascii="Arial" w:hAnsi="Arial" w:cs="Arial"/>
                  <w:b/>
                  <w:bCs/>
                  <w:sz w:val="18"/>
                  <w:szCs w:val="18"/>
                  <w:lang w:eastAsia="zh-CN"/>
                </w:rPr>
                <w:delText>No. of times significant</w:delText>
              </w:r>
            </w:del>
          </w:p>
        </w:tc>
        <w:tc>
          <w:tcPr>
            <w:tcW w:w="708"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496" w:author="srabhi" w:date="2015-07-20T17:12:00Z"/>
                <w:rFonts w:ascii="Arial" w:hAnsi="Arial" w:cs="Arial"/>
                <w:b/>
                <w:bCs/>
                <w:sz w:val="18"/>
                <w:szCs w:val="18"/>
                <w:lang w:val="en-US" w:eastAsia="zh-CN"/>
              </w:rPr>
            </w:pPr>
            <w:del w:id="11497" w:author="srabhi" w:date="2015-07-20T17:12:00Z">
              <w:r w:rsidRPr="00415B83" w:rsidDel="007F6D69">
                <w:rPr>
                  <w:rFonts w:ascii="Arial" w:hAnsi="Arial" w:cs="Arial"/>
                  <w:b/>
                  <w:bCs/>
                  <w:sz w:val="18"/>
                  <w:szCs w:val="18"/>
                  <w:lang w:eastAsia="zh-CN"/>
                </w:rPr>
                <w:delText>Mean OR</w:delText>
              </w:r>
            </w:del>
          </w:p>
        </w:tc>
        <w:tc>
          <w:tcPr>
            <w:tcW w:w="567"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498" w:author="srabhi" w:date="2015-07-20T17:12:00Z"/>
                <w:rFonts w:ascii="Arial" w:hAnsi="Arial" w:cs="Arial"/>
                <w:b/>
                <w:bCs/>
                <w:sz w:val="18"/>
                <w:szCs w:val="18"/>
                <w:lang w:val="en-US" w:eastAsia="zh-CN"/>
              </w:rPr>
            </w:pPr>
            <w:del w:id="11499" w:author="srabhi" w:date="2015-07-20T17:12:00Z">
              <w:r w:rsidRPr="00415B83" w:rsidDel="007F6D69">
                <w:rPr>
                  <w:rFonts w:ascii="Arial" w:hAnsi="Arial" w:cs="Arial"/>
                  <w:b/>
                  <w:bCs/>
                  <w:sz w:val="18"/>
                  <w:szCs w:val="18"/>
                  <w:lang w:eastAsia="zh-CN"/>
                </w:rPr>
                <w:delText>SD OR</w:delText>
              </w:r>
            </w:del>
          </w:p>
        </w:tc>
        <w:tc>
          <w:tcPr>
            <w:tcW w:w="993"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500" w:author="srabhi" w:date="2015-07-20T17:12:00Z"/>
                <w:rFonts w:ascii="Arial" w:hAnsi="Arial" w:cs="Arial"/>
                <w:b/>
                <w:bCs/>
                <w:sz w:val="18"/>
                <w:szCs w:val="18"/>
                <w:lang w:val="en-US" w:eastAsia="zh-CN"/>
              </w:rPr>
            </w:pPr>
            <w:del w:id="11501" w:author="srabhi" w:date="2015-07-20T17:12:00Z">
              <w:r w:rsidRPr="00415B83" w:rsidDel="007F6D69">
                <w:rPr>
                  <w:rFonts w:ascii="Arial" w:hAnsi="Arial" w:cs="Arial"/>
                  <w:b/>
                  <w:bCs/>
                  <w:sz w:val="18"/>
                  <w:szCs w:val="18"/>
                  <w:lang w:eastAsia="zh-CN"/>
                </w:rPr>
                <w:delText>Number of times retained</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502" w:author="srabhi" w:date="2015-07-20T17:12:00Z"/>
                <w:rFonts w:ascii="Arial" w:hAnsi="Arial" w:cs="Arial"/>
                <w:b/>
                <w:bCs/>
                <w:sz w:val="18"/>
                <w:szCs w:val="18"/>
                <w:lang w:val="en-US" w:eastAsia="zh-CN"/>
              </w:rPr>
            </w:pPr>
            <w:del w:id="11503" w:author="srabhi" w:date="2015-07-20T17:12:00Z">
              <w:r w:rsidRPr="00415B83" w:rsidDel="007F6D69">
                <w:rPr>
                  <w:rFonts w:ascii="Arial" w:hAnsi="Arial" w:cs="Arial"/>
                  <w:b/>
                  <w:bCs/>
                  <w:sz w:val="18"/>
                  <w:szCs w:val="18"/>
                  <w:lang w:eastAsia="zh-CN"/>
                </w:rPr>
                <w:delText>Number of times significant</w:delText>
              </w:r>
            </w:del>
          </w:p>
        </w:tc>
        <w:tc>
          <w:tcPr>
            <w:tcW w:w="708"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504" w:author="srabhi" w:date="2015-07-20T17:12:00Z"/>
                <w:rFonts w:ascii="Arial" w:hAnsi="Arial" w:cs="Arial"/>
                <w:b/>
                <w:bCs/>
                <w:sz w:val="18"/>
                <w:szCs w:val="18"/>
                <w:lang w:val="en-US" w:eastAsia="zh-CN"/>
              </w:rPr>
            </w:pPr>
            <w:del w:id="11505" w:author="srabhi" w:date="2015-07-20T17:12:00Z">
              <w:r w:rsidRPr="00415B83" w:rsidDel="007F6D69">
                <w:rPr>
                  <w:rFonts w:ascii="Arial" w:hAnsi="Arial" w:cs="Arial"/>
                  <w:b/>
                  <w:bCs/>
                  <w:sz w:val="18"/>
                  <w:szCs w:val="18"/>
                  <w:lang w:eastAsia="zh-CN"/>
                </w:rPr>
                <w:delText>Mean OR</w:delText>
              </w:r>
            </w:del>
          </w:p>
        </w:tc>
        <w:tc>
          <w:tcPr>
            <w:tcW w:w="567"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506" w:author="srabhi" w:date="2015-07-20T17:12:00Z"/>
                <w:rFonts w:ascii="Arial" w:hAnsi="Arial" w:cs="Arial"/>
                <w:b/>
                <w:bCs/>
                <w:sz w:val="18"/>
                <w:szCs w:val="18"/>
                <w:lang w:val="en-US" w:eastAsia="zh-CN"/>
              </w:rPr>
            </w:pPr>
            <w:del w:id="11507" w:author="srabhi" w:date="2015-07-20T17:12:00Z">
              <w:r w:rsidRPr="00415B83" w:rsidDel="007F6D69">
                <w:rPr>
                  <w:rFonts w:ascii="Arial" w:hAnsi="Arial" w:cs="Arial"/>
                  <w:b/>
                  <w:bCs/>
                  <w:sz w:val="18"/>
                  <w:szCs w:val="18"/>
                  <w:lang w:eastAsia="zh-CN"/>
                </w:rPr>
                <w:delText>SD OR</w:delText>
              </w:r>
            </w:del>
          </w:p>
        </w:tc>
        <w:tc>
          <w:tcPr>
            <w:tcW w:w="993"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508" w:author="srabhi" w:date="2015-07-20T17:12:00Z"/>
                <w:rFonts w:ascii="Arial" w:hAnsi="Arial" w:cs="Arial"/>
                <w:b/>
                <w:bCs/>
                <w:sz w:val="18"/>
                <w:szCs w:val="18"/>
                <w:lang w:val="en-US" w:eastAsia="zh-CN"/>
              </w:rPr>
            </w:pPr>
            <w:del w:id="11509" w:author="srabhi" w:date="2015-07-20T17:12:00Z">
              <w:r w:rsidRPr="00415B83" w:rsidDel="007F6D69">
                <w:rPr>
                  <w:rFonts w:ascii="Arial" w:hAnsi="Arial" w:cs="Arial"/>
                  <w:b/>
                  <w:bCs/>
                  <w:sz w:val="18"/>
                  <w:szCs w:val="18"/>
                  <w:lang w:eastAsia="zh-CN"/>
                </w:rPr>
                <w:delText>Number of times retained</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510" w:author="srabhi" w:date="2015-07-20T17:12:00Z"/>
                <w:rFonts w:ascii="Arial" w:hAnsi="Arial" w:cs="Arial"/>
                <w:b/>
                <w:bCs/>
                <w:sz w:val="18"/>
                <w:szCs w:val="18"/>
                <w:lang w:val="en-US" w:eastAsia="zh-CN"/>
              </w:rPr>
            </w:pPr>
            <w:del w:id="11511" w:author="srabhi" w:date="2015-07-20T17:12:00Z">
              <w:r w:rsidRPr="00415B83" w:rsidDel="007F6D69">
                <w:rPr>
                  <w:rFonts w:ascii="Arial" w:hAnsi="Arial" w:cs="Arial"/>
                  <w:b/>
                  <w:bCs/>
                  <w:sz w:val="18"/>
                  <w:szCs w:val="18"/>
                  <w:lang w:eastAsia="zh-CN"/>
                </w:rPr>
                <w:delText>Number of times significant</w:delText>
              </w:r>
            </w:del>
          </w:p>
        </w:tc>
        <w:tc>
          <w:tcPr>
            <w:tcW w:w="708"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512" w:author="srabhi" w:date="2015-07-20T17:12:00Z"/>
                <w:rFonts w:ascii="Arial" w:hAnsi="Arial" w:cs="Arial"/>
                <w:b/>
                <w:bCs/>
                <w:sz w:val="18"/>
                <w:szCs w:val="18"/>
                <w:lang w:val="en-US" w:eastAsia="zh-CN"/>
              </w:rPr>
            </w:pPr>
            <w:del w:id="11513" w:author="srabhi" w:date="2015-07-20T17:12:00Z">
              <w:r w:rsidRPr="00415B83" w:rsidDel="007F6D69">
                <w:rPr>
                  <w:rFonts w:ascii="Arial" w:hAnsi="Arial" w:cs="Arial"/>
                  <w:b/>
                  <w:bCs/>
                  <w:sz w:val="18"/>
                  <w:szCs w:val="18"/>
                  <w:lang w:eastAsia="zh-CN"/>
                </w:rPr>
                <w:delText>Mean OR (A)</w:delText>
              </w:r>
            </w:del>
          </w:p>
        </w:tc>
        <w:tc>
          <w:tcPr>
            <w:tcW w:w="567"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514" w:author="srabhi" w:date="2015-07-20T17:12:00Z"/>
                <w:rFonts w:ascii="Arial" w:hAnsi="Arial" w:cs="Arial"/>
                <w:b/>
                <w:bCs/>
                <w:sz w:val="18"/>
                <w:szCs w:val="18"/>
                <w:lang w:val="en-US" w:eastAsia="zh-CN"/>
              </w:rPr>
            </w:pPr>
            <w:del w:id="11515" w:author="srabhi" w:date="2015-07-20T17:12:00Z">
              <w:r w:rsidRPr="00415B83" w:rsidDel="007F6D69">
                <w:rPr>
                  <w:rFonts w:ascii="Arial" w:hAnsi="Arial" w:cs="Arial"/>
                  <w:b/>
                  <w:bCs/>
                  <w:sz w:val="18"/>
                  <w:szCs w:val="18"/>
                  <w:lang w:eastAsia="zh-CN"/>
                </w:rPr>
                <w:delText>SD OR</w:delText>
              </w:r>
            </w:del>
          </w:p>
        </w:tc>
        <w:tc>
          <w:tcPr>
            <w:tcW w:w="1276"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516" w:author="srabhi" w:date="2015-07-20T17:12:00Z"/>
                <w:rFonts w:ascii="Arial" w:hAnsi="Arial" w:cs="Arial"/>
                <w:b/>
                <w:bCs/>
                <w:sz w:val="18"/>
                <w:szCs w:val="18"/>
                <w:lang w:val="en-US" w:eastAsia="zh-CN"/>
              </w:rPr>
            </w:pPr>
            <w:del w:id="11517" w:author="srabhi" w:date="2015-07-20T17:12:00Z">
              <w:r w:rsidRPr="00415B83" w:rsidDel="007F6D69">
                <w:rPr>
                  <w:rFonts w:ascii="Arial" w:hAnsi="Arial" w:cs="Arial"/>
                  <w:b/>
                  <w:bCs/>
                  <w:sz w:val="18"/>
                  <w:szCs w:val="18"/>
                  <w:lang w:eastAsia="zh-CN"/>
                </w:rPr>
                <w:delText>Mean OR in standard LR when retained by Lasso LR (B)</w:delText>
              </w:r>
            </w:del>
          </w:p>
        </w:tc>
        <w:tc>
          <w:tcPr>
            <w:tcW w:w="1134"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518" w:author="srabhi" w:date="2015-07-20T17:12:00Z"/>
                <w:rFonts w:ascii="Arial" w:hAnsi="Arial" w:cs="Arial"/>
                <w:b/>
                <w:bCs/>
                <w:sz w:val="18"/>
                <w:szCs w:val="18"/>
                <w:lang w:val="en-US" w:eastAsia="zh-CN"/>
              </w:rPr>
            </w:pPr>
            <w:del w:id="11519" w:author="srabhi" w:date="2015-07-20T17:12:00Z">
              <w:r w:rsidRPr="00415B83" w:rsidDel="007F6D69">
                <w:rPr>
                  <w:rFonts w:ascii="Arial" w:hAnsi="Arial" w:cs="Arial"/>
                  <w:b/>
                  <w:bCs/>
                  <w:sz w:val="18"/>
                  <w:szCs w:val="18"/>
                  <w:lang w:eastAsia="zh-CN"/>
                </w:rPr>
                <w:delText>Difference in mean OR (A-B)</w:delText>
              </w:r>
            </w:del>
          </w:p>
        </w:tc>
        <w:tc>
          <w:tcPr>
            <w:tcW w:w="1064"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520" w:author="srabhi" w:date="2015-07-20T17:12:00Z"/>
                <w:rFonts w:ascii="Arial" w:hAnsi="Arial" w:cs="Arial"/>
                <w:b/>
                <w:bCs/>
                <w:sz w:val="18"/>
                <w:szCs w:val="18"/>
                <w:lang w:val="en-US" w:eastAsia="zh-CN"/>
              </w:rPr>
            </w:pPr>
            <w:del w:id="11521" w:author="srabhi" w:date="2015-07-20T17:12:00Z">
              <w:r w:rsidRPr="00415B83" w:rsidDel="007F6D69">
                <w:rPr>
                  <w:rFonts w:ascii="Arial" w:hAnsi="Arial" w:cs="Arial"/>
                  <w:b/>
                  <w:bCs/>
                  <w:sz w:val="18"/>
                  <w:szCs w:val="18"/>
                  <w:lang w:eastAsia="zh-CN"/>
                </w:rPr>
                <w:delText>Mean OR in stepwise LR when retained by stepwise &amp; Lasso (C)</w:delText>
              </w:r>
            </w:del>
          </w:p>
        </w:tc>
        <w:tc>
          <w:tcPr>
            <w:tcW w:w="1204" w:type="dxa"/>
            <w:vMerge w:val="restart"/>
            <w:tcBorders>
              <w:top w:val="nil"/>
              <w:left w:val="single" w:sz="8" w:space="0" w:color="auto"/>
              <w:bottom w:val="single" w:sz="8" w:space="0" w:color="000000"/>
              <w:right w:val="single" w:sz="8" w:space="0" w:color="auto"/>
            </w:tcBorders>
            <w:shd w:val="clear" w:color="auto" w:fill="auto"/>
            <w:hideMark/>
          </w:tcPr>
          <w:p w:rsidR="00F54B5A" w:rsidRPr="00415B83" w:rsidDel="007F6D69" w:rsidRDefault="00F54B5A" w:rsidP="00926057">
            <w:pPr>
              <w:spacing w:line="240" w:lineRule="auto"/>
              <w:rPr>
                <w:del w:id="11522" w:author="srabhi" w:date="2015-07-20T17:12:00Z"/>
                <w:rFonts w:ascii="Arial" w:hAnsi="Arial" w:cs="Arial"/>
                <w:b/>
                <w:bCs/>
                <w:sz w:val="18"/>
                <w:szCs w:val="18"/>
                <w:lang w:val="en-US" w:eastAsia="zh-CN"/>
              </w:rPr>
            </w:pPr>
            <w:del w:id="11523" w:author="srabhi" w:date="2015-07-20T17:12:00Z">
              <w:r w:rsidRPr="00415B83" w:rsidDel="007F6D69">
                <w:rPr>
                  <w:rFonts w:ascii="Arial" w:hAnsi="Arial" w:cs="Arial"/>
                  <w:b/>
                  <w:bCs/>
                  <w:sz w:val="18"/>
                  <w:szCs w:val="18"/>
                  <w:lang w:eastAsia="zh-CN"/>
                </w:rPr>
                <w:delText>Difference in mean OR (A-C)</w:delText>
              </w:r>
            </w:del>
          </w:p>
        </w:tc>
      </w:tr>
      <w:tr w:rsidR="00F54B5A" w:rsidRPr="00240276" w:rsidDel="007F6D69" w:rsidTr="00926057">
        <w:trPr>
          <w:trHeight w:val="276"/>
          <w:del w:id="11524"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11525"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26"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27"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28"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29"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30"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31"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32"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33"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34"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35"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36"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37"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38"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39"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40" w:author="srabhi" w:date="2015-07-20T17:12:00Z"/>
                <w:rFonts w:ascii="Arial" w:hAnsi="Arial" w:cs="Arial"/>
                <w:b/>
                <w:bCs/>
                <w:sz w:val="18"/>
                <w:szCs w:val="18"/>
                <w:lang w:val="en-US" w:eastAsia="zh-CN"/>
              </w:rPr>
            </w:pPr>
          </w:p>
        </w:tc>
      </w:tr>
      <w:tr w:rsidR="00F54B5A" w:rsidRPr="00240276" w:rsidDel="007F6D69" w:rsidTr="00926057">
        <w:trPr>
          <w:trHeight w:val="276"/>
          <w:del w:id="11541"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11542"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43"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44"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45"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46"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47"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48"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49"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50"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51"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52"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53"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54"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55"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56"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57" w:author="srabhi" w:date="2015-07-20T17:12:00Z"/>
                <w:rFonts w:ascii="Arial" w:hAnsi="Arial" w:cs="Arial"/>
                <w:b/>
                <w:bCs/>
                <w:sz w:val="18"/>
                <w:szCs w:val="18"/>
                <w:lang w:val="en-US" w:eastAsia="zh-CN"/>
              </w:rPr>
            </w:pPr>
          </w:p>
        </w:tc>
      </w:tr>
      <w:tr w:rsidR="00F54B5A" w:rsidRPr="00240276" w:rsidDel="007F6D69" w:rsidTr="00926057">
        <w:trPr>
          <w:trHeight w:val="276"/>
          <w:del w:id="11558"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11559"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60"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61"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62"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63"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64"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65"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66"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67"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68"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69"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70"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71"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72"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73"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74" w:author="srabhi" w:date="2015-07-20T17:12:00Z"/>
                <w:rFonts w:ascii="Arial" w:hAnsi="Arial" w:cs="Arial"/>
                <w:b/>
                <w:bCs/>
                <w:sz w:val="18"/>
                <w:szCs w:val="18"/>
                <w:lang w:val="en-US" w:eastAsia="zh-CN"/>
              </w:rPr>
            </w:pPr>
          </w:p>
        </w:tc>
      </w:tr>
      <w:tr w:rsidR="00F54B5A" w:rsidRPr="00240276" w:rsidDel="007F6D69" w:rsidTr="00926057">
        <w:trPr>
          <w:trHeight w:val="276"/>
          <w:del w:id="11575"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11576"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77"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78"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79"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80"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81"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82"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83"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84"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85"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86"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87"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88"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89"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90"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91" w:author="srabhi" w:date="2015-07-20T17:12:00Z"/>
                <w:rFonts w:ascii="Arial" w:hAnsi="Arial" w:cs="Arial"/>
                <w:b/>
                <w:bCs/>
                <w:sz w:val="18"/>
                <w:szCs w:val="18"/>
                <w:lang w:val="en-US" w:eastAsia="zh-CN"/>
              </w:rPr>
            </w:pPr>
          </w:p>
        </w:tc>
      </w:tr>
      <w:tr w:rsidR="00F54B5A" w:rsidRPr="00240276" w:rsidDel="007F6D69" w:rsidTr="00926057">
        <w:trPr>
          <w:trHeight w:val="276"/>
          <w:del w:id="11592"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11593"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94"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95"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96"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97"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98"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599"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00"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01"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02"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03"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04"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05"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06"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07"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08" w:author="srabhi" w:date="2015-07-20T17:12:00Z"/>
                <w:rFonts w:ascii="Arial" w:hAnsi="Arial" w:cs="Arial"/>
                <w:b/>
                <w:bCs/>
                <w:sz w:val="18"/>
                <w:szCs w:val="18"/>
                <w:lang w:val="en-US" w:eastAsia="zh-CN"/>
              </w:rPr>
            </w:pPr>
          </w:p>
        </w:tc>
      </w:tr>
      <w:tr w:rsidR="00F54B5A" w:rsidRPr="00240276" w:rsidDel="007F6D69" w:rsidTr="00926057">
        <w:trPr>
          <w:trHeight w:val="288"/>
          <w:del w:id="11609" w:author="srabhi" w:date="2015-07-20T17:12:00Z"/>
        </w:trPr>
        <w:tc>
          <w:tcPr>
            <w:tcW w:w="1844" w:type="dxa"/>
            <w:vMerge/>
            <w:tcBorders>
              <w:top w:val="nil"/>
              <w:left w:val="single" w:sz="8" w:space="0" w:color="auto"/>
              <w:bottom w:val="single" w:sz="8" w:space="0" w:color="000000"/>
              <w:right w:val="single" w:sz="8" w:space="0" w:color="auto"/>
            </w:tcBorders>
            <w:vAlign w:val="center"/>
            <w:hideMark/>
          </w:tcPr>
          <w:p w:rsidR="00F54B5A" w:rsidRPr="00240276" w:rsidDel="007F6D69" w:rsidRDefault="00F54B5A" w:rsidP="00926057">
            <w:pPr>
              <w:spacing w:line="240" w:lineRule="auto"/>
              <w:rPr>
                <w:del w:id="11610" w:author="srabhi" w:date="2015-07-20T17:12:00Z"/>
                <w:rFonts w:ascii="Arial" w:hAnsi="Arial" w:cs="Arial"/>
                <w:b/>
                <w:bCs/>
                <w:sz w:val="21"/>
                <w:szCs w:val="21"/>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11"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12"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13"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14"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15"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16"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17" w:author="srabhi" w:date="2015-07-20T17:12:00Z"/>
                <w:rFonts w:ascii="Arial" w:hAnsi="Arial" w:cs="Arial"/>
                <w:b/>
                <w:bCs/>
                <w:sz w:val="18"/>
                <w:szCs w:val="18"/>
                <w:lang w:val="en-US" w:eastAsia="zh-CN"/>
              </w:rPr>
            </w:pPr>
          </w:p>
        </w:tc>
        <w:tc>
          <w:tcPr>
            <w:tcW w:w="993"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18"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19" w:author="srabhi" w:date="2015-07-20T17:12:00Z"/>
                <w:rFonts w:ascii="Arial" w:hAnsi="Arial" w:cs="Arial"/>
                <w:b/>
                <w:bCs/>
                <w:sz w:val="18"/>
                <w:szCs w:val="18"/>
                <w:lang w:val="en-US" w:eastAsia="zh-CN"/>
              </w:rPr>
            </w:pPr>
          </w:p>
        </w:tc>
        <w:tc>
          <w:tcPr>
            <w:tcW w:w="708"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20" w:author="srabhi" w:date="2015-07-20T17:12:00Z"/>
                <w:rFonts w:ascii="Arial" w:hAnsi="Arial" w:cs="Arial"/>
                <w:b/>
                <w:bCs/>
                <w:sz w:val="18"/>
                <w:szCs w:val="18"/>
                <w:lang w:val="en-US" w:eastAsia="zh-CN"/>
              </w:rPr>
            </w:pPr>
          </w:p>
        </w:tc>
        <w:tc>
          <w:tcPr>
            <w:tcW w:w="567"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21" w:author="srabhi" w:date="2015-07-20T17:12:00Z"/>
                <w:rFonts w:ascii="Arial" w:hAnsi="Arial" w:cs="Arial"/>
                <w:b/>
                <w:bCs/>
                <w:sz w:val="18"/>
                <w:szCs w:val="18"/>
                <w:lang w:val="en-US" w:eastAsia="zh-CN"/>
              </w:rPr>
            </w:pPr>
          </w:p>
        </w:tc>
        <w:tc>
          <w:tcPr>
            <w:tcW w:w="1276"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22" w:author="srabhi" w:date="2015-07-20T17:12:00Z"/>
                <w:rFonts w:ascii="Arial" w:hAnsi="Arial" w:cs="Arial"/>
                <w:b/>
                <w:bCs/>
                <w:sz w:val="18"/>
                <w:szCs w:val="18"/>
                <w:lang w:val="en-US" w:eastAsia="zh-CN"/>
              </w:rPr>
            </w:pPr>
          </w:p>
        </w:tc>
        <w:tc>
          <w:tcPr>
            <w:tcW w:w="113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23" w:author="srabhi" w:date="2015-07-20T17:12:00Z"/>
                <w:rFonts w:ascii="Arial" w:hAnsi="Arial" w:cs="Arial"/>
                <w:b/>
                <w:bCs/>
                <w:sz w:val="18"/>
                <w:szCs w:val="18"/>
                <w:lang w:val="en-US" w:eastAsia="zh-CN"/>
              </w:rPr>
            </w:pPr>
          </w:p>
        </w:tc>
        <w:tc>
          <w:tcPr>
            <w:tcW w:w="106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24" w:author="srabhi" w:date="2015-07-20T17:12:00Z"/>
                <w:rFonts w:ascii="Arial" w:hAnsi="Arial" w:cs="Arial"/>
                <w:b/>
                <w:bCs/>
                <w:sz w:val="18"/>
                <w:szCs w:val="18"/>
                <w:lang w:val="en-US" w:eastAsia="zh-CN"/>
              </w:rPr>
            </w:pPr>
          </w:p>
        </w:tc>
        <w:tc>
          <w:tcPr>
            <w:tcW w:w="1204" w:type="dxa"/>
            <w:vMerge/>
            <w:tcBorders>
              <w:top w:val="nil"/>
              <w:left w:val="single" w:sz="8" w:space="0" w:color="auto"/>
              <w:bottom w:val="single" w:sz="8" w:space="0" w:color="000000"/>
              <w:right w:val="single" w:sz="8" w:space="0" w:color="auto"/>
            </w:tcBorders>
            <w:vAlign w:val="center"/>
            <w:hideMark/>
          </w:tcPr>
          <w:p w:rsidR="00F54B5A" w:rsidRPr="00415B83" w:rsidDel="007F6D69" w:rsidRDefault="00F54B5A" w:rsidP="00926057">
            <w:pPr>
              <w:spacing w:line="240" w:lineRule="auto"/>
              <w:rPr>
                <w:del w:id="11625" w:author="srabhi" w:date="2015-07-20T17:12:00Z"/>
                <w:rFonts w:ascii="Arial" w:hAnsi="Arial" w:cs="Arial"/>
                <w:b/>
                <w:bCs/>
                <w:sz w:val="18"/>
                <w:szCs w:val="18"/>
                <w:lang w:val="en-US" w:eastAsia="zh-CN"/>
              </w:rPr>
            </w:pPr>
          </w:p>
        </w:tc>
      </w:tr>
      <w:tr w:rsidR="00F54B5A" w:rsidRPr="00240276" w:rsidDel="007F6D69" w:rsidTr="00F54B5A">
        <w:trPr>
          <w:trHeight w:val="300"/>
          <w:del w:id="11626"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1627" w:author="srabhi" w:date="2015-07-20T17:12:00Z"/>
                <w:rFonts w:ascii="Arial" w:hAnsi="Arial" w:cs="Arial"/>
                <w:b/>
                <w:bCs/>
                <w:sz w:val="20"/>
                <w:szCs w:val="20"/>
                <w:lang w:val="en-US" w:eastAsia="zh-CN"/>
              </w:rPr>
            </w:pPr>
            <w:del w:id="11628" w:author="srabhi" w:date="2015-07-20T17:12:00Z">
              <w:r w:rsidRPr="00415B83" w:rsidDel="007F6D69">
                <w:rPr>
                  <w:rFonts w:ascii="Arial" w:hAnsi="Arial" w:cs="Arial"/>
                  <w:b/>
                  <w:bCs/>
                  <w:sz w:val="20"/>
                  <w:szCs w:val="20"/>
                  <w:lang w:eastAsia="zh-CN"/>
                </w:rPr>
                <w:delText>No. of unique pre-index medications</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29" w:author="srabhi" w:date="2015-07-20T17:12:00Z"/>
                <w:rFonts w:ascii="Arial" w:hAnsi="Arial" w:cs="Arial"/>
                <w:sz w:val="18"/>
                <w:szCs w:val="18"/>
                <w:lang w:val="en-US" w:eastAsia="zh-CN"/>
              </w:rPr>
            </w:pPr>
            <w:del w:id="11630" w:author="srabhi" w:date="2015-07-20T17:12:00Z">
              <w:r w:rsidRPr="00415B83"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31" w:author="srabhi" w:date="2015-07-20T17:12:00Z"/>
                <w:rFonts w:ascii="Arial" w:hAnsi="Arial" w:cs="Arial"/>
                <w:sz w:val="18"/>
                <w:szCs w:val="18"/>
                <w:lang w:val="en-US" w:eastAsia="zh-CN"/>
              </w:rPr>
            </w:pPr>
            <w:del w:id="11632" w:author="srabhi" w:date="2015-07-20T17:12:00Z">
              <w:r w:rsidRPr="00415B83" w:rsidDel="007F6D69">
                <w:rPr>
                  <w:rFonts w:ascii="Arial" w:hAnsi="Arial" w:cs="Arial"/>
                  <w:sz w:val="18"/>
                  <w:szCs w:val="18"/>
                  <w:lang w:val="en-US" w:eastAsia="zh-CN"/>
                </w:rPr>
                <w:delText>0.94</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33" w:author="srabhi" w:date="2015-07-20T17:12:00Z"/>
                <w:rFonts w:ascii="Arial" w:hAnsi="Arial" w:cs="Arial"/>
                <w:sz w:val="18"/>
                <w:szCs w:val="18"/>
                <w:lang w:val="en-US" w:eastAsia="zh-CN"/>
              </w:rPr>
            </w:pPr>
            <w:del w:id="11634" w:author="srabhi" w:date="2015-07-20T17:12:00Z">
              <w:r w:rsidRPr="00415B83" w:rsidDel="007F6D69">
                <w:rPr>
                  <w:rFonts w:ascii="Arial" w:hAnsi="Arial" w:cs="Arial"/>
                  <w:sz w:val="18"/>
                  <w:szCs w:val="18"/>
                  <w:lang w:val="en-US" w:eastAsia="zh-CN"/>
                </w:rPr>
                <w:delText>0.40</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35" w:author="srabhi" w:date="2015-07-20T17:12:00Z"/>
                <w:rFonts w:ascii="Arial" w:hAnsi="Arial" w:cs="Arial"/>
                <w:sz w:val="18"/>
                <w:szCs w:val="18"/>
                <w:lang w:val="en-US" w:eastAsia="zh-CN"/>
              </w:rPr>
            </w:pPr>
            <w:del w:id="11636" w:author="srabhi" w:date="2015-07-20T17:12:00Z">
              <w:r w:rsidRPr="00415B83" w:rsidDel="007F6D69">
                <w:rPr>
                  <w:rFonts w:ascii="Arial" w:hAnsi="Arial" w:cs="Arial"/>
                  <w:sz w:val="18"/>
                  <w:szCs w:val="18"/>
                  <w:lang w:val="en-US" w:eastAsia="zh-CN"/>
                </w:rPr>
                <w:delText>32</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37" w:author="srabhi" w:date="2015-07-20T17:12:00Z"/>
                <w:rFonts w:ascii="Arial" w:hAnsi="Arial" w:cs="Arial"/>
                <w:sz w:val="18"/>
                <w:szCs w:val="18"/>
                <w:lang w:val="en-US" w:eastAsia="zh-CN"/>
              </w:rPr>
            </w:pPr>
            <w:del w:id="11638" w:author="srabhi" w:date="2015-07-20T17:12:00Z">
              <w:r w:rsidRPr="00415B83" w:rsidDel="007F6D69">
                <w:rPr>
                  <w:rFonts w:ascii="Arial" w:hAnsi="Arial" w:cs="Arial"/>
                  <w:sz w:val="18"/>
                  <w:szCs w:val="18"/>
                  <w:lang w:val="en-US" w:eastAsia="zh-CN"/>
                </w:rPr>
                <w:delText>14</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39" w:author="srabhi" w:date="2015-07-20T17:12:00Z"/>
                <w:rFonts w:ascii="Arial" w:hAnsi="Arial" w:cs="Arial"/>
                <w:sz w:val="18"/>
                <w:szCs w:val="18"/>
                <w:lang w:val="en-US" w:eastAsia="zh-CN"/>
              </w:rPr>
            </w:pPr>
            <w:del w:id="11640" w:author="srabhi" w:date="2015-07-20T17:12:00Z">
              <w:r w:rsidRPr="00415B83" w:rsidDel="007F6D69">
                <w:rPr>
                  <w:rFonts w:ascii="Arial" w:hAnsi="Arial" w:cs="Arial"/>
                  <w:sz w:val="18"/>
                  <w:szCs w:val="18"/>
                  <w:lang w:val="en-US" w:eastAsia="zh-CN"/>
                </w:rPr>
                <w:delText>0.85</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41" w:author="srabhi" w:date="2015-07-20T17:12:00Z"/>
                <w:rFonts w:ascii="Arial" w:hAnsi="Arial" w:cs="Arial"/>
                <w:sz w:val="18"/>
                <w:szCs w:val="18"/>
                <w:lang w:val="en-US" w:eastAsia="zh-CN"/>
              </w:rPr>
            </w:pPr>
            <w:del w:id="11642" w:author="srabhi" w:date="2015-07-20T17:12:00Z">
              <w:r w:rsidRPr="00415B83" w:rsidDel="007F6D69">
                <w:rPr>
                  <w:rFonts w:ascii="Arial" w:hAnsi="Arial" w:cs="Arial"/>
                  <w:sz w:val="18"/>
                  <w:szCs w:val="18"/>
                  <w:lang w:val="en-US" w:eastAsia="zh-CN"/>
                </w:rPr>
                <w:delText>0.54</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43" w:author="srabhi" w:date="2015-07-20T17:12:00Z"/>
                <w:rFonts w:ascii="Arial" w:hAnsi="Arial" w:cs="Arial"/>
                <w:sz w:val="18"/>
                <w:szCs w:val="18"/>
                <w:lang w:val="en-US" w:eastAsia="zh-CN"/>
              </w:rPr>
            </w:pPr>
            <w:del w:id="11644" w:author="srabhi" w:date="2015-07-20T17:12:00Z">
              <w:r w:rsidRPr="00415B83" w:rsidDel="007F6D69">
                <w:rPr>
                  <w:rFonts w:ascii="Arial" w:hAnsi="Arial" w:cs="Arial"/>
                  <w:sz w:val="18"/>
                  <w:szCs w:val="18"/>
                  <w:lang w:val="en-US" w:eastAsia="zh-CN"/>
                </w:rPr>
                <w:delText>40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45" w:author="srabhi" w:date="2015-07-20T17:12:00Z"/>
                <w:rFonts w:ascii="Arial" w:hAnsi="Arial" w:cs="Arial"/>
                <w:sz w:val="18"/>
                <w:szCs w:val="18"/>
                <w:lang w:val="en-US" w:eastAsia="zh-CN"/>
              </w:rPr>
            </w:pPr>
            <w:del w:id="11646" w:author="srabhi" w:date="2015-07-20T17:12:00Z">
              <w:r w:rsidRPr="00415B83" w:rsidDel="007F6D69">
                <w:rPr>
                  <w:rFonts w:ascii="Arial" w:hAnsi="Arial" w:cs="Arial"/>
                  <w:sz w:val="18"/>
                  <w:szCs w:val="18"/>
                  <w:lang w:val="en-US" w:eastAsia="zh-CN"/>
                </w:rPr>
                <w:delText>9</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47" w:author="srabhi" w:date="2015-07-20T17:12:00Z"/>
                <w:rFonts w:ascii="Arial" w:hAnsi="Arial" w:cs="Arial"/>
                <w:sz w:val="18"/>
                <w:szCs w:val="18"/>
                <w:lang w:val="en-US" w:eastAsia="zh-CN"/>
              </w:rPr>
            </w:pPr>
            <w:del w:id="11648" w:author="srabhi" w:date="2015-07-20T17:12:00Z">
              <w:r w:rsidRPr="00415B83" w:rsidDel="007F6D69">
                <w:rPr>
                  <w:rFonts w:ascii="Arial" w:hAnsi="Arial" w:cs="Arial"/>
                  <w:sz w:val="18"/>
                  <w:szCs w:val="18"/>
                  <w:lang w:val="en-US" w:eastAsia="zh-CN"/>
                </w:rPr>
                <w:delText>0.90</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49" w:author="srabhi" w:date="2015-07-20T17:12:00Z"/>
                <w:rFonts w:ascii="Arial" w:hAnsi="Arial" w:cs="Arial"/>
                <w:sz w:val="18"/>
                <w:szCs w:val="18"/>
                <w:lang w:val="en-US" w:eastAsia="zh-CN"/>
              </w:rPr>
            </w:pPr>
            <w:del w:id="11650" w:author="srabhi" w:date="2015-07-20T17:12:00Z">
              <w:r w:rsidRPr="00415B83" w:rsidDel="007F6D69">
                <w:rPr>
                  <w:rFonts w:ascii="Arial" w:hAnsi="Arial" w:cs="Arial"/>
                  <w:sz w:val="18"/>
                  <w:szCs w:val="18"/>
                  <w:lang w:val="en-US" w:eastAsia="zh-CN"/>
                </w:rPr>
                <w:delText>0.31</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51" w:author="srabhi" w:date="2015-07-20T17:12:00Z"/>
                <w:rFonts w:ascii="Arial" w:hAnsi="Arial" w:cs="Arial"/>
                <w:sz w:val="18"/>
                <w:szCs w:val="18"/>
                <w:lang w:val="en-US" w:eastAsia="zh-CN"/>
              </w:rPr>
            </w:pPr>
            <w:del w:id="11652" w:author="srabhi" w:date="2015-07-20T17:12:00Z">
              <w:r w:rsidRPr="00415B83" w:rsidDel="007F6D69">
                <w:rPr>
                  <w:rFonts w:ascii="Arial" w:hAnsi="Arial" w:cs="Arial"/>
                  <w:sz w:val="18"/>
                  <w:szCs w:val="18"/>
                  <w:lang w:val="en-US" w:eastAsia="zh-CN"/>
                </w:rPr>
                <w:delText>0.83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53" w:author="srabhi" w:date="2015-07-20T17:12:00Z"/>
                <w:rFonts w:ascii="Arial" w:hAnsi="Arial" w:cs="Arial"/>
                <w:sz w:val="18"/>
                <w:szCs w:val="18"/>
                <w:lang w:val="en-US" w:eastAsia="zh-CN"/>
              </w:rPr>
            </w:pPr>
            <w:del w:id="11654" w:author="srabhi" w:date="2015-07-20T17:12:00Z">
              <w:r w:rsidRPr="00415B83" w:rsidDel="007F6D69">
                <w:rPr>
                  <w:rFonts w:ascii="Arial" w:hAnsi="Arial" w:cs="Arial"/>
                  <w:sz w:val="18"/>
                  <w:szCs w:val="18"/>
                  <w:lang w:val="en-US" w:eastAsia="zh-CN"/>
                </w:rPr>
                <w:delText>0.07</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55" w:author="srabhi" w:date="2015-07-20T17:12:00Z"/>
                <w:rFonts w:ascii="Arial" w:hAnsi="Arial" w:cs="Arial"/>
                <w:sz w:val="18"/>
                <w:szCs w:val="18"/>
                <w:lang w:val="en-US" w:eastAsia="zh-CN"/>
              </w:rPr>
            </w:pPr>
            <w:del w:id="11656" w:author="srabhi" w:date="2015-07-20T17:12:00Z">
              <w:r w:rsidRPr="00415B83" w:rsidDel="007F6D69">
                <w:rPr>
                  <w:rFonts w:ascii="Arial" w:hAnsi="Arial" w:cs="Arial"/>
                  <w:sz w:val="18"/>
                  <w:szCs w:val="18"/>
                  <w:lang w:val="en-US" w:eastAsia="zh-CN"/>
                </w:rPr>
                <w:delText>0.81</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57" w:author="srabhi" w:date="2015-07-20T17:12:00Z"/>
                <w:rFonts w:ascii="Arial" w:hAnsi="Arial" w:cs="Arial"/>
                <w:sz w:val="18"/>
                <w:szCs w:val="18"/>
                <w:lang w:val="en-US" w:eastAsia="zh-CN"/>
              </w:rPr>
            </w:pPr>
            <w:del w:id="11658" w:author="srabhi" w:date="2015-07-20T17:12:00Z">
              <w:r w:rsidRPr="00415B83" w:rsidDel="007F6D69">
                <w:rPr>
                  <w:rFonts w:ascii="Arial" w:hAnsi="Arial" w:cs="Arial"/>
                  <w:sz w:val="18"/>
                  <w:szCs w:val="18"/>
                  <w:lang w:val="en-US" w:eastAsia="zh-CN"/>
                </w:rPr>
                <w:delText>0.09</w:delText>
              </w:r>
            </w:del>
          </w:p>
        </w:tc>
      </w:tr>
      <w:tr w:rsidR="00F54B5A" w:rsidRPr="00240276" w:rsidDel="007F6D69" w:rsidTr="00F54B5A">
        <w:trPr>
          <w:trHeight w:val="300"/>
          <w:del w:id="11659"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1660" w:author="srabhi" w:date="2015-07-20T17:12:00Z"/>
                <w:rFonts w:ascii="Arial" w:hAnsi="Arial" w:cs="Arial"/>
                <w:b/>
                <w:bCs/>
                <w:sz w:val="20"/>
                <w:szCs w:val="20"/>
                <w:lang w:val="en-US" w:eastAsia="zh-CN"/>
              </w:rPr>
            </w:pPr>
            <w:del w:id="11661" w:author="srabhi" w:date="2015-07-20T17:12:00Z">
              <w:r w:rsidRPr="00415B83" w:rsidDel="007F6D69">
                <w:rPr>
                  <w:rFonts w:ascii="Arial" w:hAnsi="Arial" w:cs="Arial"/>
                  <w:b/>
                  <w:bCs/>
                  <w:sz w:val="20"/>
                  <w:szCs w:val="20"/>
                  <w:lang w:eastAsia="zh-CN"/>
                </w:rPr>
                <w:delText>No. of pre-index OP visits for MS diagnosis</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62" w:author="srabhi" w:date="2015-07-20T17:12:00Z"/>
                <w:rFonts w:ascii="Arial" w:hAnsi="Arial" w:cs="Arial"/>
                <w:sz w:val="18"/>
                <w:szCs w:val="18"/>
                <w:lang w:val="en-US" w:eastAsia="zh-CN"/>
              </w:rPr>
            </w:pPr>
            <w:del w:id="11663" w:author="srabhi" w:date="2015-07-20T17:12:00Z">
              <w:r w:rsidRPr="00415B83" w:rsidDel="007F6D69">
                <w:rPr>
                  <w:rFonts w:ascii="Arial" w:hAnsi="Arial" w:cs="Arial"/>
                  <w:sz w:val="18"/>
                  <w:szCs w:val="18"/>
                  <w:lang w:val="en-US" w:eastAsia="zh-CN"/>
                </w:rPr>
                <w:delText>5</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64" w:author="srabhi" w:date="2015-07-20T17:12:00Z"/>
                <w:rFonts w:ascii="Arial" w:hAnsi="Arial" w:cs="Arial"/>
                <w:sz w:val="18"/>
                <w:szCs w:val="18"/>
                <w:lang w:val="en-US" w:eastAsia="zh-CN"/>
              </w:rPr>
            </w:pPr>
            <w:del w:id="11665" w:author="srabhi" w:date="2015-07-20T17:12:00Z">
              <w:r w:rsidRPr="00415B83" w:rsidDel="007F6D69">
                <w:rPr>
                  <w:rFonts w:ascii="Arial" w:hAnsi="Arial" w:cs="Arial"/>
                  <w:sz w:val="18"/>
                  <w:szCs w:val="18"/>
                  <w:lang w:val="en-US" w:eastAsia="zh-CN"/>
                </w:rPr>
                <w:delText>1.16</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66" w:author="srabhi" w:date="2015-07-20T17:12:00Z"/>
                <w:rFonts w:ascii="Arial" w:hAnsi="Arial" w:cs="Arial"/>
                <w:sz w:val="18"/>
                <w:szCs w:val="18"/>
                <w:lang w:val="en-US" w:eastAsia="zh-CN"/>
              </w:rPr>
            </w:pPr>
            <w:del w:id="11667" w:author="srabhi" w:date="2015-07-20T17:12:00Z">
              <w:r w:rsidRPr="00415B83" w:rsidDel="007F6D69">
                <w:rPr>
                  <w:rFonts w:ascii="Arial" w:hAnsi="Arial" w:cs="Arial"/>
                  <w:sz w:val="18"/>
                  <w:szCs w:val="18"/>
                  <w:lang w:val="en-US" w:eastAsia="zh-CN"/>
                </w:rPr>
                <w:delText>0.46</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68" w:author="srabhi" w:date="2015-07-20T17:12:00Z"/>
                <w:rFonts w:ascii="Arial" w:hAnsi="Arial" w:cs="Arial"/>
                <w:sz w:val="18"/>
                <w:szCs w:val="18"/>
                <w:lang w:val="en-US" w:eastAsia="zh-CN"/>
              </w:rPr>
            </w:pPr>
            <w:del w:id="11669" w:author="srabhi" w:date="2015-07-20T17:12:00Z">
              <w:r w:rsidRPr="00415B83" w:rsidDel="007F6D69">
                <w:rPr>
                  <w:rFonts w:ascii="Arial" w:hAnsi="Arial" w:cs="Arial"/>
                  <w:sz w:val="18"/>
                  <w:szCs w:val="18"/>
                  <w:lang w:val="en-US" w:eastAsia="zh-CN"/>
                </w:rPr>
                <w:delText>20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70" w:author="srabhi" w:date="2015-07-20T17:12:00Z"/>
                <w:rFonts w:ascii="Arial" w:hAnsi="Arial" w:cs="Arial"/>
                <w:sz w:val="18"/>
                <w:szCs w:val="18"/>
                <w:lang w:val="en-US" w:eastAsia="zh-CN"/>
              </w:rPr>
            </w:pPr>
            <w:del w:id="11671" w:author="srabhi" w:date="2015-07-20T17:12:00Z">
              <w:r w:rsidRPr="00415B83" w:rsidDel="007F6D69">
                <w:rPr>
                  <w:rFonts w:ascii="Arial" w:hAnsi="Arial" w:cs="Arial"/>
                  <w:sz w:val="18"/>
                  <w:szCs w:val="18"/>
                  <w:lang w:val="en-US" w:eastAsia="zh-CN"/>
                </w:rPr>
                <w:delText>8</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72" w:author="srabhi" w:date="2015-07-20T17:12:00Z"/>
                <w:rFonts w:ascii="Arial" w:hAnsi="Arial" w:cs="Arial"/>
                <w:sz w:val="18"/>
                <w:szCs w:val="18"/>
                <w:lang w:val="en-US" w:eastAsia="zh-CN"/>
              </w:rPr>
            </w:pPr>
            <w:del w:id="11673" w:author="srabhi" w:date="2015-07-20T17:12:00Z">
              <w:r w:rsidRPr="00415B83" w:rsidDel="007F6D69">
                <w:rPr>
                  <w:rFonts w:ascii="Arial" w:hAnsi="Arial" w:cs="Arial"/>
                  <w:sz w:val="18"/>
                  <w:szCs w:val="18"/>
                  <w:lang w:val="en-US" w:eastAsia="zh-CN"/>
                </w:rPr>
                <w:delText>1.43</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74" w:author="srabhi" w:date="2015-07-20T17:12:00Z"/>
                <w:rFonts w:ascii="Arial" w:hAnsi="Arial" w:cs="Arial"/>
                <w:sz w:val="18"/>
                <w:szCs w:val="18"/>
                <w:lang w:val="en-US" w:eastAsia="zh-CN"/>
              </w:rPr>
            </w:pPr>
            <w:del w:id="11675" w:author="srabhi" w:date="2015-07-20T17:12:00Z">
              <w:r w:rsidRPr="00415B83" w:rsidDel="007F6D69">
                <w:rPr>
                  <w:rFonts w:ascii="Arial" w:hAnsi="Arial" w:cs="Arial"/>
                  <w:sz w:val="18"/>
                  <w:szCs w:val="18"/>
                  <w:lang w:val="en-US" w:eastAsia="zh-CN"/>
                </w:rPr>
                <w:delText>0.79</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76" w:author="srabhi" w:date="2015-07-20T17:12:00Z"/>
                <w:rFonts w:ascii="Arial" w:hAnsi="Arial" w:cs="Arial"/>
                <w:sz w:val="18"/>
                <w:szCs w:val="18"/>
                <w:lang w:val="en-US" w:eastAsia="zh-CN"/>
              </w:rPr>
            </w:pPr>
            <w:del w:id="11677" w:author="srabhi" w:date="2015-07-20T17:12:00Z">
              <w:r w:rsidRPr="00415B83" w:rsidDel="007F6D69">
                <w:rPr>
                  <w:rFonts w:ascii="Arial" w:hAnsi="Arial" w:cs="Arial"/>
                  <w:sz w:val="18"/>
                  <w:szCs w:val="18"/>
                  <w:lang w:val="en-US" w:eastAsia="zh-CN"/>
                </w:rPr>
                <w:delText>30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78" w:author="srabhi" w:date="2015-07-20T17:12:00Z"/>
                <w:rFonts w:ascii="Arial" w:hAnsi="Arial" w:cs="Arial"/>
                <w:sz w:val="18"/>
                <w:szCs w:val="18"/>
                <w:lang w:val="en-US" w:eastAsia="zh-CN"/>
              </w:rPr>
            </w:pPr>
            <w:del w:id="11679" w:author="srabhi" w:date="2015-07-20T17:12:00Z">
              <w:r w:rsidRPr="00415B83" w:rsidDel="007F6D69">
                <w:rPr>
                  <w:rFonts w:ascii="Arial" w:hAnsi="Arial" w:cs="Arial"/>
                  <w:sz w:val="18"/>
                  <w:szCs w:val="18"/>
                  <w:lang w:val="en-US" w:eastAsia="zh-CN"/>
                </w:rPr>
                <w:delText>5</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80" w:author="srabhi" w:date="2015-07-20T17:12:00Z"/>
                <w:rFonts w:ascii="Arial" w:hAnsi="Arial" w:cs="Arial"/>
                <w:sz w:val="18"/>
                <w:szCs w:val="18"/>
                <w:lang w:val="en-US" w:eastAsia="zh-CN"/>
              </w:rPr>
            </w:pPr>
            <w:del w:id="11681" w:author="srabhi" w:date="2015-07-20T17:12:00Z">
              <w:r w:rsidRPr="00415B83" w:rsidDel="007F6D69">
                <w:rPr>
                  <w:rFonts w:ascii="Arial" w:hAnsi="Arial" w:cs="Arial"/>
                  <w:sz w:val="18"/>
                  <w:szCs w:val="18"/>
                  <w:lang w:val="en-US" w:eastAsia="zh-CN"/>
                </w:rPr>
                <w:delText>1.16</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82" w:author="srabhi" w:date="2015-07-20T17:12:00Z"/>
                <w:rFonts w:ascii="Arial" w:hAnsi="Arial" w:cs="Arial"/>
                <w:sz w:val="18"/>
                <w:szCs w:val="18"/>
                <w:lang w:val="en-US" w:eastAsia="zh-CN"/>
              </w:rPr>
            </w:pPr>
            <w:del w:id="11683" w:author="srabhi" w:date="2015-07-20T17:12:00Z">
              <w:r w:rsidRPr="00415B83" w:rsidDel="007F6D69">
                <w:rPr>
                  <w:rFonts w:ascii="Arial" w:hAnsi="Arial" w:cs="Arial"/>
                  <w:sz w:val="18"/>
                  <w:szCs w:val="18"/>
                  <w:lang w:val="en-US" w:eastAsia="zh-CN"/>
                </w:rPr>
                <w:delText>0.49</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84" w:author="srabhi" w:date="2015-07-20T17:12:00Z"/>
                <w:rFonts w:ascii="Arial" w:hAnsi="Arial" w:cs="Arial"/>
                <w:sz w:val="18"/>
                <w:szCs w:val="18"/>
                <w:lang w:val="en-US" w:eastAsia="zh-CN"/>
              </w:rPr>
            </w:pPr>
            <w:del w:id="11685" w:author="srabhi" w:date="2015-07-20T17:12:00Z">
              <w:r w:rsidRPr="00415B83" w:rsidDel="007F6D69">
                <w:rPr>
                  <w:rFonts w:ascii="Arial" w:hAnsi="Arial" w:cs="Arial"/>
                  <w:sz w:val="18"/>
                  <w:szCs w:val="18"/>
                  <w:lang w:val="en-US" w:eastAsia="zh-CN"/>
                </w:rPr>
                <w:delText>1.36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86" w:author="srabhi" w:date="2015-07-20T17:12:00Z"/>
                <w:rFonts w:ascii="Arial" w:hAnsi="Arial" w:cs="Arial"/>
                <w:sz w:val="18"/>
                <w:szCs w:val="18"/>
                <w:lang w:val="en-US" w:eastAsia="zh-CN"/>
              </w:rPr>
            </w:pPr>
            <w:del w:id="11687" w:author="srabhi" w:date="2015-07-20T17:12:00Z">
              <w:r w:rsidRPr="00415B83" w:rsidDel="007F6D69">
                <w:rPr>
                  <w:rFonts w:ascii="Arial" w:hAnsi="Arial" w:cs="Arial"/>
                  <w:sz w:val="18"/>
                  <w:szCs w:val="18"/>
                  <w:lang w:val="en-US" w:eastAsia="zh-CN"/>
                </w:rPr>
                <w:delText>-0.20</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88" w:author="srabhi" w:date="2015-07-20T17:12:00Z"/>
                <w:rFonts w:ascii="Arial" w:hAnsi="Arial" w:cs="Arial"/>
                <w:sz w:val="18"/>
                <w:szCs w:val="18"/>
                <w:lang w:val="en-US" w:eastAsia="zh-CN"/>
              </w:rPr>
            </w:pPr>
            <w:del w:id="11689" w:author="srabhi" w:date="2015-07-20T17:12:00Z">
              <w:r w:rsidRPr="00415B83" w:rsidDel="007F6D69">
                <w:rPr>
                  <w:rFonts w:ascii="Arial" w:hAnsi="Arial" w:cs="Arial"/>
                  <w:sz w:val="18"/>
                  <w:szCs w:val="18"/>
                  <w:lang w:val="en-US" w:eastAsia="zh-CN"/>
                </w:rPr>
                <w:delText>1.62</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90" w:author="srabhi" w:date="2015-07-20T17:12:00Z"/>
                <w:rFonts w:ascii="Arial" w:hAnsi="Arial" w:cs="Arial"/>
                <w:sz w:val="18"/>
                <w:szCs w:val="18"/>
                <w:lang w:val="en-US" w:eastAsia="zh-CN"/>
              </w:rPr>
            </w:pPr>
            <w:del w:id="11691" w:author="srabhi" w:date="2015-07-20T17:12:00Z">
              <w:r w:rsidRPr="00415B83" w:rsidDel="007F6D69">
                <w:rPr>
                  <w:rFonts w:ascii="Arial" w:hAnsi="Arial" w:cs="Arial"/>
                  <w:sz w:val="18"/>
                  <w:szCs w:val="18"/>
                  <w:lang w:val="en-US" w:eastAsia="zh-CN"/>
                </w:rPr>
                <w:delText>-0.46</w:delText>
              </w:r>
            </w:del>
          </w:p>
        </w:tc>
      </w:tr>
      <w:tr w:rsidR="00F54B5A" w:rsidRPr="00240276" w:rsidDel="007F6D69" w:rsidTr="00F54B5A">
        <w:trPr>
          <w:trHeight w:val="300"/>
          <w:del w:id="11692"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1693" w:author="srabhi" w:date="2015-07-20T17:12:00Z"/>
                <w:rFonts w:ascii="Arial" w:hAnsi="Arial" w:cs="Arial"/>
                <w:b/>
                <w:bCs/>
                <w:sz w:val="20"/>
                <w:szCs w:val="20"/>
                <w:lang w:val="en-US" w:eastAsia="zh-CN"/>
              </w:rPr>
            </w:pPr>
            <w:del w:id="11694" w:author="srabhi" w:date="2015-07-20T17:12:00Z">
              <w:r w:rsidRPr="00415B83" w:rsidDel="007F6D69">
                <w:rPr>
                  <w:rFonts w:ascii="Arial" w:hAnsi="Arial" w:cs="Arial"/>
                  <w:b/>
                  <w:bCs/>
                  <w:sz w:val="20"/>
                  <w:szCs w:val="20"/>
                  <w:lang w:eastAsia="zh-CN"/>
                </w:rPr>
                <w:delText>Total non-</w:delText>
              </w:r>
            </w:del>
            <w:del w:id="11695" w:author="srabhi" w:date="2015-07-20T16:44:00Z">
              <w:r w:rsidRPr="00415B83" w:rsidDel="00EE3535">
                <w:rPr>
                  <w:rFonts w:ascii="Arial" w:hAnsi="Arial" w:cs="Arial"/>
                  <w:b/>
                  <w:bCs/>
                  <w:sz w:val="20"/>
                  <w:szCs w:val="20"/>
                  <w:lang w:eastAsia="zh-CN"/>
                </w:rPr>
                <w:delText>ms</w:delText>
              </w:r>
            </w:del>
            <w:del w:id="11696" w:author="srabhi" w:date="2015-07-20T17:12:00Z">
              <w:r w:rsidRPr="00415B83" w:rsidDel="007F6D69">
                <w:rPr>
                  <w:rFonts w:ascii="Arial" w:hAnsi="Arial" w:cs="Arial"/>
                  <w:b/>
                  <w:bCs/>
                  <w:sz w:val="20"/>
                  <w:szCs w:val="20"/>
                  <w:lang w:eastAsia="zh-CN"/>
                </w:rPr>
                <w:delText xml:space="preserve"> pre-index costs</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97" w:author="srabhi" w:date="2015-07-20T17:12:00Z"/>
                <w:rFonts w:ascii="Arial" w:hAnsi="Arial" w:cs="Arial"/>
                <w:sz w:val="18"/>
                <w:szCs w:val="18"/>
                <w:lang w:val="en-US" w:eastAsia="zh-CN"/>
              </w:rPr>
            </w:pPr>
            <w:del w:id="11698" w:author="srabhi" w:date="2015-07-20T17:12:00Z">
              <w:r w:rsidRPr="00415B83"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699" w:author="srabhi" w:date="2015-07-20T17:12:00Z"/>
                <w:rFonts w:ascii="Arial" w:hAnsi="Arial" w:cs="Arial"/>
                <w:sz w:val="18"/>
                <w:szCs w:val="18"/>
                <w:lang w:val="en-US" w:eastAsia="zh-CN"/>
              </w:rPr>
            </w:pPr>
            <w:del w:id="11700" w:author="srabhi" w:date="2015-07-20T17:12:00Z">
              <w:r w:rsidRPr="00415B83" w:rsidDel="007F6D69">
                <w:rPr>
                  <w:rFonts w:ascii="Arial" w:hAnsi="Arial" w:cs="Arial"/>
                  <w:sz w:val="18"/>
                  <w:szCs w:val="18"/>
                  <w:lang w:val="en-US" w:eastAsia="zh-CN"/>
                </w:rPr>
                <w:delText>1.16</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01" w:author="srabhi" w:date="2015-07-20T17:12:00Z"/>
                <w:rFonts w:ascii="Arial" w:hAnsi="Arial" w:cs="Arial"/>
                <w:sz w:val="18"/>
                <w:szCs w:val="18"/>
                <w:lang w:val="en-US" w:eastAsia="zh-CN"/>
              </w:rPr>
            </w:pPr>
            <w:del w:id="11702" w:author="srabhi" w:date="2015-07-20T17:12:00Z">
              <w:r w:rsidRPr="00415B83" w:rsidDel="007F6D69">
                <w:rPr>
                  <w:rFonts w:ascii="Arial" w:hAnsi="Arial" w:cs="Arial"/>
                  <w:sz w:val="18"/>
                  <w:szCs w:val="18"/>
                  <w:lang w:val="en-US" w:eastAsia="zh-CN"/>
                </w:rPr>
                <w:delText>0.40</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03" w:author="srabhi" w:date="2015-07-20T17:12:00Z"/>
                <w:rFonts w:ascii="Arial" w:hAnsi="Arial" w:cs="Arial"/>
                <w:sz w:val="18"/>
                <w:szCs w:val="18"/>
                <w:lang w:val="en-US" w:eastAsia="zh-CN"/>
              </w:rPr>
            </w:pPr>
            <w:del w:id="11704" w:author="srabhi" w:date="2015-07-20T17:12:00Z">
              <w:r w:rsidRPr="00415B83" w:rsidDel="007F6D69">
                <w:rPr>
                  <w:rFonts w:ascii="Arial" w:hAnsi="Arial" w:cs="Arial"/>
                  <w:sz w:val="18"/>
                  <w:szCs w:val="18"/>
                  <w:lang w:val="en-US" w:eastAsia="zh-CN"/>
                </w:rPr>
                <w:delText>16</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05" w:author="srabhi" w:date="2015-07-20T17:12:00Z"/>
                <w:rFonts w:ascii="Arial" w:hAnsi="Arial" w:cs="Arial"/>
                <w:sz w:val="18"/>
                <w:szCs w:val="18"/>
                <w:lang w:val="en-US" w:eastAsia="zh-CN"/>
              </w:rPr>
            </w:pPr>
            <w:del w:id="11706" w:author="srabhi" w:date="2015-07-20T17:12:00Z">
              <w:r w:rsidRPr="00415B83" w:rsidDel="007F6D69">
                <w:rPr>
                  <w:rFonts w:ascii="Arial" w:hAnsi="Arial" w:cs="Arial"/>
                  <w:sz w:val="18"/>
                  <w:szCs w:val="18"/>
                  <w:lang w:val="en-US" w:eastAsia="zh-CN"/>
                </w:rPr>
                <w:delText>5</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07" w:author="srabhi" w:date="2015-07-20T17:12:00Z"/>
                <w:rFonts w:ascii="Arial" w:hAnsi="Arial" w:cs="Arial"/>
                <w:sz w:val="18"/>
                <w:szCs w:val="18"/>
                <w:lang w:val="en-US" w:eastAsia="zh-CN"/>
              </w:rPr>
            </w:pPr>
            <w:del w:id="11708" w:author="srabhi" w:date="2015-07-20T17:12:00Z">
              <w:r w:rsidRPr="00415B83" w:rsidDel="007F6D69">
                <w:rPr>
                  <w:rFonts w:ascii="Arial" w:hAnsi="Arial" w:cs="Arial"/>
                  <w:sz w:val="18"/>
                  <w:szCs w:val="18"/>
                  <w:lang w:val="en-US" w:eastAsia="zh-CN"/>
                </w:rPr>
                <w:delText>1.35</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09" w:author="srabhi" w:date="2015-07-20T17:12:00Z"/>
                <w:rFonts w:ascii="Arial" w:hAnsi="Arial" w:cs="Arial"/>
                <w:sz w:val="18"/>
                <w:szCs w:val="18"/>
                <w:lang w:val="en-US" w:eastAsia="zh-CN"/>
              </w:rPr>
            </w:pPr>
            <w:del w:id="11710" w:author="srabhi" w:date="2015-07-20T17:12:00Z">
              <w:r w:rsidRPr="00415B83" w:rsidDel="007F6D69">
                <w:rPr>
                  <w:rFonts w:ascii="Arial" w:hAnsi="Arial" w:cs="Arial"/>
                  <w:sz w:val="18"/>
                  <w:szCs w:val="18"/>
                  <w:lang w:val="en-US" w:eastAsia="zh-CN"/>
                </w:rPr>
                <w:delText>0.63</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11" w:author="srabhi" w:date="2015-07-20T17:12:00Z"/>
                <w:rFonts w:ascii="Arial" w:hAnsi="Arial" w:cs="Arial"/>
                <w:sz w:val="18"/>
                <w:szCs w:val="18"/>
                <w:lang w:val="en-US" w:eastAsia="zh-CN"/>
              </w:rPr>
            </w:pPr>
            <w:del w:id="11712" w:author="srabhi" w:date="2015-07-20T17:12:00Z">
              <w:r w:rsidRPr="00415B83" w:rsidDel="007F6D69">
                <w:rPr>
                  <w:rFonts w:ascii="Arial" w:hAnsi="Arial" w:cs="Arial"/>
                  <w:sz w:val="18"/>
                  <w:szCs w:val="18"/>
                  <w:lang w:val="en-US" w:eastAsia="zh-CN"/>
                </w:rPr>
                <w:delText>25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13" w:author="srabhi" w:date="2015-07-20T17:12:00Z"/>
                <w:rFonts w:ascii="Arial" w:hAnsi="Arial" w:cs="Arial"/>
                <w:sz w:val="18"/>
                <w:szCs w:val="18"/>
                <w:lang w:val="en-US" w:eastAsia="zh-CN"/>
              </w:rPr>
            </w:pPr>
            <w:del w:id="11714" w:author="srabhi" w:date="2015-07-20T17:12:00Z">
              <w:r w:rsidRPr="00415B83" w:rsidDel="007F6D69">
                <w:rPr>
                  <w:rFonts w:ascii="Arial" w:hAnsi="Arial" w:cs="Arial"/>
                  <w:sz w:val="18"/>
                  <w:szCs w:val="18"/>
                  <w:lang w:val="en-US" w:eastAsia="zh-CN"/>
                </w:rPr>
                <w:delText>1</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15" w:author="srabhi" w:date="2015-07-20T17:12:00Z"/>
                <w:rFonts w:ascii="Arial" w:hAnsi="Arial" w:cs="Arial"/>
                <w:sz w:val="18"/>
                <w:szCs w:val="18"/>
                <w:lang w:val="en-US" w:eastAsia="zh-CN"/>
              </w:rPr>
            </w:pPr>
            <w:del w:id="11716" w:author="srabhi" w:date="2015-07-20T17:12:00Z">
              <w:r w:rsidRPr="00415B83" w:rsidDel="007F6D69">
                <w:rPr>
                  <w:rFonts w:ascii="Arial" w:hAnsi="Arial" w:cs="Arial"/>
                  <w:sz w:val="18"/>
                  <w:szCs w:val="18"/>
                  <w:lang w:val="en-US" w:eastAsia="zh-CN"/>
                </w:rPr>
                <w:delText>0.99</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17" w:author="srabhi" w:date="2015-07-20T17:12:00Z"/>
                <w:rFonts w:ascii="Arial" w:hAnsi="Arial" w:cs="Arial"/>
                <w:sz w:val="18"/>
                <w:szCs w:val="18"/>
                <w:lang w:val="en-US" w:eastAsia="zh-CN"/>
              </w:rPr>
            </w:pPr>
            <w:del w:id="11718" w:author="srabhi" w:date="2015-07-20T17:12:00Z">
              <w:r w:rsidRPr="00415B83" w:rsidDel="007F6D69">
                <w:rPr>
                  <w:rFonts w:ascii="Arial" w:hAnsi="Arial" w:cs="Arial"/>
                  <w:sz w:val="18"/>
                  <w:szCs w:val="18"/>
                  <w:lang w:val="en-US" w:eastAsia="zh-CN"/>
                </w:rPr>
                <w:delText>0.30</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19" w:author="srabhi" w:date="2015-07-20T17:12:00Z"/>
                <w:rFonts w:ascii="Arial" w:hAnsi="Arial" w:cs="Arial"/>
                <w:sz w:val="18"/>
                <w:szCs w:val="18"/>
                <w:lang w:val="en-US" w:eastAsia="zh-CN"/>
              </w:rPr>
            </w:pPr>
            <w:del w:id="11720" w:author="srabhi" w:date="2015-07-20T17:12:00Z">
              <w:r w:rsidRPr="00415B83" w:rsidDel="007F6D69">
                <w:rPr>
                  <w:rFonts w:ascii="Arial" w:hAnsi="Arial" w:cs="Arial"/>
                  <w:sz w:val="18"/>
                  <w:szCs w:val="18"/>
                  <w:lang w:val="en-US" w:eastAsia="zh-CN"/>
                </w:rPr>
                <w:delText>1.08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21" w:author="srabhi" w:date="2015-07-20T17:12:00Z"/>
                <w:rFonts w:ascii="Arial" w:hAnsi="Arial" w:cs="Arial"/>
                <w:sz w:val="18"/>
                <w:szCs w:val="18"/>
                <w:lang w:val="en-US" w:eastAsia="zh-CN"/>
              </w:rPr>
            </w:pPr>
            <w:del w:id="11722" w:author="srabhi" w:date="2015-07-20T17:12:00Z">
              <w:r w:rsidRPr="00415B83" w:rsidDel="007F6D69">
                <w:rPr>
                  <w:rFonts w:ascii="Arial" w:hAnsi="Arial" w:cs="Arial"/>
                  <w:sz w:val="18"/>
                  <w:szCs w:val="18"/>
                  <w:lang w:val="en-US" w:eastAsia="zh-CN"/>
                </w:rPr>
                <w:delText>-0.09</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23" w:author="srabhi" w:date="2015-07-20T17:12:00Z"/>
                <w:rFonts w:ascii="Arial" w:hAnsi="Arial" w:cs="Arial"/>
                <w:sz w:val="18"/>
                <w:szCs w:val="18"/>
                <w:lang w:val="en-US" w:eastAsia="zh-CN"/>
              </w:rPr>
            </w:pPr>
            <w:del w:id="11724" w:author="srabhi" w:date="2015-07-20T17:12:00Z">
              <w:r w:rsidRPr="00415B83" w:rsidDel="007F6D69">
                <w:rPr>
                  <w:rFonts w:ascii="Arial" w:hAnsi="Arial" w:cs="Arial"/>
                  <w:sz w:val="18"/>
                  <w:szCs w:val="18"/>
                  <w:lang w:val="en-US" w:eastAsia="zh-CN"/>
                </w:rPr>
                <w:delText>1.10</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25" w:author="srabhi" w:date="2015-07-20T17:12:00Z"/>
                <w:rFonts w:ascii="Arial" w:hAnsi="Arial" w:cs="Arial"/>
                <w:sz w:val="18"/>
                <w:szCs w:val="18"/>
                <w:lang w:val="en-US" w:eastAsia="zh-CN"/>
              </w:rPr>
            </w:pPr>
            <w:del w:id="11726" w:author="srabhi" w:date="2015-07-20T17:12:00Z">
              <w:r w:rsidRPr="00415B83" w:rsidDel="007F6D69">
                <w:rPr>
                  <w:rFonts w:ascii="Arial" w:hAnsi="Arial" w:cs="Arial"/>
                  <w:sz w:val="18"/>
                  <w:szCs w:val="18"/>
                  <w:lang w:val="en-US" w:eastAsia="zh-CN"/>
                </w:rPr>
                <w:delText>-0.11</w:delText>
              </w:r>
            </w:del>
          </w:p>
        </w:tc>
      </w:tr>
      <w:tr w:rsidR="00F54B5A" w:rsidRPr="00240276" w:rsidDel="007F6D69" w:rsidTr="00F54B5A">
        <w:trPr>
          <w:trHeight w:val="300"/>
          <w:del w:id="11727"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1728" w:author="srabhi" w:date="2015-07-20T17:12:00Z"/>
                <w:rFonts w:ascii="Arial" w:hAnsi="Arial" w:cs="Arial"/>
                <w:b/>
                <w:bCs/>
                <w:sz w:val="20"/>
                <w:szCs w:val="20"/>
                <w:lang w:val="en-US" w:eastAsia="zh-CN"/>
              </w:rPr>
            </w:pPr>
            <w:del w:id="11729" w:author="srabhi" w:date="2015-07-20T17:12:00Z">
              <w:r w:rsidRPr="00415B83" w:rsidDel="007F6D69">
                <w:rPr>
                  <w:rFonts w:ascii="Arial" w:hAnsi="Arial" w:cs="Arial"/>
                  <w:b/>
                  <w:bCs/>
                  <w:sz w:val="20"/>
                  <w:szCs w:val="20"/>
                  <w:lang w:eastAsia="zh-CN"/>
                </w:rPr>
                <w:delText>MS-related total pre-index costs</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30" w:author="srabhi" w:date="2015-07-20T17:12:00Z"/>
                <w:rFonts w:ascii="Arial" w:hAnsi="Arial" w:cs="Arial"/>
                <w:sz w:val="18"/>
                <w:szCs w:val="18"/>
                <w:lang w:val="en-US" w:eastAsia="zh-CN"/>
              </w:rPr>
            </w:pPr>
            <w:del w:id="11731" w:author="srabhi" w:date="2015-07-20T17:12:00Z">
              <w:r w:rsidRPr="00415B83" w:rsidDel="007F6D69">
                <w:rPr>
                  <w:rFonts w:ascii="Arial" w:hAnsi="Arial" w:cs="Arial"/>
                  <w:sz w:val="18"/>
                  <w:szCs w:val="18"/>
                  <w:lang w:val="en-US" w:eastAsia="zh-CN"/>
                </w:rPr>
                <w:delText>56</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32" w:author="srabhi" w:date="2015-07-20T17:12:00Z"/>
                <w:rFonts w:ascii="Arial" w:hAnsi="Arial" w:cs="Arial"/>
                <w:sz w:val="18"/>
                <w:szCs w:val="18"/>
                <w:lang w:val="en-US" w:eastAsia="zh-CN"/>
              </w:rPr>
            </w:pPr>
            <w:del w:id="11733" w:author="srabhi" w:date="2015-07-20T17:12:00Z">
              <w:r w:rsidRPr="00415B83" w:rsidDel="007F6D69">
                <w:rPr>
                  <w:rFonts w:ascii="Arial" w:hAnsi="Arial" w:cs="Arial"/>
                  <w:sz w:val="18"/>
                  <w:szCs w:val="18"/>
                  <w:lang w:val="en-US" w:eastAsia="zh-CN"/>
                </w:rPr>
                <w:delText>2.31</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34" w:author="srabhi" w:date="2015-07-20T17:12:00Z"/>
                <w:rFonts w:ascii="Arial" w:hAnsi="Arial" w:cs="Arial"/>
                <w:sz w:val="18"/>
                <w:szCs w:val="18"/>
                <w:lang w:val="en-US" w:eastAsia="zh-CN"/>
              </w:rPr>
            </w:pPr>
            <w:del w:id="11735" w:author="srabhi" w:date="2015-07-20T17:12:00Z">
              <w:r w:rsidRPr="00415B83" w:rsidDel="007F6D69">
                <w:rPr>
                  <w:rFonts w:ascii="Arial" w:hAnsi="Arial" w:cs="Arial"/>
                  <w:sz w:val="18"/>
                  <w:szCs w:val="18"/>
                  <w:lang w:val="en-US" w:eastAsia="zh-CN"/>
                </w:rPr>
                <w:delText>0.87</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36" w:author="srabhi" w:date="2015-07-20T17:12:00Z"/>
                <w:rFonts w:ascii="Arial" w:hAnsi="Arial" w:cs="Arial"/>
                <w:sz w:val="18"/>
                <w:szCs w:val="18"/>
                <w:lang w:val="en-US" w:eastAsia="zh-CN"/>
              </w:rPr>
            </w:pPr>
            <w:del w:id="11737" w:author="srabhi" w:date="2015-07-20T17:12:00Z">
              <w:r w:rsidRPr="00415B83" w:rsidDel="007F6D69">
                <w:rPr>
                  <w:rFonts w:ascii="Arial" w:hAnsi="Arial" w:cs="Arial"/>
                  <w:sz w:val="18"/>
                  <w:szCs w:val="18"/>
                  <w:lang w:val="en-US" w:eastAsia="zh-CN"/>
                </w:rPr>
                <w:delText>84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38" w:author="srabhi" w:date="2015-07-20T17:12:00Z"/>
                <w:rFonts w:ascii="Arial" w:hAnsi="Arial" w:cs="Arial"/>
                <w:sz w:val="18"/>
                <w:szCs w:val="18"/>
                <w:lang w:val="en-US" w:eastAsia="zh-CN"/>
              </w:rPr>
            </w:pPr>
            <w:del w:id="11739" w:author="srabhi" w:date="2015-07-20T17:12:00Z">
              <w:r w:rsidRPr="00415B83" w:rsidDel="007F6D69">
                <w:rPr>
                  <w:rFonts w:ascii="Arial" w:hAnsi="Arial" w:cs="Arial"/>
                  <w:sz w:val="18"/>
                  <w:szCs w:val="18"/>
                  <w:lang w:val="en-US" w:eastAsia="zh-CN"/>
                </w:rPr>
                <w:delText>67</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40" w:author="srabhi" w:date="2015-07-20T17:12:00Z"/>
                <w:rFonts w:ascii="Arial" w:hAnsi="Arial" w:cs="Arial"/>
                <w:sz w:val="18"/>
                <w:szCs w:val="18"/>
                <w:lang w:val="en-US" w:eastAsia="zh-CN"/>
              </w:rPr>
            </w:pPr>
            <w:del w:id="11741" w:author="srabhi" w:date="2015-07-20T17:12:00Z">
              <w:r w:rsidRPr="00415B83" w:rsidDel="007F6D69">
                <w:rPr>
                  <w:rFonts w:ascii="Arial" w:hAnsi="Arial" w:cs="Arial"/>
                  <w:sz w:val="18"/>
                  <w:szCs w:val="18"/>
                  <w:lang w:val="en-US" w:eastAsia="zh-CN"/>
                </w:rPr>
                <w:delText>2.37</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42" w:author="srabhi" w:date="2015-07-20T17:12:00Z"/>
                <w:rFonts w:ascii="Arial" w:hAnsi="Arial" w:cs="Arial"/>
                <w:sz w:val="18"/>
                <w:szCs w:val="18"/>
                <w:lang w:val="en-US" w:eastAsia="zh-CN"/>
              </w:rPr>
            </w:pPr>
            <w:del w:id="11743" w:author="srabhi" w:date="2015-07-20T17:12:00Z">
              <w:r w:rsidRPr="00415B83" w:rsidDel="007F6D69">
                <w:rPr>
                  <w:rFonts w:ascii="Arial" w:hAnsi="Arial" w:cs="Arial"/>
                  <w:sz w:val="18"/>
                  <w:szCs w:val="18"/>
                  <w:lang w:val="en-US" w:eastAsia="zh-CN"/>
                </w:rPr>
                <w:delText>0.75</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44" w:author="srabhi" w:date="2015-07-20T17:12:00Z"/>
                <w:rFonts w:ascii="Arial" w:hAnsi="Arial" w:cs="Arial"/>
                <w:sz w:val="18"/>
                <w:szCs w:val="18"/>
                <w:lang w:val="en-US" w:eastAsia="zh-CN"/>
              </w:rPr>
            </w:pPr>
            <w:del w:id="11745" w:author="srabhi" w:date="2015-07-20T17:12:00Z">
              <w:r w:rsidRPr="00415B83" w:rsidDel="007F6D69">
                <w:rPr>
                  <w:rFonts w:ascii="Arial" w:hAnsi="Arial" w:cs="Arial"/>
                  <w:sz w:val="18"/>
                  <w:szCs w:val="18"/>
                  <w:lang w:val="en-US" w:eastAsia="zh-CN"/>
                </w:rPr>
                <w:delText>83</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46" w:author="srabhi" w:date="2015-07-20T17:12:00Z"/>
                <w:rFonts w:ascii="Arial" w:hAnsi="Arial" w:cs="Arial"/>
                <w:sz w:val="18"/>
                <w:szCs w:val="18"/>
                <w:lang w:val="en-US" w:eastAsia="zh-CN"/>
              </w:rPr>
            </w:pPr>
            <w:del w:id="11747" w:author="srabhi" w:date="2015-07-20T17:12:00Z">
              <w:r w:rsidRPr="00415B83" w:rsidDel="007F6D69">
                <w:rPr>
                  <w:rFonts w:ascii="Arial" w:hAnsi="Arial" w:cs="Arial"/>
                  <w:sz w:val="18"/>
                  <w:szCs w:val="18"/>
                  <w:lang w:val="en-US" w:eastAsia="zh-CN"/>
                </w:rPr>
                <w:delText>59</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48" w:author="srabhi" w:date="2015-07-20T17:12:00Z"/>
                <w:rFonts w:ascii="Arial" w:hAnsi="Arial" w:cs="Arial"/>
                <w:sz w:val="18"/>
                <w:szCs w:val="18"/>
                <w:lang w:val="en-US" w:eastAsia="zh-CN"/>
              </w:rPr>
            </w:pPr>
            <w:del w:id="11749" w:author="srabhi" w:date="2015-07-20T17:12:00Z">
              <w:r w:rsidRPr="00415B83" w:rsidDel="007F6D69">
                <w:rPr>
                  <w:rFonts w:ascii="Arial" w:hAnsi="Arial" w:cs="Arial"/>
                  <w:sz w:val="18"/>
                  <w:szCs w:val="18"/>
                  <w:lang w:val="en-US" w:eastAsia="zh-CN"/>
                </w:rPr>
                <w:delText>1.63</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50" w:author="srabhi" w:date="2015-07-20T17:12:00Z"/>
                <w:rFonts w:ascii="Arial" w:hAnsi="Arial" w:cs="Arial"/>
                <w:sz w:val="18"/>
                <w:szCs w:val="18"/>
                <w:lang w:val="en-US" w:eastAsia="zh-CN"/>
              </w:rPr>
            </w:pPr>
            <w:del w:id="11751" w:author="srabhi" w:date="2015-07-20T17:12:00Z">
              <w:r w:rsidRPr="00415B83" w:rsidDel="007F6D69">
                <w:rPr>
                  <w:rFonts w:ascii="Arial" w:hAnsi="Arial" w:cs="Arial"/>
                  <w:sz w:val="18"/>
                  <w:szCs w:val="18"/>
                  <w:lang w:val="en-US" w:eastAsia="zh-CN"/>
                </w:rPr>
                <w:delText>0.53</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52" w:author="srabhi" w:date="2015-07-20T17:12:00Z"/>
                <w:rFonts w:ascii="Arial" w:hAnsi="Arial" w:cs="Arial"/>
                <w:sz w:val="18"/>
                <w:szCs w:val="18"/>
                <w:lang w:val="en-US" w:eastAsia="zh-CN"/>
              </w:rPr>
            </w:pPr>
            <w:del w:id="11753" w:author="srabhi" w:date="2015-07-20T17:12:00Z">
              <w:r w:rsidRPr="00415B83" w:rsidDel="007F6D69">
                <w:rPr>
                  <w:rFonts w:ascii="Arial" w:hAnsi="Arial" w:cs="Arial"/>
                  <w:sz w:val="18"/>
                  <w:szCs w:val="18"/>
                  <w:lang w:val="en-US" w:eastAsia="zh-CN"/>
                </w:rPr>
                <w:delText>2.48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54" w:author="srabhi" w:date="2015-07-20T17:12:00Z"/>
                <w:rFonts w:ascii="Arial" w:hAnsi="Arial" w:cs="Arial"/>
                <w:sz w:val="18"/>
                <w:szCs w:val="18"/>
                <w:lang w:val="en-US" w:eastAsia="zh-CN"/>
              </w:rPr>
            </w:pPr>
            <w:del w:id="11755" w:author="srabhi" w:date="2015-07-20T17:12:00Z">
              <w:r w:rsidRPr="00415B83" w:rsidDel="007F6D69">
                <w:rPr>
                  <w:rFonts w:ascii="Arial" w:hAnsi="Arial" w:cs="Arial"/>
                  <w:sz w:val="18"/>
                  <w:szCs w:val="18"/>
                  <w:lang w:val="en-US" w:eastAsia="zh-CN"/>
                </w:rPr>
                <w:delText>-0.85</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56" w:author="srabhi" w:date="2015-07-20T17:12:00Z"/>
                <w:rFonts w:ascii="Arial" w:hAnsi="Arial" w:cs="Arial"/>
                <w:sz w:val="18"/>
                <w:szCs w:val="18"/>
                <w:lang w:val="en-US" w:eastAsia="zh-CN"/>
              </w:rPr>
            </w:pPr>
            <w:del w:id="11757" w:author="srabhi" w:date="2015-07-20T17:12:00Z">
              <w:r w:rsidRPr="00415B83" w:rsidDel="007F6D69">
                <w:rPr>
                  <w:rFonts w:ascii="Arial" w:hAnsi="Arial" w:cs="Arial"/>
                  <w:sz w:val="18"/>
                  <w:szCs w:val="18"/>
                  <w:lang w:val="en-US" w:eastAsia="zh-CN"/>
                </w:rPr>
                <w:delText>2.44</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58" w:author="srabhi" w:date="2015-07-20T17:12:00Z"/>
                <w:rFonts w:ascii="Arial" w:hAnsi="Arial" w:cs="Arial"/>
                <w:sz w:val="18"/>
                <w:szCs w:val="18"/>
                <w:lang w:val="en-US" w:eastAsia="zh-CN"/>
              </w:rPr>
            </w:pPr>
            <w:del w:id="11759" w:author="srabhi" w:date="2015-07-20T17:12:00Z">
              <w:r w:rsidRPr="00415B83" w:rsidDel="007F6D69">
                <w:rPr>
                  <w:rFonts w:ascii="Arial" w:hAnsi="Arial" w:cs="Arial"/>
                  <w:sz w:val="18"/>
                  <w:szCs w:val="18"/>
                  <w:lang w:val="en-US" w:eastAsia="zh-CN"/>
                </w:rPr>
                <w:delText>-0.82</w:delText>
              </w:r>
            </w:del>
          </w:p>
        </w:tc>
      </w:tr>
      <w:tr w:rsidR="00F54B5A" w:rsidRPr="00240276" w:rsidDel="007F6D69" w:rsidTr="00F54B5A">
        <w:trPr>
          <w:trHeight w:val="300"/>
          <w:del w:id="11760" w:author="srabhi" w:date="2015-07-20T17:12:00Z"/>
        </w:trPr>
        <w:tc>
          <w:tcPr>
            <w:tcW w:w="1844" w:type="dxa"/>
            <w:tcBorders>
              <w:top w:val="nil"/>
              <w:left w:val="single" w:sz="8" w:space="0" w:color="auto"/>
              <w:bottom w:val="single" w:sz="4" w:space="0" w:color="auto"/>
              <w:right w:val="single" w:sz="8" w:space="0" w:color="auto"/>
            </w:tcBorders>
            <w:shd w:val="clear" w:color="auto" w:fill="auto"/>
            <w:noWrap/>
            <w:hideMark/>
          </w:tcPr>
          <w:p w:rsidR="00372E0E" w:rsidRPr="00415B83" w:rsidDel="007F6D69" w:rsidRDefault="00372E0E" w:rsidP="00903CB8">
            <w:pPr>
              <w:spacing w:line="240" w:lineRule="auto"/>
              <w:rPr>
                <w:del w:id="11761" w:author="srabhi" w:date="2015-07-20T17:12:00Z"/>
                <w:rFonts w:ascii="Arial" w:hAnsi="Arial" w:cs="Arial"/>
                <w:b/>
                <w:bCs/>
                <w:sz w:val="20"/>
                <w:szCs w:val="20"/>
                <w:lang w:val="en-US" w:eastAsia="zh-CN"/>
              </w:rPr>
            </w:pPr>
            <w:del w:id="11762" w:author="srabhi" w:date="2015-07-20T17:12:00Z">
              <w:r w:rsidRPr="00415B83" w:rsidDel="007F6D69">
                <w:rPr>
                  <w:rFonts w:ascii="Arial" w:hAnsi="Arial" w:cs="Arial"/>
                  <w:b/>
                  <w:bCs/>
                  <w:sz w:val="20"/>
                  <w:szCs w:val="20"/>
                  <w:lang w:val="en-US" w:eastAsia="zh-CN"/>
                </w:rPr>
                <w:delText>Seizures &amp; Obesity</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63" w:author="srabhi" w:date="2015-07-20T17:12:00Z"/>
                <w:rFonts w:ascii="Arial" w:hAnsi="Arial" w:cs="Arial"/>
                <w:sz w:val="18"/>
                <w:szCs w:val="18"/>
                <w:lang w:val="en-US" w:eastAsia="zh-CN"/>
              </w:rPr>
            </w:pPr>
            <w:del w:id="11764" w:author="srabhi" w:date="2015-07-20T17:12:00Z">
              <w:r w:rsidRPr="00415B83"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65" w:author="srabhi" w:date="2015-07-20T17:12:00Z"/>
                <w:rFonts w:ascii="Arial" w:hAnsi="Arial" w:cs="Arial"/>
                <w:sz w:val="18"/>
                <w:szCs w:val="18"/>
                <w:lang w:val="en-US" w:eastAsia="zh-CN"/>
              </w:rPr>
            </w:pPr>
            <w:del w:id="11766" w:author="srabhi" w:date="2015-07-20T17:12:00Z">
              <w:r w:rsidRPr="00415B83" w:rsidDel="007F6D69">
                <w:rPr>
                  <w:rFonts w:ascii="Arial" w:hAnsi="Arial" w:cs="Arial"/>
                  <w:sz w:val="18"/>
                  <w:szCs w:val="18"/>
                  <w:lang w:val="en-US" w:eastAsia="zh-CN"/>
                </w:rPr>
                <w:delText>1.64</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67" w:author="srabhi" w:date="2015-07-20T17:12:00Z"/>
                <w:rFonts w:ascii="Arial" w:hAnsi="Arial" w:cs="Arial"/>
                <w:sz w:val="18"/>
                <w:szCs w:val="18"/>
                <w:lang w:val="en-US" w:eastAsia="zh-CN"/>
              </w:rPr>
            </w:pPr>
            <w:del w:id="11768" w:author="srabhi" w:date="2015-07-20T17:12:00Z">
              <w:r w:rsidRPr="00415B83" w:rsidDel="007F6D69">
                <w:rPr>
                  <w:rFonts w:ascii="Arial" w:hAnsi="Arial" w:cs="Arial"/>
                  <w:sz w:val="18"/>
                  <w:szCs w:val="18"/>
                  <w:lang w:val="en-US" w:eastAsia="zh-CN"/>
                </w:rPr>
                <w:delText>1.01</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69" w:author="srabhi" w:date="2015-07-20T17:12:00Z"/>
                <w:rFonts w:ascii="Arial" w:hAnsi="Arial" w:cs="Arial"/>
                <w:sz w:val="18"/>
                <w:szCs w:val="18"/>
                <w:lang w:val="en-US" w:eastAsia="zh-CN"/>
              </w:rPr>
            </w:pPr>
            <w:del w:id="11770" w:author="srabhi" w:date="2015-07-20T17:12:00Z">
              <w:r w:rsidRPr="00415B83" w:rsidDel="007F6D69">
                <w:rPr>
                  <w:rFonts w:ascii="Arial" w:hAnsi="Arial" w:cs="Arial"/>
                  <w:sz w:val="18"/>
                  <w:szCs w:val="18"/>
                  <w:lang w:val="en-US" w:eastAsia="zh-CN"/>
                </w:rPr>
                <w:delText>20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71" w:author="srabhi" w:date="2015-07-20T17:12:00Z"/>
                <w:rFonts w:ascii="Arial" w:hAnsi="Arial" w:cs="Arial"/>
                <w:sz w:val="18"/>
                <w:szCs w:val="18"/>
                <w:lang w:val="en-US" w:eastAsia="zh-CN"/>
              </w:rPr>
            </w:pPr>
            <w:del w:id="11772" w:author="srabhi" w:date="2015-07-20T17:12:00Z">
              <w:r w:rsidRPr="00415B83" w:rsidDel="007F6D69">
                <w:rPr>
                  <w:rFonts w:ascii="Arial" w:hAnsi="Arial" w:cs="Arial"/>
                  <w:sz w:val="18"/>
                  <w:szCs w:val="18"/>
                  <w:lang w:val="en-US" w:eastAsia="zh-CN"/>
                </w:rPr>
                <w:delText>4</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73" w:author="srabhi" w:date="2015-07-20T17:12:00Z"/>
                <w:rFonts w:ascii="Arial" w:hAnsi="Arial" w:cs="Arial"/>
                <w:sz w:val="18"/>
                <w:szCs w:val="18"/>
                <w:lang w:val="en-US" w:eastAsia="zh-CN"/>
              </w:rPr>
            </w:pPr>
            <w:del w:id="11774" w:author="srabhi" w:date="2015-07-20T17:12:00Z">
              <w:r w:rsidRPr="00415B83" w:rsidDel="007F6D69">
                <w:rPr>
                  <w:rFonts w:ascii="Arial" w:hAnsi="Arial" w:cs="Arial"/>
                  <w:sz w:val="18"/>
                  <w:szCs w:val="18"/>
                  <w:lang w:val="en-US" w:eastAsia="zh-CN"/>
                </w:rPr>
                <w:delText>2.63</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75" w:author="srabhi" w:date="2015-07-20T17:12:00Z"/>
                <w:rFonts w:ascii="Arial" w:hAnsi="Arial" w:cs="Arial"/>
                <w:sz w:val="18"/>
                <w:szCs w:val="18"/>
                <w:lang w:val="en-US" w:eastAsia="zh-CN"/>
              </w:rPr>
            </w:pPr>
            <w:del w:id="11776" w:author="srabhi" w:date="2015-07-20T17:12:00Z">
              <w:r w:rsidRPr="00415B83" w:rsidDel="007F6D69">
                <w:rPr>
                  <w:rFonts w:ascii="Arial" w:hAnsi="Arial" w:cs="Arial"/>
                  <w:sz w:val="18"/>
                  <w:szCs w:val="18"/>
                  <w:lang w:val="en-US" w:eastAsia="zh-CN"/>
                </w:rPr>
                <w:delText>1.18</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77" w:author="srabhi" w:date="2015-07-20T17:12:00Z"/>
                <w:rFonts w:ascii="Arial" w:hAnsi="Arial" w:cs="Arial"/>
                <w:sz w:val="18"/>
                <w:szCs w:val="18"/>
                <w:lang w:val="en-US" w:eastAsia="zh-CN"/>
              </w:rPr>
            </w:pPr>
            <w:del w:id="11778" w:author="srabhi" w:date="2015-07-20T17:12:00Z">
              <w:r w:rsidRPr="00415B83" w:rsidDel="007F6D69">
                <w:rPr>
                  <w:rFonts w:ascii="Arial" w:hAnsi="Arial" w:cs="Arial"/>
                  <w:sz w:val="18"/>
                  <w:szCs w:val="18"/>
                  <w:lang w:val="en-US" w:eastAsia="zh-CN"/>
                </w:rPr>
                <w:delText>15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79" w:author="srabhi" w:date="2015-07-20T17:12:00Z"/>
                <w:rFonts w:ascii="Arial" w:hAnsi="Arial" w:cs="Arial"/>
                <w:sz w:val="18"/>
                <w:szCs w:val="18"/>
                <w:lang w:val="en-US" w:eastAsia="zh-CN"/>
              </w:rPr>
            </w:pPr>
            <w:del w:id="11780" w:author="srabhi" w:date="2015-07-20T17:12:00Z">
              <w:r w:rsidRPr="00415B83" w:rsidDel="007F6D69">
                <w:rPr>
                  <w:rFonts w:ascii="Arial" w:hAnsi="Arial" w:cs="Arial"/>
                  <w:sz w:val="18"/>
                  <w:szCs w:val="18"/>
                  <w:lang w:val="en-US" w:eastAsia="zh-CN"/>
                </w:rPr>
                <w:delText>3</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81" w:author="srabhi" w:date="2015-07-20T17:12:00Z"/>
                <w:rFonts w:ascii="Arial" w:hAnsi="Arial" w:cs="Arial"/>
                <w:sz w:val="18"/>
                <w:szCs w:val="18"/>
                <w:lang w:val="en-US" w:eastAsia="zh-CN"/>
              </w:rPr>
            </w:pPr>
            <w:del w:id="11782" w:author="srabhi" w:date="2015-07-20T17:12:00Z">
              <w:r w:rsidRPr="00415B83" w:rsidDel="007F6D69">
                <w:rPr>
                  <w:rFonts w:ascii="Arial" w:hAnsi="Arial" w:cs="Arial"/>
                  <w:sz w:val="18"/>
                  <w:szCs w:val="18"/>
                  <w:lang w:val="en-US" w:eastAsia="zh-CN"/>
                </w:rPr>
                <w:delText>1.47</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83" w:author="srabhi" w:date="2015-07-20T17:12:00Z"/>
                <w:rFonts w:ascii="Arial" w:hAnsi="Arial" w:cs="Arial"/>
                <w:sz w:val="18"/>
                <w:szCs w:val="18"/>
                <w:lang w:val="en-US" w:eastAsia="zh-CN"/>
              </w:rPr>
            </w:pPr>
            <w:del w:id="11784" w:author="srabhi" w:date="2015-07-20T17:12:00Z">
              <w:r w:rsidRPr="00415B83" w:rsidDel="007F6D69">
                <w:rPr>
                  <w:rFonts w:ascii="Arial" w:hAnsi="Arial" w:cs="Arial"/>
                  <w:sz w:val="18"/>
                  <w:szCs w:val="18"/>
                  <w:lang w:val="en-US" w:eastAsia="zh-CN"/>
                </w:rPr>
                <w:delText>0.81</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85" w:author="srabhi" w:date="2015-07-20T17:12:00Z"/>
                <w:rFonts w:ascii="Arial" w:hAnsi="Arial" w:cs="Arial"/>
                <w:sz w:val="18"/>
                <w:szCs w:val="18"/>
                <w:lang w:val="en-US" w:eastAsia="zh-CN"/>
              </w:rPr>
            </w:pPr>
            <w:del w:id="11786" w:author="srabhi" w:date="2015-07-20T17:12:00Z">
              <w:r w:rsidRPr="00415B83" w:rsidDel="007F6D69">
                <w:rPr>
                  <w:rFonts w:ascii="Arial" w:hAnsi="Arial" w:cs="Arial"/>
                  <w:sz w:val="18"/>
                  <w:szCs w:val="18"/>
                  <w:lang w:val="en-US" w:eastAsia="zh-CN"/>
                </w:rPr>
                <w:delText>2.00</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87" w:author="srabhi" w:date="2015-07-20T17:12:00Z"/>
                <w:rFonts w:ascii="Arial" w:hAnsi="Arial" w:cs="Arial"/>
                <w:sz w:val="18"/>
                <w:szCs w:val="18"/>
                <w:lang w:val="en-US" w:eastAsia="zh-CN"/>
              </w:rPr>
            </w:pPr>
            <w:del w:id="11788" w:author="srabhi" w:date="2015-07-20T17:12:00Z">
              <w:r w:rsidRPr="00415B83" w:rsidDel="007F6D69">
                <w:rPr>
                  <w:rFonts w:ascii="Arial" w:hAnsi="Arial" w:cs="Arial"/>
                  <w:sz w:val="18"/>
                  <w:szCs w:val="18"/>
                  <w:lang w:val="en-US" w:eastAsia="zh-CN"/>
                </w:rPr>
                <w:delText>-0.53</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89" w:author="srabhi" w:date="2015-07-20T17:12:00Z"/>
                <w:rFonts w:ascii="Arial" w:hAnsi="Arial" w:cs="Arial"/>
                <w:sz w:val="18"/>
                <w:szCs w:val="18"/>
                <w:lang w:val="en-US" w:eastAsia="zh-CN"/>
              </w:rPr>
            </w:pPr>
            <w:del w:id="11790" w:author="srabhi" w:date="2015-07-20T17:12:00Z">
              <w:r w:rsidRPr="00415B83" w:rsidDel="007F6D69">
                <w:rPr>
                  <w:rFonts w:ascii="Arial" w:hAnsi="Arial" w:cs="Arial"/>
                  <w:sz w:val="18"/>
                  <w:szCs w:val="18"/>
                  <w:lang w:val="en-US" w:eastAsia="zh-CN"/>
                </w:rPr>
                <w:delText>2.46</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91" w:author="srabhi" w:date="2015-07-20T17:12:00Z"/>
                <w:rFonts w:ascii="Arial" w:hAnsi="Arial" w:cs="Arial"/>
                <w:sz w:val="18"/>
                <w:szCs w:val="18"/>
                <w:lang w:val="en-US" w:eastAsia="zh-CN"/>
              </w:rPr>
            </w:pPr>
            <w:del w:id="11792" w:author="srabhi" w:date="2015-07-20T17:12:00Z">
              <w:r w:rsidRPr="00415B83" w:rsidDel="007F6D69">
                <w:rPr>
                  <w:rFonts w:ascii="Arial" w:hAnsi="Arial" w:cs="Arial"/>
                  <w:sz w:val="18"/>
                  <w:szCs w:val="18"/>
                  <w:lang w:val="en-US" w:eastAsia="zh-CN"/>
                </w:rPr>
                <w:delText>-0.99</w:delText>
              </w:r>
            </w:del>
          </w:p>
        </w:tc>
      </w:tr>
      <w:tr w:rsidR="00F54B5A" w:rsidRPr="00240276" w:rsidDel="007F6D69" w:rsidTr="00F54B5A">
        <w:trPr>
          <w:trHeight w:val="300"/>
          <w:del w:id="11793" w:author="srabhi" w:date="2015-07-20T17:12:00Z"/>
        </w:trPr>
        <w:tc>
          <w:tcPr>
            <w:tcW w:w="1844" w:type="dxa"/>
            <w:tcBorders>
              <w:top w:val="single" w:sz="4" w:space="0" w:color="auto"/>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1794" w:author="srabhi" w:date="2015-07-20T17:12:00Z"/>
                <w:rFonts w:ascii="Arial" w:hAnsi="Arial" w:cs="Arial"/>
                <w:b/>
                <w:bCs/>
                <w:sz w:val="20"/>
                <w:szCs w:val="20"/>
                <w:lang w:val="en-US" w:eastAsia="zh-CN"/>
              </w:rPr>
            </w:pPr>
            <w:del w:id="11795" w:author="srabhi" w:date="2015-07-20T17:12:00Z">
              <w:r w:rsidRPr="00415B83" w:rsidDel="007F6D69">
                <w:rPr>
                  <w:rFonts w:ascii="Arial" w:hAnsi="Arial" w:cs="Arial"/>
                  <w:b/>
                  <w:bCs/>
                  <w:sz w:val="20"/>
                  <w:szCs w:val="20"/>
                  <w:lang w:val="en-US" w:eastAsia="zh-CN"/>
                </w:rPr>
                <w:delText>General practice/Family practice  &amp; Internal medicine</w:delText>
              </w:r>
            </w:del>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96" w:author="srabhi" w:date="2015-07-20T17:12:00Z"/>
                <w:rFonts w:ascii="Arial" w:hAnsi="Arial" w:cs="Arial"/>
                <w:sz w:val="18"/>
                <w:szCs w:val="18"/>
                <w:lang w:val="en-US" w:eastAsia="zh-CN"/>
              </w:rPr>
            </w:pPr>
            <w:del w:id="11797" w:author="srabhi" w:date="2015-07-20T17:12:00Z">
              <w:r w:rsidRPr="00415B83" w:rsidDel="007F6D69">
                <w:rPr>
                  <w:rFonts w:ascii="Arial" w:hAnsi="Arial" w:cs="Arial"/>
                  <w:sz w:val="18"/>
                  <w:szCs w:val="18"/>
                  <w:lang w:val="en-US" w:eastAsia="zh-CN"/>
                </w:rPr>
                <w:delText>3</w:delText>
              </w:r>
            </w:del>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798" w:author="srabhi" w:date="2015-07-20T17:12:00Z"/>
                <w:rFonts w:ascii="Arial" w:hAnsi="Arial" w:cs="Arial"/>
                <w:sz w:val="18"/>
                <w:szCs w:val="18"/>
                <w:lang w:val="en-US" w:eastAsia="zh-CN"/>
              </w:rPr>
            </w:pPr>
            <w:del w:id="11799" w:author="srabhi" w:date="2015-07-20T17:12:00Z">
              <w:r w:rsidRPr="00415B83" w:rsidDel="007F6D69">
                <w:rPr>
                  <w:rFonts w:ascii="Arial" w:hAnsi="Arial" w:cs="Arial"/>
                  <w:sz w:val="18"/>
                  <w:szCs w:val="18"/>
                  <w:lang w:val="en-US" w:eastAsia="zh-CN"/>
                </w:rPr>
                <w:delText>1.30</w:delText>
              </w:r>
            </w:del>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00" w:author="srabhi" w:date="2015-07-20T17:12:00Z"/>
                <w:rFonts w:ascii="Arial" w:hAnsi="Arial" w:cs="Arial"/>
                <w:sz w:val="18"/>
                <w:szCs w:val="18"/>
                <w:lang w:val="en-US" w:eastAsia="zh-CN"/>
              </w:rPr>
            </w:pPr>
            <w:del w:id="11801" w:author="srabhi" w:date="2015-07-20T17:12:00Z">
              <w:r w:rsidRPr="00415B83" w:rsidDel="007F6D69">
                <w:rPr>
                  <w:rFonts w:ascii="Arial" w:hAnsi="Arial" w:cs="Arial"/>
                  <w:sz w:val="18"/>
                  <w:szCs w:val="18"/>
                  <w:lang w:val="en-US" w:eastAsia="zh-CN"/>
                </w:rPr>
                <w:delText>0.91</w:delText>
              </w:r>
            </w:del>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02" w:author="srabhi" w:date="2015-07-20T17:12:00Z"/>
                <w:rFonts w:ascii="Arial" w:hAnsi="Arial" w:cs="Arial"/>
                <w:sz w:val="18"/>
                <w:szCs w:val="18"/>
                <w:lang w:val="en-US" w:eastAsia="zh-CN"/>
              </w:rPr>
            </w:pPr>
            <w:del w:id="11803" w:author="srabhi" w:date="2015-07-20T17:12:00Z">
              <w:r w:rsidRPr="00415B83" w:rsidDel="007F6D69">
                <w:rPr>
                  <w:rFonts w:ascii="Arial" w:hAnsi="Arial" w:cs="Arial"/>
                  <w:sz w:val="18"/>
                  <w:szCs w:val="18"/>
                  <w:lang w:val="en-US" w:eastAsia="zh-CN"/>
                </w:rPr>
                <w:delText>16</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04" w:author="srabhi" w:date="2015-07-20T17:12:00Z"/>
                <w:rFonts w:ascii="Arial" w:hAnsi="Arial" w:cs="Arial"/>
                <w:sz w:val="18"/>
                <w:szCs w:val="18"/>
                <w:lang w:val="en-US" w:eastAsia="zh-CN"/>
              </w:rPr>
            </w:pPr>
            <w:del w:id="11805" w:author="srabhi" w:date="2015-07-20T17:12:00Z">
              <w:r w:rsidRPr="00415B83" w:rsidDel="007F6D69">
                <w:rPr>
                  <w:rFonts w:ascii="Arial" w:hAnsi="Arial" w:cs="Arial"/>
                  <w:sz w:val="18"/>
                  <w:szCs w:val="18"/>
                  <w:lang w:val="en-US" w:eastAsia="zh-CN"/>
                </w:rPr>
                <w:delText>5</w:delText>
              </w:r>
            </w:del>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06" w:author="srabhi" w:date="2015-07-20T17:12:00Z"/>
                <w:rFonts w:ascii="Arial" w:hAnsi="Arial" w:cs="Arial"/>
                <w:sz w:val="18"/>
                <w:szCs w:val="18"/>
                <w:lang w:val="en-US" w:eastAsia="zh-CN"/>
              </w:rPr>
            </w:pPr>
            <w:del w:id="11807" w:author="srabhi" w:date="2015-07-20T17:12:00Z">
              <w:r w:rsidRPr="00415B83" w:rsidDel="007F6D69">
                <w:rPr>
                  <w:rFonts w:ascii="Arial" w:hAnsi="Arial" w:cs="Arial"/>
                  <w:sz w:val="18"/>
                  <w:szCs w:val="18"/>
                  <w:lang w:val="en-US" w:eastAsia="zh-CN"/>
                </w:rPr>
                <w:delText>2.12</w:delText>
              </w:r>
            </w:del>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08" w:author="srabhi" w:date="2015-07-20T17:12:00Z"/>
                <w:rFonts w:ascii="Arial" w:hAnsi="Arial" w:cs="Arial"/>
                <w:sz w:val="18"/>
                <w:szCs w:val="18"/>
                <w:lang w:val="en-US" w:eastAsia="zh-CN"/>
              </w:rPr>
            </w:pPr>
            <w:del w:id="11809" w:author="srabhi" w:date="2015-07-20T17:12:00Z">
              <w:r w:rsidRPr="00415B83" w:rsidDel="007F6D69">
                <w:rPr>
                  <w:rFonts w:ascii="Arial" w:hAnsi="Arial" w:cs="Arial"/>
                  <w:sz w:val="18"/>
                  <w:szCs w:val="18"/>
                  <w:lang w:val="en-US" w:eastAsia="zh-CN"/>
                </w:rPr>
                <w:delText>1.70</w:delText>
              </w:r>
            </w:del>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10" w:author="srabhi" w:date="2015-07-20T17:12:00Z"/>
                <w:rFonts w:ascii="Arial" w:hAnsi="Arial" w:cs="Arial"/>
                <w:sz w:val="18"/>
                <w:szCs w:val="18"/>
                <w:lang w:val="en-US" w:eastAsia="zh-CN"/>
              </w:rPr>
            </w:pPr>
            <w:del w:id="11811" w:author="srabhi" w:date="2015-07-20T17:12:00Z">
              <w:r w:rsidRPr="00415B83" w:rsidDel="007F6D69">
                <w:rPr>
                  <w:rFonts w:ascii="Arial" w:hAnsi="Arial" w:cs="Arial"/>
                  <w:sz w:val="18"/>
                  <w:szCs w:val="18"/>
                  <w:lang w:val="en-US" w:eastAsia="zh-CN"/>
                </w:rPr>
                <w:delText>21</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12" w:author="srabhi" w:date="2015-07-20T17:12:00Z"/>
                <w:rFonts w:ascii="Arial" w:hAnsi="Arial" w:cs="Arial"/>
                <w:sz w:val="18"/>
                <w:szCs w:val="18"/>
                <w:lang w:val="en-US" w:eastAsia="zh-CN"/>
              </w:rPr>
            </w:pPr>
            <w:del w:id="11813" w:author="srabhi" w:date="2015-07-20T17:12:00Z">
              <w:r w:rsidRPr="00415B83" w:rsidDel="007F6D69">
                <w:rPr>
                  <w:rFonts w:ascii="Arial" w:hAnsi="Arial" w:cs="Arial"/>
                  <w:sz w:val="18"/>
                  <w:szCs w:val="18"/>
                  <w:lang w:val="en-US" w:eastAsia="zh-CN"/>
                </w:rPr>
                <w:delText>2</w:delText>
              </w:r>
            </w:del>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14" w:author="srabhi" w:date="2015-07-20T17:12:00Z"/>
                <w:rFonts w:ascii="Arial" w:hAnsi="Arial" w:cs="Arial"/>
                <w:sz w:val="18"/>
                <w:szCs w:val="18"/>
                <w:lang w:val="en-US" w:eastAsia="zh-CN"/>
              </w:rPr>
            </w:pPr>
            <w:del w:id="11815" w:author="srabhi" w:date="2015-07-20T17:12:00Z">
              <w:r w:rsidRPr="00415B83" w:rsidDel="007F6D69">
                <w:rPr>
                  <w:rFonts w:ascii="Arial" w:hAnsi="Arial" w:cs="Arial"/>
                  <w:sz w:val="18"/>
                  <w:szCs w:val="18"/>
                  <w:lang w:val="en-US" w:eastAsia="zh-CN"/>
                </w:rPr>
                <w:delText>1.44</w:delText>
              </w:r>
            </w:del>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16" w:author="srabhi" w:date="2015-07-20T17:12:00Z"/>
                <w:rFonts w:ascii="Arial" w:hAnsi="Arial" w:cs="Arial"/>
                <w:sz w:val="18"/>
                <w:szCs w:val="18"/>
                <w:lang w:val="en-US" w:eastAsia="zh-CN"/>
              </w:rPr>
            </w:pPr>
            <w:del w:id="11817" w:author="srabhi" w:date="2015-07-20T17:12:00Z">
              <w:r w:rsidRPr="00415B83" w:rsidDel="007F6D69">
                <w:rPr>
                  <w:rFonts w:ascii="Arial" w:hAnsi="Arial" w:cs="Arial"/>
                  <w:sz w:val="18"/>
                  <w:szCs w:val="18"/>
                  <w:lang w:val="en-US" w:eastAsia="zh-CN"/>
                </w:rPr>
                <w:delText>0.76</w:delText>
              </w:r>
            </w:del>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18" w:author="srabhi" w:date="2015-07-20T17:12:00Z"/>
                <w:rFonts w:ascii="Arial" w:hAnsi="Arial" w:cs="Arial"/>
                <w:sz w:val="18"/>
                <w:szCs w:val="18"/>
                <w:lang w:val="en-US" w:eastAsia="zh-CN"/>
              </w:rPr>
            </w:pPr>
            <w:del w:id="11819" w:author="srabhi" w:date="2015-07-20T17:12:00Z">
              <w:r w:rsidRPr="00415B83" w:rsidDel="007F6D69">
                <w:rPr>
                  <w:rFonts w:ascii="Arial" w:hAnsi="Arial" w:cs="Arial"/>
                  <w:sz w:val="18"/>
                  <w:szCs w:val="18"/>
                  <w:lang w:val="en-US" w:eastAsia="zh-CN"/>
                </w:rPr>
                <w:delText>2.01</w:delText>
              </w:r>
            </w:del>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20" w:author="srabhi" w:date="2015-07-20T17:12:00Z"/>
                <w:rFonts w:ascii="Arial" w:hAnsi="Arial" w:cs="Arial"/>
                <w:sz w:val="18"/>
                <w:szCs w:val="18"/>
                <w:lang w:val="en-US" w:eastAsia="zh-CN"/>
              </w:rPr>
            </w:pPr>
            <w:del w:id="11821" w:author="srabhi" w:date="2015-07-20T17:12:00Z">
              <w:r w:rsidRPr="00415B83" w:rsidDel="007F6D69">
                <w:rPr>
                  <w:rFonts w:ascii="Arial" w:hAnsi="Arial" w:cs="Arial"/>
                  <w:sz w:val="18"/>
                  <w:szCs w:val="18"/>
                  <w:lang w:val="en-US" w:eastAsia="zh-CN"/>
                </w:rPr>
                <w:delText>-0.58</w:delText>
              </w:r>
            </w:del>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22" w:author="srabhi" w:date="2015-07-20T17:12:00Z"/>
                <w:rFonts w:ascii="Arial" w:hAnsi="Arial" w:cs="Arial"/>
                <w:sz w:val="18"/>
                <w:szCs w:val="18"/>
                <w:lang w:val="en-US" w:eastAsia="zh-CN"/>
              </w:rPr>
            </w:pPr>
            <w:del w:id="11823" w:author="srabhi" w:date="2015-07-20T17:12:00Z">
              <w:r w:rsidRPr="00415B83" w:rsidDel="007F6D69">
                <w:rPr>
                  <w:rFonts w:ascii="Arial" w:hAnsi="Arial" w:cs="Arial"/>
                  <w:sz w:val="18"/>
                  <w:szCs w:val="18"/>
                  <w:lang w:val="en-US" w:eastAsia="zh-CN"/>
                </w:rPr>
                <w:delText>2.63</w:delText>
              </w:r>
            </w:del>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24" w:author="srabhi" w:date="2015-07-20T17:12:00Z"/>
                <w:rFonts w:ascii="Arial" w:hAnsi="Arial" w:cs="Arial"/>
                <w:sz w:val="18"/>
                <w:szCs w:val="18"/>
                <w:lang w:val="en-US" w:eastAsia="zh-CN"/>
              </w:rPr>
            </w:pPr>
            <w:del w:id="11825" w:author="srabhi" w:date="2015-07-20T17:12:00Z">
              <w:r w:rsidRPr="00415B83" w:rsidDel="007F6D69">
                <w:rPr>
                  <w:rFonts w:ascii="Arial" w:hAnsi="Arial" w:cs="Arial"/>
                  <w:sz w:val="18"/>
                  <w:szCs w:val="18"/>
                  <w:lang w:val="en-US" w:eastAsia="zh-CN"/>
                </w:rPr>
                <w:delText>-1.19</w:delText>
              </w:r>
            </w:del>
          </w:p>
        </w:tc>
      </w:tr>
      <w:tr w:rsidR="00F54B5A" w:rsidRPr="00240276" w:rsidDel="007F6D69" w:rsidTr="00F54B5A">
        <w:trPr>
          <w:trHeight w:val="300"/>
          <w:del w:id="11826" w:author="srabhi" w:date="2015-07-20T17:12:00Z"/>
        </w:trPr>
        <w:tc>
          <w:tcPr>
            <w:tcW w:w="1844" w:type="dxa"/>
            <w:tcBorders>
              <w:top w:val="nil"/>
              <w:left w:val="single" w:sz="8" w:space="0" w:color="auto"/>
              <w:bottom w:val="single" w:sz="8" w:space="0" w:color="auto"/>
              <w:right w:val="single" w:sz="8" w:space="0" w:color="auto"/>
            </w:tcBorders>
            <w:shd w:val="clear" w:color="auto" w:fill="auto"/>
            <w:noWrap/>
            <w:hideMark/>
          </w:tcPr>
          <w:p w:rsidR="00372E0E" w:rsidRPr="00415B83" w:rsidDel="007F6D69" w:rsidRDefault="00372E0E" w:rsidP="00903CB8">
            <w:pPr>
              <w:spacing w:line="240" w:lineRule="auto"/>
              <w:rPr>
                <w:del w:id="11827" w:author="srabhi" w:date="2015-07-20T17:12:00Z"/>
                <w:rFonts w:ascii="Arial" w:hAnsi="Arial" w:cs="Arial"/>
                <w:b/>
                <w:bCs/>
                <w:sz w:val="20"/>
                <w:szCs w:val="20"/>
                <w:lang w:val="en-US" w:eastAsia="zh-CN"/>
              </w:rPr>
            </w:pPr>
            <w:del w:id="11828" w:author="srabhi" w:date="2015-07-20T17:12:00Z">
              <w:r w:rsidRPr="00415B83" w:rsidDel="007F6D69">
                <w:rPr>
                  <w:rFonts w:ascii="Arial" w:hAnsi="Arial" w:cs="Arial"/>
                  <w:b/>
                  <w:bCs/>
                  <w:sz w:val="20"/>
                  <w:szCs w:val="20"/>
                  <w:lang w:eastAsia="zh-CN"/>
                </w:rPr>
                <w:delText>Other &amp; Unknown</w:delText>
              </w:r>
            </w:del>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29" w:author="srabhi" w:date="2015-07-20T17:12:00Z"/>
                <w:rFonts w:ascii="Arial" w:hAnsi="Arial" w:cs="Arial"/>
                <w:sz w:val="18"/>
                <w:szCs w:val="18"/>
                <w:lang w:val="en-US" w:eastAsia="zh-CN"/>
              </w:rPr>
            </w:pPr>
            <w:del w:id="11830" w:author="srabhi" w:date="2015-07-20T17:12:00Z">
              <w:r w:rsidRPr="00415B83"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31" w:author="srabhi" w:date="2015-07-20T17:12:00Z"/>
                <w:rFonts w:ascii="Arial" w:hAnsi="Arial" w:cs="Arial"/>
                <w:sz w:val="18"/>
                <w:szCs w:val="18"/>
                <w:lang w:val="en-US" w:eastAsia="zh-CN"/>
              </w:rPr>
            </w:pPr>
            <w:del w:id="11832" w:author="srabhi" w:date="2015-07-20T17:12:00Z">
              <w:r w:rsidRPr="00415B83" w:rsidDel="007F6D69">
                <w:rPr>
                  <w:rFonts w:ascii="Arial" w:hAnsi="Arial" w:cs="Arial"/>
                  <w:sz w:val="18"/>
                  <w:szCs w:val="18"/>
                  <w:lang w:val="en-US" w:eastAsia="zh-CN"/>
                </w:rPr>
                <w:delText>1.14</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33" w:author="srabhi" w:date="2015-07-20T17:12:00Z"/>
                <w:rFonts w:ascii="Arial" w:hAnsi="Arial" w:cs="Arial"/>
                <w:sz w:val="18"/>
                <w:szCs w:val="18"/>
                <w:lang w:val="en-US" w:eastAsia="zh-CN"/>
              </w:rPr>
            </w:pPr>
            <w:del w:id="11834" w:author="srabhi" w:date="2015-07-20T17:12:00Z">
              <w:r w:rsidRPr="00415B83" w:rsidDel="007F6D69">
                <w:rPr>
                  <w:rFonts w:ascii="Arial" w:hAnsi="Arial" w:cs="Arial"/>
                  <w:sz w:val="18"/>
                  <w:szCs w:val="18"/>
                  <w:lang w:val="en-US" w:eastAsia="zh-CN"/>
                </w:rPr>
                <w:delText>0.38</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35" w:author="srabhi" w:date="2015-07-20T17:12:00Z"/>
                <w:rFonts w:ascii="Arial" w:hAnsi="Arial" w:cs="Arial"/>
                <w:sz w:val="18"/>
                <w:szCs w:val="18"/>
                <w:lang w:val="en-US" w:eastAsia="zh-CN"/>
              </w:rPr>
            </w:pPr>
            <w:del w:id="11836" w:author="srabhi" w:date="2015-07-20T17:12:00Z">
              <w:r w:rsidRPr="00415B83" w:rsidDel="007F6D69">
                <w:rPr>
                  <w:rFonts w:ascii="Arial" w:hAnsi="Arial" w:cs="Arial"/>
                  <w:sz w:val="18"/>
                  <w:szCs w:val="18"/>
                  <w:lang w:val="en-US" w:eastAsia="zh-CN"/>
                </w:rPr>
                <w:delText>15</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37" w:author="srabhi" w:date="2015-07-20T17:12:00Z"/>
                <w:rFonts w:ascii="Arial" w:hAnsi="Arial" w:cs="Arial"/>
                <w:sz w:val="18"/>
                <w:szCs w:val="18"/>
                <w:lang w:val="en-US" w:eastAsia="zh-CN"/>
              </w:rPr>
            </w:pPr>
            <w:del w:id="11838" w:author="srabhi" w:date="2015-07-20T17:12:00Z">
              <w:r w:rsidRPr="00415B83" w:rsidDel="007F6D69">
                <w:rPr>
                  <w:rFonts w:ascii="Arial" w:hAnsi="Arial" w:cs="Arial"/>
                  <w:sz w:val="18"/>
                  <w:szCs w:val="18"/>
                  <w:lang w:val="en-US" w:eastAsia="zh-CN"/>
                </w:rPr>
                <w:delText>6</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39" w:author="srabhi" w:date="2015-07-20T17:12:00Z"/>
                <w:rFonts w:ascii="Arial" w:hAnsi="Arial" w:cs="Arial"/>
                <w:sz w:val="18"/>
                <w:szCs w:val="18"/>
                <w:lang w:val="en-US" w:eastAsia="zh-CN"/>
              </w:rPr>
            </w:pPr>
            <w:del w:id="11840" w:author="srabhi" w:date="2015-07-20T17:12:00Z">
              <w:r w:rsidRPr="00415B83" w:rsidDel="007F6D69">
                <w:rPr>
                  <w:rFonts w:ascii="Arial" w:hAnsi="Arial" w:cs="Arial"/>
                  <w:sz w:val="18"/>
                  <w:szCs w:val="18"/>
                  <w:lang w:val="en-US" w:eastAsia="zh-CN"/>
                </w:rPr>
                <w:delText>1.59</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41" w:author="srabhi" w:date="2015-07-20T17:12:00Z"/>
                <w:rFonts w:ascii="Arial" w:hAnsi="Arial" w:cs="Arial"/>
                <w:sz w:val="18"/>
                <w:szCs w:val="18"/>
                <w:lang w:val="en-US" w:eastAsia="zh-CN"/>
              </w:rPr>
            </w:pPr>
            <w:del w:id="11842" w:author="srabhi" w:date="2015-07-20T17:12:00Z">
              <w:r w:rsidRPr="00415B83" w:rsidDel="007F6D69">
                <w:rPr>
                  <w:rFonts w:ascii="Arial" w:hAnsi="Arial" w:cs="Arial"/>
                  <w:sz w:val="18"/>
                  <w:szCs w:val="18"/>
                  <w:lang w:val="en-US" w:eastAsia="zh-CN"/>
                </w:rPr>
                <w:delText>0.47</w:delText>
              </w:r>
            </w:del>
          </w:p>
        </w:tc>
        <w:tc>
          <w:tcPr>
            <w:tcW w:w="993"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43" w:author="srabhi" w:date="2015-07-20T17:12:00Z"/>
                <w:rFonts w:ascii="Arial" w:hAnsi="Arial" w:cs="Arial"/>
                <w:sz w:val="18"/>
                <w:szCs w:val="18"/>
                <w:lang w:val="en-US" w:eastAsia="zh-CN"/>
              </w:rPr>
            </w:pPr>
            <w:del w:id="11844" w:author="srabhi" w:date="2015-07-20T17:12:00Z">
              <w:r w:rsidRPr="00415B83" w:rsidDel="007F6D69">
                <w:rPr>
                  <w:rFonts w:ascii="Arial" w:hAnsi="Arial" w:cs="Arial"/>
                  <w:sz w:val="18"/>
                  <w:szCs w:val="18"/>
                  <w:lang w:val="en-US" w:eastAsia="zh-CN"/>
                </w:rPr>
                <w:delText>28</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45" w:author="srabhi" w:date="2015-07-20T17:12:00Z"/>
                <w:rFonts w:ascii="Arial" w:hAnsi="Arial" w:cs="Arial"/>
                <w:sz w:val="18"/>
                <w:szCs w:val="18"/>
                <w:lang w:val="en-US" w:eastAsia="zh-CN"/>
              </w:rPr>
            </w:pPr>
            <w:del w:id="11846" w:author="srabhi" w:date="2015-07-20T17:12:00Z">
              <w:r w:rsidRPr="00415B83" w:rsidDel="007F6D69">
                <w:rPr>
                  <w:rFonts w:ascii="Arial" w:hAnsi="Arial" w:cs="Arial"/>
                  <w:sz w:val="18"/>
                  <w:szCs w:val="18"/>
                  <w:lang w:val="en-US" w:eastAsia="zh-CN"/>
                </w:rPr>
                <w:delText>7</w:delText>
              </w:r>
            </w:del>
          </w:p>
        </w:tc>
        <w:tc>
          <w:tcPr>
            <w:tcW w:w="708"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47" w:author="srabhi" w:date="2015-07-20T17:12:00Z"/>
                <w:rFonts w:ascii="Arial" w:hAnsi="Arial" w:cs="Arial"/>
                <w:sz w:val="18"/>
                <w:szCs w:val="18"/>
                <w:lang w:val="en-US" w:eastAsia="zh-CN"/>
              </w:rPr>
            </w:pPr>
            <w:del w:id="11848" w:author="srabhi" w:date="2015-07-20T17:12:00Z">
              <w:r w:rsidRPr="00415B83" w:rsidDel="007F6D69">
                <w:rPr>
                  <w:rFonts w:ascii="Arial" w:hAnsi="Arial" w:cs="Arial"/>
                  <w:sz w:val="18"/>
                  <w:szCs w:val="18"/>
                  <w:lang w:val="en-US" w:eastAsia="zh-CN"/>
                </w:rPr>
                <w:delText>1.14</w:delText>
              </w:r>
            </w:del>
          </w:p>
        </w:tc>
        <w:tc>
          <w:tcPr>
            <w:tcW w:w="567"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49" w:author="srabhi" w:date="2015-07-20T17:12:00Z"/>
                <w:rFonts w:ascii="Arial" w:hAnsi="Arial" w:cs="Arial"/>
                <w:sz w:val="18"/>
                <w:szCs w:val="18"/>
                <w:lang w:val="en-US" w:eastAsia="zh-CN"/>
              </w:rPr>
            </w:pPr>
            <w:del w:id="11850" w:author="srabhi" w:date="2015-07-20T17:12:00Z">
              <w:r w:rsidRPr="00415B83" w:rsidDel="007F6D69">
                <w:rPr>
                  <w:rFonts w:ascii="Arial" w:hAnsi="Arial" w:cs="Arial"/>
                  <w:sz w:val="18"/>
                  <w:szCs w:val="18"/>
                  <w:lang w:val="en-US" w:eastAsia="zh-CN"/>
                </w:rPr>
                <w:delText>0.28</w:delText>
              </w:r>
            </w:del>
          </w:p>
        </w:tc>
        <w:tc>
          <w:tcPr>
            <w:tcW w:w="1276"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51" w:author="srabhi" w:date="2015-07-20T17:12:00Z"/>
                <w:rFonts w:ascii="Arial" w:hAnsi="Arial" w:cs="Arial"/>
                <w:sz w:val="18"/>
                <w:szCs w:val="18"/>
                <w:lang w:val="en-US" w:eastAsia="zh-CN"/>
              </w:rPr>
            </w:pPr>
            <w:del w:id="11852" w:author="srabhi" w:date="2015-07-20T17:12:00Z">
              <w:r w:rsidRPr="00415B83" w:rsidDel="007F6D69">
                <w:rPr>
                  <w:rFonts w:ascii="Arial" w:hAnsi="Arial" w:cs="Arial"/>
                  <w:sz w:val="18"/>
                  <w:szCs w:val="18"/>
                  <w:lang w:val="en-US" w:eastAsia="zh-CN"/>
                </w:rPr>
                <w:delText>1.34</w:delText>
              </w:r>
            </w:del>
          </w:p>
        </w:tc>
        <w:tc>
          <w:tcPr>
            <w:tcW w:w="113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53" w:author="srabhi" w:date="2015-07-20T17:12:00Z"/>
                <w:rFonts w:ascii="Arial" w:hAnsi="Arial" w:cs="Arial"/>
                <w:sz w:val="18"/>
                <w:szCs w:val="18"/>
                <w:lang w:val="en-US" w:eastAsia="zh-CN"/>
              </w:rPr>
            </w:pPr>
            <w:del w:id="11854" w:author="srabhi" w:date="2015-07-20T17:12:00Z">
              <w:r w:rsidRPr="00415B83" w:rsidDel="007F6D69">
                <w:rPr>
                  <w:rFonts w:ascii="Arial" w:hAnsi="Arial" w:cs="Arial"/>
                  <w:sz w:val="18"/>
                  <w:szCs w:val="18"/>
                  <w:lang w:val="en-US" w:eastAsia="zh-CN"/>
                </w:rPr>
                <w:delText>-0.20</w:delText>
              </w:r>
            </w:del>
          </w:p>
        </w:tc>
        <w:tc>
          <w:tcPr>
            <w:tcW w:w="106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55" w:author="srabhi" w:date="2015-07-20T17:12:00Z"/>
                <w:rFonts w:ascii="Arial" w:hAnsi="Arial" w:cs="Arial"/>
                <w:sz w:val="18"/>
                <w:szCs w:val="18"/>
                <w:lang w:val="en-US" w:eastAsia="zh-CN"/>
              </w:rPr>
            </w:pPr>
            <w:del w:id="11856" w:author="srabhi" w:date="2015-07-20T17:12:00Z">
              <w:r w:rsidRPr="00415B83" w:rsidDel="007F6D69">
                <w:rPr>
                  <w:rFonts w:ascii="Arial" w:hAnsi="Arial" w:cs="Arial"/>
                  <w:sz w:val="18"/>
                  <w:szCs w:val="18"/>
                  <w:lang w:val="en-US" w:eastAsia="zh-CN"/>
                </w:rPr>
                <w:delText>1.59</w:delText>
              </w:r>
            </w:del>
          </w:p>
        </w:tc>
        <w:tc>
          <w:tcPr>
            <w:tcW w:w="1204" w:type="dxa"/>
            <w:tcBorders>
              <w:top w:val="nil"/>
              <w:left w:val="nil"/>
              <w:bottom w:val="single" w:sz="4" w:space="0" w:color="auto"/>
              <w:right w:val="single" w:sz="4" w:space="0" w:color="auto"/>
            </w:tcBorders>
            <w:shd w:val="clear" w:color="auto" w:fill="auto"/>
            <w:noWrap/>
            <w:vAlign w:val="bottom"/>
            <w:hideMark/>
          </w:tcPr>
          <w:p w:rsidR="00372E0E" w:rsidRPr="00415B83" w:rsidDel="007F6D69" w:rsidRDefault="00372E0E" w:rsidP="00903CB8">
            <w:pPr>
              <w:spacing w:line="240" w:lineRule="auto"/>
              <w:jc w:val="right"/>
              <w:rPr>
                <w:del w:id="11857" w:author="srabhi" w:date="2015-07-20T17:12:00Z"/>
                <w:rFonts w:ascii="Arial" w:hAnsi="Arial" w:cs="Arial"/>
                <w:sz w:val="18"/>
                <w:szCs w:val="18"/>
                <w:lang w:val="en-US" w:eastAsia="zh-CN"/>
              </w:rPr>
            </w:pPr>
            <w:del w:id="11858" w:author="srabhi" w:date="2015-07-20T17:12:00Z">
              <w:r w:rsidRPr="00415B83" w:rsidDel="007F6D69">
                <w:rPr>
                  <w:rFonts w:ascii="Arial" w:hAnsi="Arial" w:cs="Arial"/>
                  <w:sz w:val="18"/>
                  <w:szCs w:val="18"/>
                  <w:lang w:val="en-US" w:eastAsia="zh-CN"/>
                </w:rPr>
                <w:delText>-0.45</w:delText>
              </w:r>
            </w:del>
          </w:p>
        </w:tc>
      </w:tr>
    </w:tbl>
    <w:p w:rsidR="002B2592" w:rsidRPr="00240276" w:rsidDel="00053196" w:rsidRDefault="002B2592">
      <w:pPr>
        <w:spacing w:line="240" w:lineRule="auto"/>
        <w:rPr>
          <w:del w:id="11859" w:author="srabhi" w:date="2015-07-20T16:30:00Z"/>
          <w:rFonts w:ascii="Arial" w:hAnsi="Arial" w:cs="Arial"/>
          <w:sz w:val="21"/>
          <w:szCs w:val="21"/>
        </w:rPr>
      </w:pPr>
    </w:p>
    <w:p w:rsidR="002B2592" w:rsidRPr="00240276" w:rsidDel="003A6215" w:rsidRDefault="002B2592">
      <w:pPr>
        <w:spacing w:line="240" w:lineRule="auto"/>
        <w:rPr>
          <w:del w:id="11860" w:author="srabhi" w:date="2015-07-20T16:27:00Z"/>
          <w:rFonts w:ascii="Arial" w:hAnsi="Arial" w:cs="Arial"/>
          <w:sz w:val="21"/>
          <w:szCs w:val="21"/>
        </w:rPr>
      </w:pPr>
    </w:p>
    <w:p w:rsidR="002B2592" w:rsidRPr="00240276" w:rsidDel="007F6D69" w:rsidRDefault="002B2592">
      <w:pPr>
        <w:spacing w:line="240" w:lineRule="auto"/>
        <w:rPr>
          <w:del w:id="11861" w:author="srabhi" w:date="2015-07-20T17:12:00Z"/>
          <w:rFonts w:ascii="Arial" w:hAnsi="Arial" w:cs="Arial"/>
          <w:sz w:val="21"/>
          <w:szCs w:val="21"/>
        </w:rPr>
      </w:pPr>
    </w:p>
    <w:p w:rsidR="002B2592" w:rsidRPr="00240276" w:rsidDel="007F6D69" w:rsidRDefault="002B2592">
      <w:pPr>
        <w:spacing w:line="240" w:lineRule="auto"/>
        <w:rPr>
          <w:del w:id="11862" w:author="srabhi" w:date="2015-07-20T17:12:00Z"/>
          <w:rFonts w:ascii="Arial" w:hAnsi="Arial" w:cs="Arial"/>
          <w:sz w:val="21"/>
          <w:szCs w:val="21"/>
        </w:rPr>
      </w:pPr>
    </w:p>
    <w:p w:rsidR="002B2592" w:rsidRPr="00240276" w:rsidDel="007F6D69" w:rsidRDefault="002B2592">
      <w:pPr>
        <w:spacing w:line="240" w:lineRule="auto"/>
        <w:rPr>
          <w:del w:id="11863" w:author="srabhi" w:date="2015-07-20T17:12:00Z"/>
          <w:rFonts w:ascii="Arial" w:hAnsi="Arial" w:cs="Arial"/>
          <w:b/>
          <w:sz w:val="21"/>
          <w:szCs w:val="21"/>
        </w:rPr>
      </w:pPr>
      <w:del w:id="11864" w:author="srabhi" w:date="2015-07-20T15:33:00Z">
        <w:r w:rsidRPr="00240276" w:rsidDel="00B27556">
          <w:rPr>
            <w:rFonts w:ascii="Arial" w:hAnsi="Arial" w:cs="Arial"/>
            <w:b/>
            <w:sz w:val="21"/>
            <w:szCs w:val="21"/>
          </w:rPr>
          <w:delText>Appendix Table</w:delText>
        </w:r>
      </w:del>
      <w:del w:id="11865" w:author="srabhi" w:date="2015-07-20T14:59:00Z">
        <w:r w:rsidRPr="00240276" w:rsidDel="00627132">
          <w:rPr>
            <w:rFonts w:ascii="Arial" w:hAnsi="Arial" w:cs="Arial"/>
            <w:b/>
            <w:sz w:val="21"/>
            <w:szCs w:val="21"/>
          </w:rPr>
          <w:delText xml:space="preserve"> A5-</w:delText>
        </w:r>
      </w:del>
      <w:del w:id="11866" w:author="srabhi" w:date="2015-07-20T17:12:00Z">
        <w:r w:rsidRPr="00240276" w:rsidDel="007F6D69">
          <w:rPr>
            <w:rFonts w:ascii="Arial" w:hAnsi="Arial" w:cs="Arial"/>
            <w:b/>
            <w:sz w:val="21"/>
            <w:szCs w:val="21"/>
          </w:rPr>
          <w:delText xml:space="preserve"> O</w:delText>
        </w:r>
        <w:r w:rsidR="008A1B34" w:rsidRPr="00240276" w:rsidDel="007F6D69">
          <w:rPr>
            <w:rFonts w:ascii="Arial" w:hAnsi="Arial" w:cs="Arial"/>
            <w:b/>
            <w:sz w:val="21"/>
            <w:szCs w:val="21"/>
          </w:rPr>
          <w:delText>dds ratios</w:delText>
        </w:r>
        <w:r w:rsidRPr="00240276" w:rsidDel="007F6D69">
          <w:rPr>
            <w:rFonts w:ascii="Arial" w:hAnsi="Arial" w:cs="Arial"/>
            <w:b/>
            <w:sz w:val="21"/>
            <w:szCs w:val="21"/>
          </w:rPr>
          <w:delText xml:space="preserve"> for logistic regression </w:delText>
        </w:r>
        <w:r w:rsidR="00830AA4" w:rsidRPr="00240276" w:rsidDel="007F6D69">
          <w:rPr>
            <w:rFonts w:ascii="Arial" w:hAnsi="Arial" w:cs="Arial"/>
            <w:b/>
            <w:sz w:val="21"/>
            <w:szCs w:val="21"/>
          </w:rPr>
          <w:delText xml:space="preserve">(relapse) </w:delText>
        </w:r>
        <w:r w:rsidRPr="00240276" w:rsidDel="007F6D69">
          <w:rPr>
            <w:rFonts w:ascii="Arial" w:hAnsi="Arial" w:cs="Arial"/>
            <w:b/>
            <w:sz w:val="21"/>
            <w:szCs w:val="21"/>
          </w:rPr>
          <w:delText>on full sample (N=</w:delText>
        </w:r>
        <w:r w:rsidR="00372E0E" w:rsidRPr="00240276" w:rsidDel="007F6D69">
          <w:rPr>
            <w:rFonts w:ascii="Arial" w:hAnsi="Arial" w:cs="Arial"/>
            <w:b/>
            <w:sz w:val="21"/>
            <w:szCs w:val="21"/>
          </w:rPr>
          <w:delText>3</w:delText>
        </w:r>
        <w:r w:rsidRPr="00240276" w:rsidDel="007F6D69">
          <w:rPr>
            <w:rFonts w:ascii="Arial" w:hAnsi="Arial" w:cs="Arial"/>
            <w:b/>
            <w:sz w:val="21"/>
            <w:szCs w:val="21"/>
          </w:rPr>
          <w:delText>348)</w:delText>
        </w:r>
      </w:del>
    </w:p>
    <w:p w:rsidR="002B2592" w:rsidRPr="00240276" w:rsidDel="007F6D69" w:rsidRDefault="002B2592">
      <w:pPr>
        <w:spacing w:line="240" w:lineRule="auto"/>
        <w:rPr>
          <w:del w:id="11867" w:author="srabhi" w:date="2015-07-20T17:12:00Z"/>
          <w:rFonts w:ascii="Arial" w:hAnsi="Arial" w:cs="Arial"/>
          <w:sz w:val="21"/>
          <w:szCs w:val="21"/>
        </w:rPr>
      </w:pPr>
      <w:del w:id="11868" w:author="srabhi" w:date="2015-07-20T17:12:00Z">
        <w:r w:rsidRPr="00240276" w:rsidDel="007F6D69">
          <w:rPr>
            <w:rFonts w:ascii="Arial" w:hAnsi="Arial" w:cs="Arial"/>
            <w:sz w:val="21"/>
            <w:szCs w:val="21"/>
          </w:rPr>
          <w:delText xml:space="preserve"> </w:delText>
        </w:r>
      </w:del>
    </w:p>
    <w:tbl>
      <w:tblPr>
        <w:tblW w:w="12354" w:type="dxa"/>
        <w:tblInd w:w="84" w:type="dxa"/>
        <w:tblLook w:val="04A0"/>
      </w:tblPr>
      <w:tblGrid>
        <w:gridCol w:w="4741"/>
        <w:gridCol w:w="1583"/>
        <w:gridCol w:w="2430"/>
        <w:gridCol w:w="2160"/>
        <w:gridCol w:w="1440"/>
      </w:tblGrid>
      <w:tr w:rsidR="005530FA" w:rsidRPr="00240276" w:rsidDel="007F6D69" w:rsidTr="005530FA">
        <w:trPr>
          <w:trHeight w:val="192"/>
          <w:tblHeader/>
          <w:del w:id="11869" w:author="srabhi" w:date="2015-07-20T17:12:00Z"/>
        </w:trPr>
        <w:tc>
          <w:tcPr>
            <w:tcW w:w="4741" w:type="dxa"/>
            <w:tcBorders>
              <w:top w:val="single" w:sz="8" w:space="0" w:color="auto"/>
              <w:left w:val="single" w:sz="8" w:space="0" w:color="auto"/>
              <w:bottom w:val="single" w:sz="8" w:space="0" w:color="auto"/>
              <w:right w:val="single" w:sz="8" w:space="0" w:color="auto"/>
            </w:tcBorders>
            <w:shd w:val="clear" w:color="auto" w:fill="auto"/>
            <w:hideMark/>
          </w:tcPr>
          <w:p w:rsidR="005530FA" w:rsidRPr="00240276" w:rsidDel="007F6D69" w:rsidRDefault="00830AA4" w:rsidP="005530FA">
            <w:pPr>
              <w:spacing w:line="240" w:lineRule="auto"/>
              <w:jc w:val="center"/>
              <w:rPr>
                <w:del w:id="11870" w:author="srabhi" w:date="2015-07-20T17:12:00Z"/>
                <w:rFonts w:ascii="Arial" w:hAnsi="Arial" w:cs="Arial"/>
                <w:b/>
                <w:bCs/>
                <w:sz w:val="21"/>
                <w:szCs w:val="21"/>
                <w:lang w:val="en-US" w:eastAsia="zh-CN"/>
              </w:rPr>
            </w:pPr>
            <w:del w:id="11871" w:author="srabhi" w:date="2015-07-20T17:12:00Z">
              <w:r w:rsidRPr="00240276" w:rsidDel="007F6D69">
                <w:rPr>
                  <w:rFonts w:ascii="Arial" w:hAnsi="Arial" w:cs="Arial"/>
                  <w:sz w:val="21"/>
                  <w:szCs w:val="21"/>
                </w:rPr>
                <w:delText xml:space="preserve"> </w:delText>
              </w:r>
              <w:r w:rsidR="005530FA" w:rsidRPr="00240276" w:rsidDel="007F6D69">
                <w:rPr>
                  <w:rFonts w:ascii="Arial" w:hAnsi="Arial" w:cs="Arial"/>
                  <w:b/>
                  <w:bCs/>
                  <w:sz w:val="21"/>
                  <w:szCs w:val="21"/>
                  <w:lang w:eastAsia="zh-CN"/>
                </w:rPr>
                <w:delText>Variable Description</w:delText>
              </w:r>
            </w:del>
          </w:p>
        </w:tc>
        <w:tc>
          <w:tcPr>
            <w:tcW w:w="1583" w:type="dxa"/>
            <w:tcBorders>
              <w:top w:val="single" w:sz="4" w:space="0" w:color="auto"/>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1872" w:author="srabhi" w:date="2015-07-20T17:12:00Z"/>
                <w:rFonts w:ascii="Arial" w:hAnsi="Arial" w:cs="Arial"/>
                <w:b/>
                <w:bCs/>
                <w:sz w:val="21"/>
                <w:szCs w:val="21"/>
                <w:lang w:val="en-US" w:eastAsia="zh-CN"/>
              </w:rPr>
            </w:pPr>
            <w:del w:id="11873" w:author="srabhi" w:date="2015-07-20T17:12:00Z">
              <w:r w:rsidRPr="00240276" w:rsidDel="007F6D69">
                <w:rPr>
                  <w:rFonts w:ascii="Arial" w:hAnsi="Arial" w:cs="Arial"/>
                  <w:b/>
                  <w:bCs/>
                  <w:sz w:val="21"/>
                  <w:szCs w:val="21"/>
                  <w:lang w:val="en-US" w:eastAsia="zh-CN"/>
                </w:rPr>
                <w:delText>Odds Ratio</w:delText>
              </w:r>
            </w:del>
          </w:p>
        </w:tc>
        <w:tc>
          <w:tcPr>
            <w:tcW w:w="2430" w:type="dxa"/>
            <w:tcBorders>
              <w:top w:val="single" w:sz="4" w:space="0" w:color="auto"/>
              <w:left w:val="nil"/>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1874" w:author="srabhi" w:date="2015-07-20T17:12:00Z"/>
                <w:rFonts w:ascii="Arial" w:hAnsi="Arial" w:cs="Arial"/>
                <w:b/>
                <w:bCs/>
                <w:sz w:val="21"/>
                <w:szCs w:val="21"/>
                <w:lang w:val="en-US" w:eastAsia="zh-CN"/>
              </w:rPr>
            </w:pPr>
            <w:del w:id="11875" w:author="srabhi" w:date="2015-07-20T17:12:00Z">
              <w:r w:rsidRPr="00240276" w:rsidDel="007F6D69">
                <w:rPr>
                  <w:rFonts w:ascii="Arial" w:hAnsi="Arial" w:cs="Arial"/>
                  <w:b/>
                  <w:bCs/>
                  <w:sz w:val="21"/>
                  <w:szCs w:val="21"/>
                  <w:lang w:val="en-US" w:eastAsia="zh-CN"/>
                </w:rPr>
                <w:delText>95% CI Lower Bound</w:delText>
              </w:r>
            </w:del>
          </w:p>
        </w:tc>
        <w:tc>
          <w:tcPr>
            <w:tcW w:w="2160" w:type="dxa"/>
            <w:tcBorders>
              <w:top w:val="single" w:sz="4" w:space="0" w:color="auto"/>
              <w:left w:val="nil"/>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1876" w:author="srabhi" w:date="2015-07-20T17:12:00Z"/>
                <w:rFonts w:ascii="Arial" w:hAnsi="Arial" w:cs="Arial"/>
                <w:b/>
                <w:bCs/>
                <w:sz w:val="21"/>
                <w:szCs w:val="21"/>
                <w:lang w:val="en-US" w:eastAsia="zh-CN"/>
              </w:rPr>
            </w:pPr>
            <w:del w:id="11877" w:author="srabhi" w:date="2015-07-20T17:12:00Z">
              <w:r w:rsidRPr="00240276" w:rsidDel="007F6D69">
                <w:rPr>
                  <w:rFonts w:ascii="Arial" w:hAnsi="Arial" w:cs="Arial"/>
                  <w:b/>
                  <w:bCs/>
                  <w:sz w:val="21"/>
                  <w:szCs w:val="21"/>
                  <w:lang w:val="en-US" w:eastAsia="zh-CN"/>
                </w:rPr>
                <w:delText>95% CI Upper Bound</w:delText>
              </w:r>
            </w:del>
          </w:p>
        </w:tc>
        <w:tc>
          <w:tcPr>
            <w:tcW w:w="1440" w:type="dxa"/>
            <w:tcBorders>
              <w:top w:val="single" w:sz="4" w:space="0" w:color="auto"/>
              <w:left w:val="nil"/>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1878" w:author="srabhi" w:date="2015-07-20T17:12:00Z"/>
                <w:rFonts w:ascii="Arial" w:hAnsi="Arial" w:cs="Arial"/>
                <w:b/>
                <w:bCs/>
                <w:sz w:val="21"/>
                <w:szCs w:val="21"/>
                <w:lang w:val="en-US" w:eastAsia="zh-CN"/>
              </w:rPr>
            </w:pPr>
            <w:del w:id="11879" w:author="srabhi" w:date="2015-07-20T17:12:00Z">
              <w:r w:rsidRPr="00240276" w:rsidDel="007F6D69">
                <w:rPr>
                  <w:rFonts w:ascii="Arial" w:hAnsi="Arial" w:cs="Arial"/>
                  <w:b/>
                  <w:bCs/>
                  <w:sz w:val="21"/>
                  <w:szCs w:val="21"/>
                  <w:lang w:val="en-US" w:eastAsia="zh-CN"/>
                </w:rPr>
                <w:delText>p-Value</w:delText>
              </w:r>
            </w:del>
          </w:p>
        </w:tc>
      </w:tr>
      <w:tr w:rsidR="005530FA" w:rsidRPr="00240276" w:rsidDel="007F6D69" w:rsidTr="005530FA">
        <w:trPr>
          <w:trHeight w:val="192"/>
          <w:del w:id="11880" w:author="srabhi" w:date="2015-07-20T17:12:00Z"/>
        </w:trPr>
        <w:tc>
          <w:tcPr>
            <w:tcW w:w="4741" w:type="dxa"/>
            <w:tcBorders>
              <w:top w:val="single" w:sz="4" w:space="0" w:color="auto"/>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1881" w:author="srabhi" w:date="2015-07-20T17:12:00Z"/>
                <w:rFonts w:ascii="Arial" w:hAnsi="Arial" w:cs="Arial"/>
                <w:b/>
                <w:bCs/>
                <w:sz w:val="21"/>
                <w:szCs w:val="21"/>
                <w:lang w:val="en-US" w:eastAsia="zh-CN"/>
              </w:rPr>
            </w:pPr>
            <w:del w:id="11882" w:author="srabhi" w:date="2015-07-20T17:12:00Z">
              <w:r w:rsidRPr="00240276" w:rsidDel="007F6D69">
                <w:rPr>
                  <w:rFonts w:ascii="Arial" w:hAnsi="Arial" w:cs="Arial"/>
                  <w:b/>
                  <w:bCs/>
                  <w:sz w:val="21"/>
                  <w:szCs w:val="21"/>
                  <w:lang w:val="en-US" w:eastAsia="zh-CN"/>
                </w:rPr>
                <w:delText>Intercept</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883" w:author="srabhi" w:date="2015-07-20T17:12:00Z"/>
                <w:rFonts w:ascii="Arial" w:hAnsi="Arial" w:cs="Arial"/>
                <w:color w:val="000000"/>
                <w:sz w:val="21"/>
                <w:szCs w:val="21"/>
                <w:lang w:val="en-US" w:eastAsia="zh-CN"/>
              </w:rPr>
            </w:pPr>
            <w:del w:id="11884" w:author="srabhi" w:date="2015-07-20T17:12:00Z">
              <w:r w:rsidRPr="00240276" w:rsidDel="007F6D69">
                <w:rPr>
                  <w:rFonts w:ascii="Arial" w:hAnsi="Arial" w:cs="Arial"/>
                  <w:color w:val="000000"/>
                  <w:sz w:val="21"/>
                  <w:szCs w:val="21"/>
                  <w:lang w:val="en-US" w:eastAsia="zh-CN"/>
                </w:rPr>
                <w:delText>0.10</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885" w:author="srabhi" w:date="2015-07-20T17:12:00Z"/>
                <w:rFonts w:ascii="Arial" w:hAnsi="Arial" w:cs="Arial"/>
                <w:color w:val="000000"/>
                <w:sz w:val="21"/>
                <w:szCs w:val="21"/>
                <w:lang w:val="en-US" w:eastAsia="zh-CN"/>
              </w:rPr>
            </w:pPr>
            <w:del w:id="11886" w:author="srabhi" w:date="2015-07-20T17:12:00Z">
              <w:r w:rsidRPr="00240276" w:rsidDel="007F6D69">
                <w:rPr>
                  <w:rFonts w:ascii="Arial" w:hAnsi="Arial" w:cs="Arial"/>
                  <w:color w:val="000000"/>
                  <w:sz w:val="21"/>
                  <w:szCs w:val="21"/>
                  <w:lang w:val="en-US" w:eastAsia="zh-CN"/>
                </w:rPr>
                <w:delText>0.02</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887" w:author="srabhi" w:date="2015-07-20T17:12:00Z"/>
                <w:rFonts w:ascii="Arial" w:hAnsi="Arial" w:cs="Arial"/>
                <w:color w:val="000000"/>
                <w:sz w:val="21"/>
                <w:szCs w:val="21"/>
                <w:lang w:val="en-US" w:eastAsia="zh-CN"/>
              </w:rPr>
            </w:pPr>
            <w:del w:id="11888" w:author="srabhi" w:date="2015-07-20T17:12:00Z">
              <w:r w:rsidRPr="00240276" w:rsidDel="007F6D69">
                <w:rPr>
                  <w:rFonts w:ascii="Arial" w:hAnsi="Arial" w:cs="Arial"/>
                  <w:color w:val="000000"/>
                  <w:sz w:val="21"/>
                  <w:szCs w:val="21"/>
                  <w:lang w:val="en-US" w:eastAsia="zh-CN"/>
                </w:rPr>
                <w:delText>0.38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889" w:author="srabhi" w:date="2015-07-20T17:12:00Z"/>
                <w:rFonts w:ascii="Arial" w:hAnsi="Arial" w:cs="Arial"/>
                <w:color w:val="000000"/>
                <w:sz w:val="21"/>
                <w:szCs w:val="21"/>
                <w:lang w:val="en-US" w:eastAsia="zh-CN"/>
              </w:rPr>
            </w:pPr>
            <w:del w:id="11890" w:author="srabhi" w:date="2015-07-20T17:12:00Z">
              <w:r w:rsidRPr="00240276" w:rsidDel="007F6D69">
                <w:rPr>
                  <w:rFonts w:ascii="Arial" w:hAnsi="Arial" w:cs="Arial"/>
                  <w:color w:val="000000"/>
                  <w:sz w:val="21"/>
                  <w:szCs w:val="21"/>
                  <w:lang w:val="en-US" w:eastAsia="zh-CN"/>
                </w:rPr>
                <w:delText>0.00</w:delText>
              </w:r>
            </w:del>
          </w:p>
        </w:tc>
      </w:tr>
      <w:tr w:rsidR="005530FA" w:rsidRPr="00240276" w:rsidDel="007F6D69" w:rsidTr="005530FA">
        <w:trPr>
          <w:trHeight w:val="192"/>
          <w:del w:id="11891"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1892" w:author="srabhi" w:date="2015-07-20T17:12:00Z"/>
                <w:rFonts w:ascii="Arial" w:hAnsi="Arial" w:cs="Arial"/>
                <w:b/>
                <w:bCs/>
                <w:sz w:val="21"/>
                <w:szCs w:val="21"/>
                <w:lang w:val="en-US" w:eastAsia="zh-CN"/>
              </w:rPr>
            </w:pPr>
            <w:del w:id="11893" w:author="srabhi" w:date="2015-07-20T17:12:00Z">
              <w:r w:rsidRPr="00240276" w:rsidDel="007F6D69">
                <w:rPr>
                  <w:rFonts w:ascii="Arial" w:hAnsi="Arial" w:cs="Arial"/>
                  <w:b/>
                  <w:bCs/>
                  <w:sz w:val="21"/>
                  <w:szCs w:val="21"/>
                  <w:lang w:eastAsia="zh-CN"/>
                </w:rPr>
                <w:delText>Treatment</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894" w:author="srabhi" w:date="2015-07-20T17:12:00Z"/>
                <w:rFonts w:ascii="Arial" w:hAnsi="Arial" w:cs="Arial"/>
                <w:color w:val="000000"/>
                <w:sz w:val="21"/>
                <w:szCs w:val="21"/>
                <w:lang w:val="en-US" w:eastAsia="zh-CN"/>
              </w:rPr>
            </w:pPr>
            <w:del w:id="11895" w:author="srabhi" w:date="2015-07-20T17:12:00Z">
              <w:r w:rsidRPr="00240276" w:rsidDel="007F6D69">
                <w:rPr>
                  <w:rFonts w:ascii="Arial" w:hAnsi="Arial" w:cs="Arial"/>
                  <w:color w:val="000000"/>
                  <w:sz w:val="21"/>
                  <w:szCs w:val="21"/>
                  <w:lang w:val="en-US" w:eastAsia="zh-CN"/>
                </w:rPr>
                <w:delText>0.82</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896" w:author="srabhi" w:date="2015-07-20T17:12:00Z"/>
                <w:rFonts w:ascii="Arial" w:hAnsi="Arial" w:cs="Arial"/>
                <w:color w:val="000000"/>
                <w:sz w:val="21"/>
                <w:szCs w:val="21"/>
                <w:lang w:val="en-US" w:eastAsia="zh-CN"/>
              </w:rPr>
            </w:pPr>
            <w:del w:id="11897" w:author="srabhi" w:date="2015-07-20T17:12:00Z">
              <w:r w:rsidRPr="00240276" w:rsidDel="007F6D69">
                <w:rPr>
                  <w:rFonts w:ascii="Arial" w:hAnsi="Arial" w:cs="Arial"/>
                  <w:color w:val="000000"/>
                  <w:sz w:val="21"/>
                  <w:szCs w:val="21"/>
                  <w:lang w:val="en-US" w:eastAsia="zh-CN"/>
                </w:rPr>
                <w:delText>0.66</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898" w:author="srabhi" w:date="2015-07-20T17:12:00Z"/>
                <w:rFonts w:ascii="Arial" w:hAnsi="Arial" w:cs="Arial"/>
                <w:color w:val="000000"/>
                <w:sz w:val="21"/>
                <w:szCs w:val="21"/>
                <w:lang w:val="en-US" w:eastAsia="zh-CN"/>
              </w:rPr>
            </w:pPr>
            <w:del w:id="11899" w:author="srabhi" w:date="2015-07-20T17:12:00Z">
              <w:r w:rsidRPr="00240276" w:rsidDel="007F6D69">
                <w:rPr>
                  <w:rFonts w:ascii="Arial" w:hAnsi="Arial" w:cs="Arial"/>
                  <w:color w:val="000000"/>
                  <w:sz w:val="21"/>
                  <w:szCs w:val="21"/>
                  <w:lang w:val="en-US" w:eastAsia="zh-CN"/>
                </w:rPr>
                <w:delText>1.02</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00" w:author="srabhi" w:date="2015-07-20T17:12:00Z"/>
                <w:rFonts w:ascii="Arial" w:hAnsi="Arial" w:cs="Arial"/>
                <w:color w:val="000000"/>
                <w:sz w:val="21"/>
                <w:szCs w:val="21"/>
                <w:lang w:val="en-US" w:eastAsia="zh-CN"/>
              </w:rPr>
            </w:pPr>
            <w:del w:id="11901" w:author="srabhi" w:date="2015-07-20T17:12:00Z">
              <w:r w:rsidRPr="00240276" w:rsidDel="007F6D69">
                <w:rPr>
                  <w:rFonts w:ascii="Arial" w:hAnsi="Arial" w:cs="Arial"/>
                  <w:color w:val="000000"/>
                  <w:sz w:val="21"/>
                  <w:szCs w:val="21"/>
                  <w:lang w:val="en-US" w:eastAsia="zh-CN"/>
                </w:rPr>
                <w:delText>0.07</w:delText>
              </w:r>
            </w:del>
          </w:p>
        </w:tc>
      </w:tr>
      <w:tr w:rsidR="005530FA" w:rsidRPr="00240276" w:rsidDel="007F6D69" w:rsidTr="005530FA">
        <w:trPr>
          <w:trHeight w:val="192"/>
          <w:del w:id="11902"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1903" w:author="srabhi" w:date="2015-07-20T17:12:00Z"/>
                <w:rFonts w:ascii="Arial" w:hAnsi="Arial" w:cs="Arial"/>
                <w:b/>
                <w:bCs/>
                <w:sz w:val="21"/>
                <w:szCs w:val="21"/>
                <w:lang w:val="en-US" w:eastAsia="zh-CN"/>
              </w:rPr>
            </w:pPr>
            <w:del w:id="11904" w:author="srabhi" w:date="2015-07-20T17:12:00Z">
              <w:r w:rsidRPr="00240276" w:rsidDel="007F6D69">
                <w:rPr>
                  <w:rFonts w:ascii="Arial" w:hAnsi="Arial" w:cs="Arial"/>
                  <w:b/>
                  <w:bCs/>
                  <w:sz w:val="21"/>
                  <w:szCs w:val="21"/>
                  <w:lang w:eastAsia="zh-CN"/>
                </w:rPr>
                <w:delText>Index age</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05" w:author="srabhi" w:date="2015-07-20T17:12:00Z"/>
                <w:rFonts w:ascii="Arial" w:hAnsi="Arial" w:cs="Arial"/>
                <w:color w:val="000000"/>
                <w:sz w:val="21"/>
                <w:szCs w:val="21"/>
                <w:lang w:val="en-US" w:eastAsia="zh-CN"/>
              </w:rPr>
            </w:pPr>
            <w:del w:id="11906" w:author="srabhi" w:date="2015-07-20T17:12:00Z">
              <w:r w:rsidRPr="00240276" w:rsidDel="007F6D69">
                <w:rPr>
                  <w:rFonts w:ascii="Arial" w:hAnsi="Arial" w:cs="Arial"/>
                  <w:color w:val="000000"/>
                  <w:sz w:val="21"/>
                  <w:szCs w:val="21"/>
                  <w:lang w:val="en-US" w:eastAsia="zh-CN"/>
                </w:rPr>
                <w:delText>0.99</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07" w:author="srabhi" w:date="2015-07-20T17:12:00Z"/>
                <w:rFonts w:ascii="Arial" w:hAnsi="Arial" w:cs="Arial"/>
                <w:color w:val="000000"/>
                <w:sz w:val="21"/>
                <w:szCs w:val="21"/>
                <w:lang w:val="en-US" w:eastAsia="zh-CN"/>
              </w:rPr>
            </w:pPr>
            <w:del w:id="11908" w:author="srabhi" w:date="2015-07-20T17:12:00Z">
              <w:r w:rsidRPr="00240276" w:rsidDel="007F6D69">
                <w:rPr>
                  <w:rFonts w:ascii="Arial" w:hAnsi="Arial" w:cs="Arial"/>
                  <w:color w:val="000000"/>
                  <w:sz w:val="21"/>
                  <w:szCs w:val="21"/>
                  <w:lang w:val="en-US" w:eastAsia="zh-CN"/>
                </w:rPr>
                <w:delText>0.98</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09" w:author="srabhi" w:date="2015-07-20T17:12:00Z"/>
                <w:rFonts w:ascii="Arial" w:hAnsi="Arial" w:cs="Arial"/>
                <w:color w:val="000000"/>
                <w:sz w:val="21"/>
                <w:szCs w:val="21"/>
                <w:lang w:val="en-US" w:eastAsia="zh-CN"/>
              </w:rPr>
            </w:pPr>
            <w:del w:id="11910" w:author="srabhi" w:date="2015-07-20T17:12:00Z">
              <w:r w:rsidRPr="00240276" w:rsidDel="007F6D69">
                <w:rPr>
                  <w:rFonts w:ascii="Arial" w:hAnsi="Arial" w:cs="Arial"/>
                  <w:color w:val="000000"/>
                  <w:sz w:val="21"/>
                  <w:szCs w:val="21"/>
                  <w:lang w:val="en-US" w:eastAsia="zh-CN"/>
                </w:rPr>
                <w:delText>1.00</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11" w:author="srabhi" w:date="2015-07-20T17:12:00Z"/>
                <w:rFonts w:ascii="Arial" w:hAnsi="Arial" w:cs="Arial"/>
                <w:color w:val="000000"/>
                <w:sz w:val="21"/>
                <w:szCs w:val="21"/>
                <w:lang w:val="en-US" w:eastAsia="zh-CN"/>
              </w:rPr>
            </w:pPr>
            <w:del w:id="11912" w:author="srabhi" w:date="2015-07-20T17:12:00Z">
              <w:r w:rsidRPr="00240276" w:rsidDel="007F6D69">
                <w:rPr>
                  <w:rFonts w:ascii="Arial" w:hAnsi="Arial" w:cs="Arial"/>
                  <w:color w:val="000000"/>
                  <w:sz w:val="21"/>
                  <w:szCs w:val="21"/>
                  <w:lang w:val="en-US" w:eastAsia="zh-CN"/>
                </w:rPr>
                <w:delText>0.17</w:delText>
              </w:r>
            </w:del>
          </w:p>
        </w:tc>
      </w:tr>
      <w:tr w:rsidR="005530FA" w:rsidRPr="00240276" w:rsidDel="007F6D69" w:rsidTr="005530FA">
        <w:trPr>
          <w:trHeight w:val="192"/>
          <w:del w:id="11913"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1914" w:author="srabhi" w:date="2015-07-20T17:12:00Z"/>
                <w:rFonts w:ascii="Arial" w:hAnsi="Arial" w:cs="Arial"/>
                <w:b/>
                <w:bCs/>
                <w:sz w:val="21"/>
                <w:szCs w:val="21"/>
                <w:lang w:val="en-US" w:eastAsia="zh-CN"/>
              </w:rPr>
            </w:pPr>
            <w:del w:id="11915" w:author="srabhi" w:date="2015-07-20T17:12:00Z">
              <w:r w:rsidRPr="00240276" w:rsidDel="007F6D69">
                <w:rPr>
                  <w:rFonts w:ascii="Arial" w:hAnsi="Arial" w:cs="Arial"/>
                  <w:b/>
                  <w:bCs/>
                  <w:sz w:val="21"/>
                  <w:szCs w:val="21"/>
                  <w:lang w:eastAsia="zh-CN"/>
                </w:rPr>
                <w:delText>Sex (Female)</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16" w:author="srabhi" w:date="2015-07-20T17:12:00Z"/>
                <w:rFonts w:ascii="Arial" w:hAnsi="Arial" w:cs="Arial"/>
                <w:color w:val="000000"/>
                <w:sz w:val="21"/>
                <w:szCs w:val="21"/>
                <w:lang w:val="en-US" w:eastAsia="zh-CN"/>
              </w:rPr>
            </w:pPr>
            <w:del w:id="11917" w:author="srabhi" w:date="2015-07-20T17:12:00Z">
              <w:r w:rsidRPr="00240276" w:rsidDel="007F6D69">
                <w:rPr>
                  <w:rFonts w:ascii="Arial" w:hAnsi="Arial" w:cs="Arial"/>
                  <w:color w:val="000000"/>
                  <w:sz w:val="21"/>
                  <w:szCs w:val="21"/>
                  <w:lang w:val="en-US" w:eastAsia="zh-CN"/>
                </w:rPr>
                <w:delText>1.03</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18" w:author="srabhi" w:date="2015-07-20T17:12:00Z"/>
                <w:rFonts w:ascii="Arial" w:hAnsi="Arial" w:cs="Arial"/>
                <w:color w:val="000000"/>
                <w:sz w:val="21"/>
                <w:szCs w:val="21"/>
                <w:lang w:val="en-US" w:eastAsia="zh-CN"/>
              </w:rPr>
            </w:pPr>
            <w:del w:id="11919" w:author="srabhi" w:date="2015-07-20T17:12:00Z">
              <w:r w:rsidRPr="00240276" w:rsidDel="007F6D69">
                <w:rPr>
                  <w:rFonts w:ascii="Arial" w:hAnsi="Arial" w:cs="Arial"/>
                  <w:color w:val="000000"/>
                  <w:sz w:val="21"/>
                  <w:szCs w:val="21"/>
                  <w:lang w:val="en-US" w:eastAsia="zh-CN"/>
                </w:rPr>
                <w:delText>0.79</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20" w:author="srabhi" w:date="2015-07-20T17:12:00Z"/>
                <w:rFonts w:ascii="Arial" w:hAnsi="Arial" w:cs="Arial"/>
                <w:color w:val="000000"/>
                <w:sz w:val="21"/>
                <w:szCs w:val="21"/>
                <w:lang w:val="en-US" w:eastAsia="zh-CN"/>
              </w:rPr>
            </w:pPr>
            <w:del w:id="11921" w:author="srabhi" w:date="2015-07-20T17:12:00Z">
              <w:r w:rsidRPr="00240276" w:rsidDel="007F6D69">
                <w:rPr>
                  <w:rFonts w:ascii="Arial" w:hAnsi="Arial" w:cs="Arial"/>
                  <w:color w:val="000000"/>
                  <w:sz w:val="21"/>
                  <w:szCs w:val="21"/>
                  <w:lang w:val="en-US" w:eastAsia="zh-CN"/>
                </w:rPr>
                <w:delText>1.36</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22" w:author="srabhi" w:date="2015-07-20T17:12:00Z"/>
                <w:rFonts w:ascii="Arial" w:hAnsi="Arial" w:cs="Arial"/>
                <w:color w:val="000000"/>
                <w:sz w:val="21"/>
                <w:szCs w:val="21"/>
                <w:lang w:val="en-US" w:eastAsia="zh-CN"/>
              </w:rPr>
            </w:pPr>
            <w:del w:id="11923" w:author="srabhi" w:date="2015-07-20T17:12:00Z">
              <w:r w:rsidRPr="00240276" w:rsidDel="007F6D69">
                <w:rPr>
                  <w:rFonts w:ascii="Arial" w:hAnsi="Arial" w:cs="Arial"/>
                  <w:color w:val="000000"/>
                  <w:sz w:val="21"/>
                  <w:szCs w:val="21"/>
                  <w:lang w:val="en-US" w:eastAsia="zh-CN"/>
                </w:rPr>
                <w:delText>0.82</w:delText>
              </w:r>
            </w:del>
          </w:p>
        </w:tc>
      </w:tr>
      <w:tr w:rsidR="005530FA" w:rsidRPr="00240276" w:rsidDel="007F6D69" w:rsidTr="005530FA">
        <w:trPr>
          <w:trHeight w:val="192"/>
          <w:del w:id="11924"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1925" w:author="srabhi" w:date="2015-07-20T17:12:00Z"/>
                <w:rFonts w:ascii="Arial" w:hAnsi="Arial" w:cs="Arial"/>
                <w:b/>
                <w:bCs/>
                <w:sz w:val="21"/>
                <w:szCs w:val="21"/>
                <w:lang w:val="en-US" w:eastAsia="zh-CN"/>
              </w:rPr>
            </w:pPr>
            <w:del w:id="11926" w:author="srabhi" w:date="2015-07-20T17:12:00Z">
              <w:r w:rsidRPr="00240276" w:rsidDel="007F6D69">
                <w:rPr>
                  <w:rFonts w:ascii="Arial" w:hAnsi="Arial" w:cs="Arial"/>
                  <w:b/>
                  <w:bCs/>
                  <w:sz w:val="21"/>
                  <w:szCs w:val="21"/>
                  <w:lang w:eastAsia="zh-CN"/>
                </w:rPr>
                <w:delText xml:space="preserve">Pre-index DMT use </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27" w:author="srabhi" w:date="2015-07-20T17:12:00Z"/>
                <w:rFonts w:ascii="Arial" w:hAnsi="Arial" w:cs="Arial"/>
                <w:color w:val="000000"/>
                <w:sz w:val="21"/>
                <w:szCs w:val="21"/>
                <w:lang w:val="en-US" w:eastAsia="zh-CN"/>
              </w:rPr>
            </w:pPr>
            <w:del w:id="11928" w:author="srabhi" w:date="2015-07-20T17:12:00Z">
              <w:r w:rsidRPr="00240276" w:rsidDel="007F6D69">
                <w:rPr>
                  <w:rFonts w:ascii="Arial" w:hAnsi="Arial" w:cs="Arial"/>
                  <w:color w:val="000000"/>
                  <w:sz w:val="21"/>
                  <w:szCs w:val="21"/>
                  <w:lang w:val="en-US" w:eastAsia="zh-CN"/>
                </w:rPr>
                <w:delText>1.11</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29" w:author="srabhi" w:date="2015-07-20T17:12:00Z"/>
                <w:rFonts w:ascii="Arial" w:hAnsi="Arial" w:cs="Arial"/>
                <w:color w:val="000000"/>
                <w:sz w:val="21"/>
                <w:szCs w:val="21"/>
                <w:lang w:val="en-US" w:eastAsia="zh-CN"/>
              </w:rPr>
            </w:pPr>
            <w:del w:id="11930" w:author="srabhi" w:date="2015-07-20T17:12:00Z">
              <w:r w:rsidRPr="00240276" w:rsidDel="007F6D69">
                <w:rPr>
                  <w:rFonts w:ascii="Arial" w:hAnsi="Arial" w:cs="Arial"/>
                  <w:color w:val="000000"/>
                  <w:sz w:val="21"/>
                  <w:szCs w:val="21"/>
                  <w:lang w:val="en-US" w:eastAsia="zh-CN"/>
                </w:rPr>
                <w:delText>0.82</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31" w:author="srabhi" w:date="2015-07-20T17:12:00Z"/>
                <w:rFonts w:ascii="Arial" w:hAnsi="Arial" w:cs="Arial"/>
                <w:color w:val="000000"/>
                <w:sz w:val="21"/>
                <w:szCs w:val="21"/>
                <w:lang w:val="en-US" w:eastAsia="zh-CN"/>
              </w:rPr>
            </w:pPr>
            <w:del w:id="11932" w:author="srabhi" w:date="2015-07-20T17:12:00Z">
              <w:r w:rsidRPr="00240276" w:rsidDel="007F6D69">
                <w:rPr>
                  <w:rFonts w:ascii="Arial" w:hAnsi="Arial" w:cs="Arial"/>
                  <w:color w:val="000000"/>
                  <w:sz w:val="21"/>
                  <w:szCs w:val="21"/>
                  <w:lang w:val="en-US" w:eastAsia="zh-CN"/>
                </w:rPr>
                <w:delText>1.49</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33" w:author="srabhi" w:date="2015-07-20T17:12:00Z"/>
                <w:rFonts w:ascii="Arial" w:hAnsi="Arial" w:cs="Arial"/>
                <w:color w:val="000000"/>
                <w:sz w:val="21"/>
                <w:szCs w:val="21"/>
                <w:lang w:val="en-US" w:eastAsia="zh-CN"/>
              </w:rPr>
            </w:pPr>
            <w:del w:id="11934" w:author="srabhi" w:date="2015-07-20T17:12:00Z">
              <w:r w:rsidRPr="00240276" w:rsidDel="007F6D69">
                <w:rPr>
                  <w:rFonts w:ascii="Arial" w:hAnsi="Arial" w:cs="Arial"/>
                  <w:color w:val="000000"/>
                  <w:sz w:val="21"/>
                  <w:szCs w:val="21"/>
                  <w:lang w:val="en-US" w:eastAsia="zh-CN"/>
                </w:rPr>
                <w:delText>0.52</w:delText>
              </w:r>
            </w:del>
          </w:p>
        </w:tc>
      </w:tr>
      <w:tr w:rsidR="005530FA" w:rsidRPr="00240276" w:rsidDel="007F6D69" w:rsidTr="005530FA">
        <w:trPr>
          <w:trHeight w:val="192"/>
          <w:del w:id="11935"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1936" w:author="srabhi" w:date="2015-07-20T17:12:00Z"/>
                <w:rFonts w:ascii="Arial" w:hAnsi="Arial" w:cs="Arial"/>
                <w:b/>
                <w:bCs/>
                <w:sz w:val="21"/>
                <w:szCs w:val="21"/>
                <w:lang w:val="en-US" w:eastAsia="zh-CN"/>
              </w:rPr>
            </w:pPr>
            <w:del w:id="11937" w:author="srabhi" w:date="2015-07-20T17:12:00Z">
              <w:r w:rsidRPr="00240276" w:rsidDel="007F6D69">
                <w:rPr>
                  <w:rFonts w:ascii="Arial" w:hAnsi="Arial" w:cs="Arial"/>
                  <w:b/>
                  <w:bCs/>
                  <w:sz w:val="21"/>
                  <w:szCs w:val="21"/>
                  <w:lang w:eastAsia="zh-CN"/>
                </w:rPr>
                <w:delText>Ampyra use</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38" w:author="srabhi" w:date="2015-07-20T17:12:00Z"/>
                <w:rFonts w:ascii="Arial" w:hAnsi="Arial" w:cs="Arial"/>
                <w:color w:val="000000"/>
                <w:sz w:val="21"/>
                <w:szCs w:val="21"/>
                <w:lang w:val="en-US" w:eastAsia="zh-CN"/>
              </w:rPr>
            </w:pPr>
            <w:del w:id="11939" w:author="srabhi" w:date="2015-07-20T17:12:00Z">
              <w:r w:rsidRPr="00240276" w:rsidDel="007F6D69">
                <w:rPr>
                  <w:rFonts w:ascii="Arial" w:hAnsi="Arial" w:cs="Arial"/>
                  <w:color w:val="000000"/>
                  <w:sz w:val="21"/>
                  <w:szCs w:val="21"/>
                  <w:lang w:val="en-US" w:eastAsia="zh-CN"/>
                </w:rPr>
                <w:delText>0.79</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40" w:author="srabhi" w:date="2015-07-20T17:12:00Z"/>
                <w:rFonts w:ascii="Arial" w:hAnsi="Arial" w:cs="Arial"/>
                <w:color w:val="000000"/>
                <w:sz w:val="21"/>
                <w:szCs w:val="21"/>
                <w:lang w:val="en-US" w:eastAsia="zh-CN"/>
              </w:rPr>
            </w:pPr>
            <w:del w:id="11941" w:author="srabhi" w:date="2015-07-20T17:12:00Z">
              <w:r w:rsidRPr="00240276" w:rsidDel="007F6D69">
                <w:rPr>
                  <w:rFonts w:ascii="Arial" w:hAnsi="Arial" w:cs="Arial"/>
                  <w:color w:val="000000"/>
                  <w:sz w:val="21"/>
                  <w:szCs w:val="21"/>
                  <w:lang w:val="en-US" w:eastAsia="zh-CN"/>
                </w:rPr>
                <w:delText>0.53</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42" w:author="srabhi" w:date="2015-07-20T17:12:00Z"/>
                <w:rFonts w:ascii="Arial" w:hAnsi="Arial" w:cs="Arial"/>
                <w:color w:val="000000"/>
                <w:sz w:val="21"/>
                <w:szCs w:val="21"/>
                <w:lang w:val="en-US" w:eastAsia="zh-CN"/>
              </w:rPr>
            </w:pPr>
            <w:del w:id="11943" w:author="srabhi" w:date="2015-07-20T17:12:00Z">
              <w:r w:rsidRPr="00240276" w:rsidDel="007F6D69">
                <w:rPr>
                  <w:rFonts w:ascii="Arial" w:hAnsi="Arial" w:cs="Arial"/>
                  <w:color w:val="000000"/>
                  <w:sz w:val="21"/>
                  <w:szCs w:val="21"/>
                  <w:lang w:val="en-US" w:eastAsia="zh-CN"/>
                </w:rPr>
                <w:delText>1.15</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44" w:author="srabhi" w:date="2015-07-20T17:12:00Z"/>
                <w:rFonts w:ascii="Arial" w:hAnsi="Arial" w:cs="Arial"/>
                <w:color w:val="000000"/>
                <w:sz w:val="21"/>
                <w:szCs w:val="21"/>
                <w:lang w:val="en-US" w:eastAsia="zh-CN"/>
              </w:rPr>
            </w:pPr>
            <w:del w:id="11945" w:author="srabhi" w:date="2015-07-20T17:12:00Z">
              <w:r w:rsidRPr="00240276" w:rsidDel="007F6D69">
                <w:rPr>
                  <w:rFonts w:ascii="Arial" w:hAnsi="Arial" w:cs="Arial"/>
                  <w:color w:val="000000"/>
                  <w:sz w:val="21"/>
                  <w:szCs w:val="21"/>
                  <w:lang w:val="en-US" w:eastAsia="zh-CN"/>
                </w:rPr>
                <w:delText>0.22</w:delText>
              </w:r>
            </w:del>
          </w:p>
        </w:tc>
      </w:tr>
      <w:tr w:rsidR="005530FA" w:rsidRPr="00240276" w:rsidDel="007F6D69" w:rsidTr="005530FA">
        <w:trPr>
          <w:trHeight w:val="192"/>
          <w:del w:id="11946"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1947" w:author="srabhi" w:date="2015-07-20T17:12:00Z"/>
                <w:rFonts w:ascii="Arial" w:hAnsi="Arial" w:cs="Arial"/>
                <w:b/>
                <w:bCs/>
                <w:sz w:val="21"/>
                <w:szCs w:val="21"/>
                <w:lang w:val="en-US" w:eastAsia="zh-CN"/>
              </w:rPr>
            </w:pPr>
            <w:del w:id="11948" w:author="srabhi" w:date="2015-07-20T17:12:00Z">
              <w:r w:rsidRPr="00240276" w:rsidDel="007F6D69">
                <w:rPr>
                  <w:rFonts w:ascii="Arial" w:hAnsi="Arial" w:cs="Arial"/>
                  <w:b/>
                  <w:bCs/>
                  <w:sz w:val="21"/>
                  <w:szCs w:val="21"/>
                  <w:lang w:eastAsia="zh-CN"/>
                </w:rPr>
                <w:delText>MRI use</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49" w:author="srabhi" w:date="2015-07-20T17:12:00Z"/>
                <w:rFonts w:ascii="Arial" w:hAnsi="Arial" w:cs="Arial"/>
                <w:color w:val="000000"/>
                <w:sz w:val="21"/>
                <w:szCs w:val="21"/>
                <w:lang w:val="en-US" w:eastAsia="zh-CN"/>
              </w:rPr>
            </w:pPr>
            <w:del w:id="11950" w:author="srabhi" w:date="2015-07-20T17:12:00Z">
              <w:r w:rsidRPr="00240276" w:rsidDel="007F6D69">
                <w:rPr>
                  <w:rFonts w:ascii="Arial" w:hAnsi="Arial" w:cs="Arial"/>
                  <w:color w:val="000000"/>
                  <w:sz w:val="21"/>
                  <w:szCs w:val="21"/>
                  <w:lang w:val="en-US" w:eastAsia="zh-CN"/>
                </w:rPr>
                <w:delText>0.94</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51" w:author="srabhi" w:date="2015-07-20T17:12:00Z"/>
                <w:rFonts w:ascii="Arial" w:hAnsi="Arial" w:cs="Arial"/>
                <w:color w:val="000000"/>
                <w:sz w:val="21"/>
                <w:szCs w:val="21"/>
                <w:lang w:val="en-US" w:eastAsia="zh-CN"/>
              </w:rPr>
            </w:pPr>
            <w:del w:id="11952" w:author="srabhi" w:date="2015-07-20T17:12:00Z">
              <w:r w:rsidRPr="00240276" w:rsidDel="007F6D69">
                <w:rPr>
                  <w:rFonts w:ascii="Arial" w:hAnsi="Arial" w:cs="Arial"/>
                  <w:color w:val="000000"/>
                  <w:sz w:val="21"/>
                  <w:szCs w:val="21"/>
                  <w:lang w:val="en-US" w:eastAsia="zh-CN"/>
                </w:rPr>
                <w:delText>0.71</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53" w:author="srabhi" w:date="2015-07-20T17:12:00Z"/>
                <w:rFonts w:ascii="Arial" w:hAnsi="Arial" w:cs="Arial"/>
                <w:color w:val="000000"/>
                <w:sz w:val="21"/>
                <w:szCs w:val="21"/>
                <w:lang w:val="en-US" w:eastAsia="zh-CN"/>
              </w:rPr>
            </w:pPr>
            <w:del w:id="11954" w:author="srabhi" w:date="2015-07-20T17:12:00Z">
              <w:r w:rsidRPr="00240276" w:rsidDel="007F6D69">
                <w:rPr>
                  <w:rFonts w:ascii="Arial" w:hAnsi="Arial" w:cs="Arial"/>
                  <w:color w:val="000000"/>
                  <w:sz w:val="21"/>
                  <w:szCs w:val="21"/>
                  <w:lang w:val="en-US" w:eastAsia="zh-CN"/>
                </w:rPr>
                <w:delText>1.26</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55" w:author="srabhi" w:date="2015-07-20T17:12:00Z"/>
                <w:rFonts w:ascii="Arial" w:hAnsi="Arial" w:cs="Arial"/>
                <w:color w:val="000000"/>
                <w:sz w:val="21"/>
                <w:szCs w:val="21"/>
                <w:lang w:val="en-US" w:eastAsia="zh-CN"/>
              </w:rPr>
            </w:pPr>
            <w:del w:id="11956" w:author="srabhi" w:date="2015-07-20T17:12:00Z">
              <w:r w:rsidRPr="00240276" w:rsidDel="007F6D69">
                <w:rPr>
                  <w:rFonts w:ascii="Arial" w:hAnsi="Arial" w:cs="Arial"/>
                  <w:color w:val="000000"/>
                  <w:sz w:val="21"/>
                  <w:szCs w:val="21"/>
                  <w:lang w:val="en-US" w:eastAsia="zh-CN"/>
                </w:rPr>
                <w:delText>0.67</w:delText>
              </w:r>
            </w:del>
          </w:p>
        </w:tc>
      </w:tr>
      <w:tr w:rsidR="005530FA" w:rsidRPr="00240276" w:rsidDel="007F6D69" w:rsidTr="005530FA">
        <w:trPr>
          <w:trHeight w:val="192"/>
          <w:del w:id="11957"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1958" w:author="srabhi" w:date="2015-07-20T17:12:00Z"/>
                <w:rFonts w:ascii="Arial" w:hAnsi="Arial" w:cs="Arial"/>
                <w:b/>
                <w:bCs/>
                <w:sz w:val="21"/>
                <w:szCs w:val="21"/>
                <w:lang w:val="en-US" w:eastAsia="zh-CN"/>
              </w:rPr>
            </w:pPr>
            <w:del w:id="11959" w:author="srabhi" w:date="2015-07-20T17:12:00Z">
              <w:r w:rsidRPr="00240276" w:rsidDel="007F6D69">
                <w:rPr>
                  <w:rFonts w:ascii="Arial" w:hAnsi="Arial" w:cs="Arial"/>
                  <w:b/>
                  <w:bCs/>
                  <w:sz w:val="21"/>
                  <w:szCs w:val="21"/>
                  <w:lang w:eastAsia="zh-CN"/>
                </w:rPr>
                <w:delText>Corticosteroid use within 90 days pre-index</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60" w:author="srabhi" w:date="2015-07-20T17:12:00Z"/>
                <w:rFonts w:ascii="Arial" w:hAnsi="Arial" w:cs="Arial"/>
                <w:color w:val="000000"/>
                <w:sz w:val="21"/>
                <w:szCs w:val="21"/>
                <w:lang w:val="en-US" w:eastAsia="zh-CN"/>
              </w:rPr>
            </w:pPr>
            <w:del w:id="11961" w:author="srabhi" w:date="2015-07-20T17:12:00Z">
              <w:r w:rsidRPr="00240276" w:rsidDel="007F6D69">
                <w:rPr>
                  <w:rFonts w:ascii="Arial" w:hAnsi="Arial" w:cs="Arial"/>
                  <w:color w:val="000000"/>
                  <w:sz w:val="21"/>
                  <w:szCs w:val="21"/>
                  <w:lang w:val="en-US" w:eastAsia="zh-CN"/>
                </w:rPr>
                <w:delText>1.52</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62" w:author="srabhi" w:date="2015-07-20T17:12:00Z"/>
                <w:rFonts w:ascii="Arial" w:hAnsi="Arial" w:cs="Arial"/>
                <w:color w:val="000000"/>
                <w:sz w:val="21"/>
                <w:szCs w:val="21"/>
                <w:lang w:val="en-US" w:eastAsia="zh-CN"/>
              </w:rPr>
            </w:pPr>
            <w:del w:id="11963" w:author="srabhi" w:date="2015-07-20T17:12:00Z">
              <w:r w:rsidRPr="00240276" w:rsidDel="007F6D69">
                <w:rPr>
                  <w:rFonts w:ascii="Arial" w:hAnsi="Arial" w:cs="Arial"/>
                  <w:color w:val="000000"/>
                  <w:sz w:val="21"/>
                  <w:szCs w:val="21"/>
                  <w:lang w:val="en-US" w:eastAsia="zh-CN"/>
                </w:rPr>
                <w:delText>1.16</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64" w:author="srabhi" w:date="2015-07-20T17:12:00Z"/>
                <w:rFonts w:ascii="Arial" w:hAnsi="Arial" w:cs="Arial"/>
                <w:color w:val="000000"/>
                <w:sz w:val="21"/>
                <w:szCs w:val="21"/>
                <w:lang w:val="en-US" w:eastAsia="zh-CN"/>
              </w:rPr>
            </w:pPr>
            <w:del w:id="11965" w:author="srabhi" w:date="2015-07-20T17:12:00Z">
              <w:r w:rsidRPr="00240276" w:rsidDel="007F6D69">
                <w:rPr>
                  <w:rFonts w:ascii="Arial" w:hAnsi="Arial" w:cs="Arial"/>
                  <w:color w:val="000000"/>
                  <w:sz w:val="21"/>
                  <w:szCs w:val="21"/>
                  <w:lang w:val="en-US" w:eastAsia="zh-CN"/>
                </w:rPr>
                <w:delText>1.98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66" w:author="srabhi" w:date="2015-07-20T17:12:00Z"/>
                <w:rFonts w:ascii="Arial" w:hAnsi="Arial" w:cs="Arial"/>
                <w:color w:val="000000"/>
                <w:sz w:val="21"/>
                <w:szCs w:val="21"/>
                <w:lang w:val="en-US" w:eastAsia="zh-CN"/>
              </w:rPr>
            </w:pPr>
            <w:del w:id="11967" w:author="srabhi" w:date="2015-07-20T17:12:00Z">
              <w:r w:rsidRPr="00240276" w:rsidDel="007F6D69">
                <w:rPr>
                  <w:rFonts w:ascii="Arial" w:hAnsi="Arial" w:cs="Arial"/>
                  <w:color w:val="000000"/>
                  <w:sz w:val="21"/>
                  <w:szCs w:val="21"/>
                  <w:lang w:val="en-US" w:eastAsia="zh-CN"/>
                </w:rPr>
                <w:delText>0.00</w:delText>
              </w:r>
            </w:del>
          </w:p>
        </w:tc>
      </w:tr>
      <w:tr w:rsidR="005530FA" w:rsidRPr="00240276" w:rsidDel="007F6D69" w:rsidTr="005530FA">
        <w:trPr>
          <w:trHeight w:val="192"/>
          <w:del w:id="11968"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1969" w:author="srabhi" w:date="2015-07-20T17:12:00Z"/>
                <w:rFonts w:ascii="Arial" w:hAnsi="Arial" w:cs="Arial"/>
                <w:b/>
                <w:bCs/>
                <w:sz w:val="21"/>
                <w:szCs w:val="21"/>
                <w:lang w:val="en-US" w:eastAsia="zh-CN"/>
              </w:rPr>
            </w:pPr>
            <w:del w:id="11970" w:author="srabhi" w:date="2015-07-20T17:12:00Z">
              <w:r w:rsidRPr="00240276" w:rsidDel="007F6D69">
                <w:rPr>
                  <w:rFonts w:ascii="Arial" w:hAnsi="Arial" w:cs="Arial"/>
                  <w:b/>
                  <w:bCs/>
                  <w:sz w:val="21"/>
                  <w:szCs w:val="21"/>
                  <w:lang w:eastAsia="zh-CN"/>
                </w:rPr>
                <w:delText>Oral corticosteroid use</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71" w:author="srabhi" w:date="2015-07-20T17:12:00Z"/>
                <w:rFonts w:ascii="Arial" w:hAnsi="Arial" w:cs="Arial"/>
                <w:color w:val="000000"/>
                <w:sz w:val="21"/>
                <w:szCs w:val="21"/>
                <w:lang w:val="en-US" w:eastAsia="zh-CN"/>
              </w:rPr>
            </w:pPr>
            <w:del w:id="11972" w:author="srabhi" w:date="2015-07-20T17:12:00Z">
              <w:r w:rsidRPr="00240276" w:rsidDel="007F6D69">
                <w:rPr>
                  <w:rFonts w:ascii="Arial" w:hAnsi="Arial" w:cs="Arial"/>
                  <w:color w:val="000000"/>
                  <w:sz w:val="21"/>
                  <w:szCs w:val="21"/>
                  <w:lang w:val="en-US" w:eastAsia="zh-CN"/>
                </w:rPr>
                <w:delText>1.19</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73" w:author="srabhi" w:date="2015-07-20T17:12:00Z"/>
                <w:rFonts w:ascii="Arial" w:hAnsi="Arial" w:cs="Arial"/>
                <w:color w:val="000000"/>
                <w:sz w:val="21"/>
                <w:szCs w:val="21"/>
                <w:lang w:val="en-US" w:eastAsia="zh-CN"/>
              </w:rPr>
            </w:pPr>
            <w:del w:id="11974" w:author="srabhi" w:date="2015-07-20T17:12:00Z">
              <w:r w:rsidRPr="00240276" w:rsidDel="007F6D69">
                <w:rPr>
                  <w:rFonts w:ascii="Arial" w:hAnsi="Arial" w:cs="Arial"/>
                  <w:color w:val="000000"/>
                  <w:sz w:val="21"/>
                  <w:szCs w:val="21"/>
                  <w:lang w:val="en-US" w:eastAsia="zh-CN"/>
                </w:rPr>
                <w:delText>0.91</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75" w:author="srabhi" w:date="2015-07-20T17:12:00Z"/>
                <w:rFonts w:ascii="Arial" w:hAnsi="Arial" w:cs="Arial"/>
                <w:color w:val="000000"/>
                <w:sz w:val="21"/>
                <w:szCs w:val="21"/>
                <w:lang w:val="en-US" w:eastAsia="zh-CN"/>
              </w:rPr>
            </w:pPr>
            <w:del w:id="11976" w:author="srabhi" w:date="2015-07-20T17:12:00Z">
              <w:r w:rsidRPr="00240276" w:rsidDel="007F6D69">
                <w:rPr>
                  <w:rFonts w:ascii="Arial" w:hAnsi="Arial" w:cs="Arial"/>
                  <w:color w:val="000000"/>
                  <w:sz w:val="21"/>
                  <w:szCs w:val="21"/>
                  <w:lang w:val="en-US" w:eastAsia="zh-CN"/>
                </w:rPr>
                <w:delText>1.53</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77" w:author="srabhi" w:date="2015-07-20T17:12:00Z"/>
                <w:rFonts w:ascii="Arial" w:hAnsi="Arial" w:cs="Arial"/>
                <w:color w:val="000000"/>
                <w:sz w:val="21"/>
                <w:szCs w:val="21"/>
                <w:lang w:val="en-US" w:eastAsia="zh-CN"/>
              </w:rPr>
            </w:pPr>
            <w:del w:id="11978" w:author="srabhi" w:date="2015-07-20T17:12:00Z">
              <w:r w:rsidRPr="00240276" w:rsidDel="007F6D69">
                <w:rPr>
                  <w:rFonts w:ascii="Arial" w:hAnsi="Arial" w:cs="Arial"/>
                  <w:color w:val="000000"/>
                  <w:sz w:val="21"/>
                  <w:szCs w:val="21"/>
                  <w:lang w:val="en-US" w:eastAsia="zh-CN"/>
                </w:rPr>
                <w:delText>0.20</w:delText>
              </w:r>
            </w:del>
          </w:p>
        </w:tc>
      </w:tr>
      <w:tr w:rsidR="005530FA" w:rsidRPr="00240276" w:rsidDel="007F6D69" w:rsidTr="005530FA">
        <w:trPr>
          <w:trHeight w:val="192"/>
          <w:del w:id="11979"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1980" w:author="srabhi" w:date="2015-07-20T17:12:00Z"/>
                <w:rFonts w:ascii="Arial" w:hAnsi="Arial" w:cs="Arial"/>
                <w:b/>
                <w:bCs/>
                <w:sz w:val="21"/>
                <w:szCs w:val="21"/>
                <w:lang w:val="en-US" w:eastAsia="zh-CN"/>
              </w:rPr>
            </w:pPr>
            <w:del w:id="11981" w:author="srabhi" w:date="2015-07-20T17:12:00Z">
              <w:r w:rsidRPr="00240276" w:rsidDel="007F6D69">
                <w:rPr>
                  <w:rFonts w:ascii="Arial" w:hAnsi="Arial" w:cs="Arial"/>
                  <w:b/>
                  <w:bCs/>
                  <w:sz w:val="21"/>
                  <w:szCs w:val="21"/>
                  <w:lang w:eastAsia="zh-CN"/>
                </w:rPr>
                <w:delText>Iv corticosteroid use</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82" w:author="srabhi" w:date="2015-07-20T17:12:00Z"/>
                <w:rFonts w:ascii="Arial" w:hAnsi="Arial" w:cs="Arial"/>
                <w:color w:val="000000"/>
                <w:sz w:val="21"/>
                <w:szCs w:val="21"/>
                <w:lang w:val="en-US" w:eastAsia="zh-CN"/>
              </w:rPr>
            </w:pPr>
            <w:del w:id="11983" w:author="srabhi" w:date="2015-07-20T17:12:00Z">
              <w:r w:rsidRPr="00240276" w:rsidDel="007F6D69">
                <w:rPr>
                  <w:rFonts w:ascii="Arial" w:hAnsi="Arial" w:cs="Arial"/>
                  <w:color w:val="000000"/>
                  <w:sz w:val="21"/>
                  <w:szCs w:val="21"/>
                  <w:lang w:val="en-US" w:eastAsia="zh-CN"/>
                </w:rPr>
                <w:delText>1.46</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84" w:author="srabhi" w:date="2015-07-20T17:12:00Z"/>
                <w:rFonts w:ascii="Arial" w:hAnsi="Arial" w:cs="Arial"/>
                <w:color w:val="000000"/>
                <w:sz w:val="21"/>
                <w:szCs w:val="21"/>
                <w:lang w:val="en-US" w:eastAsia="zh-CN"/>
              </w:rPr>
            </w:pPr>
            <w:del w:id="11985" w:author="srabhi" w:date="2015-07-20T17:12:00Z">
              <w:r w:rsidRPr="00240276" w:rsidDel="007F6D69">
                <w:rPr>
                  <w:rFonts w:ascii="Arial" w:hAnsi="Arial" w:cs="Arial"/>
                  <w:color w:val="000000"/>
                  <w:sz w:val="21"/>
                  <w:szCs w:val="21"/>
                  <w:lang w:val="en-US" w:eastAsia="zh-CN"/>
                </w:rPr>
                <w:delText>1.10</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86" w:author="srabhi" w:date="2015-07-20T17:12:00Z"/>
                <w:rFonts w:ascii="Arial" w:hAnsi="Arial" w:cs="Arial"/>
                <w:color w:val="000000"/>
                <w:sz w:val="21"/>
                <w:szCs w:val="21"/>
                <w:lang w:val="en-US" w:eastAsia="zh-CN"/>
              </w:rPr>
            </w:pPr>
            <w:del w:id="11987" w:author="srabhi" w:date="2015-07-20T17:12:00Z">
              <w:r w:rsidRPr="00240276" w:rsidDel="007F6D69">
                <w:rPr>
                  <w:rFonts w:ascii="Arial" w:hAnsi="Arial" w:cs="Arial"/>
                  <w:color w:val="000000"/>
                  <w:sz w:val="21"/>
                  <w:szCs w:val="21"/>
                  <w:lang w:val="en-US" w:eastAsia="zh-CN"/>
                </w:rPr>
                <w:delText>1.96</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88" w:author="srabhi" w:date="2015-07-20T17:12:00Z"/>
                <w:rFonts w:ascii="Arial" w:hAnsi="Arial" w:cs="Arial"/>
                <w:color w:val="000000"/>
                <w:sz w:val="21"/>
                <w:szCs w:val="21"/>
                <w:lang w:val="en-US" w:eastAsia="zh-CN"/>
              </w:rPr>
            </w:pPr>
            <w:del w:id="11989" w:author="srabhi" w:date="2015-07-20T17:12:00Z">
              <w:r w:rsidRPr="00240276" w:rsidDel="007F6D69">
                <w:rPr>
                  <w:rFonts w:ascii="Arial" w:hAnsi="Arial" w:cs="Arial"/>
                  <w:color w:val="000000"/>
                  <w:sz w:val="21"/>
                  <w:szCs w:val="21"/>
                  <w:lang w:val="en-US" w:eastAsia="zh-CN"/>
                </w:rPr>
                <w:delText>0.01</w:delText>
              </w:r>
            </w:del>
          </w:p>
        </w:tc>
      </w:tr>
      <w:tr w:rsidR="005530FA" w:rsidRPr="00240276" w:rsidDel="007F6D69" w:rsidTr="005530FA">
        <w:trPr>
          <w:trHeight w:val="192"/>
          <w:del w:id="11990"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1991" w:author="srabhi" w:date="2015-07-20T17:12:00Z"/>
                <w:rFonts w:ascii="Arial" w:hAnsi="Arial" w:cs="Arial"/>
                <w:b/>
                <w:bCs/>
                <w:sz w:val="21"/>
                <w:szCs w:val="21"/>
                <w:lang w:val="en-US" w:eastAsia="zh-CN"/>
              </w:rPr>
            </w:pPr>
            <w:del w:id="11992" w:author="srabhi" w:date="2015-07-20T17:12:00Z">
              <w:r w:rsidRPr="00240276" w:rsidDel="007F6D69">
                <w:rPr>
                  <w:rFonts w:ascii="Arial" w:hAnsi="Arial" w:cs="Arial"/>
                  <w:b/>
                  <w:bCs/>
                  <w:sz w:val="21"/>
                  <w:szCs w:val="21"/>
                  <w:lang w:eastAsia="zh-CN"/>
                </w:rPr>
                <w:delText>Presence of pre-index relapse</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93" w:author="srabhi" w:date="2015-07-20T17:12:00Z"/>
                <w:rFonts w:ascii="Arial" w:hAnsi="Arial" w:cs="Arial"/>
                <w:color w:val="000000"/>
                <w:sz w:val="21"/>
                <w:szCs w:val="21"/>
                <w:lang w:val="en-US" w:eastAsia="zh-CN"/>
              </w:rPr>
            </w:pPr>
            <w:del w:id="11994" w:author="srabhi" w:date="2015-07-20T17:12:00Z">
              <w:r w:rsidRPr="00240276" w:rsidDel="007F6D69">
                <w:rPr>
                  <w:rFonts w:ascii="Arial" w:hAnsi="Arial" w:cs="Arial"/>
                  <w:color w:val="000000"/>
                  <w:sz w:val="21"/>
                  <w:szCs w:val="21"/>
                  <w:lang w:val="en-US" w:eastAsia="zh-CN"/>
                </w:rPr>
                <w:delText>1.30</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95" w:author="srabhi" w:date="2015-07-20T17:12:00Z"/>
                <w:rFonts w:ascii="Arial" w:hAnsi="Arial" w:cs="Arial"/>
                <w:color w:val="000000"/>
                <w:sz w:val="21"/>
                <w:szCs w:val="21"/>
                <w:lang w:val="en-US" w:eastAsia="zh-CN"/>
              </w:rPr>
            </w:pPr>
            <w:del w:id="11996" w:author="srabhi" w:date="2015-07-20T17:12:00Z">
              <w:r w:rsidRPr="00240276" w:rsidDel="007F6D69">
                <w:rPr>
                  <w:rFonts w:ascii="Arial" w:hAnsi="Arial" w:cs="Arial"/>
                  <w:color w:val="000000"/>
                  <w:sz w:val="21"/>
                  <w:szCs w:val="21"/>
                  <w:lang w:val="en-US" w:eastAsia="zh-CN"/>
                </w:rPr>
                <w:delText>0.94</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97" w:author="srabhi" w:date="2015-07-20T17:12:00Z"/>
                <w:rFonts w:ascii="Arial" w:hAnsi="Arial" w:cs="Arial"/>
                <w:color w:val="000000"/>
                <w:sz w:val="21"/>
                <w:szCs w:val="21"/>
                <w:lang w:val="en-US" w:eastAsia="zh-CN"/>
              </w:rPr>
            </w:pPr>
            <w:del w:id="11998" w:author="srabhi" w:date="2015-07-20T17:12:00Z">
              <w:r w:rsidRPr="00240276" w:rsidDel="007F6D69">
                <w:rPr>
                  <w:rFonts w:ascii="Arial" w:hAnsi="Arial" w:cs="Arial"/>
                  <w:color w:val="000000"/>
                  <w:sz w:val="21"/>
                  <w:szCs w:val="21"/>
                  <w:lang w:val="en-US" w:eastAsia="zh-CN"/>
                </w:rPr>
                <w:delText>1.80</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1999" w:author="srabhi" w:date="2015-07-20T17:12:00Z"/>
                <w:rFonts w:ascii="Arial" w:hAnsi="Arial" w:cs="Arial"/>
                <w:color w:val="000000"/>
                <w:sz w:val="21"/>
                <w:szCs w:val="21"/>
                <w:lang w:val="en-US" w:eastAsia="zh-CN"/>
              </w:rPr>
            </w:pPr>
            <w:del w:id="12000" w:author="srabhi" w:date="2015-07-20T17:12:00Z">
              <w:r w:rsidRPr="00240276" w:rsidDel="007F6D69">
                <w:rPr>
                  <w:rFonts w:ascii="Arial" w:hAnsi="Arial" w:cs="Arial"/>
                  <w:color w:val="000000"/>
                  <w:sz w:val="21"/>
                  <w:szCs w:val="21"/>
                  <w:lang w:val="en-US" w:eastAsia="zh-CN"/>
                </w:rPr>
                <w:delText>0.12</w:delText>
              </w:r>
            </w:del>
          </w:p>
        </w:tc>
      </w:tr>
      <w:tr w:rsidR="005530FA" w:rsidRPr="00240276" w:rsidDel="007F6D69" w:rsidTr="005530FA">
        <w:trPr>
          <w:trHeight w:val="192"/>
          <w:del w:id="12001"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002" w:author="srabhi" w:date="2015-07-20T17:12:00Z"/>
                <w:rFonts w:ascii="Arial" w:hAnsi="Arial" w:cs="Arial"/>
                <w:b/>
                <w:bCs/>
                <w:sz w:val="21"/>
                <w:szCs w:val="21"/>
                <w:lang w:val="en-US" w:eastAsia="zh-CN"/>
              </w:rPr>
            </w:pPr>
            <w:del w:id="12003" w:author="srabhi" w:date="2015-07-20T17:12:00Z">
              <w:r w:rsidRPr="00240276" w:rsidDel="007F6D69">
                <w:rPr>
                  <w:rFonts w:ascii="Arial" w:hAnsi="Arial" w:cs="Arial"/>
                  <w:b/>
                  <w:bCs/>
                  <w:sz w:val="21"/>
                  <w:szCs w:val="21"/>
                  <w:lang w:eastAsia="zh-CN"/>
                </w:rPr>
                <w:delText>Northeast</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04" w:author="srabhi" w:date="2015-07-20T17:12:00Z"/>
                <w:rFonts w:ascii="Arial" w:hAnsi="Arial" w:cs="Arial"/>
                <w:color w:val="000000"/>
                <w:sz w:val="21"/>
                <w:szCs w:val="21"/>
                <w:lang w:val="en-US" w:eastAsia="zh-CN"/>
              </w:rPr>
            </w:pPr>
            <w:del w:id="12005" w:author="srabhi" w:date="2015-07-20T17:12:00Z">
              <w:r w:rsidRPr="00240276" w:rsidDel="007F6D69">
                <w:rPr>
                  <w:rFonts w:ascii="Arial" w:hAnsi="Arial" w:cs="Arial"/>
                  <w:color w:val="000000"/>
                  <w:sz w:val="21"/>
                  <w:szCs w:val="21"/>
                  <w:lang w:val="en-US" w:eastAsia="zh-CN"/>
                </w:rPr>
                <w:delText>0.91</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06" w:author="srabhi" w:date="2015-07-20T17:12:00Z"/>
                <w:rFonts w:ascii="Arial" w:hAnsi="Arial" w:cs="Arial"/>
                <w:color w:val="000000"/>
                <w:sz w:val="21"/>
                <w:szCs w:val="21"/>
                <w:lang w:val="en-US" w:eastAsia="zh-CN"/>
              </w:rPr>
            </w:pPr>
            <w:del w:id="12007" w:author="srabhi" w:date="2015-07-20T17:12:00Z">
              <w:r w:rsidRPr="00240276" w:rsidDel="007F6D69">
                <w:rPr>
                  <w:rFonts w:ascii="Arial" w:hAnsi="Arial" w:cs="Arial"/>
                  <w:color w:val="000000"/>
                  <w:sz w:val="21"/>
                  <w:szCs w:val="21"/>
                  <w:lang w:val="en-US" w:eastAsia="zh-CN"/>
                </w:rPr>
                <w:delText>0.58</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08" w:author="srabhi" w:date="2015-07-20T17:12:00Z"/>
                <w:rFonts w:ascii="Arial" w:hAnsi="Arial" w:cs="Arial"/>
                <w:color w:val="000000"/>
                <w:sz w:val="21"/>
                <w:szCs w:val="21"/>
                <w:lang w:val="en-US" w:eastAsia="zh-CN"/>
              </w:rPr>
            </w:pPr>
            <w:del w:id="12009" w:author="srabhi" w:date="2015-07-20T17:12:00Z">
              <w:r w:rsidRPr="00240276" w:rsidDel="007F6D69">
                <w:rPr>
                  <w:rFonts w:ascii="Arial" w:hAnsi="Arial" w:cs="Arial"/>
                  <w:color w:val="000000"/>
                  <w:sz w:val="21"/>
                  <w:szCs w:val="21"/>
                  <w:lang w:val="en-US" w:eastAsia="zh-CN"/>
                </w:rPr>
                <w:delText>1.44</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10" w:author="srabhi" w:date="2015-07-20T17:12:00Z"/>
                <w:rFonts w:ascii="Arial" w:hAnsi="Arial" w:cs="Arial"/>
                <w:color w:val="000000"/>
                <w:sz w:val="21"/>
                <w:szCs w:val="21"/>
                <w:lang w:val="en-US" w:eastAsia="zh-CN"/>
              </w:rPr>
            </w:pPr>
            <w:del w:id="12011" w:author="srabhi" w:date="2015-07-20T17:12:00Z">
              <w:r w:rsidRPr="00240276" w:rsidDel="007F6D69">
                <w:rPr>
                  <w:rFonts w:ascii="Arial" w:hAnsi="Arial" w:cs="Arial"/>
                  <w:color w:val="000000"/>
                  <w:sz w:val="21"/>
                  <w:szCs w:val="21"/>
                  <w:lang w:val="en-US" w:eastAsia="zh-CN"/>
                </w:rPr>
                <w:delText>0.68</w:delText>
              </w:r>
            </w:del>
          </w:p>
        </w:tc>
      </w:tr>
      <w:tr w:rsidR="005530FA" w:rsidRPr="00240276" w:rsidDel="007F6D69" w:rsidTr="005530FA">
        <w:trPr>
          <w:trHeight w:val="192"/>
          <w:del w:id="12012"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013" w:author="srabhi" w:date="2015-07-20T17:12:00Z"/>
                <w:rFonts w:ascii="Arial" w:hAnsi="Arial" w:cs="Arial"/>
                <w:b/>
                <w:bCs/>
                <w:sz w:val="21"/>
                <w:szCs w:val="21"/>
                <w:lang w:val="en-US" w:eastAsia="zh-CN"/>
              </w:rPr>
            </w:pPr>
            <w:del w:id="12014" w:author="srabhi" w:date="2015-07-20T17:12:00Z">
              <w:r w:rsidRPr="00240276" w:rsidDel="007F6D69">
                <w:rPr>
                  <w:rFonts w:ascii="Arial" w:hAnsi="Arial" w:cs="Arial"/>
                  <w:b/>
                  <w:bCs/>
                  <w:sz w:val="21"/>
                  <w:szCs w:val="21"/>
                  <w:lang w:eastAsia="zh-CN"/>
                </w:rPr>
                <w:delText>Midwest</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15" w:author="srabhi" w:date="2015-07-20T17:12:00Z"/>
                <w:rFonts w:ascii="Arial" w:hAnsi="Arial" w:cs="Arial"/>
                <w:color w:val="000000"/>
                <w:sz w:val="21"/>
                <w:szCs w:val="21"/>
                <w:lang w:val="en-US" w:eastAsia="zh-CN"/>
              </w:rPr>
            </w:pPr>
            <w:del w:id="12016" w:author="srabhi" w:date="2015-07-20T17:12:00Z">
              <w:r w:rsidRPr="00240276" w:rsidDel="007F6D69">
                <w:rPr>
                  <w:rFonts w:ascii="Arial" w:hAnsi="Arial" w:cs="Arial"/>
                  <w:color w:val="000000"/>
                  <w:sz w:val="21"/>
                  <w:szCs w:val="21"/>
                  <w:lang w:val="en-US" w:eastAsia="zh-CN"/>
                </w:rPr>
                <w:delText>0.98</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17" w:author="srabhi" w:date="2015-07-20T17:12:00Z"/>
                <w:rFonts w:ascii="Arial" w:hAnsi="Arial" w:cs="Arial"/>
                <w:color w:val="000000"/>
                <w:sz w:val="21"/>
                <w:szCs w:val="21"/>
                <w:lang w:val="en-US" w:eastAsia="zh-CN"/>
              </w:rPr>
            </w:pPr>
            <w:del w:id="12018" w:author="srabhi" w:date="2015-07-20T17:12:00Z">
              <w:r w:rsidRPr="00240276" w:rsidDel="007F6D69">
                <w:rPr>
                  <w:rFonts w:ascii="Arial" w:hAnsi="Arial" w:cs="Arial"/>
                  <w:color w:val="000000"/>
                  <w:sz w:val="21"/>
                  <w:szCs w:val="21"/>
                  <w:lang w:val="en-US" w:eastAsia="zh-CN"/>
                </w:rPr>
                <w:delText>0.64</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19" w:author="srabhi" w:date="2015-07-20T17:12:00Z"/>
                <w:rFonts w:ascii="Arial" w:hAnsi="Arial" w:cs="Arial"/>
                <w:color w:val="000000"/>
                <w:sz w:val="21"/>
                <w:szCs w:val="21"/>
                <w:lang w:val="en-US" w:eastAsia="zh-CN"/>
              </w:rPr>
            </w:pPr>
            <w:del w:id="12020" w:author="srabhi" w:date="2015-07-20T17:12:00Z">
              <w:r w:rsidRPr="00240276" w:rsidDel="007F6D69">
                <w:rPr>
                  <w:rFonts w:ascii="Arial" w:hAnsi="Arial" w:cs="Arial"/>
                  <w:color w:val="000000"/>
                  <w:sz w:val="21"/>
                  <w:szCs w:val="21"/>
                  <w:lang w:val="en-US" w:eastAsia="zh-CN"/>
                </w:rPr>
                <w:delText>1.54</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21" w:author="srabhi" w:date="2015-07-20T17:12:00Z"/>
                <w:rFonts w:ascii="Arial" w:hAnsi="Arial" w:cs="Arial"/>
                <w:color w:val="000000"/>
                <w:sz w:val="21"/>
                <w:szCs w:val="21"/>
                <w:lang w:val="en-US" w:eastAsia="zh-CN"/>
              </w:rPr>
            </w:pPr>
            <w:del w:id="12022" w:author="srabhi" w:date="2015-07-20T17:12:00Z">
              <w:r w:rsidRPr="00240276" w:rsidDel="007F6D69">
                <w:rPr>
                  <w:rFonts w:ascii="Arial" w:hAnsi="Arial" w:cs="Arial"/>
                  <w:color w:val="000000"/>
                  <w:sz w:val="21"/>
                  <w:szCs w:val="21"/>
                  <w:lang w:val="en-US" w:eastAsia="zh-CN"/>
                </w:rPr>
                <w:delText>0.93</w:delText>
              </w:r>
            </w:del>
          </w:p>
        </w:tc>
      </w:tr>
      <w:tr w:rsidR="005530FA" w:rsidRPr="00240276" w:rsidDel="007F6D69" w:rsidTr="005530FA">
        <w:trPr>
          <w:trHeight w:val="192"/>
          <w:del w:id="12023"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024" w:author="srabhi" w:date="2015-07-20T17:12:00Z"/>
                <w:rFonts w:ascii="Arial" w:hAnsi="Arial" w:cs="Arial"/>
                <w:b/>
                <w:bCs/>
                <w:sz w:val="21"/>
                <w:szCs w:val="21"/>
                <w:lang w:val="en-US" w:eastAsia="zh-CN"/>
              </w:rPr>
            </w:pPr>
            <w:del w:id="12025" w:author="srabhi" w:date="2015-07-20T17:12:00Z">
              <w:r w:rsidRPr="00240276" w:rsidDel="007F6D69">
                <w:rPr>
                  <w:rFonts w:ascii="Arial" w:hAnsi="Arial" w:cs="Arial"/>
                  <w:b/>
                  <w:bCs/>
                  <w:sz w:val="21"/>
                  <w:szCs w:val="21"/>
                  <w:lang w:eastAsia="zh-CN"/>
                </w:rPr>
                <w:delText>South</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26" w:author="srabhi" w:date="2015-07-20T17:12:00Z"/>
                <w:rFonts w:ascii="Arial" w:hAnsi="Arial" w:cs="Arial"/>
                <w:color w:val="000000"/>
                <w:sz w:val="21"/>
                <w:szCs w:val="21"/>
                <w:lang w:val="en-US" w:eastAsia="zh-CN"/>
              </w:rPr>
            </w:pPr>
            <w:del w:id="12027" w:author="srabhi" w:date="2015-07-20T17:12:00Z">
              <w:r w:rsidRPr="00240276" w:rsidDel="007F6D69">
                <w:rPr>
                  <w:rFonts w:ascii="Arial" w:hAnsi="Arial" w:cs="Arial"/>
                  <w:color w:val="000000"/>
                  <w:sz w:val="21"/>
                  <w:szCs w:val="21"/>
                  <w:lang w:val="en-US" w:eastAsia="zh-CN"/>
                </w:rPr>
                <w:delText>0.98</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28" w:author="srabhi" w:date="2015-07-20T17:12:00Z"/>
                <w:rFonts w:ascii="Arial" w:hAnsi="Arial" w:cs="Arial"/>
                <w:color w:val="000000"/>
                <w:sz w:val="21"/>
                <w:szCs w:val="21"/>
                <w:lang w:val="en-US" w:eastAsia="zh-CN"/>
              </w:rPr>
            </w:pPr>
            <w:del w:id="12029" w:author="srabhi" w:date="2015-07-20T17:12:00Z">
              <w:r w:rsidRPr="00240276" w:rsidDel="007F6D69">
                <w:rPr>
                  <w:rFonts w:ascii="Arial" w:hAnsi="Arial" w:cs="Arial"/>
                  <w:color w:val="000000"/>
                  <w:sz w:val="21"/>
                  <w:szCs w:val="21"/>
                  <w:lang w:val="en-US" w:eastAsia="zh-CN"/>
                </w:rPr>
                <w:delText>0.63</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30" w:author="srabhi" w:date="2015-07-20T17:12:00Z"/>
                <w:rFonts w:ascii="Arial" w:hAnsi="Arial" w:cs="Arial"/>
                <w:color w:val="000000"/>
                <w:sz w:val="21"/>
                <w:szCs w:val="21"/>
                <w:lang w:val="en-US" w:eastAsia="zh-CN"/>
              </w:rPr>
            </w:pPr>
            <w:del w:id="12031" w:author="srabhi" w:date="2015-07-20T17:12:00Z">
              <w:r w:rsidRPr="00240276" w:rsidDel="007F6D69">
                <w:rPr>
                  <w:rFonts w:ascii="Arial" w:hAnsi="Arial" w:cs="Arial"/>
                  <w:color w:val="000000"/>
                  <w:sz w:val="21"/>
                  <w:szCs w:val="21"/>
                  <w:lang w:val="en-US" w:eastAsia="zh-CN"/>
                </w:rPr>
                <w:delText>1.54</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32" w:author="srabhi" w:date="2015-07-20T17:12:00Z"/>
                <w:rFonts w:ascii="Arial" w:hAnsi="Arial" w:cs="Arial"/>
                <w:color w:val="000000"/>
                <w:sz w:val="21"/>
                <w:szCs w:val="21"/>
                <w:lang w:val="en-US" w:eastAsia="zh-CN"/>
              </w:rPr>
            </w:pPr>
            <w:del w:id="12033" w:author="srabhi" w:date="2015-07-20T17:12:00Z">
              <w:r w:rsidRPr="00240276" w:rsidDel="007F6D69">
                <w:rPr>
                  <w:rFonts w:ascii="Arial" w:hAnsi="Arial" w:cs="Arial"/>
                  <w:color w:val="000000"/>
                  <w:sz w:val="21"/>
                  <w:szCs w:val="21"/>
                  <w:lang w:val="en-US" w:eastAsia="zh-CN"/>
                </w:rPr>
                <w:delText>0.91</w:delText>
              </w:r>
            </w:del>
          </w:p>
        </w:tc>
      </w:tr>
      <w:tr w:rsidR="005530FA" w:rsidRPr="00240276" w:rsidDel="007F6D69" w:rsidTr="005530FA">
        <w:trPr>
          <w:trHeight w:val="192"/>
          <w:del w:id="12034"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035" w:author="srabhi" w:date="2015-07-20T17:12:00Z"/>
                <w:rFonts w:ascii="Arial" w:hAnsi="Arial" w:cs="Arial"/>
                <w:b/>
                <w:bCs/>
                <w:sz w:val="21"/>
                <w:szCs w:val="21"/>
                <w:lang w:val="en-US" w:eastAsia="zh-CN"/>
              </w:rPr>
            </w:pPr>
            <w:del w:id="12036" w:author="srabhi" w:date="2015-07-20T17:12:00Z">
              <w:r w:rsidRPr="00240276" w:rsidDel="007F6D69">
                <w:rPr>
                  <w:rFonts w:ascii="Arial" w:hAnsi="Arial" w:cs="Arial"/>
                  <w:b/>
                  <w:bCs/>
                  <w:sz w:val="21"/>
                  <w:szCs w:val="21"/>
                  <w:lang w:eastAsia="zh-CN"/>
                </w:rPr>
                <w:delText>Commercial</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37" w:author="srabhi" w:date="2015-07-20T17:12:00Z"/>
                <w:rFonts w:ascii="Arial" w:hAnsi="Arial" w:cs="Arial"/>
                <w:color w:val="000000"/>
                <w:sz w:val="21"/>
                <w:szCs w:val="21"/>
                <w:lang w:val="en-US" w:eastAsia="zh-CN"/>
              </w:rPr>
            </w:pPr>
            <w:del w:id="12038" w:author="srabhi" w:date="2015-07-20T17:12:00Z">
              <w:r w:rsidRPr="00240276" w:rsidDel="007F6D69">
                <w:rPr>
                  <w:rFonts w:ascii="Arial" w:hAnsi="Arial" w:cs="Arial"/>
                  <w:color w:val="000000"/>
                  <w:sz w:val="21"/>
                  <w:szCs w:val="21"/>
                  <w:lang w:val="en-US" w:eastAsia="zh-CN"/>
                </w:rPr>
                <w:delText>0.90</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39" w:author="srabhi" w:date="2015-07-20T17:12:00Z"/>
                <w:rFonts w:ascii="Arial" w:hAnsi="Arial" w:cs="Arial"/>
                <w:color w:val="000000"/>
                <w:sz w:val="21"/>
                <w:szCs w:val="21"/>
                <w:lang w:val="en-US" w:eastAsia="zh-CN"/>
              </w:rPr>
            </w:pPr>
            <w:del w:id="12040" w:author="srabhi" w:date="2015-07-20T17:12:00Z">
              <w:r w:rsidRPr="00240276" w:rsidDel="007F6D69">
                <w:rPr>
                  <w:rFonts w:ascii="Arial" w:hAnsi="Arial" w:cs="Arial"/>
                  <w:color w:val="000000"/>
                  <w:sz w:val="21"/>
                  <w:szCs w:val="21"/>
                  <w:lang w:val="en-US" w:eastAsia="zh-CN"/>
                </w:rPr>
                <w:delText>0.40</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41" w:author="srabhi" w:date="2015-07-20T17:12:00Z"/>
                <w:rFonts w:ascii="Arial" w:hAnsi="Arial" w:cs="Arial"/>
                <w:color w:val="000000"/>
                <w:sz w:val="21"/>
                <w:szCs w:val="21"/>
                <w:lang w:val="en-US" w:eastAsia="zh-CN"/>
              </w:rPr>
            </w:pPr>
            <w:del w:id="12042" w:author="srabhi" w:date="2015-07-20T17:12:00Z">
              <w:r w:rsidRPr="00240276" w:rsidDel="007F6D69">
                <w:rPr>
                  <w:rFonts w:ascii="Arial" w:hAnsi="Arial" w:cs="Arial"/>
                  <w:color w:val="000000"/>
                  <w:sz w:val="21"/>
                  <w:szCs w:val="21"/>
                  <w:lang w:val="en-US" w:eastAsia="zh-CN"/>
                </w:rPr>
                <w:delText>2.28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43" w:author="srabhi" w:date="2015-07-20T17:12:00Z"/>
                <w:rFonts w:ascii="Arial" w:hAnsi="Arial" w:cs="Arial"/>
                <w:color w:val="000000"/>
                <w:sz w:val="21"/>
                <w:szCs w:val="21"/>
                <w:lang w:val="en-US" w:eastAsia="zh-CN"/>
              </w:rPr>
            </w:pPr>
            <w:del w:id="12044" w:author="srabhi" w:date="2015-07-20T17:12:00Z">
              <w:r w:rsidRPr="00240276" w:rsidDel="007F6D69">
                <w:rPr>
                  <w:rFonts w:ascii="Arial" w:hAnsi="Arial" w:cs="Arial"/>
                  <w:color w:val="000000"/>
                  <w:sz w:val="21"/>
                  <w:szCs w:val="21"/>
                  <w:lang w:val="en-US" w:eastAsia="zh-CN"/>
                </w:rPr>
                <w:delText>0.80</w:delText>
              </w:r>
            </w:del>
          </w:p>
        </w:tc>
      </w:tr>
      <w:tr w:rsidR="005530FA" w:rsidRPr="00240276" w:rsidDel="007F6D69" w:rsidTr="005530FA">
        <w:trPr>
          <w:trHeight w:val="192"/>
          <w:del w:id="12045"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046" w:author="srabhi" w:date="2015-07-20T17:12:00Z"/>
                <w:rFonts w:ascii="Arial" w:hAnsi="Arial" w:cs="Arial"/>
                <w:b/>
                <w:bCs/>
                <w:sz w:val="21"/>
                <w:szCs w:val="21"/>
                <w:lang w:val="en-US" w:eastAsia="zh-CN"/>
              </w:rPr>
            </w:pPr>
            <w:del w:id="12047" w:author="srabhi" w:date="2015-07-20T17:12:00Z">
              <w:r w:rsidRPr="00240276" w:rsidDel="007F6D69">
                <w:rPr>
                  <w:rFonts w:ascii="Arial" w:hAnsi="Arial" w:cs="Arial"/>
                  <w:b/>
                  <w:bCs/>
                  <w:sz w:val="21"/>
                  <w:szCs w:val="21"/>
                  <w:lang w:eastAsia="zh-CN"/>
                </w:rPr>
                <w:delText>Self-insured</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48" w:author="srabhi" w:date="2015-07-20T17:12:00Z"/>
                <w:rFonts w:ascii="Arial" w:hAnsi="Arial" w:cs="Arial"/>
                <w:color w:val="000000"/>
                <w:sz w:val="21"/>
                <w:szCs w:val="21"/>
                <w:lang w:val="en-US" w:eastAsia="zh-CN"/>
              </w:rPr>
            </w:pPr>
            <w:del w:id="12049" w:author="srabhi" w:date="2015-07-20T17:12:00Z">
              <w:r w:rsidRPr="00240276" w:rsidDel="007F6D69">
                <w:rPr>
                  <w:rFonts w:ascii="Arial" w:hAnsi="Arial" w:cs="Arial"/>
                  <w:color w:val="000000"/>
                  <w:sz w:val="21"/>
                  <w:szCs w:val="21"/>
                  <w:lang w:val="en-US" w:eastAsia="zh-CN"/>
                </w:rPr>
                <w:delText>0.90</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50" w:author="srabhi" w:date="2015-07-20T17:12:00Z"/>
                <w:rFonts w:ascii="Arial" w:hAnsi="Arial" w:cs="Arial"/>
                <w:color w:val="000000"/>
                <w:sz w:val="21"/>
                <w:szCs w:val="21"/>
                <w:lang w:val="en-US" w:eastAsia="zh-CN"/>
              </w:rPr>
            </w:pPr>
            <w:del w:id="12051" w:author="srabhi" w:date="2015-07-20T17:12:00Z">
              <w:r w:rsidRPr="00240276" w:rsidDel="007F6D69">
                <w:rPr>
                  <w:rFonts w:ascii="Arial" w:hAnsi="Arial" w:cs="Arial"/>
                  <w:color w:val="000000"/>
                  <w:sz w:val="21"/>
                  <w:szCs w:val="21"/>
                  <w:lang w:val="en-US" w:eastAsia="zh-CN"/>
                </w:rPr>
                <w:delText>0.39</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52" w:author="srabhi" w:date="2015-07-20T17:12:00Z"/>
                <w:rFonts w:ascii="Arial" w:hAnsi="Arial" w:cs="Arial"/>
                <w:color w:val="000000"/>
                <w:sz w:val="21"/>
                <w:szCs w:val="21"/>
                <w:lang w:val="en-US" w:eastAsia="zh-CN"/>
              </w:rPr>
            </w:pPr>
            <w:del w:id="12053" w:author="srabhi" w:date="2015-07-20T17:12:00Z">
              <w:r w:rsidRPr="00240276" w:rsidDel="007F6D69">
                <w:rPr>
                  <w:rFonts w:ascii="Arial" w:hAnsi="Arial" w:cs="Arial"/>
                  <w:color w:val="000000"/>
                  <w:sz w:val="21"/>
                  <w:szCs w:val="21"/>
                  <w:lang w:val="en-US" w:eastAsia="zh-CN"/>
                </w:rPr>
                <w:delText>2.33</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54" w:author="srabhi" w:date="2015-07-20T17:12:00Z"/>
                <w:rFonts w:ascii="Arial" w:hAnsi="Arial" w:cs="Arial"/>
                <w:color w:val="000000"/>
                <w:sz w:val="21"/>
                <w:szCs w:val="21"/>
                <w:lang w:val="en-US" w:eastAsia="zh-CN"/>
              </w:rPr>
            </w:pPr>
            <w:del w:id="12055" w:author="srabhi" w:date="2015-07-20T17:12:00Z">
              <w:r w:rsidRPr="00240276" w:rsidDel="007F6D69">
                <w:rPr>
                  <w:rFonts w:ascii="Arial" w:hAnsi="Arial" w:cs="Arial"/>
                  <w:color w:val="000000"/>
                  <w:sz w:val="21"/>
                  <w:szCs w:val="21"/>
                  <w:lang w:val="en-US" w:eastAsia="zh-CN"/>
                </w:rPr>
                <w:delText>0.82</w:delText>
              </w:r>
            </w:del>
          </w:p>
        </w:tc>
      </w:tr>
      <w:tr w:rsidR="005530FA" w:rsidRPr="00240276" w:rsidDel="007F6D69" w:rsidTr="005530FA">
        <w:trPr>
          <w:trHeight w:val="192"/>
          <w:del w:id="12056"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057" w:author="srabhi" w:date="2015-07-20T17:12:00Z"/>
                <w:rFonts w:ascii="Arial" w:hAnsi="Arial" w:cs="Arial"/>
                <w:b/>
                <w:bCs/>
                <w:sz w:val="21"/>
                <w:szCs w:val="21"/>
                <w:lang w:val="en-US" w:eastAsia="zh-CN"/>
              </w:rPr>
            </w:pPr>
            <w:del w:id="12058" w:author="srabhi" w:date="2015-07-20T17:12:00Z">
              <w:r w:rsidRPr="00240276" w:rsidDel="007F6D69">
                <w:rPr>
                  <w:rFonts w:ascii="Arial" w:hAnsi="Arial" w:cs="Arial"/>
                  <w:b/>
                  <w:bCs/>
                  <w:sz w:val="21"/>
                  <w:szCs w:val="21"/>
                  <w:lang w:val="en-US" w:eastAsia="zh-CN"/>
                </w:rPr>
                <w:delText>Health Maintenance Organization</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59" w:author="srabhi" w:date="2015-07-20T17:12:00Z"/>
                <w:rFonts w:ascii="Arial" w:hAnsi="Arial" w:cs="Arial"/>
                <w:color w:val="000000"/>
                <w:sz w:val="21"/>
                <w:szCs w:val="21"/>
                <w:lang w:val="en-US" w:eastAsia="zh-CN"/>
              </w:rPr>
            </w:pPr>
            <w:del w:id="12060" w:author="srabhi" w:date="2015-07-20T17:12:00Z">
              <w:r w:rsidRPr="00240276" w:rsidDel="007F6D69">
                <w:rPr>
                  <w:rFonts w:ascii="Arial" w:hAnsi="Arial" w:cs="Arial"/>
                  <w:color w:val="000000"/>
                  <w:sz w:val="21"/>
                  <w:szCs w:val="21"/>
                  <w:lang w:val="en-US" w:eastAsia="zh-CN"/>
                </w:rPr>
                <w:delText>0.82</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61" w:author="srabhi" w:date="2015-07-20T17:12:00Z"/>
                <w:rFonts w:ascii="Arial" w:hAnsi="Arial" w:cs="Arial"/>
                <w:color w:val="000000"/>
                <w:sz w:val="21"/>
                <w:szCs w:val="21"/>
                <w:lang w:val="en-US" w:eastAsia="zh-CN"/>
              </w:rPr>
            </w:pPr>
            <w:del w:id="12062" w:author="srabhi" w:date="2015-07-20T17:12:00Z">
              <w:r w:rsidRPr="00240276" w:rsidDel="007F6D69">
                <w:rPr>
                  <w:rFonts w:ascii="Arial" w:hAnsi="Arial" w:cs="Arial"/>
                  <w:color w:val="000000"/>
                  <w:sz w:val="21"/>
                  <w:szCs w:val="21"/>
                  <w:lang w:val="en-US" w:eastAsia="zh-CN"/>
                </w:rPr>
                <w:delText>0.42</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63" w:author="srabhi" w:date="2015-07-20T17:12:00Z"/>
                <w:rFonts w:ascii="Arial" w:hAnsi="Arial" w:cs="Arial"/>
                <w:color w:val="000000"/>
                <w:sz w:val="21"/>
                <w:szCs w:val="21"/>
                <w:lang w:val="en-US" w:eastAsia="zh-CN"/>
              </w:rPr>
            </w:pPr>
            <w:del w:id="12064" w:author="srabhi" w:date="2015-07-20T17:12:00Z">
              <w:r w:rsidRPr="00240276" w:rsidDel="007F6D69">
                <w:rPr>
                  <w:rFonts w:ascii="Arial" w:hAnsi="Arial" w:cs="Arial"/>
                  <w:color w:val="000000"/>
                  <w:sz w:val="21"/>
                  <w:szCs w:val="21"/>
                  <w:lang w:val="en-US" w:eastAsia="zh-CN"/>
                </w:rPr>
                <w:delText>1.65</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65" w:author="srabhi" w:date="2015-07-20T17:12:00Z"/>
                <w:rFonts w:ascii="Arial" w:hAnsi="Arial" w:cs="Arial"/>
                <w:color w:val="000000"/>
                <w:sz w:val="21"/>
                <w:szCs w:val="21"/>
                <w:lang w:val="en-US" w:eastAsia="zh-CN"/>
              </w:rPr>
            </w:pPr>
            <w:del w:id="12066" w:author="srabhi" w:date="2015-07-20T17:12:00Z">
              <w:r w:rsidRPr="00240276" w:rsidDel="007F6D69">
                <w:rPr>
                  <w:rFonts w:ascii="Arial" w:hAnsi="Arial" w:cs="Arial"/>
                  <w:color w:val="000000"/>
                  <w:sz w:val="21"/>
                  <w:szCs w:val="21"/>
                  <w:lang w:val="en-US" w:eastAsia="zh-CN"/>
                </w:rPr>
                <w:delText>0.56</w:delText>
              </w:r>
            </w:del>
          </w:p>
        </w:tc>
      </w:tr>
      <w:tr w:rsidR="005530FA" w:rsidRPr="00240276" w:rsidDel="007F6D69" w:rsidTr="005530FA">
        <w:trPr>
          <w:trHeight w:val="192"/>
          <w:del w:id="12067"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068" w:author="srabhi" w:date="2015-07-20T17:12:00Z"/>
                <w:rFonts w:ascii="Arial" w:hAnsi="Arial" w:cs="Arial"/>
                <w:b/>
                <w:bCs/>
                <w:sz w:val="21"/>
                <w:szCs w:val="21"/>
                <w:lang w:val="en-US" w:eastAsia="zh-CN"/>
              </w:rPr>
            </w:pPr>
            <w:del w:id="12069" w:author="srabhi" w:date="2015-07-20T17:12:00Z">
              <w:r w:rsidRPr="00240276" w:rsidDel="007F6D69">
                <w:rPr>
                  <w:rFonts w:ascii="Arial" w:hAnsi="Arial" w:cs="Arial"/>
                  <w:b/>
                  <w:bCs/>
                  <w:sz w:val="21"/>
                  <w:szCs w:val="21"/>
                  <w:lang w:val="en-US" w:eastAsia="zh-CN"/>
                </w:rPr>
                <w:delText>Preferred Provided Organization</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70" w:author="srabhi" w:date="2015-07-20T17:12:00Z"/>
                <w:rFonts w:ascii="Arial" w:hAnsi="Arial" w:cs="Arial"/>
                <w:color w:val="000000"/>
                <w:sz w:val="21"/>
                <w:szCs w:val="21"/>
                <w:lang w:val="en-US" w:eastAsia="zh-CN"/>
              </w:rPr>
            </w:pPr>
            <w:del w:id="12071" w:author="srabhi" w:date="2015-07-20T17:12:00Z">
              <w:r w:rsidRPr="00240276" w:rsidDel="007F6D69">
                <w:rPr>
                  <w:rFonts w:ascii="Arial" w:hAnsi="Arial" w:cs="Arial"/>
                  <w:color w:val="000000"/>
                  <w:sz w:val="21"/>
                  <w:szCs w:val="21"/>
                  <w:lang w:val="en-US" w:eastAsia="zh-CN"/>
                </w:rPr>
                <w:delText>1.07</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72" w:author="srabhi" w:date="2015-07-20T17:12:00Z"/>
                <w:rFonts w:ascii="Arial" w:hAnsi="Arial" w:cs="Arial"/>
                <w:color w:val="000000"/>
                <w:sz w:val="21"/>
                <w:szCs w:val="21"/>
                <w:lang w:val="en-US" w:eastAsia="zh-CN"/>
              </w:rPr>
            </w:pPr>
            <w:del w:id="12073" w:author="srabhi" w:date="2015-07-20T17:12:00Z">
              <w:r w:rsidRPr="00240276" w:rsidDel="007F6D69">
                <w:rPr>
                  <w:rFonts w:ascii="Arial" w:hAnsi="Arial" w:cs="Arial"/>
                  <w:color w:val="000000"/>
                  <w:sz w:val="21"/>
                  <w:szCs w:val="21"/>
                  <w:lang w:val="en-US" w:eastAsia="zh-CN"/>
                </w:rPr>
                <w:delText>0.61</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74" w:author="srabhi" w:date="2015-07-20T17:12:00Z"/>
                <w:rFonts w:ascii="Arial" w:hAnsi="Arial" w:cs="Arial"/>
                <w:color w:val="000000"/>
                <w:sz w:val="21"/>
                <w:szCs w:val="21"/>
                <w:lang w:val="en-US" w:eastAsia="zh-CN"/>
              </w:rPr>
            </w:pPr>
            <w:del w:id="12075" w:author="srabhi" w:date="2015-07-20T17:12:00Z">
              <w:r w:rsidRPr="00240276" w:rsidDel="007F6D69">
                <w:rPr>
                  <w:rFonts w:ascii="Arial" w:hAnsi="Arial" w:cs="Arial"/>
                  <w:color w:val="000000"/>
                  <w:sz w:val="21"/>
                  <w:szCs w:val="21"/>
                  <w:lang w:val="en-US" w:eastAsia="zh-CN"/>
                </w:rPr>
                <w:delText>2.00</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76" w:author="srabhi" w:date="2015-07-20T17:12:00Z"/>
                <w:rFonts w:ascii="Arial" w:hAnsi="Arial" w:cs="Arial"/>
                <w:color w:val="000000"/>
                <w:sz w:val="21"/>
                <w:szCs w:val="21"/>
                <w:lang w:val="en-US" w:eastAsia="zh-CN"/>
              </w:rPr>
            </w:pPr>
            <w:del w:id="12077" w:author="srabhi" w:date="2015-07-20T17:12:00Z">
              <w:r w:rsidRPr="00240276" w:rsidDel="007F6D69">
                <w:rPr>
                  <w:rFonts w:ascii="Arial" w:hAnsi="Arial" w:cs="Arial"/>
                  <w:color w:val="000000"/>
                  <w:sz w:val="21"/>
                  <w:szCs w:val="21"/>
                  <w:lang w:val="en-US" w:eastAsia="zh-CN"/>
                </w:rPr>
                <w:delText>0.83</w:delText>
              </w:r>
            </w:del>
          </w:p>
        </w:tc>
      </w:tr>
      <w:tr w:rsidR="005530FA" w:rsidRPr="00240276" w:rsidDel="007F6D69" w:rsidTr="005530FA">
        <w:trPr>
          <w:trHeight w:val="192"/>
          <w:del w:id="12078"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079" w:author="srabhi" w:date="2015-07-20T17:12:00Z"/>
                <w:rFonts w:ascii="Arial" w:hAnsi="Arial" w:cs="Arial"/>
                <w:b/>
                <w:bCs/>
                <w:sz w:val="21"/>
                <w:szCs w:val="21"/>
                <w:lang w:val="en-US" w:eastAsia="zh-CN"/>
              </w:rPr>
            </w:pPr>
            <w:del w:id="12080" w:author="srabhi" w:date="2015-07-20T17:12:00Z">
              <w:r w:rsidRPr="00240276" w:rsidDel="007F6D69">
                <w:rPr>
                  <w:rFonts w:ascii="Arial" w:hAnsi="Arial" w:cs="Arial"/>
                  <w:b/>
                  <w:bCs/>
                  <w:sz w:val="21"/>
                  <w:szCs w:val="21"/>
                  <w:lang w:val="en-US" w:eastAsia="zh-CN"/>
                </w:rPr>
                <w:delText>Point of Service</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81" w:author="srabhi" w:date="2015-07-20T17:12:00Z"/>
                <w:rFonts w:ascii="Arial" w:hAnsi="Arial" w:cs="Arial"/>
                <w:color w:val="000000"/>
                <w:sz w:val="21"/>
                <w:szCs w:val="21"/>
                <w:lang w:val="en-US" w:eastAsia="zh-CN"/>
              </w:rPr>
            </w:pPr>
            <w:del w:id="12082" w:author="srabhi" w:date="2015-07-20T17:12:00Z">
              <w:r w:rsidRPr="00240276" w:rsidDel="007F6D69">
                <w:rPr>
                  <w:rFonts w:ascii="Arial" w:hAnsi="Arial" w:cs="Arial"/>
                  <w:color w:val="000000"/>
                  <w:sz w:val="21"/>
                  <w:szCs w:val="21"/>
                  <w:lang w:val="en-US" w:eastAsia="zh-CN"/>
                </w:rPr>
                <w:delText>1.12</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83" w:author="srabhi" w:date="2015-07-20T17:12:00Z"/>
                <w:rFonts w:ascii="Arial" w:hAnsi="Arial" w:cs="Arial"/>
                <w:color w:val="000000"/>
                <w:sz w:val="21"/>
                <w:szCs w:val="21"/>
                <w:lang w:val="en-US" w:eastAsia="zh-CN"/>
              </w:rPr>
            </w:pPr>
            <w:del w:id="12084" w:author="srabhi" w:date="2015-07-20T17:12:00Z">
              <w:r w:rsidRPr="00240276" w:rsidDel="007F6D69">
                <w:rPr>
                  <w:rFonts w:ascii="Arial" w:hAnsi="Arial" w:cs="Arial"/>
                  <w:color w:val="000000"/>
                  <w:sz w:val="21"/>
                  <w:szCs w:val="21"/>
                  <w:lang w:val="en-US" w:eastAsia="zh-CN"/>
                </w:rPr>
                <w:delText>0.53</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85" w:author="srabhi" w:date="2015-07-20T17:12:00Z"/>
                <w:rFonts w:ascii="Arial" w:hAnsi="Arial" w:cs="Arial"/>
                <w:color w:val="000000"/>
                <w:sz w:val="21"/>
                <w:szCs w:val="21"/>
                <w:lang w:val="en-US" w:eastAsia="zh-CN"/>
              </w:rPr>
            </w:pPr>
            <w:del w:id="12086" w:author="srabhi" w:date="2015-07-20T17:12:00Z">
              <w:r w:rsidRPr="00240276" w:rsidDel="007F6D69">
                <w:rPr>
                  <w:rFonts w:ascii="Arial" w:hAnsi="Arial" w:cs="Arial"/>
                  <w:color w:val="000000"/>
                  <w:sz w:val="21"/>
                  <w:szCs w:val="21"/>
                  <w:lang w:val="en-US" w:eastAsia="zh-CN"/>
                </w:rPr>
                <w:delText>2.41</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87" w:author="srabhi" w:date="2015-07-20T17:12:00Z"/>
                <w:rFonts w:ascii="Arial" w:hAnsi="Arial" w:cs="Arial"/>
                <w:color w:val="000000"/>
                <w:sz w:val="21"/>
                <w:szCs w:val="21"/>
                <w:lang w:val="en-US" w:eastAsia="zh-CN"/>
              </w:rPr>
            </w:pPr>
            <w:del w:id="12088" w:author="srabhi" w:date="2015-07-20T17:12:00Z">
              <w:r w:rsidRPr="00240276" w:rsidDel="007F6D69">
                <w:rPr>
                  <w:rFonts w:ascii="Arial" w:hAnsi="Arial" w:cs="Arial"/>
                  <w:color w:val="000000"/>
                  <w:sz w:val="21"/>
                  <w:szCs w:val="21"/>
                  <w:lang w:val="en-US" w:eastAsia="zh-CN"/>
                </w:rPr>
                <w:delText>0.76</w:delText>
              </w:r>
            </w:del>
          </w:p>
        </w:tc>
      </w:tr>
      <w:tr w:rsidR="005530FA" w:rsidRPr="00240276" w:rsidDel="007F6D69" w:rsidTr="005530FA">
        <w:trPr>
          <w:trHeight w:val="192"/>
          <w:del w:id="12089"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090" w:author="srabhi" w:date="2015-07-20T17:12:00Z"/>
                <w:rFonts w:ascii="Arial" w:hAnsi="Arial" w:cs="Arial"/>
                <w:b/>
                <w:bCs/>
                <w:sz w:val="21"/>
                <w:szCs w:val="21"/>
                <w:lang w:val="en-US" w:eastAsia="zh-CN"/>
              </w:rPr>
            </w:pPr>
            <w:del w:id="12091" w:author="srabhi" w:date="2015-07-20T17:12:00Z">
              <w:r w:rsidRPr="00240276" w:rsidDel="007F6D69">
                <w:rPr>
                  <w:rFonts w:ascii="Arial" w:hAnsi="Arial" w:cs="Arial"/>
                  <w:b/>
                  <w:bCs/>
                  <w:sz w:val="21"/>
                  <w:szCs w:val="21"/>
                  <w:lang w:eastAsia="zh-CN"/>
                </w:rPr>
                <w:delText xml:space="preserve">General practice/Family practice </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92" w:author="srabhi" w:date="2015-07-20T17:12:00Z"/>
                <w:rFonts w:ascii="Arial" w:hAnsi="Arial" w:cs="Arial"/>
                <w:color w:val="000000"/>
                <w:sz w:val="21"/>
                <w:szCs w:val="21"/>
                <w:lang w:val="en-US" w:eastAsia="zh-CN"/>
              </w:rPr>
            </w:pPr>
            <w:del w:id="12093" w:author="srabhi" w:date="2015-07-20T17:12:00Z">
              <w:r w:rsidRPr="00240276" w:rsidDel="007F6D69">
                <w:rPr>
                  <w:rFonts w:ascii="Arial" w:hAnsi="Arial" w:cs="Arial"/>
                  <w:color w:val="000000"/>
                  <w:sz w:val="21"/>
                  <w:szCs w:val="21"/>
                  <w:lang w:val="en-US" w:eastAsia="zh-CN"/>
                </w:rPr>
                <w:delText>0.40</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94" w:author="srabhi" w:date="2015-07-20T17:12:00Z"/>
                <w:rFonts w:ascii="Arial" w:hAnsi="Arial" w:cs="Arial"/>
                <w:color w:val="000000"/>
                <w:sz w:val="21"/>
                <w:szCs w:val="21"/>
                <w:lang w:val="en-US" w:eastAsia="zh-CN"/>
              </w:rPr>
            </w:pPr>
            <w:del w:id="12095" w:author="srabhi" w:date="2015-07-20T17:12:00Z">
              <w:r w:rsidRPr="00240276" w:rsidDel="007F6D69">
                <w:rPr>
                  <w:rFonts w:ascii="Arial" w:hAnsi="Arial" w:cs="Arial"/>
                  <w:color w:val="000000"/>
                  <w:sz w:val="21"/>
                  <w:szCs w:val="21"/>
                  <w:lang w:val="en-US" w:eastAsia="zh-CN"/>
                </w:rPr>
                <w:delText>0.18</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96" w:author="srabhi" w:date="2015-07-20T17:12:00Z"/>
                <w:rFonts w:ascii="Arial" w:hAnsi="Arial" w:cs="Arial"/>
                <w:color w:val="000000"/>
                <w:sz w:val="21"/>
                <w:szCs w:val="21"/>
                <w:lang w:val="en-US" w:eastAsia="zh-CN"/>
              </w:rPr>
            </w:pPr>
            <w:del w:id="12097" w:author="srabhi" w:date="2015-07-20T17:12:00Z">
              <w:r w:rsidRPr="00240276" w:rsidDel="007F6D69">
                <w:rPr>
                  <w:rFonts w:ascii="Arial" w:hAnsi="Arial" w:cs="Arial"/>
                  <w:color w:val="000000"/>
                  <w:sz w:val="21"/>
                  <w:szCs w:val="21"/>
                  <w:lang w:val="en-US" w:eastAsia="zh-CN"/>
                </w:rPr>
                <w:delText>0.88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098" w:author="srabhi" w:date="2015-07-20T17:12:00Z"/>
                <w:rFonts w:ascii="Arial" w:hAnsi="Arial" w:cs="Arial"/>
                <w:color w:val="000000"/>
                <w:sz w:val="21"/>
                <w:szCs w:val="21"/>
                <w:lang w:val="en-US" w:eastAsia="zh-CN"/>
              </w:rPr>
            </w:pPr>
            <w:del w:id="12099" w:author="srabhi" w:date="2015-07-20T17:12:00Z">
              <w:r w:rsidRPr="00240276" w:rsidDel="007F6D69">
                <w:rPr>
                  <w:rFonts w:ascii="Arial" w:hAnsi="Arial" w:cs="Arial"/>
                  <w:color w:val="000000"/>
                  <w:sz w:val="21"/>
                  <w:szCs w:val="21"/>
                  <w:lang w:val="en-US" w:eastAsia="zh-CN"/>
                </w:rPr>
                <w:delText>0.02</w:delText>
              </w:r>
            </w:del>
          </w:p>
        </w:tc>
      </w:tr>
      <w:tr w:rsidR="005530FA" w:rsidRPr="00240276" w:rsidDel="007F6D69" w:rsidTr="005530FA">
        <w:trPr>
          <w:trHeight w:val="192"/>
          <w:del w:id="12100"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101" w:author="srabhi" w:date="2015-07-20T17:12:00Z"/>
                <w:rFonts w:ascii="Arial" w:hAnsi="Arial" w:cs="Arial"/>
                <w:b/>
                <w:bCs/>
                <w:sz w:val="21"/>
                <w:szCs w:val="21"/>
                <w:lang w:val="en-US" w:eastAsia="zh-CN"/>
              </w:rPr>
            </w:pPr>
            <w:del w:id="12102" w:author="srabhi" w:date="2015-07-20T17:12:00Z">
              <w:r w:rsidRPr="00240276" w:rsidDel="007F6D69">
                <w:rPr>
                  <w:rFonts w:ascii="Arial" w:hAnsi="Arial" w:cs="Arial"/>
                  <w:b/>
                  <w:bCs/>
                  <w:sz w:val="21"/>
                  <w:szCs w:val="21"/>
                  <w:lang w:eastAsia="zh-CN"/>
                </w:rPr>
                <w:delText>Internal medicine</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03" w:author="srabhi" w:date="2015-07-20T17:12:00Z"/>
                <w:rFonts w:ascii="Arial" w:hAnsi="Arial" w:cs="Arial"/>
                <w:color w:val="000000"/>
                <w:sz w:val="21"/>
                <w:szCs w:val="21"/>
                <w:lang w:val="en-US" w:eastAsia="zh-CN"/>
              </w:rPr>
            </w:pPr>
            <w:del w:id="12104" w:author="srabhi" w:date="2015-07-20T17:12:00Z">
              <w:r w:rsidRPr="00240276" w:rsidDel="007F6D69">
                <w:rPr>
                  <w:rFonts w:ascii="Arial" w:hAnsi="Arial" w:cs="Arial"/>
                  <w:color w:val="000000"/>
                  <w:sz w:val="21"/>
                  <w:szCs w:val="21"/>
                  <w:lang w:val="en-US" w:eastAsia="zh-CN"/>
                </w:rPr>
                <w:delText>0.41</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05" w:author="srabhi" w:date="2015-07-20T17:12:00Z"/>
                <w:rFonts w:ascii="Arial" w:hAnsi="Arial" w:cs="Arial"/>
                <w:color w:val="000000"/>
                <w:sz w:val="21"/>
                <w:szCs w:val="21"/>
                <w:lang w:val="en-US" w:eastAsia="zh-CN"/>
              </w:rPr>
            </w:pPr>
            <w:del w:id="12106" w:author="srabhi" w:date="2015-07-20T17:12:00Z">
              <w:r w:rsidRPr="00240276" w:rsidDel="007F6D69">
                <w:rPr>
                  <w:rFonts w:ascii="Arial" w:hAnsi="Arial" w:cs="Arial"/>
                  <w:color w:val="000000"/>
                  <w:sz w:val="21"/>
                  <w:szCs w:val="21"/>
                  <w:lang w:val="en-US" w:eastAsia="zh-CN"/>
                </w:rPr>
                <w:delText>0.18</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07" w:author="srabhi" w:date="2015-07-20T17:12:00Z"/>
                <w:rFonts w:ascii="Arial" w:hAnsi="Arial" w:cs="Arial"/>
                <w:color w:val="000000"/>
                <w:sz w:val="21"/>
                <w:szCs w:val="21"/>
                <w:lang w:val="en-US" w:eastAsia="zh-CN"/>
              </w:rPr>
            </w:pPr>
            <w:del w:id="12108" w:author="srabhi" w:date="2015-07-20T17:12:00Z">
              <w:r w:rsidRPr="00240276" w:rsidDel="007F6D69">
                <w:rPr>
                  <w:rFonts w:ascii="Arial" w:hAnsi="Arial" w:cs="Arial"/>
                  <w:color w:val="000000"/>
                  <w:sz w:val="21"/>
                  <w:szCs w:val="21"/>
                  <w:lang w:val="en-US" w:eastAsia="zh-CN"/>
                </w:rPr>
                <w:delText>0.95</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09" w:author="srabhi" w:date="2015-07-20T17:12:00Z"/>
                <w:rFonts w:ascii="Arial" w:hAnsi="Arial" w:cs="Arial"/>
                <w:color w:val="000000"/>
                <w:sz w:val="21"/>
                <w:szCs w:val="21"/>
                <w:lang w:val="en-US" w:eastAsia="zh-CN"/>
              </w:rPr>
            </w:pPr>
            <w:del w:id="12110" w:author="srabhi" w:date="2015-07-20T17:12:00Z">
              <w:r w:rsidRPr="00240276" w:rsidDel="007F6D69">
                <w:rPr>
                  <w:rFonts w:ascii="Arial" w:hAnsi="Arial" w:cs="Arial"/>
                  <w:color w:val="000000"/>
                  <w:sz w:val="21"/>
                  <w:szCs w:val="21"/>
                  <w:lang w:val="en-US" w:eastAsia="zh-CN"/>
                </w:rPr>
                <w:delText>0.04</w:delText>
              </w:r>
            </w:del>
          </w:p>
        </w:tc>
      </w:tr>
      <w:tr w:rsidR="005530FA" w:rsidRPr="00240276" w:rsidDel="007F6D69" w:rsidTr="005530FA">
        <w:trPr>
          <w:trHeight w:val="192"/>
          <w:del w:id="12111"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112" w:author="srabhi" w:date="2015-07-20T17:12:00Z"/>
                <w:rFonts w:ascii="Arial" w:hAnsi="Arial" w:cs="Arial"/>
                <w:b/>
                <w:bCs/>
                <w:sz w:val="21"/>
                <w:szCs w:val="21"/>
                <w:lang w:val="en-US" w:eastAsia="zh-CN"/>
              </w:rPr>
            </w:pPr>
            <w:del w:id="12113" w:author="srabhi" w:date="2015-07-20T17:12:00Z">
              <w:r w:rsidRPr="00240276" w:rsidDel="007F6D69">
                <w:rPr>
                  <w:rFonts w:ascii="Arial" w:hAnsi="Arial" w:cs="Arial"/>
                  <w:b/>
                  <w:bCs/>
                  <w:sz w:val="21"/>
                  <w:szCs w:val="21"/>
                  <w:lang w:eastAsia="zh-CN"/>
                </w:rPr>
                <w:delText>Neurology</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14" w:author="srabhi" w:date="2015-07-20T17:12:00Z"/>
                <w:rFonts w:ascii="Arial" w:hAnsi="Arial" w:cs="Arial"/>
                <w:color w:val="000000"/>
                <w:sz w:val="21"/>
                <w:szCs w:val="21"/>
                <w:lang w:val="en-US" w:eastAsia="zh-CN"/>
              </w:rPr>
            </w:pPr>
            <w:del w:id="12115" w:author="srabhi" w:date="2015-07-20T17:12:00Z">
              <w:r w:rsidRPr="00240276" w:rsidDel="007F6D69">
                <w:rPr>
                  <w:rFonts w:ascii="Arial" w:hAnsi="Arial" w:cs="Arial"/>
                  <w:color w:val="000000"/>
                  <w:sz w:val="21"/>
                  <w:szCs w:val="21"/>
                  <w:lang w:val="en-US" w:eastAsia="zh-CN"/>
                </w:rPr>
                <w:delText>0.54</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16" w:author="srabhi" w:date="2015-07-20T17:12:00Z"/>
                <w:rFonts w:ascii="Arial" w:hAnsi="Arial" w:cs="Arial"/>
                <w:color w:val="000000"/>
                <w:sz w:val="21"/>
                <w:szCs w:val="21"/>
                <w:lang w:val="en-US" w:eastAsia="zh-CN"/>
              </w:rPr>
            </w:pPr>
            <w:del w:id="12117" w:author="srabhi" w:date="2015-07-20T17:12:00Z">
              <w:r w:rsidRPr="00240276" w:rsidDel="007F6D69">
                <w:rPr>
                  <w:rFonts w:ascii="Arial" w:hAnsi="Arial" w:cs="Arial"/>
                  <w:color w:val="000000"/>
                  <w:sz w:val="21"/>
                  <w:szCs w:val="21"/>
                  <w:lang w:val="en-US" w:eastAsia="zh-CN"/>
                </w:rPr>
                <w:delText>0.30</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18" w:author="srabhi" w:date="2015-07-20T17:12:00Z"/>
                <w:rFonts w:ascii="Arial" w:hAnsi="Arial" w:cs="Arial"/>
                <w:color w:val="000000"/>
                <w:sz w:val="21"/>
                <w:szCs w:val="21"/>
                <w:lang w:val="en-US" w:eastAsia="zh-CN"/>
              </w:rPr>
            </w:pPr>
            <w:del w:id="12119" w:author="srabhi" w:date="2015-07-20T17:12:00Z">
              <w:r w:rsidRPr="00240276" w:rsidDel="007F6D69">
                <w:rPr>
                  <w:rFonts w:ascii="Arial" w:hAnsi="Arial" w:cs="Arial"/>
                  <w:color w:val="000000"/>
                  <w:sz w:val="21"/>
                  <w:szCs w:val="21"/>
                  <w:lang w:val="en-US" w:eastAsia="zh-CN"/>
                </w:rPr>
                <w:delText>1.04</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20" w:author="srabhi" w:date="2015-07-20T17:12:00Z"/>
                <w:rFonts w:ascii="Arial" w:hAnsi="Arial" w:cs="Arial"/>
                <w:color w:val="000000"/>
                <w:sz w:val="21"/>
                <w:szCs w:val="21"/>
                <w:lang w:val="en-US" w:eastAsia="zh-CN"/>
              </w:rPr>
            </w:pPr>
            <w:del w:id="12121" w:author="srabhi" w:date="2015-07-20T17:12:00Z">
              <w:r w:rsidRPr="00240276" w:rsidDel="007F6D69">
                <w:rPr>
                  <w:rFonts w:ascii="Arial" w:hAnsi="Arial" w:cs="Arial"/>
                  <w:color w:val="000000"/>
                  <w:sz w:val="21"/>
                  <w:szCs w:val="21"/>
                  <w:lang w:val="en-US" w:eastAsia="zh-CN"/>
                </w:rPr>
                <w:delText>0.05</w:delText>
              </w:r>
            </w:del>
          </w:p>
        </w:tc>
      </w:tr>
      <w:tr w:rsidR="005530FA" w:rsidRPr="00240276" w:rsidDel="007F6D69" w:rsidTr="005530FA">
        <w:trPr>
          <w:trHeight w:val="192"/>
          <w:del w:id="12122"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123" w:author="srabhi" w:date="2015-07-20T17:12:00Z"/>
                <w:rFonts w:ascii="Arial" w:hAnsi="Arial" w:cs="Arial"/>
                <w:b/>
                <w:bCs/>
                <w:sz w:val="21"/>
                <w:szCs w:val="21"/>
                <w:lang w:val="en-US" w:eastAsia="zh-CN"/>
              </w:rPr>
            </w:pPr>
            <w:del w:id="12124" w:author="srabhi" w:date="2015-07-20T17:12:00Z">
              <w:r w:rsidRPr="00240276" w:rsidDel="007F6D69">
                <w:rPr>
                  <w:rFonts w:ascii="Arial" w:hAnsi="Arial" w:cs="Arial"/>
                  <w:b/>
                  <w:bCs/>
                  <w:sz w:val="21"/>
                  <w:szCs w:val="21"/>
                  <w:lang w:eastAsia="zh-CN"/>
                </w:rPr>
                <w:delText>Other</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25" w:author="srabhi" w:date="2015-07-20T17:12:00Z"/>
                <w:rFonts w:ascii="Arial" w:hAnsi="Arial" w:cs="Arial"/>
                <w:color w:val="000000"/>
                <w:sz w:val="21"/>
                <w:szCs w:val="21"/>
                <w:lang w:val="en-US" w:eastAsia="zh-CN"/>
              </w:rPr>
            </w:pPr>
            <w:del w:id="12126" w:author="srabhi" w:date="2015-07-20T17:12:00Z">
              <w:r w:rsidRPr="00240276" w:rsidDel="007F6D69">
                <w:rPr>
                  <w:rFonts w:ascii="Arial" w:hAnsi="Arial" w:cs="Arial"/>
                  <w:color w:val="000000"/>
                  <w:sz w:val="21"/>
                  <w:szCs w:val="21"/>
                  <w:lang w:val="en-US" w:eastAsia="zh-CN"/>
                </w:rPr>
                <w:delText>0.67</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27" w:author="srabhi" w:date="2015-07-20T17:12:00Z"/>
                <w:rFonts w:ascii="Arial" w:hAnsi="Arial" w:cs="Arial"/>
                <w:color w:val="000000"/>
                <w:sz w:val="21"/>
                <w:szCs w:val="21"/>
                <w:lang w:val="en-US" w:eastAsia="zh-CN"/>
              </w:rPr>
            </w:pPr>
            <w:del w:id="12128" w:author="srabhi" w:date="2015-07-20T17:12:00Z">
              <w:r w:rsidRPr="00240276" w:rsidDel="007F6D69">
                <w:rPr>
                  <w:rFonts w:ascii="Arial" w:hAnsi="Arial" w:cs="Arial"/>
                  <w:color w:val="000000"/>
                  <w:sz w:val="21"/>
                  <w:szCs w:val="21"/>
                  <w:lang w:val="en-US" w:eastAsia="zh-CN"/>
                </w:rPr>
                <w:delText>0.37</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29" w:author="srabhi" w:date="2015-07-20T17:12:00Z"/>
                <w:rFonts w:ascii="Arial" w:hAnsi="Arial" w:cs="Arial"/>
                <w:color w:val="000000"/>
                <w:sz w:val="21"/>
                <w:szCs w:val="21"/>
                <w:lang w:val="en-US" w:eastAsia="zh-CN"/>
              </w:rPr>
            </w:pPr>
            <w:del w:id="12130" w:author="srabhi" w:date="2015-07-20T17:12:00Z">
              <w:r w:rsidRPr="00240276" w:rsidDel="007F6D69">
                <w:rPr>
                  <w:rFonts w:ascii="Arial" w:hAnsi="Arial" w:cs="Arial"/>
                  <w:color w:val="000000"/>
                  <w:sz w:val="21"/>
                  <w:szCs w:val="21"/>
                  <w:lang w:val="en-US" w:eastAsia="zh-CN"/>
                </w:rPr>
                <w:delText>1.28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31" w:author="srabhi" w:date="2015-07-20T17:12:00Z"/>
                <w:rFonts w:ascii="Arial" w:hAnsi="Arial" w:cs="Arial"/>
                <w:color w:val="000000"/>
                <w:sz w:val="21"/>
                <w:szCs w:val="21"/>
                <w:lang w:val="en-US" w:eastAsia="zh-CN"/>
              </w:rPr>
            </w:pPr>
            <w:del w:id="12132" w:author="srabhi" w:date="2015-07-20T17:12:00Z">
              <w:r w:rsidRPr="00240276" w:rsidDel="007F6D69">
                <w:rPr>
                  <w:rFonts w:ascii="Arial" w:hAnsi="Arial" w:cs="Arial"/>
                  <w:color w:val="000000"/>
                  <w:sz w:val="21"/>
                  <w:szCs w:val="21"/>
                  <w:lang w:val="en-US" w:eastAsia="zh-CN"/>
                </w:rPr>
                <w:delText>0.20</w:delText>
              </w:r>
            </w:del>
          </w:p>
        </w:tc>
      </w:tr>
      <w:tr w:rsidR="005530FA" w:rsidRPr="00240276" w:rsidDel="007F6D69" w:rsidTr="005530FA">
        <w:trPr>
          <w:trHeight w:val="192"/>
          <w:del w:id="12133"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134" w:author="srabhi" w:date="2015-07-20T17:12:00Z"/>
                <w:rFonts w:ascii="Arial" w:hAnsi="Arial" w:cs="Arial"/>
                <w:b/>
                <w:bCs/>
                <w:sz w:val="21"/>
                <w:szCs w:val="21"/>
                <w:lang w:val="en-US" w:eastAsia="zh-CN"/>
              </w:rPr>
            </w:pPr>
            <w:del w:id="12135" w:author="srabhi" w:date="2015-07-20T17:12:00Z">
              <w:r w:rsidRPr="00240276" w:rsidDel="007F6D69">
                <w:rPr>
                  <w:rFonts w:ascii="Arial" w:hAnsi="Arial" w:cs="Arial"/>
                  <w:b/>
                  <w:bCs/>
                  <w:sz w:val="21"/>
                  <w:szCs w:val="21"/>
                  <w:lang w:eastAsia="zh-CN"/>
                </w:rPr>
                <w:delText>Numbness</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36" w:author="srabhi" w:date="2015-07-20T17:12:00Z"/>
                <w:rFonts w:ascii="Arial" w:hAnsi="Arial" w:cs="Arial"/>
                <w:color w:val="000000"/>
                <w:sz w:val="21"/>
                <w:szCs w:val="21"/>
                <w:lang w:val="en-US" w:eastAsia="zh-CN"/>
              </w:rPr>
            </w:pPr>
            <w:del w:id="12137" w:author="srabhi" w:date="2015-07-20T17:12:00Z">
              <w:r w:rsidRPr="00240276" w:rsidDel="007F6D69">
                <w:rPr>
                  <w:rFonts w:ascii="Arial" w:hAnsi="Arial" w:cs="Arial"/>
                  <w:color w:val="000000"/>
                  <w:sz w:val="21"/>
                  <w:szCs w:val="21"/>
                  <w:lang w:val="en-US" w:eastAsia="zh-CN"/>
                </w:rPr>
                <w:delText>1.17</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38" w:author="srabhi" w:date="2015-07-20T17:12:00Z"/>
                <w:rFonts w:ascii="Arial" w:hAnsi="Arial" w:cs="Arial"/>
                <w:color w:val="000000"/>
                <w:sz w:val="21"/>
                <w:szCs w:val="21"/>
                <w:lang w:val="en-US" w:eastAsia="zh-CN"/>
              </w:rPr>
            </w:pPr>
            <w:del w:id="12139" w:author="srabhi" w:date="2015-07-20T17:12:00Z">
              <w:r w:rsidRPr="00240276" w:rsidDel="007F6D69">
                <w:rPr>
                  <w:rFonts w:ascii="Arial" w:hAnsi="Arial" w:cs="Arial"/>
                  <w:color w:val="000000"/>
                  <w:sz w:val="21"/>
                  <w:szCs w:val="21"/>
                  <w:lang w:val="en-US" w:eastAsia="zh-CN"/>
                </w:rPr>
                <w:delText>0.90</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40" w:author="srabhi" w:date="2015-07-20T17:12:00Z"/>
                <w:rFonts w:ascii="Arial" w:hAnsi="Arial" w:cs="Arial"/>
                <w:color w:val="000000"/>
                <w:sz w:val="21"/>
                <w:szCs w:val="21"/>
                <w:lang w:val="en-US" w:eastAsia="zh-CN"/>
              </w:rPr>
            </w:pPr>
            <w:del w:id="12141" w:author="srabhi" w:date="2015-07-20T17:12:00Z">
              <w:r w:rsidRPr="00240276" w:rsidDel="007F6D69">
                <w:rPr>
                  <w:rFonts w:ascii="Arial" w:hAnsi="Arial" w:cs="Arial"/>
                  <w:color w:val="000000"/>
                  <w:sz w:val="21"/>
                  <w:szCs w:val="21"/>
                  <w:lang w:val="en-US" w:eastAsia="zh-CN"/>
                </w:rPr>
                <w:delText>1.50</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42" w:author="srabhi" w:date="2015-07-20T17:12:00Z"/>
                <w:rFonts w:ascii="Arial" w:hAnsi="Arial" w:cs="Arial"/>
                <w:color w:val="000000"/>
                <w:sz w:val="21"/>
                <w:szCs w:val="21"/>
                <w:lang w:val="en-US" w:eastAsia="zh-CN"/>
              </w:rPr>
            </w:pPr>
            <w:del w:id="12143" w:author="srabhi" w:date="2015-07-20T17:12:00Z">
              <w:r w:rsidRPr="00240276" w:rsidDel="007F6D69">
                <w:rPr>
                  <w:rFonts w:ascii="Arial" w:hAnsi="Arial" w:cs="Arial"/>
                  <w:color w:val="000000"/>
                  <w:sz w:val="21"/>
                  <w:szCs w:val="21"/>
                  <w:lang w:val="en-US" w:eastAsia="zh-CN"/>
                </w:rPr>
                <w:delText>0.24</w:delText>
              </w:r>
            </w:del>
          </w:p>
        </w:tc>
      </w:tr>
      <w:tr w:rsidR="005530FA" w:rsidRPr="00240276" w:rsidDel="007F6D69" w:rsidTr="005530FA">
        <w:trPr>
          <w:trHeight w:val="192"/>
          <w:del w:id="12144"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145" w:author="srabhi" w:date="2015-07-20T17:12:00Z"/>
                <w:rFonts w:ascii="Arial" w:hAnsi="Arial" w:cs="Arial"/>
                <w:b/>
                <w:bCs/>
                <w:sz w:val="21"/>
                <w:szCs w:val="21"/>
                <w:lang w:val="en-US" w:eastAsia="zh-CN"/>
              </w:rPr>
            </w:pPr>
            <w:del w:id="12146" w:author="srabhi" w:date="2015-07-20T17:12:00Z">
              <w:r w:rsidRPr="00240276" w:rsidDel="007F6D69">
                <w:rPr>
                  <w:rFonts w:ascii="Arial" w:hAnsi="Arial" w:cs="Arial"/>
                  <w:b/>
                  <w:bCs/>
                  <w:sz w:val="21"/>
                  <w:szCs w:val="21"/>
                  <w:lang w:eastAsia="zh-CN"/>
                </w:rPr>
                <w:delText>Walking (Gait), Balance, and Coordination Problems</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47" w:author="srabhi" w:date="2015-07-20T17:12:00Z"/>
                <w:rFonts w:ascii="Arial" w:hAnsi="Arial" w:cs="Arial"/>
                <w:color w:val="000000"/>
                <w:sz w:val="21"/>
                <w:szCs w:val="21"/>
                <w:lang w:val="en-US" w:eastAsia="zh-CN"/>
              </w:rPr>
            </w:pPr>
            <w:del w:id="12148" w:author="srabhi" w:date="2015-07-20T17:12:00Z">
              <w:r w:rsidRPr="00240276" w:rsidDel="007F6D69">
                <w:rPr>
                  <w:rFonts w:ascii="Arial" w:hAnsi="Arial" w:cs="Arial"/>
                  <w:color w:val="000000"/>
                  <w:sz w:val="21"/>
                  <w:szCs w:val="21"/>
                  <w:lang w:val="en-US" w:eastAsia="zh-CN"/>
                </w:rPr>
                <w:delText>1.12</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49" w:author="srabhi" w:date="2015-07-20T17:12:00Z"/>
                <w:rFonts w:ascii="Arial" w:hAnsi="Arial" w:cs="Arial"/>
                <w:color w:val="000000"/>
                <w:sz w:val="21"/>
                <w:szCs w:val="21"/>
                <w:lang w:val="en-US" w:eastAsia="zh-CN"/>
              </w:rPr>
            </w:pPr>
            <w:del w:id="12150" w:author="srabhi" w:date="2015-07-20T17:12:00Z">
              <w:r w:rsidRPr="00240276" w:rsidDel="007F6D69">
                <w:rPr>
                  <w:rFonts w:ascii="Arial" w:hAnsi="Arial" w:cs="Arial"/>
                  <w:color w:val="000000"/>
                  <w:sz w:val="21"/>
                  <w:szCs w:val="21"/>
                  <w:lang w:val="en-US" w:eastAsia="zh-CN"/>
                </w:rPr>
                <w:delText>0.86</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51" w:author="srabhi" w:date="2015-07-20T17:12:00Z"/>
                <w:rFonts w:ascii="Arial" w:hAnsi="Arial" w:cs="Arial"/>
                <w:color w:val="000000"/>
                <w:sz w:val="21"/>
                <w:szCs w:val="21"/>
                <w:lang w:val="en-US" w:eastAsia="zh-CN"/>
              </w:rPr>
            </w:pPr>
            <w:del w:id="12152" w:author="srabhi" w:date="2015-07-20T17:12:00Z">
              <w:r w:rsidRPr="00240276" w:rsidDel="007F6D69">
                <w:rPr>
                  <w:rFonts w:ascii="Arial" w:hAnsi="Arial" w:cs="Arial"/>
                  <w:color w:val="000000"/>
                  <w:sz w:val="21"/>
                  <w:szCs w:val="21"/>
                  <w:lang w:val="en-US" w:eastAsia="zh-CN"/>
                </w:rPr>
                <w:delText>1.46</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53" w:author="srabhi" w:date="2015-07-20T17:12:00Z"/>
                <w:rFonts w:ascii="Arial" w:hAnsi="Arial" w:cs="Arial"/>
                <w:color w:val="000000"/>
                <w:sz w:val="21"/>
                <w:szCs w:val="21"/>
                <w:lang w:val="en-US" w:eastAsia="zh-CN"/>
              </w:rPr>
            </w:pPr>
            <w:del w:id="12154" w:author="srabhi" w:date="2015-07-20T17:12:00Z">
              <w:r w:rsidRPr="00240276" w:rsidDel="007F6D69">
                <w:rPr>
                  <w:rFonts w:ascii="Arial" w:hAnsi="Arial" w:cs="Arial"/>
                  <w:color w:val="000000"/>
                  <w:sz w:val="21"/>
                  <w:szCs w:val="21"/>
                  <w:lang w:val="en-US" w:eastAsia="zh-CN"/>
                </w:rPr>
                <w:delText>0.40</w:delText>
              </w:r>
            </w:del>
          </w:p>
        </w:tc>
      </w:tr>
      <w:tr w:rsidR="005530FA" w:rsidRPr="00240276" w:rsidDel="007F6D69" w:rsidTr="005530FA">
        <w:trPr>
          <w:trHeight w:val="192"/>
          <w:del w:id="12155"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156" w:author="srabhi" w:date="2015-07-20T17:12:00Z"/>
                <w:rFonts w:ascii="Arial" w:hAnsi="Arial" w:cs="Arial"/>
                <w:b/>
                <w:bCs/>
                <w:sz w:val="21"/>
                <w:szCs w:val="21"/>
                <w:lang w:val="en-US" w:eastAsia="zh-CN"/>
              </w:rPr>
            </w:pPr>
            <w:del w:id="12157" w:author="srabhi" w:date="2015-07-20T17:12:00Z">
              <w:r w:rsidRPr="00240276" w:rsidDel="007F6D69">
                <w:rPr>
                  <w:rFonts w:ascii="Arial" w:hAnsi="Arial" w:cs="Arial"/>
                  <w:b/>
                  <w:bCs/>
                  <w:sz w:val="21"/>
                  <w:szCs w:val="21"/>
                  <w:lang w:eastAsia="zh-CN"/>
                </w:rPr>
                <w:delText>Dizziness and Vertigo</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58" w:author="srabhi" w:date="2015-07-20T17:12:00Z"/>
                <w:rFonts w:ascii="Arial" w:hAnsi="Arial" w:cs="Arial"/>
                <w:color w:val="000000"/>
                <w:sz w:val="21"/>
                <w:szCs w:val="21"/>
                <w:lang w:val="en-US" w:eastAsia="zh-CN"/>
              </w:rPr>
            </w:pPr>
            <w:del w:id="12159" w:author="srabhi" w:date="2015-07-20T17:12:00Z">
              <w:r w:rsidRPr="00240276" w:rsidDel="007F6D69">
                <w:rPr>
                  <w:rFonts w:ascii="Arial" w:hAnsi="Arial" w:cs="Arial"/>
                  <w:color w:val="000000"/>
                  <w:sz w:val="21"/>
                  <w:szCs w:val="21"/>
                  <w:lang w:val="en-US" w:eastAsia="zh-CN"/>
                </w:rPr>
                <w:delText>1.00</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60" w:author="srabhi" w:date="2015-07-20T17:12:00Z"/>
                <w:rFonts w:ascii="Arial" w:hAnsi="Arial" w:cs="Arial"/>
                <w:color w:val="000000"/>
                <w:sz w:val="21"/>
                <w:szCs w:val="21"/>
                <w:lang w:val="en-US" w:eastAsia="zh-CN"/>
              </w:rPr>
            </w:pPr>
            <w:del w:id="12161" w:author="srabhi" w:date="2015-07-20T17:12:00Z">
              <w:r w:rsidRPr="00240276" w:rsidDel="007F6D69">
                <w:rPr>
                  <w:rFonts w:ascii="Arial" w:hAnsi="Arial" w:cs="Arial"/>
                  <w:color w:val="000000"/>
                  <w:sz w:val="21"/>
                  <w:szCs w:val="21"/>
                  <w:lang w:val="en-US" w:eastAsia="zh-CN"/>
                </w:rPr>
                <w:delText>0.71</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62" w:author="srabhi" w:date="2015-07-20T17:12:00Z"/>
                <w:rFonts w:ascii="Arial" w:hAnsi="Arial" w:cs="Arial"/>
                <w:color w:val="000000"/>
                <w:sz w:val="21"/>
                <w:szCs w:val="21"/>
                <w:lang w:val="en-US" w:eastAsia="zh-CN"/>
              </w:rPr>
            </w:pPr>
            <w:del w:id="12163" w:author="srabhi" w:date="2015-07-20T17:12:00Z">
              <w:r w:rsidRPr="00240276" w:rsidDel="007F6D69">
                <w:rPr>
                  <w:rFonts w:ascii="Arial" w:hAnsi="Arial" w:cs="Arial"/>
                  <w:color w:val="000000"/>
                  <w:sz w:val="21"/>
                  <w:szCs w:val="21"/>
                  <w:lang w:val="en-US" w:eastAsia="zh-CN"/>
                </w:rPr>
                <w:delText>1.38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64" w:author="srabhi" w:date="2015-07-20T17:12:00Z"/>
                <w:rFonts w:ascii="Arial" w:hAnsi="Arial" w:cs="Arial"/>
                <w:color w:val="000000"/>
                <w:sz w:val="21"/>
                <w:szCs w:val="21"/>
                <w:lang w:val="en-US" w:eastAsia="zh-CN"/>
              </w:rPr>
            </w:pPr>
            <w:del w:id="12165" w:author="srabhi" w:date="2015-07-20T17:12:00Z">
              <w:r w:rsidRPr="00240276" w:rsidDel="007F6D69">
                <w:rPr>
                  <w:rFonts w:ascii="Arial" w:hAnsi="Arial" w:cs="Arial"/>
                  <w:color w:val="000000"/>
                  <w:sz w:val="21"/>
                  <w:szCs w:val="21"/>
                  <w:lang w:val="en-US" w:eastAsia="zh-CN"/>
                </w:rPr>
                <w:delText>0.98</w:delText>
              </w:r>
            </w:del>
          </w:p>
        </w:tc>
      </w:tr>
      <w:tr w:rsidR="005530FA" w:rsidRPr="00240276" w:rsidDel="007F6D69" w:rsidTr="005530FA">
        <w:trPr>
          <w:trHeight w:val="192"/>
          <w:del w:id="12166"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167" w:author="srabhi" w:date="2015-07-20T17:12:00Z"/>
                <w:rFonts w:ascii="Arial" w:hAnsi="Arial" w:cs="Arial"/>
                <w:b/>
                <w:bCs/>
                <w:sz w:val="21"/>
                <w:szCs w:val="21"/>
                <w:lang w:val="en-US" w:eastAsia="zh-CN"/>
              </w:rPr>
            </w:pPr>
            <w:del w:id="12168" w:author="srabhi" w:date="2015-07-20T17:12:00Z">
              <w:r w:rsidRPr="00240276" w:rsidDel="007F6D69">
                <w:rPr>
                  <w:rFonts w:ascii="Arial" w:hAnsi="Arial" w:cs="Arial"/>
                  <w:b/>
                  <w:bCs/>
                  <w:sz w:val="21"/>
                  <w:szCs w:val="21"/>
                  <w:lang w:eastAsia="zh-CN"/>
                </w:rPr>
                <w:delText>Muscle weakness/spasm/spasticity</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69" w:author="srabhi" w:date="2015-07-20T17:12:00Z"/>
                <w:rFonts w:ascii="Arial" w:hAnsi="Arial" w:cs="Arial"/>
                <w:color w:val="000000"/>
                <w:sz w:val="21"/>
                <w:szCs w:val="21"/>
                <w:lang w:val="en-US" w:eastAsia="zh-CN"/>
              </w:rPr>
            </w:pPr>
            <w:del w:id="12170" w:author="srabhi" w:date="2015-07-20T17:12:00Z">
              <w:r w:rsidRPr="00240276" w:rsidDel="007F6D69">
                <w:rPr>
                  <w:rFonts w:ascii="Arial" w:hAnsi="Arial" w:cs="Arial"/>
                  <w:color w:val="000000"/>
                  <w:sz w:val="21"/>
                  <w:szCs w:val="21"/>
                  <w:lang w:val="en-US" w:eastAsia="zh-CN"/>
                </w:rPr>
                <w:delText>1.10</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71" w:author="srabhi" w:date="2015-07-20T17:12:00Z"/>
                <w:rFonts w:ascii="Arial" w:hAnsi="Arial" w:cs="Arial"/>
                <w:color w:val="000000"/>
                <w:sz w:val="21"/>
                <w:szCs w:val="21"/>
                <w:lang w:val="en-US" w:eastAsia="zh-CN"/>
              </w:rPr>
            </w:pPr>
            <w:del w:id="12172" w:author="srabhi" w:date="2015-07-20T17:12:00Z">
              <w:r w:rsidRPr="00240276" w:rsidDel="007F6D69">
                <w:rPr>
                  <w:rFonts w:ascii="Arial" w:hAnsi="Arial" w:cs="Arial"/>
                  <w:color w:val="000000"/>
                  <w:sz w:val="21"/>
                  <w:szCs w:val="21"/>
                  <w:lang w:val="en-US" w:eastAsia="zh-CN"/>
                </w:rPr>
                <w:delText>0.83</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73" w:author="srabhi" w:date="2015-07-20T17:12:00Z"/>
                <w:rFonts w:ascii="Arial" w:hAnsi="Arial" w:cs="Arial"/>
                <w:color w:val="000000"/>
                <w:sz w:val="21"/>
                <w:szCs w:val="21"/>
                <w:lang w:val="en-US" w:eastAsia="zh-CN"/>
              </w:rPr>
            </w:pPr>
            <w:del w:id="12174" w:author="srabhi" w:date="2015-07-20T17:12:00Z">
              <w:r w:rsidRPr="00240276" w:rsidDel="007F6D69">
                <w:rPr>
                  <w:rFonts w:ascii="Arial" w:hAnsi="Arial" w:cs="Arial"/>
                  <w:color w:val="000000"/>
                  <w:sz w:val="21"/>
                  <w:szCs w:val="21"/>
                  <w:lang w:val="en-US" w:eastAsia="zh-CN"/>
                </w:rPr>
                <w:delText>1.45</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75" w:author="srabhi" w:date="2015-07-20T17:12:00Z"/>
                <w:rFonts w:ascii="Arial" w:hAnsi="Arial" w:cs="Arial"/>
                <w:color w:val="000000"/>
                <w:sz w:val="21"/>
                <w:szCs w:val="21"/>
                <w:lang w:val="en-US" w:eastAsia="zh-CN"/>
              </w:rPr>
            </w:pPr>
            <w:del w:id="12176" w:author="srabhi" w:date="2015-07-20T17:12:00Z">
              <w:r w:rsidRPr="00240276" w:rsidDel="007F6D69">
                <w:rPr>
                  <w:rFonts w:ascii="Arial" w:hAnsi="Arial" w:cs="Arial"/>
                  <w:color w:val="000000"/>
                  <w:sz w:val="21"/>
                  <w:szCs w:val="21"/>
                  <w:lang w:val="en-US" w:eastAsia="zh-CN"/>
                </w:rPr>
                <w:delText>0.51</w:delText>
              </w:r>
            </w:del>
          </w:p>
        </w:tc>
      </w:tr>
      <w:tr w:rsidR="005530FA" w:rsidRPr="00240276" w:rsidDel="007F6D69" w:rsidTr="005530FA">
        <w:trPr>
          <w:trHeight w:val="192"/>
          <w:del w:id="12177"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178" w:author="srabhi" w:date="2015-07-20T17:12:00Z"/>
                <w:rFonts w:ascii="Arial" w:hAnsi="Arial" w:cs="Arial"/>
                <w:b/>
                <w:bCs/>
                <w:sz w:val="21"/>
                <w:szCs w:val="21"/>
                <w:lang w:val="en-US" w:eastAsia="zh-CN"/>
              </w:rPr>
            </w:pPr>
            <w:del w:id="12179" w:author="srabhi" w:date="2015-07-20T17:12:00Z">
              <w:r w:rsidRPr="00240276" w:rsidDel="007F6D69">
                <w:rPr>
                  <w:rFonts w:ascii="Arial" w:hAnsi="Arial" w:cs="Arial"/>
                  <w:b/>
                  <w:bCs/>
                  <w:sz w:val="21"/>
                  <w:szCs w:val="21"/>
                  <w:lang w:eastAsia="zh-CN"/>
                </w:rPr>
                <w:delText>Fatigue</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80" w:author="srabhi" w:date="2015-07-20T17:12:00Z"/>
                <w:rFonts w:ascii="Arial" w:hAnsi="Arial" w:cs="Arial"/>
                <w:color w:val="000000"/>
                <w:sz w:val="21"/>
                <w:szCs w:val="21"/>
                <w:lang w:val="en-US" w:eastAsia="zh-CN"/>
              </w:rPr>
            </w:pPr>
            <w:del w:id="12181" w:author="srabhi" w:date="2015-07-20T17:12:00Z">
              <w:r w:rsidRPr="00240276" w:rsidDel="007F6D69">
                <w:rPr>
                  <w:rFonts w:ascii="Arial" w:hAnsi="Arial" w:cs="Arial"/>
                  <w:color w:val="000000"/>
                  <w:sz w:val="21"/>
                  <w:szCs w:val="21"/>
                  <w:lang w:val="en-US" w:eastAsia="zh-CN"/>
                </w:rPr>
                <w:delText>0.97</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82" w:author="srabhi" w:date="2015-07-20T17:12:00Z"/>
                <w:rFonts w:ascii="Arial" w:hAnsi="Arial" w:cs="Arial"/>
                <w:color w:val="000000"/>
                <w:sz w:val="21"/>
                <w:szCs w:val="21"/>
                <w:lang w:val="en-US" w:eastAsia="zh-CN"/>
              </w:rPr>
            </w:pPr>
            <w:del w:id="12183" w:author="srabhi" w:date="2015-07-20T17:12:00Z">
              <w:r w:rsidRPr="00240276" w:rsidDel="007F6D69">
                <w:rPr>
                  <w:rFonts w:ascii="Arial" w:hAnsi="Arial" w:cs="Arial"/>
                  <w:color w:val="000000"/>
                  <w:sz w:val="21"/>
                  <w:szCs w:val="21"/>
                  <w:lang w:val="en-US" w:eastAsia="zh-CN"/>
                </w:rPr>
                <w:delText>0.76</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84" w:author="srabhi" w:date="2015-07-20T17:12:00Z"/>
                <w:rFonts w:ascii="Arial" w:hAnsi="Arial" w:cs="Arial"/>
                <w:color w:val="000000"/>
                <w:sz w:val="21"/>
                <w:szCs w:val="21"/>
                <w:lang w:val="en-US" w:eastAsia="zh-CN"/>
              </w:rPr>
            </w:pPr>
            <w:del w:id="12185" w:author="srabhi" w:date="2015-07-20T17:12:00Z">
              <w:r w:rsidRPr="00240276" w:rsidDel="007F6D69">
                <w:rPr>
                  <w:rFonts w:ascii="Arial" w:hAnsi="Arial" w:cs="Arial"/>
                  <w:color w:val="000000"/>
                  <w:sz w:val="21"/>
                  <w:szCs w:val="21"/>
                  <w:lang w:val="en-US" w:eastAsia="zh-CN"/>
                </w:rPr>
                <w:delText>1.22</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86" w:author="srabhi" w:date="2015-07-20T17:12:00Z"/>
                <w:rFonts w:ascii="Arial" w:hAnsi="Arial" w:cs="Arial"/>
                <w:color w:val="000000"/>
                <w:sz w:val="21"/>
                <w:szCs w:val="21"/>
                <w:lang w:val="en-US" w:eastAsia="zh-CN"/>
              </w:rPr>
            </w:pPr>
            <w:del w:id="12187" w:author="srabhi" w:date="2015-07-20T17:12:00Z">
              <w:r w:rsidRPr="00240276" w:rsidDel="007F6D69">
                <w:rPr>
                  <w:rFonts w:ascii="Arial" w:hAnsi="Arial" w:cs="Arial"/>
                  <w:color w:val="000000"/>
                  <w:sz w:val="21"/>
                  <w:szCs w:val="21"/>
                  <w:lang w:val="en-US" w:eastAsia="zh-CN"/>
                </w:rPr>
                <w:delText>0.78</w:delText>
              </w:r>
            </w:del>
          </w:p>
        </w:tc>
      </w:tr>
      <w:tr w:rsidR="005530FA" w:rsidRPr="00240276" w:rsidDel="007F6D69" w:rsidTr="005530FA">
        <w:trPr>
          <w:trHeight w:val="192"/>
          <w:del w:id="12188"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189" w:author="srabhi" w:date="2015-07-20T17:12:00Z"/>
                <w:rFonts w:ascii="Arial" w:hAnsi="Arial" w:cs="Arial"/>
                <w:b/>
                <w:bCs/>
                <w:sz w:val="21"/>
                <w:szCs w:val="21"/>
                <w:lang w:val="en-US" w:eastAsia="zh-CN"/>
              </w:rPr>
            </w:pPr>
            <w:del w:id="12190" w:author="srabhi" w:date="2015-07-20T17:12:00Z">
              <w:r w:rsidRPr="00240276" w:rsidDel="007F6D69">
                <w:rPr>
                  <w:rFonts w:ascii="Arial" w:hAnsi="Arial" w:cs="Arial"/>
                  <w:b/>
                  <w:bCs/>
                  <w:sz w:val="21"/>
                  <w:szCs w:val="21"/>
                  <w:lang w:eastAsia="zh-CN"/>
                </w:rPr>
                <w:delText>Bladder Dysfunction</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91" w:author="srabhi" w:date="2015-07-20T17:12:00Z"/>
                <w:rFonts w:ascii="Arial" w:hAnsi="Arial" w:cs="Arial"/>
                <w:color w:val="000000"/>
                <w:sz w:val="21"/>
                <w:szCs w:val="21"/>
                <w:lang w:val="en-US" w:eastAsia="zh-CN"/>
              </w:rPr>
            </w:pPr>
            <w:del w:id="12192" w:author="srabhi" w:date="2015-07-20T17:12:00Z">
              <w:r w:rsidRPr="00240276" w:rsidDel="007F6D69">
                <w:rPr>
                  <w:rFonts w:ascii="Arial" w:hAnsi="Arial" w:cs="Arial"/>
                  <w:color w:val="000000"/>
                  <w:sz w:val="21"/>
                  <w:szCs w:val="21"/>
                  <w:lang w:val="en-US" w:eastAsia="zh-CN"/>
                </w:rPr>
                <w:delText>1.25</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93" w:author="srabhi" w:date="2015-07-20T17:12:00Z"/>
                <w:rFonts w:ascii="Arial" w:hAnsi="Arial" w:cs="Arial"/>
                <w:color w:val="000000"/>
                <w:sz w:val="21"/>
                <w:szCs w:val="21"/>
                <w:lang w:val="en-US" w:eastAsia="zh-CN"/>
              </w:rPr>
            </w:pPr>
            <w:del w:id="12194" w:author="srabhi" w:date="2015-07-20T17:12:00Z">
              <w:r w:rsidRPr="00240276" w:rsidDel="007F6D69">
                <w:rPr>
                  <w:rFonts w:ascii="Arial" w:hAnsi="Arial" w:cs="Arial"/>
                  <w:color w:val="000000"/>
                  <w:sz w:val="21"/>
                  <w:szCs w:val="21"/>
                  <w:lang w:val="en-US" w:eastAsia="zh-CN"/>
                </w:rPr>
                <w:delText>0.93</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95" w:author="srabhi" w:date="2015-07-20T17:12:00Z"/>
                <w:rFonts w:ascii="Arial" w:hAnsi="Arial" w:cs="Arial"/>
                <w:color w:val="000000"/>
                <w:sz w:val="21"/>
                <w:szCs w:val="21"/>
                <w:lang w:val="en-US" w:eastAsia="zh-CN"/>
              </w:rPr>
            </w:pPr>
            <w:del w:id="12196" w:author="srabhi" w:date="2015-07-20T17:12:00Z">
              <w:r w:rsidRPr="00240276" w:rsidDel="007F6D69">
                <w:rPr>
                  <w:rFonts w:ascii="Arial" w:hAnsi="Arial" w:cs="Arial"/>
                  <w:color w:val="000000"/>
                  <w:sz w:val="21"/>
                  <w:szCs w:val="21"/>
                  <w:lang w:val="en-US" w:eastAsia="zh-CN"/>
                </w:rPr>
                <w:delText>1.68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197" w:author="srabhi" w:date="2015-07-20T17:12:00Z"/>
                <w:rFonts w:ascii="Arial" w:hAnsi="Arial" w:cs="Arial"/>
                <w:color w:val="000000"/>
                <w:sz w:val="21"/>
                <w:szCs w:val="21"/>
                <w:lang w:val="en-US" w:eastAsia="zh-CN"/>
              </w:rPr>
            </w:pPr>
            <w:del w:id="12198" w:author="srabhi" w:date="2015-07-20T17:12:00Z">
              <w:r w:rsidRPr="00240276" w:rsidDel="007F6D69">
                <w:rPr>
                  <w:rFonts w:ascii="Arial" w:hAnsi="Arial" w:cs="Arial"/>
                  <w:color w:val="000000"/>
                  <w:sz w:val="21"/>
                  <w:szCs w:val="21"/>
                  <w:lang w:val="en-US" w:eastAsia="zh-CN"/>
                </w:rPr>
                <w:delText>0.14</w:delText>
              </w:r>
            </w:del>
          </w:p>
        </w:tc>
      </w:tr>
      <w:tr w:rsidR="005530FA" w:rsidRPr="00240276" w:rsidDel="007F6D69" w:rsidTr="005530FA">
        <w:trPr>
          <w:trHeight w:val="192"/>
          <w:del w:id="12199"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200" w:author="srabhi" w:date="2015-07-20T17:12:00Z"/>
                <w:rFonts w:ascii="Arial" w:hAnsi="Arial" w:cs="Arial"/>
                <w:b/>
                <w:bCs/>
                <w:sz w:val="21"/>
                <w:szCs w:val="21"/>
                <w:lang w:val="en-US" w:eastAsia="zh-CN"/>
              </w:rPr>
            </w:pPr>
            <w:del w:id="12201" w:author="srabhi" w:date="2015-07-20T17:12:00Z">
              <w:r w:rsidRPr="00240276" w:rsidDel="007F6D69">
                <w:rPr>
                  <w:rFonts w:ascii="Arial" w:hAnsi="Arial" w:cs="Arial"/>
                  <w:b/>
                  <w:bCs/>
                  <w:sz w:val="21"/>
                  <w:szCs w:val="21"/>
                  <w:lang w:eastAsia="zh-CN"/>
                </w:rPr>
                <w:delText>Bowel Dysfunction</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02" w:author="srabhi" w:date="2015-07-20T17:12:00Z"/>
                <w:rFonts w:ascii="Arial" w:hAnsi="Arial" w:cs="Arial"/>
                <w:color w:val="000000"/>
                <w:sz w:val="21"/>
                <w:szCs w:val="21"/>
                <w:lang w:val="en-US" w:eastAsia="zh-CN"/>
              </w:rPr>
            </w:pPr>
            <w:del w:id="12203" w:author="srabhi" w:date="2015-07-20T17:12:00Z">
              <w:r w:rsidRPr="00240276" w:rsidDel="007F6D69">
                <w:rPr>
                  <w:rFonts w:ascii="Arial" w:hAnsi="Arial" w:cs="Arial"/>
                  <w:color w:val="000000"/>
                  <w:sz w:val="21"/>
                  <w:szCs w:val="21"/>
                  <w:lang w:val="en-US" w:eastAsia="zh-CN"/>
                </w:rPr>
                <w:delText>1.07</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04" w:author="srabhi" w:date="2015-07-20T17:12:00Z"/>
                <w:rFonts w:ascii="Arial" w:hAnsi="Arial" w:cs="Arial"/>
                <w:color w:val="000000"/>
                <w:sz w:val="21"/>
                <w:szCs w:val="21"/>
                <w:lang w:val="en-US" w:eastAsia="zh-CN"/>
              </w:rPr>
            </w:pPr>
            <w:del w:id="12205" w:author="srabhi" w:date="2015-07-20T17:12:00Z">
              <w:r w:rsidRPr="00240276" w:rsidDel="007F6D69">
                <w:rPr>
                  <w:rFonts w:ascii="Arial" w:hAnsi="Arial" w:cs="Arial"/>
                  <w:color w:val="000000"/>
                  <w:sz w:val="21"/>
                  <w:szCs w:val="21"/>
                  <w:lang w:val="en-US" w:eastAsia="zh-CN"/>
                </w:rPr>
                <w:delText>0.77</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06" w:author="srabhi" w:date="2015-07-20T17:12:00Z"/>
                <w:rFonts w:ascii="Arial" w:hAnsi="Arial" w:cs="Arial"/>
                <w:color w:val="000000"/>
                <w:sz w:val="21"/>
                <w:szCs w:val="21"/>
                <w:lang w:val="en-US" w:eastAsia="zh-CN"/>
              </w:rPr>
            </w:pPr>
            <w:del w:id="12207" w:author="srabhi" w:date="2015-07-20T17:12:00Z">
              <w:r w:rsidRPr="00240276" w:rsidDel="007F6D69">
                <w:rPr>
                  <w:rFonts w:ascii="Arial" w:hAnsi="Arial" w:cs="Arial"/>
                  <w:color w:val="000000"/>
                  <w:sz w:val="21"/>
                  <w:szCs w:val="21"/>
                  <w:lang w:val="en-US" w:eastAsia="zh-CN"/>
                </w:rPr>
                <w:delText>1.46</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08" w:author="srabhi" w:date="2015-07-20T17:12:00Z"/>
                <w:rFonts w:ascii="Arial" w:hAnsi="Arial" w:cs="Arial"/>
                <w:color w:val="000000"/>
                <w:sz w:val="21"/>
                <w:szCs w:val="21"/>
                <w:lang w:val="en-US" w:eastAsia="zh-CN"/>
              </w:rPr>
            </w:pPr>
            <w:del w:id="12209" w:author="srabhi" w:date="2015-07-20T17:12:00Z">
              <w:r w:rsidRPr="00240276" w:rsidDel="007F6D69">
                <w:rPr>
                  <w:rFonts w:ascii="Arial" w:hAnsi="Arial" w:cs="Arial"/>
                  <w:color w:val="000000"/>
                  <w:sz w:val="21"/>
                  <w:szCs w:val="21"/>
                  <w:lang w:val="en-US" w:eastAsia="zh-CN"/>
                </w:rPr>
                <w:delText>0.70</w:delText>
              </w:r>
            </w:del>
          </w:p>
        </w:tc>
      </w:tr>
      <w:tr w:rsidR="005530FA" w:rsidRPr="00240276" w:rsidDel="007F6D69" w:rsidTr="005530FA">
        <w:trPr>
          <w:trHeight w:val="192"/>
          <w:del w:id="12210"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211" w:author="srabhi" w:date="2015-07-20T17:12:00Z"/>
                <w:rFonts w:ascii="Arial" w:hAnsi="Arial" w:cs="Arial"/>
                <w:b/>
                <w:bCs/>
                <w:sz w:val="21"/>
                <w:szCs w:val="21"/>
                <w:lang w:val="en-US" w:eastAsia="zh-CN"/>
              </w:rPr>
            </w:pPr>
            <w:del w:id="12212" w:author="srabhi" w:date="2015-07-20T17:12:00Z">
              <w:r w:rsidRPr="00240276" w:rsidDel="007F6D69">
                <w:rPr>
                  <w:rFonts w:ascii="Arial" w:hAnsi="Arial" w:cs="Arial"/>
                  <w:b/>
                  <w:bCs/>
                  <w:sz w:val="21"/>
                  <w:szCs w:val="21"/>
                  <w:lang w:eastAsia="zh-CN"/>
                </w:rPr>
                <w:delText>Visual Symptoms</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13" w:author="srabhi" w:date="2015-07-20T17:12:00Z"/>
                <w:rFonts w:ascii="Arial" w:hAnsi="Arial" w:cs="Arial"/>
                <w:color w:val="000000"/>
                <w:sz w:val="21"/>
                <w:szCs w:val="21"/>
                <w:lang w:val="en-US" w:eastAsia="zh-CN"/>
              </w:rPr>
            </w:pPr>
            <w:del w:id="12214" w:author="srabhi" w:date="2015-07-20T17:12:00Z">
              <w:r w:rsidRPr="00240276" w:rsidDel="007F6D69">
                <w:rPr>
                  <w:rFonts w:ascii="Arial" w:hAnsi="Arial" w:cs="Arial"/>
                  <w:color w:val="000000"/>
                  <w:sz w:val="21"/>
                  <w:szCs w:val="21"/>
                  <w:lang w:val="en-US" w:eastAsia="zh-CN"/>
                </w:rPr>
                <w:delText>0.86</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15" w:author="srabhi" w:date="2015-07-20T17:12:00Z"/>
                <w:rFonts w:ascii="Arial" w:hAnsi="Arial" w:cs="Arial"/>
                <w:color w:val="000000"/>
                <w:sz w:val="21"/>
                <w:szCs w:val="21"/>
                <w:lang w:val="en-US" w:eastAsia="zh-CN"/>
              </w:rPr>
            </w:pPr>
            <w:del w:id="12216" w:author="srabhi" w:date="2015-07-20T17:12:00Z">
              <w:r w:rsidRPr="00240276" w:rsidDel="007F6D69">
                <w:rPr>
                  <w:rFonts w:ascii="Arial" w:hAnsi="Arial" w:cs="Arial"/>
                  <w:color w:val="000000"/>
                  <w:sz w:val="21"/>
                  <w:szCs w:val="21"/>
                  <w:lang w:val="en-US" w:eastAsia="zh-CN"/>
                </w:rPr>
                <w:delText>0.63</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17" w:author="srabhi" w:date="2015-07-20T17:12:00Z"/>
                <w:rFonts w:ascii="Arial" w:hAnsi="Arial" w:cs="Arial"/>
                <w:color w:val="000000"/>
                <w:sz w:val="21"/>
                <w:szCs w:val="21"/>
                <w:lang w:val="en-US" w:eastAsia="zh-CN"/>
              </w:rPr>
            </w:pPr>
            <w:del w:id="12218" w:author="srabhi" w:date="2015-07-20T17:12:00Z">
              <w:r w:rsidRPr="00240276" w:rsidDel="007F6D69">
                <w:rPr>
                  <w:rFonts w:ascii="Arial" w:hAnsi="Arial" w:cs="Arial"/>
                  <w:color w:val="000000"/>
                  <w:sz w:val="21"/>
                  <w:szCs w:val="21"/>
                  <w:lang w:val="en-US" w:eastAsia="zh-CN"/>
                </w:rPr>
                <w:delText>1.16</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19" w:author="srabhi" w:date="2015-07-20T17:12:00Z"/>
                <w:rFonts w:ascii="Arial" w:hAnsi="Arial" w:cs="Arial"/>
                <w:color w:val="000000"/>
                <w:sz w:val="21"/>
                <w:szCs w:val="21"/>
                <w:lang w:val="en-US" w:eastAsia="zh-CN"/>
              </w:rPr>
            </w:pPr>
            <w:del w:id="12220" w:author="srabhi" w:date="2015-07-20T17:12:00Z">
              <w:r w:rsidRPr="00240276" w:rsidDel="007F6D69">
                <w:rPr>
                  <w:rFonts w:ascii="Arial" w:hAnsi="Arial" w:cs="Arial"/>
                  <w:color w:val="000000"/>
                  <w:sz w:val="21"/>
                  <w:szCs w:val="21"/>
                  <w:lang w:val="en-US" w:eastAsia="zh-CN"/>
                </w:rPr>
                <w:delText>0.34</w:delText>
              </w:r>
            </w:del>
          </w:p>
        </w:tc>
      </w:tr>
      <w:tr w:rsidR="005530FA" w:rsidRPr="00240276" w:rsidDel="007F6D69" w:rsidTr="005530FA">
        <w:trPr>
          <w:trHeight w:val="192"/>
          <w:del w:id="12221"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222" w:author="srabhi" w:date="2015-07-20T17:12:00Z"/>
                <w:rFonts w:ascii="Arial" w:hAnsi="Arial" w:cs="Arial"/>
                <w:b/>
                <w:bCs/>
                <w:sz w:val="21"/>
                <w:szCs w:val="21"/>
                <w:lang w:val="en-US" w:eastAsia="zh-CN"/>
              </w:rPr>
            </w:pPr>
            <w:del w:id="12223" w:author="srabhi" w:date="2015-07-20T17:12:00Z">
              <w:r w:rsidRPr="00240276" w:rsidDel="007F6D69">
                <w:rPr>
                  <w:rFonts w:ascii="Arial" w:hAnsi="Arial" w:cs="Arial"/>
                  <w:b/>
                  <w:bCs/>
                  <w:sz w:val="21"/>
                  <w:szCs w:val="21"/>
                  <w:lang w:eastAsia="zh-CN"/>
                </w:rPr>
                <w:delText>Pain</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24" w:author="srabhi" w:date="2015-07-20T17:12:00Z"/>
                <w:rFonts w:ascii="Arial" w:hAnsi="Arial" w:cs="Arial"/>
                <w:color w:val="000000"/>
                <w:sz w:val="21"/>
                <w:szCs w:val="21"/>
                <w:lang w:val="en-US" w:eastAsia="zh-CN"/>
              </w:rPr>
            </w:pPr>
            <w:del w:id="12225" w:author="srabhi" w:date="2015-07-20T17:12:00Z">
              <w:r w:rsidRPr="00240276" w:rsidDel="007F6D69">
                <w:rPr>
                  <w:rFonts w:ascii="Arial" w:hAnsi="Arial" w:cs="Arial"/>
                  <w:color w:val="000000"/>
                  <w:sz w:val="21"/>
                  <w:szCs w:val="21"/>
                  <w:lang w:val="en-US" w:eastAsia="zh-CN"/>
                </w:rPr>
                <w:delText>1.27</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26" w:author="srabhi" w:date="2015-07-20T17:12:00Z"/>
                <w:rFonts w:ascii="Arial" w:hAnsi="Arial" w:cs="Arial"/>
                <w:color w:val="000000"/>
                <w:sz w:val="21"/>
                <w:szCs w:val="21"/>
                <w:lang w:val="en-US" w:eastAsia="zh-CN"/>
              </w:rPr>
            </w:pPr>
            <w:del w:id="12227" w:author="srabhi" w:date="2015-07-20T17:12:00Z">
              <w:r w:rsidRPr="00240276" w:rsidDel="007F6D69">
                <w:rPr>
                  <w:rFonts w:ascii="Arial" w:hAnsi="Arial" w:cs="Arial"/>
                  <w:color w:val="000000"/>
                  <w:sz w:val="21"/>
                  <w:szCs w:val="21"/>
                  <w:lang w:val="en-US" w:eastAsia="zh-CN"/>
                </w:rPr>
                <w:delText>0.86</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28" w:author="srabhi" w:date="2015-07-20T17:12:00Z"/>
                <w:rFonts w:ascii="Arial" w:hAnsi="Arial" w:cs="Arial"/>
                <w:color w:val="000000"/>
                <w:sz w:val="21"/>
                <w:szCs w:val="21"/>
                <w:lang w:val="en-US" w:eastAsia="zh-CN"/>
              </w:rPr>
            </w:pPr>
            <w:del w:id="12229" w:author="srabhi" w:date="2015-07-20T17:12:00Z">
              <w:r w:rsidRPr="00240276" w:rsidDel="007F6D69">
                <w:rPr>
                  <w:rFonts w:ascii="Arial" w:hAnsi="Arial" w:cs="Arial"/>
                  <w:color w:val="000000"/>
                  <w:sz w:val="21"/>
                  <w:szCs w:val="21"/>
                  <w:lang w:val="en-US" w:eastAsia="zh-CN"/>
                </w:rPr>
                <w:delText>1.83</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30" w:author="srabhi" w:date="2015-07-20T17:12:00Z"/>
                <w:rFonts w:ascii="Arial" w:hAnsi="Arial" w:cs="Arial"/>
                <w:color w:val="000000"/>
                <w:sz w:val="21"/>
                <w:szCs w:val="21"/>
                <w:lang w:val="en-US" w:eastAsia="zh-CN"/>
              </w:rPr>
            </w:pPr>
            <w:del w:id="12231" w:author="srabhi" w:date="2015-07-20T17:12:00Z">
              <w:r w:rsidRPr="00240276" w:rsidDel="007F6D69">
                <w:rPr>
                  <w:rFonts w:ascii="Arial" w:hAnsi="Arial" w:cs="Arial"/>
                  <w:color w:val="000000"/>
                  <w:sz w:val="21"/>
                  <w:szCs w:val="21"/>
                  <w:lang w:val="en-US" w:eastAsia="zh-CN"/>
                </w:rPr>
                <w:delText>0.22</w:delText>
              </w:r>
            </w:del>
          </w:p>
        </w:tc>
      </w:tr>
      <w:tr w:rsidR="005530FA" w:rsidRPr="00240276" w:rsidDel="007F6D69" w:rsidTr="005530FA">
        <w:trPr>
          <w:trHeight w:val="192"/>
          <w:del w:id="12232"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233" w:author="srabhi" w:date="2015-07-20T17:12:00Z"/>
                <w:rFonts w:ascii="Arial" w:hAnsi="Arial" w:cs="Arial"/>
                <w:b/>
                <w:bCs/>
                <w:sz w:val="21"/>
                <w:szCs w:val="21"/>
                <w:lang w:val="en-US" w:eastAsia="zh-CN"/>
              </w:rPr>
            </w:pPr>
            <w:del w:id="12234" w:author="srabhi" w:date="2015-07-20T17:12:00Z">
              <w:r w:rsidRPr="00240276" w:rsidDel="007F6D69">
                <w:rPr>
                  <w:rFonts w:ascii="Arial" w:hAnsi="Arial" w:cs="Arial"/>
                  <w:b/>
                  <w:bCs/>
                  <w:sz w:val="21"/>
                  <w:szCs w:val="21"/>
                  <w:lang w:eastAsia="zh-CN"/>
                </w:rPr>
                <w:delText>Headache</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35" w:author="srabhi" w:date="2015-07-20T17:12:00Z"/>
                <w:rFonts w:ascii="Arial" w:hAnsi="Arial" w:cs="Arial"/>
                <w:color w:val="000000"/>
                <w:sz w:val="21"/>
                <w:szCs w:val="21"/>
                <w:lang w:val="en-US" w:eastAsia="zh-CN"/>
              </w:rPr>
            </w:pPr>
            <w:del w:id="12236" w:author="srabhi" w:date="2015-07-20T17:12:00Z">
              <w:r w:rsidRPr="00240276" w:rsidDel="007F6D69">
                <w:rPr>
                  <w:rFonts w:ascii="Arial" w:hAnsi="Arial" w:cs="Arial"/>
                  <w:color w:val="000000"/>
                  <w:sz w:val="21"/>
                  <w:szCs w:val="21"/>
                  <w:lang w:val="en-US" w:eastAsia="zh-CN"/>
                </w:rPr>
                <w:delText>0.97</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37" w:author="srabhi" w:date="2015-07-20T17:12:00Z"/>
                <w:rFonts w:ascii="Arial" w:hAnsi="Arial" w:cs="Arial"/>
                <w:color w:val="000000"/>
                <w:sz w:val="21"/>
                <w:szCs w:val="21"/>
                <w:lang w:val="en-US" w:eastAsia="zh-CN"/>
              </w:rPr>
            </w:pPr>
            <w:del w:id="12238" w:author="srabhi" w:date="2015-07-20T17:12:00Z">
              <w:r w:rsidRPr="00240276" w:rsidDel="007F6D69">
                <w:rPr>
                  <w:rFonts w:ascii="Arial" w:hAnsi="Arial" w:cs="Arial"/>
                  <w:color w:val="000000"/>
                  <w:sz w:val="21"/>
                  <w:szCs w:val="21"/>
                  <w:lang w:val="en-US" w:eastAsia="zh-CN"/>
                </w:rPr>
                <w:delText>0.74</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39" w:author="srabhi" w:date="2015-07-20T17:12:00Z"/>
                <w:rFonts w:ascii="Arial" w:hAnsi="Arial" w:cs="Arial"/>
                <w:color w:val="000000"/>
                <w:sz w:val="21"/>
                <w:szCs w:val="21"/>
                <w:lang w:val="en-US" w:eastAsia="zh-CN"/>
              </w:rPr>
            </w:pPr>
            <w:del w:id="12240" w:author="srabhi" w:date="2015-07-20T17:12:00Z">
              <w:r w:rsidRPr="00240276" w:rsidDel="007F6D69">
                <w:rPr>
                  <w:rFonts w:ascii="Arial" w:hAnsi="Arial" w:cs="Arial"/>
                  <w:color w:val="000000"/>
                  <w:sz w:val="21"/>
                  <w:szCs w:val="21"/>
                  <w:lang w:val="en-US" w:eastAsia="zh-CN"/>
                </w:rPr>
                <w:delText>1.25</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41" w:author="srabhi" w:date="2015-07-20T17:12:00Z"/>
                <w:rFonts w:ascii="Arial" w:hAnsi="Arial" w:cs="Arial"/>
                <w:color w:val="000000"/>
                <w:sz w:val="21"/>
                <w:szCs w:val="21"/>
                <w:lang w:val="en-US" w:eastAsia="zh-CN"/>
              </w:rPr>
            </w:pPr>
            <w:del w:id="12242" w:author="srabhi" w:date="2015-07-20T17:12:00Z">
              <w:r w:rsidRPr="00240276" w:rsidDel="007F6D69">
                <w:rPr>
                  <w:rFonts w:ascii="Arial" w:hAnsi="Arial" w:cs="Arial"/>
                  <w:color w:val="000000"/>
                  <w:sz w:val="21"/>
                  <w:szCs w:val="21"/>
                  <w:lang w:val="en-US" w:eastAsia="zh-CN"/>
                </w:rPr>
                <w:delText>0.81</w:delText>
              </w:r>
            </w:del>
          </w:p>
        </w:tc>
      </w:tr>
      <w:tr w:rsidR="005530FA" w:rsidRPr="00240276" w:rsidDel="007F6D69" w:rsidTr="005530FA">
        <w:trPr>
          <w:trHeight w:val="192"/>
          <w:del w:id="12243"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244" w:author="srabhi" w:date="2015-07-20T17:12:00Z"/>
                <w:rFonts w:ascii="Arial" w:hAnsi="Arial" w:cs="Arial"/>
                <w:b/>
                <w:bCs/>
                <w:sz w:val="21"/>
                <w:szCs w:val="21"/>
                <w:lang w:val="en-US" w:eastAsia="zh-CN"/>
              </w:rPr>
            </w:pPr>
            <w:del w:id="12245" w:author="srabhi" w:date="2015-07-20T17:12:00Z">
              <w:r w:rsidRPr="00240276" w:rsidDel="007F6D69">
                <w:rPr>
                  <w:rFonts w:ascii="Arial" w:hAnsi="Arial" w:cs="Arial"/>
                  <w:b/>
                  <w:bCs/>
                  <w:sz w:val="21"/>
                  <w:szCs w:val="21"/>
                  <w:lang w:eastAsia="zh-CN"/>
                </w:rPr>
                <w:delText>Seizures</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46" w:author="srabhi" w:date="2015-07-20T17:12:00Z"/>
                <w:rFonts w:ascii="Arial" w:hAnsi="Arial" w:cs="Arial"/>
                <w:color w:val="000000"/>
                <w:sz w:val="21"/>
                <w:szCs w:val="21"/>
                <w:lang w:val="en-US" w:eastAsia="zh-CN"/>
              </w:rPr>
            </w:pPr>
            <w:del w:id="12247" w:author="srabhi" w:date="2015-07-20T17:12:00Z">
              <w:r w:rsidRPr="00240276" w:rsidDel="007F6D69">
                <w:rPr>
                  <w:rFonts w:ascii="Arial" w:hAnsi="Arial" w:cs="Arial"/>
                  <w:color w:val="000000"/>
                  <w:sz w:val="21"/>
                  <w:szCs w:val="21"/>
                  <w:lang w:val="en-US" w:eastAsia="zh-CN"/>
                </w:rPr>
                <w:delText>1.45</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48" w:author="srabhi" w:date="2015-07-20T17:12:00Z"/>
                <w:rFonts w:ascii="Arial" w:hAnsi="Arial" w:cs="Arial"/>
                <w:color w:val="000000"/>
                <w:sz w:val="21"/>
                <w:szCs w:val="21"/>
                <w:lang w:val="en-US" w:eastAsia="zh-CN"/>
              </w:rPr>
            </w:pPr>
            <w:del w:id="12249" w:author="srabhi" w:date="2015-07-20T17:12:00Z">
              <w:r w:rsidRPr="00240276" w:rsidDel="007F6D69">
                <w:rPr>
                  <w:rFonts w:ascii="Arial" w:hAnsi="Arial" w:cs="Arial"/>
                  <w:color w:val="000000"/>
                  <w:sz w:val="21"/>
                  <w:szCs w:val="21"/>
                  <w:lang w:val="en-US" w:eastAsia="zh-CN"/>
                </w:rPr>
                <w:delText>0.86</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50" w:author="srabhi" w:date="2015-07-20T17:12:00Z"/>
                <w:rFonts w:ascii="Arial" w:hAnsi="Arial" w:cs="Arial"/>
                <w:color w:val="000000"/>
                <w:sz w:val="21"/>
                <w:szCs w:val="21"/>
                <w:lang w:val="en-US" w:eastAsia="zh-CN"/>
              </w:rPr>
            </w:pPr>
            <w:del w:id="12251" w:author="srabhi" w:date="2015-07-20T17:12:00Z">
              <w:r w:rsidRPr="00240276" w:rsidDel="007F6D69">
                <w:rPr>
                  <w:rFonts w:ascii="Arial" w:hAnsi="Arial" w:cs="Arial"/>
                  <w:color w:val="000000"/>
                  <w:sz w:val="21"/>
                  <w:szCs w:val="21"/>
                  <w:lang w:val="en-US" w:eastAsia="zh-CN"/>
                </w:rPr>
                <w:delText>2.38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52" w:author="srabhi" w:date="2015-07-20T17:12:00Z"/>
                <w:rFonts w:ascii="Arial" w:hAnsi="Arial" w:cs="Arial"/>
                <w:color w:val="000000"/>
                <w:sz w:val="21"/>
                <w:szCs w:val="21"/>
                <w:lang w:val="en-US" w:eastAsia="zh-CN"/>
              </w:rPr>
            </w:pPr>
            <w:del w:id="12253" w:author="srabhi" w:date="2015-07-20T17:12:00Z">
              <w:r w:rsidRPr="00240276" w:rsidDel="007F6D69">
                <w:rPr>
                  <w:rFonts w:ascii="Arial" w:hAnsi="Arial" w:cs="Arial"/>
                  <w:color w:val="000000"/>
                  <w:sz w:val="21"/>
                  <w:szCs w:val="21"/>
                  <w:lang w:val="en-US" w:eastAsia="zh-CN"/>
                </w:rPr>
                <w:delText>0.15</w:delText>
              </w:r>
            </w:del>
          </w:p>
        </w:tc>
      </w:tr>
      <w:tr w:rsidR="005530FA" w:rsidRPr="00240276" w:rsidDel="007F6D69" w:rsidTr="005530FA">
        <w:trPr>
          <w:trHeight w:val="192"/>
          <w:del w:id="12254"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255" w:author="srabhi" w:date="2015-07-20T17:12:00Z"/>
                <w:rFonts w:ascii="Arial" w:hAnsi="Arial" w:cs="Arial"/>
                <w:b/>
                <w:bCs/>
                <w:sz w:val="21"/>
                <w:szCs w:val="21"/>
                <w:lang w:val="en-US" w:eastAsia="zh-CN"/>
              </w:rPr>
            </w:pPr>
            <w:del w:id="12256" w:author="srabhi" w:date="2015-07-20T17:12:00Z">
              <w:r w:rsidRPr="00240276" w:rsidDel="007F6D69">
                <w:rPr>
                  <w:rFonts w:ascii="Arial" w:hAnsi="Arial" w:cs="Arial"/>
                  <w:b/>
                  <w:bCs/>
                  <w:sz w:val="21"/>
                  <w:szCs w:val="21"/>
                  <w:lang w:eastAsia="zh-CN"/>
                </w:rPr>
                <w:delText>Tremor</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57" w:author="srabhi" w:date="2015-07-20T17:12:00Z"/>
                <w:rFonts w:ascii="Arial" w:hAnsi="Arial" w:cs="Arial"/>
                <w:color w:val="000000"/>
                <w:sz w:val="21"/>
                <w:szCs w:val="21"/>
                <w:lang w:val="en-US" w:eastAsia="zh-CN"/>
              </w:rPr>
            </w:pPr>
            <w:del w:id="12258" w:author="srabhi" w:date="2015-07-20T17:12:00Z">
              <w:r w:rsidRPr="00240276" w:rsidDel="007F6D69">
                <w:rPr>
                  <w:rFonts w:ascii="Arial" w:hAnsi="Arial" w:cs="Arial"/>
                  <w:color w:val="000000"/>
                  <w:sz w:val="21"/>
                  <w:szCs w:val="21"/>
                  <w:lang w:val="en-US" w:eastAsia="zh-CN"/>
                </w:rPr>
                <w:delText>1.21</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59" w:author="srabhi" w:date="2015-07-20T17:12:00Z"/>
                <w:rFonts w:ascii="Arial" w:hAnsi="Arial" w:cs="Arial"/>
                <w:color w:val="000000"/>
                <w:sz w:val="21"/>
                <w:szCs w:val="21"/>
                <w:lang w:val="en-US" w:eastAsia="zh-CN"/>
              </w:rPr>
            </w:pPr>
            <w:del w:id="12260" w:author="srabhi" w:date="2015-07-20T17:12:00Z">
              <w:r w:rsidRPr="00240276" w:rsidDel="007F6D69">
                <w:rPr>
                  <w:rFonts w:ascii="Arial" w:hAnsi="Arial" w:cs="Arial"/>
                  <w:color w:val="000000"/>
                  <w:sz w:val="21"/>
                  <w:szCs w:val="21"/>
                  <w:lang w:val="en-US" w:eastAsia="zh-CN"/>
                </w:rPr>
                <w:delText>0.78</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61" w:author="srabhi" w:date="2015-07-20T17:12:00Z"/>
                <w:rFonts w:ascii="Arial" w:hAnsi="Arial" w:cs="Arial"/>
                <w:color w:val="000000"/>
                <w:sz w:val="21"/>
                <w:szCs w:val="21"/>
                <w:lang w:val="en-US" w:eastAsia="zh-CN"/>
              </w:rPr>
            </w:pPr>
            <w:del w:id="12262" w:author="srabhi" w:date="2015-07-20T17:12:00Z">
              <w:r w:rsidRPr="00240276" w:rsidDel="007F6D69">
                <w:rPr>
                  <w:rFonts w:ascii="Arial" w:hAnsi="Arial" w:cs="Arial"/>
                  <w:color w:val="000000"/>
                  <w:sz w:val="21"/>
                  <w:szCs w:val="21"/>
                  <w:lang w:val="en-US" w:eastAsia="zh-CN"/>
                </w:rPr>
                <w:delText>1.83</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63" w:author="srabhi" w:date="2015-07-20T17:12:00Z"/>
                <w:rFonts w:ascii="Arial" w:hAnsi="Arial" w:cs="Arial"/>
                <w:color w:val="000000"/>
                <w:sz w:val="21"/>
                <w:szCs w:val="21"/>
                <w:lang w:val="en-US" w:eastAsia="zh-CN"/>
              </w:rPr>
            </w:pPr>
            <w:del w:id="12264" w:author="srabhi" w:date="2015-07-20T17:12:00Z">
              <w:r w:rsidRPr="00240276" w:rsidDel="007F6D69">
                <w:rPr>
                  <w:rFonts w:ascii="Arial" w:hAnsi="Arial" w:cs="Arial"/>
                  <w:color w:val="000000"/>
                  <w:sz w:val="21"/>
                  <w:szCs w:val="21"/>
                  <w:lang w:val="en-US" w:eastAsia="zh-CN"/>
                </w:rPr>
                <w:delText>0.38</w:delText>
              </w:r>
            </w:del>
          </w:p>
        </w:tc>
      </w:tr>
      <w:tr w:rsidR="005530FA" w:rsidRPr="00240276" w:rsidDel="007F6D69" w:rsidTr="005530FA">
        <w:trPr>
          <w:trHeight w:val="192"/>
          <w:del w:id="12265"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266" w:author="srabhi" w:date="2015-07-20T17:12:00Z"/>
                <w:rFonts w:ascii="Arial" w:hAnsi="Arial" w:cs="Arial"/>
                <w:b/>
                <w:bCs/>
                <w:sz w:val="21"/>
                <w:szCs w:val="21"/>
                <w:lang w:val="en-US" w:eastAsia="zh-CN"/>
              </w:rPr>
            </w:pPr>
            <w:del w:id="12267" w:author="srabhi" w:date="2015-07-20T17:12:00Z">
              <w:r w:rsidRPr="00240276" w:rsidDel="007F6D69">
                <w:rPr>
                  <w:rFonts w:ascii="Arial" w:hAnsi="Arial" w:cs="Arial"/>
                  <w:b/>
                  <w:bCs/>
                  <w:sz w:val="21"/>
                  <w:szCs w:val="21"/>
                  <w:lang w:eastAsia="zh-CN"/>
                </w:rPr>
                <w:delText>Respiration/breathing problems</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68" w:author="srabhi" w:date="2015-07-20T17:12:00Z"/>
                <w:rFonts w:ascii="Arial" w:hAnsi="Arial" w:cs="Arial"/>
                <w:color w:val="000000"/>
                <w:sz w:val="21"/>
                <w:szCs w:val="21"/>
                <w:lang w:val="en-US" w:eastAsia="zh-CN"/>
              </w:rPr>
            </w:pPr>
            <w:del w:id="12269" w:author="srabhi" w:date="2015-07-20T17:12:00Z">
              <w:r w:rsidRPr="00240276" w:rsidDel="007F6D69">
                <w:rPr>
                  <w:rFonts w:ascii="Arial" w:hAnsi="Arial" w:cs="Arial"/>
                  <w:color w:val="000000"/>
                  <w:sz w:val="21"/>
                  <w:szCs w:val="21"/>
                  <w:lang w:val="en-US" w:eastAsia="zh-CN"/>
                </w:rPr>
                <w:delText>1.22</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70" w:author="srabhi" w:date="2015-07-20T17:12:00Z"/>
                <w:rFonts w:ascii="Arial" w:hAnsi="Arial" w:cs="Arial"/>
                <w:color w:val="000000"/>
                <w:sz w:val="21"/>
                <w:szCs w:val="21"/>
                <w:lang w:val="en-US" w:eastAsia="zh-CN"/>
              </w:rPr>
            </w:pPr>
            <w:del w:id="12271" w:author="srabhi" w:date="2015-07-20T17:12:00Z">
              <w:r w:rsidRPr="00240276" w:rsidDel="007F6D69">
                <w:rPr>
                  <w:rFonts w:ascii="Arial" w:hAnsi="Arial" w:cs="Arial"/>
                  <w:color w:val="000000"/>
                  <w:sz w:val="21"/>
                  <w:szCs w:val="21"/>
                  <w:lang w:val="en-US" w:eastAsia="zh-CN"/>
                </w:rPr>
                <w:delText>0.88</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72" w:author="srabhi" w:date="2015-07-20T17:12:00Z"/>
                <w:rFonts w:ascii="Arial" w:hAnsi="Arial" w:cs="Arial"/>
                <w:color w:val="000000"/>
                <w:sz w:val="21"/>
                <w:szCs w:val="21"/>
                <w:lang w:val="en-US" w:eastAsia="zh-CN"/>
              </w:rPr>
            </w:pPr>
            <w:del w:id="12273" w:author="srabhi" w:date="2015-07-20T17:12:00Z">
              <w:r w:rsidRPr="00240276" w:rsidDel="007F6D69">
                <w:rPr>
                  <w:rFonts w:ascii="Arial" w:hAnsi="Arial" w:cs="Arial"/>
                  <w:color w:val="000000"/>
                  <w:sz w:val="21"/>
                  <w:szCs w:val="21"/>
                  <w:lang w:val="en-US" w:eastAsia="zh-CN"/>
                </w:rPr>
                <w:delText>1.67</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74" w:author="srabhi" w:date="2015-07-20T17:12:00Z"/>
                <w:rFonts w:ascii="Arial" w:hAnsi="Arial" w:cs="Arial"/>
                <w:color w:val="000000"/>
                <w:sz w:val="21"/>
                <w:szCs w:val="21"/>
                <w:lang w:val="en-US" w:eastAsia="zh-CN"/>
              </w:rPr>
            </w:pPr>
            <w:del w:id="12275" w:author="srabhi" w:date="2015-07-20T17:12:00Z">
              <w:r w:rsidRPr="00240276" w:rsidDel="007F6D69">
                <w:rPr>
                  <w:rFonts w:ascii="Arial" w:hAnsi="Arial" w:cs="Arial"/>
                  <w:color w:val="000000"/>
                  <w:sz w:val="21"/>
                  <w:szCs w:val="21"/>
                  <w:lang w:val="en-US" w:eastAsia="zh-CN"/>
                </w:rPr>
                <w:delText>0.23</w:delText>
              </w:r>
            </w:del>
          </w:p>
        </w:tc>
      </w:tr>
      <w:tr w:rsidR="005530FA" w:rsidRPr="00240276" w:rsidDel="007F6D69" w:rsidTr="005530FA">
        <w:trPr>
          <w:trHeight w:val="192"/>
          <w:del w:id="12276"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277" w:author="srabhi" w:date="2015-07-20T17:12:00Z"/>
                <w:rFonts w:ascii="Arial" w:hAnsi="Arial" w:cs="Arial"/>
                <w:b/>
                <w:bCs/>
                <w:sz w:val="21"/>
                <w:szCs w:val="21"/>
                <w:lang w:val="en-US" w:eastAsia="zh-CN"/>
              </w:rPr>
            </w:pPr>
            <w:del w:id="12278" w:author="srabhi" w:date="2015-07-20T17:12:00Z">
              <w:r w:rsidRPr="00240276" w:rsidDel="007F6D69">
                <w:rPr>
                  <w:rFonts w:ascii="Arial" w:hAnsi="Arial" w:cs="Arial"/>
                  <w:b/>
                  <w:bCs/>
                  <w:sz w:val="21"/>
                  <w:szCs w:val="21"/>
                  <w:lang w:eastAsia="zh-CN"/>
                </w:rPr>
                <w:delText>Depression Comorbidity</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79" w:author="srabhi" w:date="2015-07-20T17:12:00Z"/>
                <w:rFonts w:ascii="Arial" w:hAnsi="Arial" w:cs="Arial"/>
                <w:color w:val="000000"/>
                <w:sz w:val="21"/>
                <w:szCs w:val="21"/>
                <w:lang w:val="en-US" w:eastAsia="zh-CN"/>
              </w:rPr>
            </w:pPr>
            <w:del w:id="12280" w:author="srabhi" w:date="2015-07-20T17:12:00Z">
              <w:r w:rsidRPr="00240276" w:rsidDel="007F6D69">
                <w:rPr>
                  <w:rFonts w:ascii="Arial" w:hAnsi="Arial" w:cs="Arial"/>
                  <w:color w:val="000000"/>
                  <w:sz w:val="21"/>
                  <w:szCs w:val="21"/>
                  <w:lang w:val="en-US" w:eastAsia="zh-CN"/>
                </w:rPr>
                <w:delText>1.17</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81" w:author="srabhi" w:date="2015-07-20T17:12:00Z"/>
                <w:rFonts w:ascii="Arial" w:hAnsi="Arial" w:cs="Arial"/>
                <w:color w:val="000000"/>
                <w:sz w:val="21"/>
                <w:szCs w:val="21"/>
                <w:lang w:val="en-US" w:eastAsia="zh-CN"/>
              </w:rPr>
            </w:pPr>
            <w:del w:id="12282" w:author="srabhi" w:date="2015-07-20T17:12:00Z">
              <w:r w:rsidRPr="00240276" w:rsidDel="007F6D69">
                <w:rPr>
                  <w:rFonts w:ascii="Arial" w:hAnsi="Arial" w:cs="Arial"/>
                  <w:color w:val="000000"/>
                  <w:sz w:val="21"/>
                  <w:szCs w:val="21"/>
                  <w:lang w:val="en-US" w:eastAsia="zh-CN"/>
                </w:rPr>
                <w:delText>0.91</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83" w:author="srabhi" w:date="2015-07-20T17:12:00Z"/>
                <w:rFonts w:ascii="Arial" w:hAnsi="Arial" w:cs="Arial"/>
                <w:color w:val="000000"/>
                <w:sz w:val="21"/>
                <w:szCs w:val="21"/>
                <w:lang w:val="en-US" w:eastAsia="zh-CN"/>
              </w:rPr>
            </w:pPr>
            <w:del w:id="12284" w:author="srabhi" w:date="2015-07-20T17:12:00Z">
              <w:r w:rsidRPr="00240276" w:rsidDel="007F6D69">
                <w:rPr>
                  <w:rFonts w:ascii="Arial" w:hAnsi="Arial" w:cs="Arial"/>
                  <w:color w:val="000000"/>
                  <w:sz w:val="21"/>
                  <w:szCs w:val="21"/>
                  <w:lang w:val="en-US" w:eastAsia="zh-CN"/>
                </w:rPr>
                <w:delText>1.50</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85" w:author="srabhi" w:date="2015-07-20T17:12:00Z"/>
                <w:rFonts w:ascii="Arial" w:hAnsi="Arial" w:cs="Arial"/>
                <w:color w:val="000000"/>
                <w:sz w:val="21"/>
                <w:szCs w:val="21"/>
                <w:lang w:val="en-US" w:eastAsia="zh-CN"/>
              </w:rPr>
            </w:pPr>
            <w:del w:id="12286" w:author="srabhi" w:date="2015-07-20T17:12:00Z">
              <w:r w:rsidRPr="00240276" w:rsidDel="007F6D69">
                <w:rPr>
                  <w:rFonts w:ascii="Arial" w:hAnsi="Arial" w:cs="Arial"/>
                  <w:color w:val="000000"/>
                  <w:sz w:val="21"/>
                  <w:szCs w:val="21"/>
                  <w:lang w:val="en-US" w:eastAsia="zh-CN"/>
                </w:rPr>
                <w:delText>0.23</w:delText>
              </w:r>
            </w:del>
          </w:p>
        </w:tc>
      </w:tr>
      <w:tr w:rsidR="005530FA" w:rsidRPr="00240276" w:rsidDel="007F6D69" w:rsidTr="005530FA">
        <w:trPr>
          <w:trHeight w:val="192"/>
          <w:del w:id="12287"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288" w:author="srabhi" w:date="2015-07-20T17:12:00Z"/>
                <w:rFonts w:ascii="Arial" w:hAnsi="Arial" w:cs="Arial"/>
                <w:b/>
                <w:bCs/>
                <w:sz w:val="21"/>
                <w:szCs w:val="21"/>
                <w:lang w:val="en-US" w:eastAsia="zh-CN"/>
              </w:rPr>
            </w:pPr>
            <w:del w:id="12289" w:author="srabhi" w:date="2015-07-20T17:12:00Z">
              <w:r w:rsidRPr="00240276" w:rsidDel="007F6D69">
                <w:rPr>
                  <w:rFonts w:ascii="Arial" w:hAnsi="Arial" w:cs="Arial"/>
                  <w:b/>
                  <w:bCs/>
                  <w:sz w:val="21"/>
                  <w:szCs w:val="21"/>
                  <w:lang w:eastAsia="zh-CN"/>
                </w:rPr>
                <w:delText>Diabetes mellitus</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90" w:author="srabhi" w:date="2015-07-20T17:12:00Z"/>
                <w:rFonts w:ascii="Arial" w:hAnsi="Arial" w:cs="Arial"/>
                <w:color w:val="000000"/>
                <w:sz w:val="21"/>
                <w:szCs w:val="21"/>
                <w:lang w:val="en-US" w:eastAsia="zh-CN"/>
              </w:rPr>
            </w:pPr>
            <w:del w:id="12291" w:author="srabhi" w:date="2015-07-20T17:12:00Z">
              <w:r w:rsidRPr="00240276" w:rsidDel="007F6D69">
                <w:rPr>
                  <w:rFonts w:ascii="Arial" w:hAnsi="Arial" w:cs="Arial"/>
                  <w:color w:val="000000"/>
                  <w:sz w:val="21"/>
                  <w:szCs w:val="21"/>
                  <w:lang w:val="en-US" w:eastAsia="zh-CN"/>
                </w:rPr>
                <w:delText>0.61</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92" w:author="srabhi" w:date="2015-07-20T17:12:00Z"/>
                <w:rFonts w:ascii="Arial" w:hAnsi="Arial" w:cs="Arial"/>
                <w:color w:val="000000"/>
                <w:sz w:val="21"/>
                <w:szCs w:val="21"/>
                <w:lang w:val="en-US" w:eastAsia="zh-CN"/>
              </w:rPr>
            </w:pPr>
            <w:del w:id="12293" w:author="srabhi" w:date="2015-07-20T17:12:00Z">
              <w:r w:rsidRPr="00240276" w:rsidDel="007F6D69">
                <w:rPr>
                  <w:rFonts w:ascii="Arial" w:hAnsi="Arial" w:cs="Arial"/>
                  <w:color w:val="000000"/>
                  <w:sz w:val="21"/>
                  <w:szCs w:val="21"/>
                  <w:lang w:val="en-US" w:eastAsia="zh-CN"/>
                </w:rPr>
                <w:delText>0.36</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94" w:author="srabhi" w:date="2015-07-20T17:12:00Z"/>
                <w:rFonts w:ascii="Arial" w:hAnsi="Arial" w:cs="Arial"/>
                <w:color w:val="000000"/>
                <w:sz w:val="21"/>
                <w:szCs w:val="21"/>
                <w:lang w:val="en-US" w:eastAsia="zh-CN"/>
              </w:rPr>
            </w:pPr>
            <w:del w:id="12295" w:author="srabhi" w:date="2015-07-20T17:12:00Z">
              <w:r w:rsidRPr="00240276" w:rsidDel="007F6D69">
                <w:rPr>
                  <w:rFonts w:ascii="Arial" w:hAnsi="Arial" w:cs="Arial"/>
                  <w:color w:val="000000"/>
                  <w:sz w:val="21"/>
                  <w:szCs w:val="21"/>
                  <w:lang w:val="en-US" w:eastAsia="zh-CN"/>
                </w:rPr>
                <w:delText>0.98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296" w:author="srabhi" w:date="2015-07-20T17:12:00Z"/>
                <w:rFonts w:ascii="Arial" w:hAnsi="Arial" w:cs="Arial"/>
                <w:color w:val="000000"/>
                <w:sz w:val="21"/>
                <w:szCs w:val="21"/>
                <w:lang w:val="en-US" w:eastAsia="zh-CN"/>
              </w:rPr>
            </w:pPr>
            <w:del w:id="12297" w:author="srabhi" w:date="2015-07-20T17:12:00Z">
              <w:r w:rsidRPr="00240276" w:rsidDel="007F6D69">
                <w:rPr>
                  <w:rFonts w:ascii="Arial" w:hAnsi="Arial" w:cs="Arial"/>
                  <w:color w:val="000000"/>
                  <w:sz w:val="21"/>
                  <w:szCs w:val="21"/>
                  <w:lang w:val="en-US" w:eastAsia="zh-CN"/>
                </w:rPr>
                <w:delText>0.05</w:delText>
              </w:r>
            </w:del>
          </w:p>
        </w:tc>
      </w:tr>
      <w:tr w:rsidR="005530FA" w:rsidRPr="00240276" w:rsidDel="007F6D69" w:rsidTr="005530FA">
        <w:trPr>
          <w:trHeight w:val="192"/>
          <w:del w:id="12298"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299" w:author="srabhi" w:date="2015-07-20T17:12:00Z"/>
                <w:rFonts w:ascii="Arial" w:hAnsi="Arial" w:cs="Arial"/>
                <w:b/>
                <w:bCs/>
                <w:sz w:val="21"/>
                <w:szCs w:val="21"/>
                <w:lang w:val="en-US" w:eastAsia="zh-CN"/>
              </w:rPr>
            </w:pPr>
            <w:del w:id="12300" w:author="srabhi" w:date="2015-07-20T17:12:00Z">
              <w:r w:rsidRPr="00240276" w:rsidDel="007F6D69">
                <w:rPr>
                  <w:rFonts w:ascii="Arial" w:hAnsi="Arial" w:cs="Arial"/>
                  <w:b/>
                  <w:bCs/>
                  <w:sz w:val="21"/>
                  <w:szCs w:val="21"/>
                  <w:lang w:eastAsia="zh-CN"/>
                </w:rPr>
                <w:delText>Dyslipidemia</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01" w:author="srabhi" w:date="2015-07-20T17:12:00Z"/>
                <w:rFonts w:ascii="Arial" w:hAnsi="Arial" w:cs="Arial"/>
                <w:color w:val="000000"/>
                <w:sz w:val="21"/>
                <w:szCs w:val="21"/>
                <w:lang w:val="en-US" w:eastAsia="zh-CN"/>
              </w:rPr>
            </w:pPr>
            <w:del w:id="12302" w:author="srabhi" w:date="2015-07-20T17:12:00Z">
              <w:r w:rsidRPr="00240276" w:rsidDel="007F6D69">
                <w:rPr>
                  <w:rFonts w:ascii="Arial" w:hAnsi="Arial" w:cs="Arial"/>
                  <w:color w:val="000000"/>
                  <w:sz w:val="21"/>
                  <w:szCs w:val="21"/>
                  <w:lang w:val="en-US" w:eastAsia="zh-CN"/>
                </w:rPr>
                <w:delText>1.07</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03" w:author="srabhi" w:date="2015-07-20T17:12:00Z"/>
                <w:rFonts w:ascii="Arial" w:hAnsi="Arial" w:cs="Arial"/>
                <w:color w:val="000000"/>
                <w:sz w:val="21"/>
                <w:szCs w:val="21"/>
                <w:lang w:val="en-US" w:eastAsia="zh-CN"/>
              </w:rPr>
            </w:pPr>
            <w:del w:id="12304" w:author="srabhi" w:date="2015-07-20T17:12:00Z">
              <w:r w:rsidRPr="00240276" w:rsidDel="007F6D69">
                <w:rPr>
                  <w:rFonts w:ascii="Arial" w:hAnsi="Arial" w:cs="Arial"/>
                  <w:color w:val="000000"/>
                  <w:sz w:val="21"/>
                  <w:szCs w:val="21"/>
                  <w:lang w:val="en-US" w:eastAsia="zh-CN"/>
                </w:rPr>
                <w:delText>0.82</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05" w:author="srabhi" w:date="2015-07-20T17:12:00Z"/>
                <w:rFonts w:ascii="Arial" w:hAnsi="Arial" w:cs="Arial"/>
                <w:color w:val="000000"/>
                <w:sz w:val="21"/>
                <w:szCs w:val="21"/>
                <w:lang w:val="en-US" w:eastAsia="zh-CN"/>
              </w:rPr>
            </w:pPr>
            <w:del w:id="12306" w:author="srabhi" w:date="2015-07-20T17:12:00Z">
              <w:r w:rsidRPr="00240276" w:rsidDel="007F6D69">
                <w:rPr>
                  <w:rFonts w:ascii="Arial" w:hAnsi="Arial" w:cs="Arial"/>
                  <w:color w:val="000000"/>
                  <w:sz w:val="21"/>
                  <w:szCs w:val="21"/>
                  <w:lang w:val="en-US" w:eastAsia="zh-CN"/>
                </w:rPr>
                <w:delText>1.39</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07" w:author="srabhi" w:date="2015-07-20T17:12:00Z"/>
                <w:rFonts w:ascii="Arial" w:hAnsi="Arial" w:cs="Arial"/>
                <w:color w:val="000000"/>
                <w:sz w:val="21"/>
                <w:szCs w:val="21"/>
                <w:lang w:val="en-US" w:eastAsia="zh-CN"/>
              </w:rPr>
            </w:pPr>
            <w:del w:id="12308" w:author="srabhi" w:date="2015-07-20T17:12:00Z">
              <w:r w:rsidRPr="00240276" w:rsidDel="007F6D69">
                <w:rPr>
                  <w:rFonts w:ascii="Arial" w:hAnsi="Arial" w:cs="Arial"/>
                  <w:color w:val="000000"/>
                  <w:sz w:val="21"/>
                  <w:szCs w:val="21"/>
                  <w:lang w:val="en-US" w:eastAsia="zh-CN"/>
                </w:rPr>
                <w:delText>0.62</w:delText>
              </w:r>
            </w:del>
          </w:p>
        </w:tc>
      </w:tr>
      <w:tr w:rsidR="005530FA" w:rsidRPr="00240276" w:rsidDel="007F6D69" w:rsidTr="005530FA">
        <w:trPr>
          <w:trHeight w:val="192"/>
          <w:del w:id="12309"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310" w:author="srabhi" w:date="2015-07-20T17:12:00Z"/>
                <w:rFonts w:ascii="Arial" w:hAnsi="Arial" w:cs="Arial"/>
                <w:b/>
                <w:bCs/>
                <w:sz w:val="21"/>
                <w:szCs w:val="21"/>
                <w:lang w:val="en-US" w:eastAsia="zh-CN"/>
              </w:rPr>
            </w:pPr>
            <w:del w:id="12311" w:author="srabhi" w:date="2015-07-20T17:12:00Z">
              <w:r w:rsidRPr="00240276" w:rsidDel="007F6D69">
                <w:rPr>
                  <w:rFonts w:ascii="Arial" w:hAnsi="Arial" w:cs="Arial"/>
                  <w:b/>
                  <w:bCs/>
                  <w:sz w:val="21"/>
                  <w:szCs w:val="21"/>
                  <w:lang w:eastAsia="zh-CN"/>
                </w:rPr>
                <w:delText>History of CVD</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12" w:author="srabhi" w:date="2015-07-20T17:12:00Z"/>
                <w:rFonts w:ascii="Arial" w:hAnsi="Arial" w:cs="Arial"/>
                <w:color w:val="000000"/>
                <w:sz w:val="21"/>
                <w:szCs w:val="21"/>
                <w:lang w:val="en-US" w:eastAsia="zh-CN"/>
              </w:rPr>
            </w:pPr>
            <w:del w:id="12313" w:author="srabhi" w:date="2015-07-20T17:12:00Z">
              <w:r w:rsidRPr="00240276" w:rsidDel="007F6D69">
                <w:rPr>
                  <w:rFonts w:ascii="Arial" w:hAnsi="Arial" w:cs="Arial"/>
                  <w:color w:val="000000"/>
                  <w:sz w:val="21"/>
                  <w:szCs w:val="21"/>
                  <w:lang w:val="en-US" w:eastAsia="zh-CN"/>
                </w:rPr>
                <w:delText>0.61</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14" w:author="srabhi" w:date="2015-07-20T17:12:00Z"/>
                <w:rFonts w:ascii="Arial" w:hAnsi="Arial" w:cs="Arial"/>
                <w:color w:val="000000"/>
                <w:sz w:val="21"/>
                <w:szCs w:val="21"/>
                <w:lang w:val="en-US" w:eastAsia="zh-CN"/>
              </w:rPr>
            </w:pPr>
            <w:del w:id="12315" w:author="srabhi" w:date="2015-07-20T17:12:00Z">
              <w:r w:rsidRPr="00240276" w:rsidDel="007F6D69">
                <w:rPr>
                  <w:rFonts w:ascii="Arial" w:hAnsi="Arial" w:cs="Arial"/>
                  <w:color w:val="000000"/>
                  <w:sz w:val="21"/>
                  <w:szCs w:val="21"/>
                  <w:lang w:val="en-US" w:eastAsia="zh-CN"/>
                </w:rPr>
                <w:delText>0.37</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16" w:author="srabhi" w:date="2015-07-20T17:12:00Z"/>
                <w:rFonts w:ascii="Arial" w:hAnsi="Arial" w:cs="Arial"/>
                <w:color w:val="000000"/>
                <w:sz w:val="21"/>
                <w:szCs w:val="21"/>
                <w:lang w:val="en-US" w:eastAsia="zh-CN"/>
              </w:rPr>
            </w:pPr>
            <w:del w:id="12317" w:author="srabhi" w:date="2015-07-20T17:12:00Z">
              <w:r w:rsidRPr="00240276" w:rsidDel="007F6D69">
                <w:rPr>
                  <w:rFonts w:ascii="Arial" w:hAnsi="Arial" w:cs="Arial"/>
                  <w:color w:val="000000"/>
                  <w:sz w:val="21"/>
                  <w:szCs w:val="21"/>
                  <w:lang w:val="en-US" w:eastAsia="zh-CN"/>
                </w:rPr>
                <w:delText>0.97</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18" w:author="srabhi" w:date="2015-07-20T17:12:00Z"/>
                <w:rFonts w:ascii="Arial" w:hAnsi="Arial" w:cs="Arial"/>
                <w:color w:val="000000"/>
                <w:sz w:val="21"/>
                <w:szCs w:val="21"/>
                <w:lang w:val="en-US" w:eastAsia="zh-CN"/>
              </w:rPr>
            </w:pPr>
            <w:del w:id="12319" w:author="srabhi" w:date="2015-07-20T17:12:00Z">
              <w:r w:rsidRPr="00240276" w:rsidDel="007F6D69">
                <w:rPr>
                  <w:rFonts w:ascii="Arial" w:hAnsi="Arial" w:cs="Arial"/>
                  <w:color w:val="000000"/>
                  <w:sz w:val="21"/>
                  <w:szCs w:val="21"/>
                  <w:lang w:val="en-US" w:eastAsia="zh-CN"/>
                </w:rPr>
                <w:delText>0.04</w:delText>
              </w:r>
            </w:del>
          </w:p>
        </w:tc>
      </w:tr>
      <w:tr w:rsidR="005530FA" w:rsidRPr="00240276" w:rsidDel="007F6D69" w:rsidTr="005530FA">
        <w:trPr>
          <w:trHeight w:val="192"/>
          <w:del w:id="12320"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321" w:author="srabhi" w:date="2015-07-20T17:12:00Z"/>
                <w:rFonts w:ascii="Arial" w:hAnsi="Arial" w:cs="Arial"/>
                <w:b/>
                <w:bCs/>
                <w:sz w:val="21"/>
                <w:szCs w:val="21"/>
                <w:lang w:val="en-US" w:eastAsia="zh-CN"/>
              </w:rPr>
            </w:pPr>
            <w:del w:id="12322" w:author="srabhi" w:date="2015-07-20T17:12:00Z">
              <w:r w:rsidRPr="00240276" w:rsidDel="007F6D69">
                <w:rPr>
                  <w:rFonts w:ascii="Arial" w:hAnsi="Arial" w:cs="Arial"/>
                  <w:b/>
                  <w:bCs/>
                  <w:sz w:val="21"/>
                  <w:szCs w:val="21"/>
                  <w:lang w:eastAsia="zh-CN"/>
                </w:rPr>
                <w:delText>Obesity</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23" w:author="srabhi" w:date="2015-07-20T17:12:00Z"/>
                <w:rFonts w:ascii="Arial" w:hAnsi="Arial" w:cs="Arial"/>
                <w:color w:val="000000"/>
                <w:sz w:val="21"/>
                <w:szCs w:val="21"/>
                <w:lang w:val="en-US" w:eastAsia="zh-CN"/>
              </w:rPr>
            </w:pPr>
            <w:del w:id="12324" w:author="srabhi" w:date="2015-07-20T17:12:00Z">
              <w:r w:rsidRPr="00240276" w:rsidDel="007F6D69">
                <w:rPr>
                  <w:rFonts w:ascii="Arial" w:hAnsi="Arial" w:cs="Arial"/>
                  <w:color w:val="000000"/>
                  <w:sz w:val="21"/>
                  <w:szCs w:val="21"/>
                  <w:lang w:val="en-US" w:eastAsia="zh-CN"/>
                </w:rPr>
                <w:delText>1.03</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25" w:author="srabhi" w:date="2015-07-20T17:12:00Z"/>
                <w:rFonts w:ascii="Arial" w:hAnsi="Arial" w:cs="Arial"/>
                <w:color w:val="000000"/>
                <w:sz w:val="21"/>
                <w:szCs w:val="21"/>
                <w:lang w:val="en-US" w:eastAsia="zh-CN"/>
              </w:rPr>
            </w:pPr>
            <w:del w:id="12326" w:author="srabhi" w:date="2015-07-20T17:12:00Z">
              <w:r w:rsidRPr="00240276" w:rsidDel="007F6D69">
                <w:rPr>
                  <w:rFonts w:ascii="Arial" w:hAnsi="Arial" w:cs="Arial"/>
                  <w:color w:val="000000"/>
                  <w:sz w:val="21"/>
                  <w:szCs w:val="21"/>
                  <w:lang w:val="en-US" w:eastAsia="zh-CN"/>
                </w:rPr>
                <w:delText>0.65</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27" w:author="srabhi" w:date="2015-07-20T17:12:00Z"/>
                <w:rFonts w:ascii="Arial" w:hAnsi="Arial" w:cs="Arial"/>
                <w:color w:val="000000"/>
                <w:sz w:val="21"/>
                <w:szCs w:val="21"/>
                <w:lang w:val="en-US" w:eastAsia="zh-CN"/>
              </w:rPr>
            </w:pPr>
            <w:del w:id="12328" w:author="srabhi" w:date="2015-07-20T17:12:00Z">
              <w:r w:rsidRPr="00240276" w:rsidDel="007F6D69">
                <w:rPr>
                  <w:rFonts w:ascii="Arial" w:hAnsi="Arial" w:cs="Arial"/>
                  <w:color w:val="000000"/>
                  <w:sz w:val="21"/>
                  <w:szCs w:val="21"/>
                  <w:lang w:val="en-US" w:eastAsia="zh-CN"/>
                </w:rPr>
                <w:delText>1.59</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29" w:author="srabhi" w:date="2015-07-20T17:12:00Z"/>
                <w:rFonts w:ascii="Arial" w:hAnsi="Arial" w:cs="Arial"/>
                <w:color w:val="000000"/>
                <w:sz w:val="21"/>
                <w:szCs w:val="21"/>
                <w:lang w:val="en-US" w:eastAsia="zh-CN"/>
              </w:rPr>
            </w:pPr>
            <w:del w:id="12330" w:author="srabhi" w:date="2015-07-20T17:12:00Z">
              <w:r w:rsidRPr="00240276" w:rsidDel="007F6D69">
                <w:rPr>
                  <w:rFonts w:ascii="Arial" w:hAnsi="Arial" w:cs="Arial"/>
                  <w:color w:val="000000"/>
                  <w:sz w:val="21"/>
                  <w:szCs w:val="21"/>
                  <w:lang w:val="en-US" w:eastAsia="zh-CN"/>
                </w:rPr>
                <w:delText>0.90</w:delText>
              </w:r>
            </w:del>
          </w:p>
        </w:tc>
      </w:tr>
      <w:tr w:rsidR="005530FA" w:rsidRPr="00240276" w:rsidDel="007F6D69" w:rsidTr="005530FA">
        <w:trPr>
          <w:trHeight w:val="192"/>
          <w:del w:id="12331"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332" w:author="srabhi" w:date="2015-07-20T17:12:00Z"/>
                <w:rFonts w:ascii="Arial" w:hAnsi="Arial" w:cs="Arial"/>
                <w:b/>
                <w:bCs/>
                <w:sz w:val="21"/>
                <w:szCs w:val="21"/>
                <w:lang w:val="en-US" w:eastAsia="zh-CN"/>
              </w:rPr>
            </w:pPr>
            <w:del w:id="12333" w:author="srabhi" w:date="2015-07-20T17:12:00Z">
              <w:r w:rsidRPr="00240276" w:rsidDel="007F6D69">
                <w:rPr>
                  <w:rFonts w:ascii="Arial" w:hAnsi="Arial" w:cs="Arial"/>
                  <w:b/>
                  <w:bCs/>
                  <w:sz w:val="21"/>
                  <w:szCs w:val="21"/>
                  <w:lang w:eastAsia="zh-CN"/>
                </w:rPr>
                <w:delText>Tobacco use (including disorder)</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34" w:author="srabhi" w:date="2015-07-20T17:12:00Z"/>
                <w:rFonts w:ascii="Arial" w:hAnsi="Arial" w:cs="Arial"/>
                <w:color w:val="000000"/>
                <w:sz w:val="21"/>
                <w:szCs w:val="21"/>
                <w:lang w:val="en-US" w:eastAsia="zh-CN"/>
              </w:rPr>
            </w:pPr>
            <w:del w:id="12335" w:author="srabhi" w:date="2015-07-20T17:12:00Z">
              <w:r w:rsidRPr="00240276" w:rsidDel="007F6D69">
                <w:rPr>
                  <w:rFonts w:ascii="Arial" w:hAnsi="Arial" w:cs="Arial"/>
                  <w:color w:val="000000"/>
                  <w:sz w:val="21"/>
                  <w:szCs w:val="21"/>
                  <w:lang w:val="en-US" w:eastAsia="zh-CN"/>
                </w:rPr>
                <w:delText>1.12</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36" w:author="srabhi" w:date="2015-07-20T17:12:00Z"/>
                <w:rFonts w:ascii="Arial" w:hAnsi="Arial" w:cs="Arial"/>
                <w:color w:val="000000"/>
                <w:sz w:val="21"/>
                <w:szCs w:val="21"/>
                <w:lang w:val="en-US" w:eastAsia="zh-CN"/>
              </w:rPr>
            </w:pPr>
            <w:del w:id="12337" w:author="srabhi" w:date="2015-07-20T17:12:00Z">
              <w:r w:rsidRPr="00240276" w:rsidDel="007F6D69">
                <w:rPr>
                  <w:rFonts w:ascii="Arial" w:hAnsi="Arial" w:cs="Arial"/>
                  <w:color w:val="000000"/>
                  <w:sz w:val="21"/>
                  <w:szCs w:val="21"/>
                  <w:lang w:val="en-US" w:eastAsia="zh-CN"/>
                </w:rPr>
                <w:delText>0.79</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38" w:author="srabhi" w:date="2015-07-20T17:12:00Z"/>
                <w:rFonts w:ascii="Arial" w:hAnsi="Arial" w:cs="Arial"/>
                <w:color w:val="000000"/>
                <w:sz w:val="21"/>
                <w:szCs w:val="21"/>
                <w:lang w:val="en-US" w:eastAsia="zh-CN"/>
              </w:rPr>
            </w:pPr>
            <w:del w:id="12339" w:author="srabhi" w:date="2015-07-20T17:12:00Z">
              <w:r w:rsidRPr="00240276" w:rsidDel="007F6D69">
                <w:rPr>
                  <w:rFonts w:ascii="Arial" w:hAnsi="Arial" w:cs="Arial"/>
                  <w:color w:val="000000"/>
                  <w:sz w:val="21"/>
                  <w:szCs w:val="21"/>
                  <w:lang w:val="en-US" w:eastAsia="zh-CN"/>
                </w:rPr>
                <w:delText>1.57</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40" w:author="srabhi" w:date="2015-07-20T17:12:00Z"/>
                <w:rFonts w:ascii="Arial" w:hAnsi="Arial" w:cs="Arial"/>
                <w:color w:val="000000"/>
                <w:sz w:val="21"/>
                <w:szCs w:val="21"/>
                <w:lang w:val="en-US" w:eastAsia="zh-CN"/>
              </w:rPr>
            </w:pPr>
            <w:del w:id="12341" w:author="srabhi" w:date="2015-07-20T17:12:00Z">
              <w:r w:rsidRPr="00240276" w:rsidDel="007F6D69">
                <w:rPr>
                  <w:rFonts w:ascii="Arial" w:hAnsi="Arial" w:cs="Arial"/>
                  <w:color w:val="000000"/>
                  <w:sz w:val="21"/>
                  <w:szCs w:val="21"/>
                  <w:lang w:val="en-US" w:eastAsia="zh-CN"/>
                </w:rPr>
                <w:delText>0.51</w:delText>
              </w:r>
            </w:del>
          </w:p>
        </w:tc>
      </w:tr>
      <w:tr w:rsidR="005530FA" w:rsidRPr="00240276" w:rsidDel="007F6D69" w:rsidTr="005530FA">
        <w:trPr>
          <w:trHeight w:val="192"/>
          <w:del w:id="12342"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343" w:author="srabhi" w:date="2015-07-20T17:12:00Z"/>
                <w:rFonts w:ascii="Arial" w:hAnsi="Arial" w:cs="Arial"/>
                <w:b/>
                <w:bCs/>
                <w:sz w:val="21"/>
                <w:szCs w:val="21"/>
                <w:lang w:val="en-US" w:eastAsia="zh-CN"/>
              </w:rPr>
            </w:pPr>
            <w:del w:id="12344" w:author="srabhi" w:date="2015-07-20T17:12:00Z">
              <w:r w:rsidRPr="00240276" w:rsidDel="007F6D69">
                <w:rPr>
                  <w:rFonts w:ascii="Arial" w:hAnsi="Arial" w:cs="Arial"/>
                  <w:b/>
                  <w:bCs/>
                  <w:sz w:val="21"/>
                  <w:szCs w:val="21"/>
                  <w:lang w:eastAsia="zh-CN"/>
                </w:rPr>
                <w:delText>Charlson Co-morbidity Index = 1</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45" w:author="srabhi" w:date="2015-07-20T17:12:00Z"/>
                <w:rFonts w:ascii="Arial" w:hAnsi="Arial" w:cs="Arial"/>
                <w:color w:val="000000"/>
                <w:sz w:val="21"/>
                <w:szCs w:val="21"/>
                <w:lang w:val="en-US" w:eastAsia="zh-CN"/>
              </w:rPr>
            </w:pPr>
            <w:del w:id="12346" w:author="srabhi" w:date="2015-07-20T17:12:00Z">
              <w:r w:rsidRPr="00240276" w:rsidDel="007F6D69">
                <w:rPr>
                  <w:rFonts w:ascii="Arial" w:hAnsi="Arial" w:cs="Arial"/>
                  <w:color w:val="000000"/>
                  <w:sz w:val="21"/>
                  <w:szCs w:val="21"/>
                  <w:lang w:val="en-US" w:eastAsia="zh-CN"/>
                </w:rPr>
                <w:delText>1.40</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47" w:author="srabhi" w:date="2015-07-20T17:12:00Z"/>
                <w:rFonts w:ascii="Arial" w:hAnsi="Arial" w:cs="Arial"/>
                <w:color w:val="000000"/>
                <w:sz w:val="21"/>
                <w:szCs w:val="21"/>
                <w:lang w:val="en-US" w:eastAsia="zh-CN"/>
              </w:rPr>
            </w:pPr>
            <w:del w:id="12348" w:author="srabhi" w:date="2015-07-20T17:12:00Z">
              <w:r w:rsidRPr="00240276" w:rsidDel="007F6D69">
                <w:rPr>
                  <w:rFonts w:ascii="Arial" w:hAnsi="Arial" w:cs="Arial"/>
                  <w:color w:val="000000"/>
                  <w:sz w:val="21"/>
                  <w:szCs w:val="21"/>
                  <w:lang w:val="en-US" w:eastAsia="zh-CN"/>
                </w:rPr>
                <w:delText>1.03</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49" w:author="srabhi" w:date="2015-07-20T17:12:00Z"/>
                <w:rFonts w:ascii="Arial" w:hAnsi="Arial" w:cs="Arial"/>
                <w:color w:val="000000"/>
                <w:sz w:val="21"/>
                <w:szCs w:val="21"/>
                <w:lang w:val="en-US" w:eastAsia="zh-CN"/>
              </w:rPr>
            </w:pPr>
            <w:del w:id="12350" w:author="srabhi" w:date="2015-07-20T17:12:00Z">
              <w:r w:rsidRPr="00240276" w:rsidDel="007F6D69">
                <w:rPr>
                  <w:rFonts w:ascii="Arial" w:hAnsi="Arial" w:cs="Arial"/>
                  <w:color w:val="000000"/>
                  <w:sz w:val="21"/>
                  <w:szCs w:val="21"/>
                  <w:lang w:val="en-US" w:eastAsia="zh-CN"/>
                </w:rPr>
                <w:delText>1.89</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51" w:author="srabhi" w:date="2015-07-20T17:12:00Z"/>
                <w:rFonts w:ascii="Arial" w:hAnsi="Arial" w:cs="Arial"/>
                <w:color w:val="000000"/>
                <w:sz w:val="21"/>
                <w:szCs w:val="21"/>
                <w:lang w:val="en-US" w:eastAsia="zh-CN"/>
              </w:rPr>
            </w:pPr>
            <w:del w:id="12352" w:author="srabhi" w:date="2015-07-20T17:12:00Z">
              <w:r w:rsidRPr="00240276" w:rsidDel="007F6D69">
                <w:rPr>
                  <w:rFonts w:ascii="Arial" w:hAnsi="Arial" w:cs="Arial"/>
                  <w:color w:val="000000"/>
                  <w:sz w:val="21"/>
                  <w:szCs w:val="21"/>
                  <w:lang w:val="en-US" w:eastAsia="zh-CN"/>
                </w:rPr>
                <w:delText>0.03</w:delText>
              </w:r>
            </w:del>
          </w:p>
        </w:tc>
      </w:tr>
      <w:tr w:rsidR="005530FA" w:rsidRPr="00240276" w:rsidDel="007F6D69" w:rsidTr="005530FA">
        <w:trPr>
          <w:trHeight w:val="192"/>
          <w:del w:id="12353"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354" w:author="srabhi" w:date="2015-07-20T17:12:00Z"/>
                <w:rFonts w:ascii="Arial" w:hAnsi="Arial" w:cs="Arial"/>
                <w:b/>
                <w:bCs/>
                <w:sz w:val="21"/>
                <w:szCs w:val="21"/>
                <w:lang w:val="en-US" w:eastAsia="zh-CN"/>
              </w:rPr>
            </w:pPr>
            <w:del w:id="12355" w:author="srabhi" w:date="2015-07-20T17:12:00Z">
              <w:r w:rsidRPr="00240276" w:rsidDel="007F6D69">
                <w:rPr>
                  <w:rFonts w:ascii="Arial" w:hAnsi="Arial" w:cs="Arial"/>
                  <w:b/>
                  <w:bCs/>
                  <w:sz w:val="21"/>
                  <w:szCs w:val="21"/>
                  <w:lang w:eastAsia="zh-CN"/>
                </w:rPr>
                <w:delText>Charlson Co-mo</w:delText>
              </w:r>
              <w:r w:rsidR="006232C3" w:rsidRPr="00240276" w:rsidDel="007F6D69">
                <w:rPr>
                  <w:rFonts w:ascii="Arial" w:hAnsi="Arial" w:cs="Arial"/>
                  <w:b/>
                  <w:bCs/>
                  <w:sz w:val="21"/>
                  <w:szCs w:val="21"/>
                  <w:lang w:eastAsia="zh-CN"/>
                </w:rPr>
                <w:delText>r</w:delText>
              </w:r>
              <w:r w:rsidRPr="00240276" w:rsidDel="007F6D69">
                <w:rPr>
                  <w:rFonts w:ascii="Arial" w:hAnsi="Arial" w:cs="Arial"/>
                  <w:b/>
                  <w:bCs/>
                  <w:sz w:val="21"/>
                  <w:szCs w:val="21"/>
                  <w:lang w:eastAsia="zh-CN"/>
                </w:rPr>
                <w:delText xml:space="preserve">bidity </w:delText>
              </w:r>
              <w:r w:rsidR="006232C3" w:rsidRPr="00240276" w:rsidDel="007F6D69">
                <w:rPr>
                  <w:rFonts w:ascii="Arial" w:hAnsi="Arial" w:cs="Arial"/>
                  <w:b/>
                  <w:bCs/>
                  <w:sz w:val="21"/>
                  <w:szCs w:val="21"/>
                  <w:lang w:eastAsia="zh-CN"/>
                </w:rPr>
                <w:delText>Index</w:delText>
              </w:r>
              <w:r w:rsidRPr="00240276" w:rsidDel="007F6D69">
                <w:rPr>
                  <w:rFonts w:ascii="Arial" w:hAnsi="Arial" w:cs="Arial"/>
                  <w:b/>
                  <w:bCs/>
                  <w:sz w:val="21"/>
                  <w:szCs w:val="21"/>
                  <w:lang w:eastAsia="zh-CN"/>
                </w:rPr>
                <w:delText xml:space="preserve"> = 2+</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56" w:author="srabhi" w:date="2015-07-20T17:12:00Z"/>
                <w:rFonts w:ascii="Arial" w:hAnsi="Arial" w:cs="Arial"/>
                <w:color w:val="000000"/>
                <w:sz w:val="21"/>
                <w:szCs w:val="21"/>
                <w:lang w:val="en-US" w:eastAsia="zh-CN"/>
              </w:rPr>
            </w:pPr>
            <w:del w:id="12357" w:author="srabhi" w:date="2015-07-20T17:12:00Z">
              <w:r w:rsidRPr="00240276" w:rsidDel="007F6D69">
                <w:rPr>
                  <w:rFonts w:ascii="Arial" w:hAnsi="Arial" w:cs="Arial"/>
                  <w:color w:val="000000"/>
                  <w:sz w:val="21"/>
                  <w:szCs w:val="21"/>
                  <w:lang w:val="en-US" w:eastAsia="zh-CN"/>
                </w:rPr>
                <w:delText>1.34</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58" w:author="srabhi" w:date="2015-07-20T17:12:00Z"/>
                <w:rFonts w:ascii="Arial" w:hAnsi="Arial" w:cs="Arial"/>
                <w:color w:val="000000"/>
                <w:sz w:val="21"/>
                <w:szCs w:val="21"/>
                <w:lang w:val="en-US" w:eastAsia="zh-CN"/>
              </w:rPr>
            </w:pPr>
            <w:del w:id="12359" w:author="srabhi" w:date="2015-07-20T17:12:00Z">
              <w:r w:rsidRPr="00240276" w:rsidDel="007F6D69">
                <w:rPr>
                  <w:rFonts w:ascii="Arial" w:hAnsi="Arial" w:cs="Arial"/>
                  <w:color w:val="000000"/>
                  <w:sz w:val="21"/>
                  <w:szCs w:val="21"/>
                  <w:lang w:val="en-US" w:eastAsia="zh-CN"/>
                </w:rPr>
                <w:delText>0.95</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60" w:author="srabhi" w:date="2015-07-20T17:12:00Z"/>
                <w:rFonts w:ascii="Arial" w:hAnsi="Arial" w:cs="Arial"/>
                <w:color w:val="000000"/>
                <w:sz w:val="21"/>
                <w:szCs w:val="21"/>
                <w:lang w:val="en-US" w:eastAsia="zh-CN"/>
              </w:rPr>
            </w:pPr>
            <w:del w:id="12361" w:author="srabhi" w:date="2015-07-20T17:12:00Z">
              <w:r w:rsidRPr="00240276" w:rsidDel="007F6D69">
                <w:rPr>
                  <w:rFonts w:ascii="Arial" w:hAnsi="Arial" w:cs="Arial"/>
                  <w:color w:val="000000"/>
                  <w:sz w:val="21"/>
                  <w:szCs w:val="21"/>
                  <w:lang w:val="en-US" w:eastAsia="zh-CN"/>
                </w:rPr>
                <w:delText>1.88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62" w:author="srabhi" w:date="2015-07-20T17:12:00Z"/>
                <w:rFonts w:ascii="Arial" w:hAnsi="Arial" w:cs="Arial"/>
                <w:color w:val="000000"/>
                <w:sz w:val="21"/>
                <w:szCs w:val="21"/>
                <w:lang w:val="en-US" w:eastAsia="zh-CN"/>
              </w:rPr>
            </w:pPr>
            <w:del w:id="12363" w:author="srabhi" w:date="2015-07-20T17:12:00Z">
              <w:r w:rsidRPr="00240276" w:rsidDel="007F6D69">
                <w:rPr>
                  <w:rFonts w:ascii="Arial" w:hAnsi="Arial" w:cs="Arial"/>
                  <w:color w:val="000000"/>
                  <w:sz w:val="21"/>
                  <w:szCs w:val="21"/>
                  <w:lang w:val="en-US" w:eastAsia="zh-CN"/>
                </w:rPr>
                <w:delText>0.09</w:delText>
              </w:r>
            </w:del>
          </w:p>
        </w:tc>
      </w:tr>
      <w:tr w:rsidR="005530FA" w:rsidRPr="00240276" w:rsidDel="007F6D69" w:rsidTr="005530FA">
        <w:trPr>
          <w:trHeight w:val="192"/>
          <w:del w:id="12364"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365" w:author="srabhi" w:date="2015-07-20T17:12:00Z"/>
                <w:rFonts w:ascii="Arial" w:hAnsi="Arial" w:cs="Arial"/>
                <w:b/>
                <w:bCs/>
                <w:sz w:val="21"/>
                <w:szCs w:val="21"/>
                <w:lang w:val="en-US" w:eastAsia="zh-CN"/>
              </w:rPr>
            </w:pPr>
            <w:del w:id="12366" w:author="srabhi" w:date="2015-07-20T17:12:00Z">
              <w:r w:rsidRPr="00240276" w:rsidDel="007F6D69">
                <w:rPr>
                  <w:rFonts w:ascii="Arial" w:hAnsi="Arial" w:cs="Arial"/>
                  <w:b/>
                  <w:bCs/>
                  <w:sz w:val="21"/>
                  <w:szCs w:val="21"/>
                  <w:lang w:eastAsia="zh-CN"/>
                </w:rPr>
                <w:delText>No. of unique pre-index medications</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67" w:author="srabhi" w:date="2015-07-20T17:12:00Z"/>
                <w:rFonts w:ascii="Arial" w:hAnsi="Arial" w:cs="Arial"/>
                <w:color w:val="000000"/>
                <w:sz w:val="21"/>
                <w:szCs w:val="21"/>
                <w:lang w:val="en-US" w:eastAsia="zh-CN"/>
              </w:rPr>
            </w:pPr>
            <w:del w:id="12368" w:author="srabhi" w:date="2015-07-20T17:12:00Z">
              <w:r w:rsidRPr="00240276" w:rsidDel="007F6D69">
                <w:rPr>
                  <w:rFonts w:ascii="Arial" w:hAnsi="Arial" w:cs="Arial"/>
                  <w:color w:val="000000"/>
                  <w:sz w:val="21"/>
                  <w:szCs w:val="21"/>
                  <w:lang w:val="en-US" w:eastAsia="zh-CN"/>
                </w:rPr>
                <w:delText>1.66</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69" w:author="srabhi" w:date="2015-07-20T17:12:00Z"/>
                <w:rFonts w:ascii="Arial" w:hAnsi="Arial" w:cs="Arial"/>
                <w:color w:val="000000"/>
                <w:sz w:val="21"/>
                <w:szCs w:val="21"/>
                <w:lang w:val="en-US" w:eastAsia="zh-CN"/>
              </w:rPr>
            </w:pPr>
            <w:del w:id="12370" w:author="srabhi" w:date="2015-07-20T17:12:00Z">
              <w:r w:rsidRPr="00240276" w:rsidDel="007F6D69">
                <w:rPr>
                  <w:rFonts w:ascii="Arial" w:hAnsi="Arial" w:cs="Arial"/>
                  <w:color w:val="000000"/>
                  <w:sz w:val="21"/>
                  <w:szCs w:val="21"/>
                  <w:lang w:val="en-US" w:eastAsia="zh-CN"/>
                </w:rPr>
                <w:delText>1.27</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71" w:author="srabhi" w:date="2015-07-20T17:12:00Z"/>
                <w:rFonts w:ascii="Arial" w:hAnsi="Arial" w:cs="Arial"/>
                <w:color w:val="000000"/>
                <w:sz w:val="21"/>
                <w:szCs w:val="21"/>
                <w:lang w:val="en-US" w:eastAsia="zh-CN"/>
              </w:rPr>
            </w:pPr>
            <w:del w:id="12372" w:author="srabhi" w:date="2015-07-20T17:12:00Z">
              <w:r w:rsidRPr="00240276" w:rsidDel="007F6D69">
                <w:rPr>
                  <w:rFonts w:ascii="Arial" w:hAnsi="Arial" w:cs="Arial"/>
                  <w:color w:val="000000"/>
                  <w:sz w:val="21"/>
                  <w:szCs w:val="21"/>
                  <w:lang w:val="en-US" w:eastAsia="zh-CN"/>
                </w:rPr>
                <w:delText>2.17</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73" w:author="srabhi" w:date="2015-07-20T17:12:00Z"/>
                <w:rFonts w:ascii="Arial" w:hAnsi="Arial" w:cs="Arial"/>
                <w:color w:val="000000"/>
                <w:sz w:val="21"/>
                <w:szCs w:val="21"/>
                <w:lang w:val="en-US" w:eastAsia="zh-CN"/>
              </w:rPr>
            </w:pPr>
            <w:del w:id="12374" w:author="srabhi" w:date="2015-07-20T17:12:00Z">
              <w:r w:rsidRPr="00240276" w:rsidDel="007F6D69">
                <w:rPr>
                  <w:rFonts w:ascii="Arial" w:hAnsi="Arial" w:cs="Arial"/>
                  <w:color w:val="000000"/>
                  <w:sz w:val="21"/>
                  <w:szCs w:val="21"/>
                  <w:lang w:val="en-US" w:eastAsia="zh-CN"/>
                </w:rPr>
                <w:delText>0.00</w:delText>
              </w:r>
            </w:del>
          </w:p>
        </w:tc>
      </w:tr>
      <w:tr w:rsidR="005530FA" w:rsidRPr="00240276" w:rsidDel="007F6D69" w:rsidTr="005530FA">
        <w:trPr>
          <w:trHeight w:val="192"/>
          <w:del w:id="12375"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376" w:author="srabhi" w:date="2015-07-20T17:12:00Z"/>
                <w:rFonts w:ascii="Arial" w:hAnsi="Arial" w:cs="Arial"/>
                <w:b/>
                <w:bCs/>
                <w:sz w:val="21"/>
                <w:szCs w:val="21"/>
                <w:lang w:val="en-US" w:eastAsia="zh-CN"/>
              </w:rPr>
            </w:pPr>
            <w:del w:id="12377" w:author="srabhi" w:date="2015-07-20T17:12:00Z">
              <w:r w:rsidRPr="00240276" w:rsidDel="007F6D69">
                <w:rPr>
                  <w:rFonts w:ascii="Arial" w:hAnsi="Arial" w:cs="Arial"/>
                  <w:b/>
                  <w:bCs/>
                  <w:sz w:val="21"/>
                  <w:szCs w:val="21"/>
                  <w:lang w:eastAsia="zh-CN"/>
                </w:rPr>
                <w:delText>No. of pre-index OP visits for MS diagnosis</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78" w:author="srabhi" w:date="2015-07-20T17:12:00Z"/>
                <w:rFonts w:ascii="Arial" w:hAnsi="Arial" w:cs="Arial"/>
                <w:color w:val="000000"/>
                <w:sz w:val="21"/>
                <w:szCs w:val="21"/>
                <w:lang w:val="en-US" w:eastAsia="zh-CN"/>
              </w:rPr>
            </w:pPr>
            <w:del w:id="12379" w:author="srabhi" w:date="2015-07-20T17:12:00Z">
              <w:r w:rsidRPr="00240276" w:rsidDel="007F6D69">
                <w:rPr>
                  <w:rFonts w:ascii="Arial" w:hAnsi="Arial" w:cs="Arial"/>
                  <w:color w:val="000000"/>
                  <w:sz w:val="21"/>
                  <w:szCs w:val="21"/>
                  <w:lang w:val="en-US" w:eastAsia="zh-CN"/>
                </w:rPr>
                <w:delText>1.50</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80" w:author="srabhi" w:date="2015-07-20T17:12:00Z"/>
                <w:rFonts w:ascii="Arial" w:hAnsi="Arial" w:cs="Arial"/>
                <w:color w:val="000000"/>
                <w:sz w:val="21"/>
                <w:szCs w:val="21"/>
                <w:lang w:val="en-US" w:eastAsia="zh-CN"/>
              </w:rPr>
            </w:pPr>
            <w:del w:id="12381" w:author="srabhi" w:date="2015-07-20T17:12:00Z">
              <w:r w:rsidRPr="00240276" w:rsidDel="007F6D69">
                <w:rPr>
                  <w:rFonts w:ascii="Arial" w:hAnsi="Arial" w:cs="Arial"/>
                  <w:color w:val="000000"/>
                  <w:sz w:val="21"/>
                  <w:szCs w:val="21"/>
                  <w:lang w:val="en-US" w:eastAsia="zh-CN"/>
                </w:rPr>
                <w:delText>1.14</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82" w:author="srabhi" w:date="2015-07-20T17:12:00Z"/>
                <w:rFonts w:ascii="Arial" w:hAnsi="Arial" w:cs="Arial"/>
                <w:color w:val="000000"/>
                <w:sz w:val="21"/>
                <w:szCs w:val="21"/>
                <w:lang w:val="en-US" w:eastAsia="zh-CN"/>
              </w:rPr>
            </w:pPr>
            <w:del w:id="12383" w:author="srabhi" w:date="2015-07-20T17:12:00Z">
              <w:r w:rsidRPr="00240276" w:rsidDel="007F6D69">
                <w:rPr>
                  <w:rFonts w:ascii="Arial" w:hAnsi="Arial" w:cs="Arial"/>
                  <w:color w:val="000000"/>
                  <w:sz w:val="21"/>
                  <w:szCs w:val="21"/>
                  <w:lang w:val="en-US" w:eastAsia="zh-CN"/>
                </w:rPr>
                <w:delText>1.97</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84" w:author="srabhi" w:date="2015-07-20T17:12:00Z"/>
                <w:rFonts w:ascii="Arial" w:hAnsi="Arial" w:cs="Arial"/>
                <w:color w:val="000000"/>
                <w:sz w:val="21"/>
                <w:szCs w:val="21"/>
                <w:lang w:val="en-US" w:eastAsia="zh-CN"/>
              </w:rPr>
            </w:pPr>
            <w:del w:id="12385" w:author="srabhi" w:date="2015-07-20T17:12:00Z">
              <w:r w:rsidRPr="00240276" w:rsidDel="007F6D69">
                <w:rPr>
                  <w:rFonts w:ascii="Arial" w:hAnsi="Arial" w:cs="Arial"/>
                  <w:color w:val="000000"/>
                  <w:sz w:val="21"/>
                  <w:szCs w:val="21"/>
                  <w:lang w:val="en-US" w:eastAsia="zh-CN"/>
                </w:rPr>
                <w:delText>0.00</w:delText>
              </w:r>
            </w:del>
          </w:p>
        </w:tc>
      </w:tr>
      <w:tr w:rsidR="005530FA" w:rsidRPr="00240276" w:rsidDel="007F6D69" w:rsidTr="005530FA">
        <w:trPr>
          <w:trHeight w:val="192"/>
          <w:del w:id="12386"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387" w:author="srabhi" w:date="2015-07-20T17:12:00Z"/>
                <w:rFonts w:ascii="Arial" w:hAnsi="Arial" w:cs="Arial"/>
                <w:b/>
                <w:bCs/>
                <w:sz w:val="21"/>
                <w:szCs w:val="21"/>
                <w:lang w:val="en-US" w:eastAsia="zh-CN"/>
              </w:rPr>
            </w:pPr>
            <w:del w:id="12388" w:author="srabhi" w:date="2015-07-20T17:12:00Z">
              <w:r w:rsidRPr="00240276" w:rsidDel="007F6D69">
                <w:rPr>
                  <w:rFonts w:ascii="Arial" w:hAnsi="Arial" w:cs="Arial"/>
                  <w:b/>
                  <w:bCs/>
                  <w:sz w:val="21"/>
                  <w:szCs w:val="21"/>
                  <w:lang w:eastAsia="zh-CN"/>
                </w:rPr>
                <w:delText>Total non-</w:delText>
              </w:r>
            </w:del>
            <w:del w:id="12389" w:author="srabhi" w:date="2015-07-20T16:44:00Z">
              <w:r w:rsidRPr="00240276" w:rsidDel="00EE3535">
                <w:rPr>
                  <w:rFonts w:ascii="Arial" w:hAnsi="Arial" w:cs="Arial"/>
                  <w:b/>
                  <w:bCs/>
                  <w:sz w:val="21"/>
                  <w:szCs w:val="21"/>
                  <w:lang w:eastAsia="zh-CN"/>
                </w:rPr>
                <w:delText>ms</w:delText>
              </w:r>
            </w:del>
            <w:del w:id="12390" w:author="srabhi" w:date="2015-07-20T17:12:00Z">
              <w:r w:rsidRPr="00240276" w:rsidDel="007F6D69">
                <w:rPr>
                  <w:rFonts w:ascii="Arial" w:hAnsi="Arial" w:cs="Arial"/>
                  <w:b/>
                  <w:bCs/>
                  <w:sz w:val="21"/>
                  <w:szCs w:val="21"/>
                  <w:lang w:eastAsia="zh-CN"/>
                </w:rPr>
                <w:delText xml:space="preserve"> pre-index costs</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91" w:author="srabhi" w:date="2015-07-20T17:12:00Z"/>
                <w:rFonts w:ascii="Arial" w:hAnsi="Arial" w:cs="Arial"/>
                <w:color w:val="000000"/>
                <w:sz w:val="21"/>
                <w:szCs w:val="21"/>
                <w:lang w:val="en-US" w:eastAsia="zh-CN"/>
              </w:rPr>
            </w:pPr>
            <w:del w:id="12392" w:author="srabhi" w:date="2015-07-20T17:12:00Z">
              <w:r w:rsidRPr="00240276" w:rsidDel="007F6D69">
                <w:rPr>
                  <w:rFonts w:ascii="Arial" w:hAnsi="Arial" w:cs="Arial"/>
                  <w:color w:val="000000"/>
                  <w:sz w:val="21"/>
                  <w:szCs w:val="21"/>
                  <w:lang w:val="en-US" w:eastAsia="zh-CN"/>
                </w:rPr>
                <w:delText>1.18</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93" w:author="srabhi" w:date="2015-07-20T17:12:00Z"/>
                <w:rFonts w:ascii="Arial" w:hAnsi="Arial" w:cs="Arial"/>
                <w:color w:val="000000"/>
                <w:sz w:val="21"/>
                <w:szCs w:val="21"/>
                <w:lang w:val="en-US" w:eastAsia="zh-CN"/>
              </w:rPr>
            </w:pPr>
            <w:del w:id="12394" w:author="srabhi" w:date="2015-07-20T17:12:00Z">
              <w:r w:rsidRPr="00240276" w:rsidDel="007F6D69">
                <w:rPr>
                  <w:rFonts w:ascii="Arial" w:hAnsi="Arial" w:cs="Arial"/>
                  <w:color w:val="000000"/>
                  <w:sz w:val="21"/>
                  <w:szCs w:val="21"/>
                  <w:lang w:val="en-US" w:eastAsia="zh-CN"/>
                </w:rPr>
                <w:delText>0.91</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95" w:author="srabhi" w:date="2015-07-20T17:12:00Z"/>
                <w:rFonts w:ascii="Arial" w:hAnsi="Arial" w:cs="Arial"/>
                <w:color w:val="000000"/>
                <w:sz w:val="21"/>
                <w:szCs w:val="21"/>
                <w:lang w:val="en-US" w:eastAsia="zh-CN"/>
              </w:rPr>
            </w:pPr>
            <w:del w:id="12396" w:author="srabhi" w:date="2015-07-20T17:12:00Z">
              <w:r w:rsidRPr="00240276" w:rsidDel="007F6D69">
                <w:rPr>
                  <w:rFonts w:ascii="Arial" w:hAnsi="Arial" w:cs="Arial"/>
                  <w:color w:val="000000"/>
                  <w:sz w:val="21"/>
                  <w:szCs w:val="21"/>
                  <w:lang w:val="en-US" w:eastAsia="zh-CN"/>
                </w:rPr>
                <w:delText>1.52</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397" w:author="srabhi" w:date="2015-07-20T17:12:00Z"/>
                <w:rFonts w:ascii="Arial" w:hAnsi="Arial" w:cs="Arial"/>
                <w:color w:val="000000"/>
                <w:sz w:val="21"/>
                <w:szCs w:val="21"/>
                <w:lang w:val="en-US" w:eastAsia="zh-CN"/>
              </w:rPr>
            </w:pPr>
            <w:del w:id="12398" w:author="srabhi" w:date="2015-07-20T17:12:00Z">
              <w:r w:rsidRPr="00240276" w:rsidDel="007F6D69">
                <w:rPr>
                  <w:rFonts w:ascii="Arial" w:hAnsi="Arial" w:cs="Arial"/>
                  <w:color w:val="000000"/>
                  <w:sz w:val="21"/>
                  <w:szCs w:val="21"/>
                  <w:lang w:val="en-US" w:eastAsia="zh-CN"/>
                </w:rPr>
                <w:delText>0.21</w:delText>
              </w:r>
            </w:del>
          </w:p>
        </w:tc>
      </w:tr>
      <w:tr w:rsidR="005530FA" w:rsidRPr="00240276" w:rsidDel="007F6D69" w:rsidTr="005530FA">
        <w:trPr>
          <w:trHeight w:val="192"/>
          <w:del w:id="12399"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400" w:author="srabhi" w:date="2015-07-20T17:12:00Z"/>
                <w:rFonts w:ascii="Arial" w:hAnsi="Arial" w:cs="Arial"/>
                <w:b/>
                <w:bCs/>
                <w:sz w:val="21"/>
                <w:szCs w:val="21"/>
                <w:lang w:val="en-US" w:eastAsia="zh-CN"/>
              </w:rPr>
            </w:pPr>
            <w:del w:id="12401" w:author="srabhi" w:date="2015-07-20T17:12:00Z">
              <w:r w:rsidRPr="00240276" w:rsidDel="007F6D69">
                <w:rPr>
                  <w:rFonts w:ascii="Arial" w:hAnsi="Arial" w:cs="Arial"/>
                  <w:b/>
                  <w:bCs/>
                  <w:sz w:val="21"/>
                  <w:szCs w:val="21"/>
                  <w:lang w:eastAsia="zh-CN"/>
                </w:rPr>
                <w:delText>MS-related total pre-index costs</w:delText>
              </w:r>
            </w:del>
          </w:p>
        </w:tc>
        <w:tc>
          <w:tcPr>
            <w:tcW w:w="158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02" w:author="srabhi" w:date="2015-07-20T17:12:00Z"/>
                <w:rFonts w:ascii="Arial" w:hAnsi="Arial" w:cs="Arial"/>
                <w:color w:val="000000"/>
                <w:sz w:val="21"/>
                <w:szCs w:val="21"/>
                <w:lang w:val="en-US" w:eastAsia="zh-CN"/>
              </w:rPr>
            </w:pPr>
            <w:del w:id="12403" w:author="srabhi" w:date="2015-07-20T17:12:00Z">
              <w:r w:rsidRPr="00240276" w:rsidDel="007F6D69">
                <w:rPr>
                  <w:rFonts w:ascii="Arial" w:hAnsi="Arial" w:cs="Arial"/>
                  <w:color w:val="000000"/>
                  <w:sz w:val="21"/>
                  <w:szCs w:val="21"/>
                  <w:lang w:val="en-US" w:eastAsia="zh-CN"/>
                </w:rPr>
                <w:delText>1.10</w:delText>
              </w:r>
            </w:del>
          </w:p>
        </w:tc>
        <w:tc>
          <w:tcPr>
            <w:tcW w:w="243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04" w:author="srabhi" w:date="2015-07-20T17:12:00Z"/>
                <w:rFonts w:ascii="Arial" w:hAnsi="Arial" w:cs="Arial"/>
                <w:color w:val="000000"/>
                <w:sz w:val="21"/>
                <w:szCs w:val="21"/>
                <w:lang w:val="en-US" w:eastAsia="zh-CN"/>
              </w:rPr>
            </w:pPr>
            <w:del w:id="12405" w:author="srabhi" w:date="2015-07-20T17:12:00Z">
              <w:r w:rsidRPr="00240276" w:rsidDel="007F6D69">
                <w:rPr>
                  <w:rFonts w:ascii="Arial" w:hAnsi="Arial" w:cs="Arial"/>
                  <w:color w:val="000000"/>
                  <w:sz w:val="21"/>
                  <w:szCs w:val="21"/>
                  <w:lang w:val="en-US" w:eastAsia="zh-CN"/>
                </w:rPr>
                <w:delText>0.84</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06" w:author="srabhi" w:date="2015-07-20T17:12:00Z"/>
                <w:rFonts w:ascii="Arial" w:hAnsi="Arial" w:cs="Arial"/>
                <w:color w:val="000000"/>
                <w:sz w:val="21"/>
                <w:szCs w:val="21"/>
                <w:lang w:val="en-US" w:eastAsia="zh-CN"/>
              </w:rPr>
            </w:pPr>
            <w:del w:id="12407" w:author="srabhi" w:date="2015-07-20T17:12:00Z">
              <w:r w:rsidRPr="00240276" w:rsidDel="007F6D69">
                <w:rPr>
                  <w:rFonts w:ascii="Arial" w:hAnsi="Arial" w:cs="Arial"/>
                  <w:color w:val="000000"/>
                  <w:sz w:val="21"/>
                  <w:szCs w:val="21"/>
                  <w:lang w:val="en-US" w:eastAsia="zh-CN"/>
                </w:rPr>
                <w:delText>1.44</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08" w:author="srabhi" w:date="2015-07-20T17:12:00Z"/>
                <w:rFonts w:ascii="Arial" w:hAnsi="Arial" w:cs="Arial"/>
                <w:color w:val="000000"/>
                <w:sz w:val="21"/>
                <w:szCs w:val="21"/>
                <w:lang w:val="en-US" w:eastAsia="zh-CN"/>
              </w:rPr>
            </w:pPr>
            <w:del w:id="12409" w:author="srabhi" w:date="2015-07-20T17:12:00Z">
              <w:r w:rsidRPr="00240276" w:rsidDel="007F6D69">
                <w:rPr>
                  <w:rFonts w:ascii="Arial" w:hAnsi="Arial" w:cs="Arial"/>
                  <w:color w:val="000000"/>
                  <w:sz w:val="21"/>
                  <w:szCs w:val="21"/>
                  <w:lang w:val="en-US" w:eastAsia="zh-CN"/>
                </w:rPr>
                <w:delText>0.49</w:delText>
              </w:r>
            </w:del>
          </w:p>
        </w:tc>
      </w:tr>
    </w:tbl>
    <w:p w:rsidR="005530FA" w:rsidRPr="00240276" w:rsidDel="00B13B09" w:rsidRDefault="005530FA">
      <w:pPr>
        <w:spacing w:line="240" w:lineRule="auto"/>
        <w:rPr>
          <w:del w:id="12410" w:author="srabhi" w:date="2015-07-20T16:52:00Z"/>
          <w:rFonts w:ascii="Arial" w:hAnsi="Arial" w:cs="Arial"/>
          <w:sz w:val="21"/>
          <w:szCs w:val="21"/>
        </w:rPr>
      </w:pPr>
    </w:p>
    <w:p w:rsidR="005530FA" w:rsidRPr="00240276" w:rsidDel="007F6D69" w:rsidRDefault="005530FA">
      <w:pPr>
        <w:spacing w:line="240" w:lineRule="auto"/>
        <w:rPr>
          <w:del w:id="12411" w:author="srabhi" w:date="2015-07-20T17:12:00Z"/>
          <w:rFonts w:ascii="Arial" w:hAnsi="Arial" w:cs="Arial"/>
          <w:sz w:val="21"/>
          <w:szCs w:val="21"/>
        </w:rPr>
      </w:pPr>
      <w:del w:id="12412" w:author="srabhi" w:date="2015-07-20T17:12:00Z">
        <w:r w:rsidRPr="00240276" w:rsidDel="007F6D69">
          <w:rPr>
            <w:rFonts w:ascii="Arial" w:hAnsi="Arial" w:cs="Arial"/>
            <w:sz w:val="21"/>
            <w:szCs w:val="21"/>
          </w:rPr>
          <w:br w:type="page"/>
        </w:r>
      </w:del>
    </w:p>
    <w:p w:rsidR="005530FA" w:rsidRPr="00240276" w:rsidDel="007F6D69" w:rsidRDefault="005530FA" w:rsidP="005530FA">
      <w:pPr>
        <w:spacing w:line="240" w:lineRule="auto"/>
        <w:rPr>
          <w:del w:id="12413" w:author="srabhi" w:date="2015-07-20T17:12:00Z"/>
          <w:rFonts w:ascii="Arial" w:hAnsi="Arial" w:cs="Arial"/>
          <w:b/>
          <w:sz w:val="21"/>
          <w:szCs w:val="21"/>
        </w:rPr>
      </w:pPr>
      <w:del w:id="12414" w:author="srabhi" w:date="2015-07-20T14:59:00Z">
        <w:r w:rsidRPr="00240276" w:rsidDel="00627132">
          <w:rPr>
            <w:rFonts w:ascii="Arial" w:hAnsi="Arial" w:cs="Arial"/>
            <w:b/>
            <w:sz w:val="21"/>
            <w:szCs w:val="21"/>
          </w:rPr>
          <w:delText xml:space="preserve">Appendix </w:delText>
        </w:r>
      </w:del>
      <w:del w:id="12415" w:author="srabhi" w:date="2015-07-20T17:12:00Z">
        <w:r w:rsidRPr="00240276" w:rsidDel="007F6D69">
          <w:rPr>
            <w:rFonts w:ascii="Arial" w:hAnsi="Arial" w:cs="Arial"/>
            <w:b/>
            <w:sz w:val="21"/>
            <w:szCs w:val="21"/>
          </w:rPr>
          <w:delText>Table</w:delText>
        </w:r>
      </w:del>
      <w:del w:id="12416" w:author="srabhi" w:date="2015-07-20T14:59:00Z">
        <w:r w:rsidRPr="00240276" w:rsidDel="00627132">
          <w:rPr>
            <w:rFonts w:ascii="Arial" w:hAnsi="Arial" w:cs="Arial"/>
            <w:b/>
            <w:sz w:val="21"/>
            <w:szCs w:val="21"/>
          </w:rPr>
          <w:delText xml:space="preserve"> A6-</w:delText>
        </w:r>
      </w:del>
      <w:del w:id="12417" w:author="srabhi" w:date="2015-07-20T17:12:00Z">
        <w:r w:rsidRPr="00240276" w:rsidDel="007F6D69">
          <w:rPr>
            <w:rFonts w:ascii="Arial" w:hAnsi="Arial" w:cs="Arial"/>
            <w:b/>
            <w:sz w:val="21"/>
            <w:szCs w:val="21"/>
          </w:rPr>
          <w:delText xml:space="preserve"> Odds ratios for logistic regression (</w:delText>
        </w:r>
        <w:r w:rsidR="00670080" w:rsidRPr="00240276" w:rsidDel="007F6D69">
          <w:rPr>
            <w:rFonts w:ascii="Arial" w:hAnsi="Arial" w:cs="Arial"/>
            <w:b/>
            <w:sz w:val="21"/>
            <w:szCs w:val="21"/>
          </w:rPr>
          <w:delText>persistence</w:delText>
        </w:r>
        <w:r w:rsidRPr="00240276" w:rsidDel="007F6D69">
          <w:rPr>
            <w:rFonts w:ascii="Arial" w:hAnsi="Arial" w:cs="Arial"/>
            <w:b/>
            <w:sz w:val="21"/>
            <w:szCs w:val="21"/>
          </w:rPr>
          <w:delText>) on full sample (N=3348)</w:delText>
        </w:r>
      </w:del>
    </w:p>
    <w:p w:rsidR="005530FA" w:rsidRPr="00240276" w:rsidDel="007F6D69" w:rsidRDefault="005530FA" w:rsidP="005530FA">
      <w:pPr>
        <w:spacing w:line="240" w:lineRule="auto"/>
        <w:rPr>
          <w:del w:id="12418" w:author="srabhi" w:date="2015-07-20T17:12:00Z"/>
          <w:rFonts w:ascii="Arial" w:hAnsi="Arial" w:cs="Arial"/>
          <w:sz w:val="21"/>
          <w:szCs w:val="21"/>
        </w:rPr>
      </w:pPr>
      <w:del w:id="12419" w:author="srabhi" w:date="2015-07-20T17:12:00Z">
        <w:r w:rsidRPr="00240276" w:rsidDel="007F6D69">
          <w:rPr>
            <w:rFonts w:ascii="Arial" w:hAnsi="Arial" w:cs="Arial"/>
            <w:sz w:val="21"/>
            <w:szCs w:val="21"/>
          </w:rPr>
          <w:delText xml:space="preserve"> </w:delText>
        </w:r>
      </w:del>
    </w:p>
    <w:tbl>
      <w:tblPr>
        <w:tblW w:w="12354" w:type="dxa"/>
        <w:tblInd w:w="84" w:type="dxa"/>
        <w:tblLook w:val="04A0"/>
      </w:tblPr>
      <w:tblGrid>
        <w:gridCol w:w="4741"/>
        <w:gridCol w:w="1673"/>
        <w:gridCol w:w="2340"/>
        <w:gridCol w:w="2160"/>
        <w:gridCol w:w="1440"/>
      </w:tblGrid>
      <w:tr w:rsidR="005530FA" w:rsidRPr="00240276" w:rsidDel="007F6D69" w:rsidTr="005530FA">
        <w:trPr>
          <w:trHeight w:val="192"/>
          <w:tblHeader/>
          <w:del w:id="12420" w:author="srabhi" w:date="2015-07-20T17:12:00Z"/>
        </w:trPr>
        <w:tc>
          <w:tcPr>
            <w:tcW w:w="4741" w:type="dxa"/>
            <w:tcBorders>
              <w:top w:val="single" w:sz="4" w:space="0" w:color="auto"/>
              <w:left w:val="single" w:sz="4" w:space="0" w:color="auto"/>
              <w:bottom w:val="single" w:sz="4" w:space="0" w:color="auto"/>
              <w:right w:val="single" w:sz="4" w:space="0" w:color="auto"/>
            </w:tcBorders>
            <w:shd w:val="clear" w:color="auto" w:fill="auto"/>
            <w:hideMark/>
          </w:tcPr>
          <w:p w:rsidR="005530FA" w:rsidRPr="00240276" w:rsidDel="007F6D69" w:rsidRDefault="005530FA" w:rsidP="005530FA">
            <w:pPr>
              <w:spacing w:line="240" w:lineRule="auto"/>
              <w:jc w:val="center"/>
              <w:rPr>
                <w:del w:id="12421" w:author="srabhi" w:date="2015-07-20T17:12:00Z"/>
                <w:rFonts w:ascii="Arial" w:hAnsi="Arial" w:cs="Arial"/>
                <w:b/>
                <w:bCs/>
                <w:sz w:val="21"/>
                <w:szCs w:val="21"/>
                <w:lang w:val="en-US" w:eastAsia="zh-CN"/>
              </w:rPr>
            </w:pPr>
            <w:del w:id="12422" w:author="srabhi" w:date="2015-07-20T17:12:00Z">
              <w:r w:rsidRPr="00240276" w:rsidDel="007F6D69">
                <w:rPr>
                  <w:rFonts w:ascii="Arial" w:hAnsi="Arial" w:cs="Arial"/>
                  <w:b/>
                  <w:bCs/>
                  <w:sz w:val="21"/>
                  <w:szCs w:val="21"/>
                  <w:lang w:eastAsia="zh-CN"/>
                </w:rPr>
                <w:delText>Variable Description</w:delText>
              </w:r>
            </w:del>
          </w:p>
        </w:tc>
        <w:tc>
          <w:tcPr>
            <w:tcW w:w="1673" w:type="dxa"/>
            <w:tcBorders>
              <w:top w:val="single" w:sz="4" w:space="0" w:color="auto"/>
              <w:left w:val="nil"/>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423" w:author="srabhi" w:date="2015-07-20T17:12:00Z"/>
                <w:rFonts w:ascii="Arial" w:hAnsi="Arial" w:cs="Arial"/>
                <w:b/>
                <w:bCs/>
                <w:sz w:val="21"/>
                <w:szCs w:val="21"/>
                <w:lang w:val="en-US" w:eastAsia="zh-CN"/>
              </w:rPr>
            </w:pPr>
            <w:del w:id="12424" w:author="srabhi" w:date="2015-07-20T17:12:00Z">
              <w:r w:rsidRPr="00240276" w:rsidDel="007F6D69">
                <w:rPr>
                  <w:rFonts w:ascii="Arial" w:hAnsi="Arial" w:cs="Arial"/>
                  <w:b/>
                  <w:bCs/>
                  <w:sz w:val="21"/>
                  <w:szCs w:val="21"/>
                  <w:lang w:val="en-US" w:eastAsia="zh-CN"/>
                </w:rPr>
                <w:delText>Odds Ratio</w:delText>
              </w:r>
            </w:del>
          </w:p>
        </w:tc>
        <w:tc>
          <w:tcPr>
            <w:tcW w:w="2340" w:type="dxa"/>
            <w:tcBorders>
              <w:top w:val="single" w:sz="4" w:space="0" w:color="auto"/>
              <w:left w:val="nil"/>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425" w:author="srabhi" w:date="2015-07-20T17:12:00Z"/>
                <w:rFonts w:ascii="Arial" w:hAnsi="Arial" w:cs="Arial"/>
                <w:b/>
                <w:bCs/>
                <w:sz w:val="21"/>
                <w:szCs w:val="21"/>
                <w:lang w:val="en-US" w:eastAsia="zh-CN"/>
              </w:rPr>
            </w:pPr>
            <w:del w:id="12426" w:author="srabhi" w:date="2015-07-20T17:12:00Z">
              <w:r w:rsidRPr="00240276" w:rsidDel="007F6D69">
                <w:rPr>
                  <w:rFonts w:ascii="Arial" w:hAnsi="Arial" w:cs="Arial"/>
                  <w:b/>
                  <w:bCs/>
                  <w:sz w:val="21"/>
                  <w:szCs w:val="21"/>
                  <w:lang w:val="en-US" w:eastAsia="zh-CN"/>
                </w:rPr>
                <w:delText>95% CI Lower Bound</w:delText>
              </w:r>
            </w:del>
          </w:p>
        </w:tc>
        <w:tc>
          <w:tcPr>
            <w:tcW w:w="2160" w:type="dxa"/>
            <w:tcBorders>
              <w:top w:val="single" w:sz="4" w:space="0" w:color="auto"/>
              <w:left w:val="nil"/>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427" w:author="srabhi" w:date="2015-07-20T17:12:00Z"/>
                <w:rFonts w:ascii="Arial" w:hAnsi="Arial" w:cs="Arial"/>
                <w:b/>
                <w:bCs/>
                <w:sz w:val="21"/>
                <w:szCs w:val="21"/>
                <w:lang w:val="en-US" w:eastAsia="zh-CN"/>
              </w:rPr>
            </w:pPr>
            <w:del w:id="12428" w:author="srabhi" w:date="2015-07-20T17:12:00Z">
              <w:r w:rsidRPr="00240276" w:rsidDel="007F6D69">
                <w:rPr>
                  <w:rFonts w:ascii="Arial" w:hAnsi="Arial" w:cs="Arial"/>
                  <w:b/>
                  <w:bCs/>
                  <w:sz w:val="21"/>
                  <w:szCs w:val="21"/>
                  <w:lang w:val="en-US" w:eastAsia="zh-CN"/>
                </w:rPr>
                <w:delText>95% CI Upper Bound</w:delText>
              </w:r>
            </w:del>
          </w:p>
        </w:tc>
        <w:tc>
          <w:tcPr>
            <w:tcW w:w="1440" w:type="dxa"/>
            <w:tcBorders>
              <w:top w:val="single" w:sz="4" w:space="0" w:color="auto"/>
              <w:left w:val="nil"/>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429" w:author="srabhi" w:date="2015-07-20T17:12:00Z"/>
                <w:rFonts w:ascii="Arial" w:hAnsi="Arial" w:cs="Arial"/>
                <w:b/>
                <w:bCs/>
                <w:sz w:val="21"/>
                <w:szCs w:val="21"/>
                <w:lang w:val="en-US" w:eastAsia="zh-CN"/>
              </w:rPr>
            </w:pPr>
            <w:del w:id="12430" w:author="srabhi" w:date="2015-07-20T17:12:00Z">
              <w:r w:rsidRPr="00240276" w:rsidDel="007F6D69">
                <w:rPr>
                  <w:rFonts w:ascii="Arial" w:hAnsi="Arial" w:cs="Arial"/>
                  <w:b/>
                  <w:bCs/>
                  <w:sz w:val="21"/>
                  <w:szCs w:val="21"/>
                  <w:lang w:val="en-US" w:eastAsia="zh-CN"/>
                </w:rPr>
                <w:delText>p-Value</w:delText>
              </w:r>
            </w:del>
          </w:p>
        </w:tc>
      </w:tr>
      <w:tr w:rsidR="005530FA" w:rsidRPr="00240276" w:rsidDel="007F6D69" w:rsidTr="005530FA">
        <w:trPr>
          <w:trHeight w:val="192"/>
          <w:del w:id="12431"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432" w:author="srabhi" w:date="2015-07-20T17:12:00Z"/>
                <w:rFonts w:ascii="Arial" w:hAnsi="Arial" w:cs="Arial"/>
                <w:b/>
                <w:bCs/>
                <w:sz w:val="21"/>
                <w:szCs w:val="21"/>
                <w:lang w:val="en-US" w:eastAsia="zh-CN"/>
              </w:rPr>
            </w:pPr>
            <w:del w:id="12433" w:author="srabhi" w:date="2015-07-20T17:12:00Z">
              <w:r w:rsidRPr="00240276" w:rsidDel="007F6D69">
                <w:rPr>
                  <w:rFonts w:ascii="Arial" w:hAnsi="Arial" w:cs="Arial"/>
                  <w:b/>
                  <w:bCs/>
                  <w:sz w:val="21"/>
                  <w:szCs w:val="21"/>
                  <w:lang w:val="en-US" w:eastAsia="zh-CN"/>
                </w:rPr>
                <w:delText>Intercept</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34" w:author="srabhi" w:date="2015-07-20T17:12:00Z"/>
                <w:rFonts w:ascii="Arial" w:hAnsi="Arial" w:cs="Arial"/>
                <w:color w:val="000000"/>
                <w:sz w:val="21"/>
                <w:szCs w:val="21"/>
                <w:lang w:val="en-US" w:eastAsia="zh-CN"/>
              </w:rPr>
            </w:pPr>
            <w:del w:id="12435" w:author="srabhi" w:date="2015-07-20T17:12:00Z">
              <w:r w:rsidRPr="00240276" w:rsidDel="007F6D69">
                <w:rPr>
                  <w:rFonts w:ascii="Arial" w:hAnsi="Arial" w:cs="Arial"/>
                  <w:color w:val="000000"/>
                  <w:sz w:val="21"/>
                  <w:szCs w:val="21"/>
                  <w:lang w:val="en-US" w:eastAsia="zh-CN"/>
                </w:rPr>
                <w:delText>3.74</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36" w:author="srabhi" w:date="2015-07-20T17:12:00Z"/>
                <w:rFonts w:ascii="Arial" w:hAnsi="Arial" w:cs="Arial"/>
                <w:color w:val="000000"/>
                <w:sz w:val="21"/>
                <w:szCs w:val="21"/>
                <w:lang w:val="en-US" w:eastAsia="zh-CN"/>
              </w:rPr>
            </w:pPr>
            <w:del w:id="12437" w:author="srabhi" w:date="2015-07-20T17:12:00Z">
              <w:r w:rsidRPr="00240276" w:rsidDel="007F6D69">
                <w:rPr>
                  <w:rFonts w:ascii="Arial" w:hAnsi="Arial" w:cs="Arial"/>
                  <w:color w:val="000000"/>
                  <w:sz w:val="21"/>
                  <w:szCs w:val="21"/>
                  <w:lang w:val="en-US" w:eastAsia="zh-CN"/>
                </w:rPr>
                <w:delText>1.19</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38" w:author="srabhi" w:date="2015-07-20T17:12:00Z"/>
                <w:rFonts w:ascii="Arial" w:hAnsi="Arial" w:cs="Arial"/>
                <w:color w:val="000000"/>
                <w:sz w:val="21"/>
                <w:szCs w:val="21"/>
                <w:lang w:val="en-US" w:eastAsia="zh-CN"/>
              </w:rPr>
            </w:pPr>
            <w:del w:id="12439" w:author="srabhi" w:date="2015-07-20T17:12:00Z">
              <w:r w:rsidRPr="00240276" w:rsidDel="007F6D69">
                <w:rPr>
                  <w:rFonts w:ascii="Arial" w:hAnsi="Arial" w:cs="Arial"/>
                  <w:color w:val="000000"/>
                  <w:sz w:val="21"/>
                  <w:szCs w:val="21"/>
                  <w:lang w:val="en-US" w:eastAsia="zh-CN"/>
                </w:rPr>
                <w:delText>12.33</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40" w:author="srabhi" w:date="2015-07-20T17:12:00Z"/>
                <w:rFonts w:ascii="Arial" w:hAnsi="Arial" w:cs="Arial"/>
                <w:color w:val="000000"/>
                <w:sz w:val="21"/>
                <w:szCs w:val="21"/>
                <w:lang w:val="en-US" w:eastAsia="zh-CN"/>
              </w:rPr>
            </w:pPr>
            <w:del w:id="12441" w:author="srabhi" w:date="2015-07-20T17:12:00Z">
              <w:r w:rsidRPr="00240276" w:rsidDel="007F6D69">
                <w:rPr>
                  <w:rFonts w:ascii="Arial" w:hAnsi="Arial" w:cs="Arial"/>
                  <w:color w:val="000000"/>
                  <w:sz w:val="21"/>
                  <w:szCs w:val="21"/>
                  <w:lang w:val="en-US" w:eastAsia="zh-CN"/>
                </w:rPr>
                <w:delText>0.03</w:delText>
              </w:r>
            </w:del>
          </w:p>
        </w:tc>
      </w:tr>
      <w:tr w:rsidR="005530FA" w:rsidRPr="00240276" w:rsidDel="007F6D69" w:rsidTr="005530FA">
        <w:trPr>
          <w:trHeight w:val="192"/>
          <w:del w:id="12442"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443" w:author="srabhi" w:date="2015-07-20T17:12:00Z"/>
                <w:rFonts w:ascii="Arial" w:hAnsi="Arial" w:cs="Arial"/>
                <w:b/>
                <w:bCs/>
                <w:sz w:val="21"/>
                <w:szCs w:val="21"/>
                <w:lang w:val="en-US" w:eastAsia="zh-CN"/>
              </w:rPr>
            </w:pPr>
            <w:del w:id="12444" w:author="srabhi" w:date="2015-07-20T17:12:00Z">
              <w:r w:rsidRPr="00240276" w:rsidDel="007F6D69">
                <w:rPr>
                  <w:rFonts w:ascii="Arial" w:hAnsi="Arial" w:cs="Arial"/>
                  <w:b/>
                  <w:bCs/>
                  <w:sz w:val="21"/>
                  <w:szCs w:val="21"/>
                  <w:lang w:eastAsia="zh-CN"/>
                </w:rPr>
                <w:delText>Treatment</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45" w:author="srabhi" w:date="2015-07-20T17:12:00Z"/>
                <w:rFonts w:ascii="Arial" w:hAnsi="Arial" w:cs="Arial"/>
                <w:color w:val="000000"/>
                <w:sz w:val="21"/>
                <w:szCs w:val="21"/>
                <w:lang w:val="en-US" w:eastAsia="zh-CN"/>
              </w:rPr>
            </w:pPr>
            <w:del w:id="12446" w:author="srabhi" w:date="2015-07-20T17:12:00Z">
              <w:r w:rsidRPr="00240276" w:rsidDel="007F6D69">
                <w:rPr>
                  <w:rFonts w:ascii="Arial" w:hAnsi="Arial" w:cs="Arial"/>
                  <w:color w:val="000000"/>
                  <w:sz w:val="21"/>
                  <w:szCs w:val="21"/>
                  <w:lang w:val="en-US" w:eastAsia="zh-CN"/>
                </w:rPr>
                <w:delText>2.03</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47" w:author="srabhi" w:date="2015-07-20T17:12:00Z"/>
                <w:rFonts w:ascii="Arial" w:hAnsi="Arial" w:cs="Arial"/>
                <w:color w:val="000000"/>
                <w:sz w:val="21"/>
                <w:szCs w:val="21"/>
                <w:lang w:val="en-US" w:eastAsia="zh-CN"/>
              </w:rPr>
            </w:pPr>
            <w:del w:id="12448" w:author="srabhi" w:date="2015-07-20T17:12:00Z">
              <w:r w:rsidRPr="00240276" w:rsidDel="007F6D69">
                <w:rPr>
                  <w:rFonts w:ascii="Arial" w:hAnsi="Arial" w:cs="Arial"/>
                  <w:color w:val="000000"/>
                  <w:sz w:val="21"/>
                  <w:szCs w:val="21"/>
                  <w:lang w:val="en-US" w:eastAsia="zh-CN"/>
                </w:rPr>
                <w:delText>1.70</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49" w:author="srabhi" w:date="2015-07-20T17:12:00Z"/>
                <w:rFonts w:ascii="Arial" w:hAnsi="Arial" w:cs="Arial"/>
                <w:color w:val="000000"/>
                <w:sz w:val="21"/>
                <w:szCs w:val="21"/>
                <w:lang w:val="en-US" w:eastAsia="zh-CN"/>
              </w:rPr>
            </w:pPr>
            <w:del w:id="12450" w:author="srabhi" w:date="2015-07-20T17:12:00Z">
              <w:r w:rsidRPr="00240276" w:rsidDel="007F6D69">
                <w:rPr>
                  <w:rFonts w:ascii="Arial" w:hAnsi="Arial" w:cs="Arial"/>
                  <w:color w:val="000000"/>
                  <w:sz w:val="21"/>
                  <w:szCs w:val="21"/>
                  <w:lang w:val="en-US" w:eastAsia="zh-CN"/>
                </w:rPr>
                <w:delText>2.44</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51" w:author="srabhi" w:date="2015-07-20T17:12:00Z"/>
                <w:rFonts w:ascii="Arial" w:hAnsi="Arial" w:cs="Arial"/>
                <w:color w:val="000000"/>
                <w:sz w:val="21"/>
                <w:szCs w:val="21"/>
                <w:lang w:val="en-US" w:eastAsia="zh-CN"/>
              </w:rPr>
            </w:pPr>
            <w:del w:id="12452" w:author="srabhi" w:date="2015-07-20T17:12:00Z">
              <w:r w:rsidRPr="00240276" w:rsidDel="007F6D69">
                <w:rPr>
                  <w:rFonts w:ascii="Arial" w:hAnsi="Arial" w:cs="Arial"/>
                  <w:color w:val="000000"/>
                  <w:sz w:val="21"/>
                  <w:szCs w:val="21"/>
                  <w:lang w:val="en-US" w:eastAsia="zh-CN"/>
                </w:rPr>
                <w:delText>0.00</w:delText>
              </w:r>
            </w:del>
          </w:p>
        </w:tc>
      </w:tr>
      <w:tr w:rsidR="005530FA" w:rsidRPr="00240276" w:rsidDel="007F6D69" w:rsidTr="005530FA">
        <w:trPr>
          <w:trHeight w:val="192"/>
          <w:del w:id="12453"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454" w:author="srabhi" w:date="2015-07-20T17:12:00Z"/>
                <w:rFonts w:ascii="Arial" w:hAnsi="Arial" w:cs="Arial"/>
                <w:b/>
                <w:bCs/>
                <w:sz w:val="21"/>
                <w:szCs w:val="21"/>
                <w:lang w:val="en-US" w:eastAsia="zh-CN"/>
              </w:rPr>
            </w:pPr>
            <w:del w:id="12455" w:author="srabhi" w:date="2015-07-20T17:12:00Z">
              <w:r w:rsidRPr="00240276" w:rsidDel="007F6D69">
                <w:rPr>
                  <w:rFonts w:ascii="Arial" w:hAnsi="Arial" w:cs="Arial"/>
                  <w:b/>
                  <w:bCs/>
                  <w:sz w:val="21"/>
                  <w:szCs w:val="21"/>
                  <w:lang w:eastAsia="zh-CN"/>
                </w:rPr>
                <w:delText>Index age</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56" w:author="srabhi" w:date="2015-07-20T17:12:00Z"/>
                <w:rFonts w:ascii="Arial" w:hAnsi="Arial" w:cs="Arial"/>
                <w:color w:val="000000"/>
                <w:sz w:val="21"/>
                <w:szCs w:val="21"/>
                <w:lang w:val="en-US" w:eastAsia="zh-CN"/>
              </w:rPr>
            </w:pPr>
            <w:del w:id="12457" w:author="srabhi" w:date="2015-07-20T17:12:00Z">
              <w:r w:rsidRPr="00240276" w:rsidDel="007F6D69">
                <w:rPr>
                  <w:rFonts w:ascii="Arial" w:hAnsi="Arial" w:cs="Arial"/>
                  <w:color w:val="000000"/>
                  <w:sz w:val="21"/>
                  <w:szCs w:val="21"/>
                  <w:lang w:val="en-US" w:eastAsia="zh-CN"/>
                </w:rPr>
                <w:delText>1.00</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58" w:author="srabhi" w:date="2015-07-20T17:12:00Z"/>
                <w:rFonts w:ascii="Arial" w:hAnsi="Arial" w:cs="Arial"/>
                <w:color w:val="000000"/>
                <w:sz w:val="21"/>
                <w:szCs w:val="21"/>
                <w:lang w:val="en-US" w:eastAsia="zh-CN"/>
              </w:rPr>
            </w:pPr>
            <w:del w:id="12459" w:author="srabhi" w:date="2015-07-20T17:12:00Z">
              <w:r w:rsidRPr="00240276" w:rsidDel="007F6D69">
                <w:rPr>
                  <w:rFonts w:ascii="Arial" w:hAnsi="Arial" w:cs="Arial"/>
                  <w:color w:val="000000"/>
                  <w:sz w:val="21"/>
                  <w:szCs w:val="21"/>
                  <w:lang w:val="en-US" w:eastAsia="zh-CN"/>
                </w:rPr>
                <w:delText>0.99</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60" w:author="srabhi" w:date="2015-07-20T17:12:00Z"/>
                <w:rFonts w:ascii="Arial" w:hAnsi="Arial" w:cs="Arial"/>
                <w:color w:val="000000"/>
                <w:sz w:val="21"/>
                <w:szCs w:val="21"/>
                <w:lang w:val="en-US" w:eastAsia="zh-CN"/>
              </w:rPr>
            </w:pPr>
            <w:del w:id="12461" w:author="srabhi" w:date="2015-07-20T17:12:00Z">
              <w:r w:rsidRPr="00240276" w:rsidDel="007F6D69">
                <w:rPr>
                  <w:rFonts w:ascii="Arial" w:hAnsi="Arial" w:cs="Arial"/>
                  <w:color w:val="000000"/>
                  <w:sz w:val="21"/>
                  <w:szCs w:val="21"/>
                  <w:lang w:val="en-US" w:eastAsia="zh-CN"/>
                </w:rPr>
                <w:delText>1.01</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62" w:author="srabhi" w:date="2015-07-20T17:12:00Z"/>
                <w:rFonts w:ascii="Arial" w:hAnsi="Arial" w:cs="Arial"/>
                <w:color w:val="000000"/>
                <w:sz w:val="21"/>
                <w:szCs w:val="21"/>
                <w:lang w:val="en-US" w:eastAsia="zh-CN"/>
              </w:rPr>
            </w:pPr>
            <w:del w:id="12463" w:author="srabhi" w:date="2015-07-20T17:12:00Z">
              <w:r w:rsidRPr="00240276" w:rsidDel="007F6D69">
                <w:rPr>
                  <w:rFonts w:ascii="Arial" w:hAnsi="Arial" w:cs="Arial"/>
                  <w:color w:val="000000"/>
                  <w:sz w:val="21"/>
                  <w:szCs w:val="21"/>
                  <w:lang w:val="en-US" w:eastAsia="zh-CN"/>
                </w:rPr>
                <w:delText>0.43</w:delText>
              </w:r>
            </w:del>
          </w:p>
        </w:tc>
      </w:tr>
      <w:tr w:rsidR="005530FA" w:rsidRPr="00240276" w:rsidDel="007F6D69" w:rsidTr="005530FA">
        <w:trPr>
          <w:trHeight w:val="192"/>
          <w:del w:id="12464"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465" w:author="srabhi" w:date="2015-07-20T17:12:00Z"/>
                <w:rFonts w:ascii="Arial" w:hAnsi="Arial" w:cs="Arial"/>
                <w:b/>
                <w:bCs/>
                <w:sz w:val="21"/>
                <w:szCs w:val="21"/>
                <w:lang w:val="en-US" w:eastAsia="zh-CN"/>
              </w:rPr>
            </w:pPr>
            <w:del w:id="12466" w:author="srabhi" w:date="2015-07-20T17:12:00Z">
              <w:r w:rsidRPr="00240276" w:rsidDel="007F6D69">
                <w:rPr>
                  <w:rFonts w:ascii="Arial" w:hAnsi="Arial" w:cs="Arial"/>
                  <w:b/>
                  <w:bCs/>
                  <w:sz w:val="21"/>
                  <w:szCs w:val="21"/>
                  <w:lang w:eastAsia="zh-CN"/>
                </w:rPr>
                <w:delText>Sex (Female)</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67" w:author="srabhi" w:date="2015-07-20T17:12:00Z"/>
                <w:rFonts w:ascii="Arial" w:hAnsi="Arial" w:cs="Arial"/>
                <w:color w:val="000000"/>
                <w:sz w:val="21"/>
                <w:szCs w:val="21"/>
                <w:lang w:val="en-US" w:eastAsia="zh-CN"/>
              </w:rPr>
            </w:pPr>
            <w:del w:id="12468" w:author="srabhi" w:date="2015-07-20T17:12:00Z">
              <w:r w:rsidRPr="00240276" w:rsidDel="007F6D69">
                <w:rPr>
                  <w:rFonts w:ascii="Arial" w:hAnsi="Arial" w:cs="Arial"/>
                  <w:color w:val="000000"/>
                  <w:sz w:val="21"/>
                  <w:szCs w:val="21"/>
                  <w:lang w:val="en-US" w:eastAsia="zh-CN"/>
                </w:rPr>
                <w:delText>0.95</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69" w:author="srabhi" w:date="2015-07-20T17:12:00Z"/>
                <w:rFonts w:ascii="Arial" w:hAnsi="Arial" w:cs="Arial"/>
                <w:color w:val="000000"/>
                <w:sz w:val="21"/>
                <w:szCs w:val="21"/>
                <w:lang w:val="en-US" w:eastAsia="zh-CN"/>
              </w:rPr>
            </w:pPr>
            <w:del w:id="12470" w:author="srabhi" w:date="2015-07-20T17:12:00Z">
              <w:r w:rsidRPr="00240276" w:rsidDel="007F6D69">
                <w:rPr>
                  <w:rFonts w:ascii="Arial" w:hAnsi="Arial" w:cs="Arial"/>
                  <w:color w:val="000000"/>
                  <w:sz w:val="21"/>
                  <w:szCs w:val="21"/>
                  <w:lang w:val="en-US" w:eastAsia="zh-CN"/>
                </w:rPr>
                <w:delText>0.77</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71" w:author="srabhi" w:date="2015-07-20T17:12:00Z"/>
                <w:rFonts w:ascii="Arial" w:hAnsi="Arial" w:cs="Arial"/>
                <w:color w:val="000000"/>
                <w:sz w:val="21"/>
                <w:szCs w:val="21"/>
                <w:lang w:val="en-US" w:eastAsia="zh-CN"/>
              </w:rPr>
            </w:pPr>
            <w:del w:id="12472" w:author="srabhi" w:date="2015-07-20T17:12:00Z">
              <w:r w:rsidRPr="00240276" w:rsidDel="007F6D69">
                <w:rPr>
                  <w:rFonts w:ascii="Arial" w:hAnsi="Arial" w:cs="Arial"/>
                  <w:color w:val="000000"/>
                  <w:sz w:val="21"/>
                  <w:szCs w:val="21"/>
                  <w:lang w:val="en-US" w:eastAsia="zh-CN"/>
                </w:rPr>
                <w:delText>1.18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73" w:author="srabhi" w:date="2015-07-20T17:12:00Z"/>
                <w:rFonts w:ascii="Arial" w:hAnsi="Arial" w:cs="Arial"/>
                <w:color w:val="000000"/>
                <w:sz w:val="21"/>
                <w:szCs w:val="21"/>
                <w:lang w:val="en-US" w:eastAsia="zh-CN"/>
              </w:rPr>
            </w:pPr>
            <w:del w:id="12474" w:author="srabhi" w:date="2015-07-20T17:12:00Z">
              <w:r w:rsidRPr="00240276" w:rsidDel="007F6D69">
                <w:rPr>
                  <w:rFonts w:ascii="Arial" w:hAnsi="Arial" w:cs="Arial"/>
                  <w:color w:val="000000"/>
                  <w:sz w:val="21"/>
                  <w:szCs w:val="21"/>
                  <w:lang w:val="en-US" w:eastAsia="zh-CN"/>
                </w:rPr>
                <w:delText>0.67</w:delText>
              </w:r>
            </w:del>
          </w:p>
        </w:tc>
      </w:tr>
      <w:tr w:rsidR="005530FA" w:rsidRPr="00240276" w:rsidDel="007F6D69" w:rsidTr="005530FA">
        <w:trPr>
          <w:trHeight w:val="192"/>
          <w:del w:id="12475"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476" w:author="srabhi" w:date="2015-07-20T17:12:00Z"/>
                <w:rFonts w:ascii="Arial" w:hAnsi="Arial" w:cs="Arial"/>
                <w:b/>
                <w:bCs/>
                <w:sz w:val="21"/>
                <w:szCs w:val="21"/>
                <w:lang w:val="en-US" w:eastAsia="zh-CN"/>
              </w:rPr>
            </w:pPr>
            <w:del w:id="12477" w:author="srabhi" w:date="2015-07-20T17:12:00Z">
              <w:r w:rsidRPr="00240276" w:rsidDel="007F6D69">
                <w:rPr>
                  <w:rFonts w:ascii="Arial" w:hAnsi="Arial" w:cs="Arial"/>
                  <w:b/>
                  <w:bCs/>
                  <w:sz w:val="21"/>
                  <w:szCs w:val="21"/>
                  <w:lang w:eastAsia="zh-CN"/>
                </w:rPr>
                <w:delText xml:space="preserve">Pre-index DMT use </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78" w:author="srabhi" w:date="2015-07-20T17:12:00Z"/>
                <w:rFonts w:ascii="Arial" w:hAnsi="Arial" w:cs="Arial"/>
                <w:color w:val="000000"/>
                <w:sz w:val="21"/>
                <w:szCs w:val="21"/>
                <w:lang w:val="en-US" w:eastAsia="zh-CN"/>
              </w:rPr>
            </w:pPr>
            <w:del w:id="12479" w:author="srabhi" w:date="2015-07-20T17:12:00Z">
              <w:r w:rsidRPr="00240276" w:rsidDel="007F6D69">
                <w:rPr>
                  <w:rFonts w:ascii="Arial" w:hAnsi="Arial" w:cs="Arial"/>
                  <w:color w:val="000000"/>
                  <w:sz w:val="21"/>
                  <w:szCs w:val="21"/>
                  <w:lang w:val="en-US" w:eastAsia="zh-CN"/>
                </w:rPr>
                <w:delText>0.89</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80" w:author="srabhi" w:date="2015-07-20T17:12:00Z"/>
                <w:rFonts w:ascii="Arial" w:hAnsi="Arial" w:cs="Arial"/>
                <w:color w:val="000000"/>
                <w:sz w:val="21"/>
                <w:szCs w:val="21"/>
                <w:lang w:val="en-US" w:eastAsia="zh-CN"/>
              </w:rPr>
            </w:pPr>
            <w:del w:id="12481" w:author="srabhi" w:date="2015-07-20T17:12:00Z">
              <w:r w:rsidRPr="00240276" w:rsidDel="007F6D69">
                <w:rPr>
                  <w:rFonts w:ascii="Arial" w:hAnsi="Arial" w:cs="Arial"/>
                  <w:color w:val="000000"/>
                  <w:sz w:val="21"/>
                  <w:szCs w:val="21"/>
                  <w:lang w:val="en-US" w:eastAsia="zh-CN"/>
                </w:rPr>
                <w:delText>0.71</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82" w:author="srabhi" w:date="2015-07-20T17:12:00Z"/>
                <w:rFonts w:ascii="Arial" w:hAnsi="Arial" w:cs="Arial"/>
                <w:color w:val="000000"/>
                <w:sz w:val="21"/>
                <w:szCs w:val="21"/>
                <w:lang w:val="en-US" w:eastAsia="zh-CN"/>
              </w:rPr>
            </w:pPr>
            <w:del w:id="12483" w:author="srabhi" w:date="2015-07-20T17:12:00Z">
              <w:r w:rsidRPr="00240276" w:rsidDel="007F6D69">
                <w:rPr>
                  <w:rFonts w:ascii="Arial" w:hAnsi="Arial" w:cs="Arial"/>
                  <w:color w:val="000000"/>
                  <w:sz w:val="21"/>
                  <w:szCs w:val="21"/>
                  <w:lang w:val="en-US" w:eastAsia="zh-CN"/>
                </w:rPr>
                <w:delText>1.11</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84" w:author="srabhi" w:date="2015-07-20T17:12:00Z"/>
                <w:rFonts w:ascii="Arial" w:hAnsi="Arial" w:cs="Arial"/>
                <w:color w:val="000000"/>
                <w:sz w:val="21"/>
                <w:szCs w:val="21"/>
                <w:lang w:val="en-US" w:eastAsia="zh-CN"/>
              </w:rPr>
            </w:pPr>
            <w:del w:id="12485" w:author="srabhi" w:date="2015-07-20T17:12:00Z">
              <w:r w:rsidRPr="00240276" w:rsidDel="007F6D69">
                <w:rPr>
                  <w:rFonts w:ascii="Arial" w:hAnsi="Arial" w:cs="Arial"/>
                  <w:color w:val="000000"/>
                  <w:sz w:val="21"/>
                  <w:szCs w:val="21"/>
                  <w:lang w:val="en-US" w:eastAsia="zh-CN"/>
                </w:rPr>
                <w:delText>0.30</w:delText>
              </w:r>
            </w:del>
          </w:p>
        </w:tc>
      </w:tr>
      <w:tr w:rsidR="005530FA" w:rsidRPr="00240276" w:rsidDel="007F6D69" w:rsidTr="005530FA">
        <w:trPr>
          <w:trHeight w:val="192"/>
          <w:del w:id="12486"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487" w:author="srabhi" w:date="2015-07-20T17:12:00Z"/>
                <w:rFonts w:ascii="Arial" w:hAnsi="Arial" w:cs="Arial"/>
                <w:b/>
                <w:bCs/>
                <w:sz w:val="21"/>
                <w:szCs w:val="21"/>
                <w:lang w:val="en-US" w:eastAsia="zh-CN"/>
              </w:rPr>
            </w:pPr>
            <w:del w:id="12488" w:author="srabhi" w:date="2015-07-20T17:12:00Z">
              <w:r w:rsidRPr="00240276" w:rsidDel="007F6D69">
                <w:rPr>
                  <w:rFonts w:ascii="Arial" w:hAnsi="Arial" w:cs="Arial"/>
                  <w:b/>
                  <w:bCs/>
                  <w:sz w:val="21"/>
                  <w:szCs w:val="21"/>
                  <w:lang w:eastAsia="zh-CN"/>
                </w:rPr>
                <w:delText>Ampyra use</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89" w:author="srabhi" w:date="2015-07-20T17:12:00Z"/>
                <w:rFonts w:ascii="Arial" w:hAnsi="Arial" w:cs="Arial"/>
                <w:color w:val="000000"/>
                <w:sz w:val="21"/>
                <w:szCs w:val="21"/>
                <w:lang w:val="en-US" w:eastAsia="zh-CN"/>
              </w:rPr>
            </w:pPr>
            <w:del w:id="12490" w:author="srabhi" w:date="2015-07-20T17:12:00Z">
              <w:r w:rsidRPr="00240276" w:rsidDel="007F6D69">
                <w:rPr>
                  <w:rFonts w:ascii="Arial" w:hAnsi="Arial" w:cs="Arial"/>
                  <w:color w:val="000000"/>
                  <w:sz w:val="21"/>
                  <w:szCs w:val="21"/>
                  <w:lang w:val="en-US" w:eastAsia="zh-CN"/>
                </w:rPr>
                <w:delText>1.14</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91" w:author="srabhi" w:date="2015-07-20T17:12:00Z"/>
                <w:rFonts w:ascii="Arial" w:hAnsi="Arial" w:cs="Arial"/>
                <w:color w:val="000000"/>
                <w:sz w:val="21"/>
                <w:szCs w:val="21"/>
                <w:lang w:val="en-US" w:eastAsia="zh-CN"/>
              </w:rPr>
            </w:pPr>
            <w:del w:id="12492" w:author="srabhi" w:date="2015-07-20T17:12:00Z">
              <w:r w:rsidRPr="00240276" w:rsidDel="007F6D69">
                <w:rPr>
                  <w:rFonts w:ascii="Arial" w:hAnsi="Arial" w:cs="Arial"/>
                  <w:color w:val="000000"/>
                  <w:sz w:val="21"/>
                  <w:szCs w:val="21"/>
                  <w:lang w:val="en-US" w:eastAsia="zh-CN"/>
                </w:rPr>
                <w:delText>0.82</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93" w:author="srabhi" w:date="2015-07-20T17:12:00Z"/>
                <w:rFonts w:ascii="Arial" w:hAnsi="Arial" w:cs="Arial"/>
                <w:color w:val="000000"/>
                <w:sz w:val="21"/>
                <w:szCs w:val="21"/>
                <w:lang w:val="en-US" w:eastAsia="zh-CN"/>
              </w:rPr>
            </w:pPr>
            <w:del w:id="12494" w:author="srabhi" w:date="2015-07-20T17:12:00Z">
              <w:r w:rsidRPr="00240276" w:rsidDel="007F6D69">
                <w:rPr>
                  <w:rFonts w:ascii="Arial" w:hAnsi="Arial" w:cs="Arial"/>
                  <w:color w:val="000000"/>
                  <w:sz w:val="21"/>
                  <w:szCs w:val="21"/>
                  <w:lang w:val="en-US" w:eastAsia="zh-CN"/>
                </w:rPr>
                <w:delText>1.62</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495" w:author="srabhi" w:date="2015-07-20T17:12:00Z"/>
                <w:rFonts w:ascii="Arial" w:hAnsi="Arial" w:cs="Arial"/>
                <w:color w:val="000000"/>
                <w:sz w:val="21"/>
                <w:szCs w:val="21"/>
                <w:lang w:val="en-US" w:eastAsia="zh-CN"/>
              </w:rPr>
            </w:pPr>
            <w:del w:id="12496" w:author="srabhi" w:date="2015-07-20T17:12:00Z">
              <w:r w:rsidRPr="00240276" w:rsidDel="007F6D69">
                <w:rPr>
                  <w:rFonts w:ascii="Arial" w:hAnsi="Arial" w:cs="Arial"/>
                  <w:color w:val="000000"/>
                  <w:sz w:val="21"/>
                  <w:szCs w:val="21"/>
                  <w:lang w:val="en-US" w:eastAsia="zh-CN"/>
                </w:rPr>
                <w:delText>0.45</w:delText>
              </w:r>
            </w:del>
          </w:p>
        </w:tc>
      </w:tr>
      <w:tr w:rsidR="005530FA" w:rsidRPr="00240276" w:rsidDel="007F6D69" w:rsidTr="005530FA">
        <w:trPr>
          <w:trHeight w:val="192"/>
          <w:del w:id="12497"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498" w:author="srabhi" w:date="2015-07-20T17:12:00Z"/>
                <w:rFonts w:ascii="Arial" w:hAnsi="Arial" w:cs="Arial"/>
                <w:b/>
                <w:bCs/>
                <w:sz w:val="21"/>
                <w:szCs w:val="21"/>
                <w:lang w:val="en-US" w:eastAsia="zh-CN"/>
              </w:rPr>
            </w:pPr>
            <w:del w:id="12499" w:author="srabhi" w:date="2015-07-20T17:12:00Z">
              <w:r w:rsidRPr="00240276" w:rsidDel="007F6D69">
                <w:rPr>
                  <w:rFonts w:ascii="Arial" w:hAnsi="Arial" w:cs="Arial"/>
                  <w:b/>
                  <w:bCs/>
                  <w:sz w:val="21"/>
                  <w:szCs w:val="21"/>
                  <w:lang w:eastAsia="zh-CN"/>
                </w:rPr>
                <w:delText>MRI use</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00" w:author="srabhi" w:date="2015-07-20T17:12:00Z"/>
                <w:rFonts w:ascii="Arial" w:hAnsi="Arial" w:cs="Arial"/>
                <w:color w:val="000000"/>
                <w:sz w:val="21"/>
                <w:szCs w:val="21"/>
                <w:lang w:val="en-US" w:eastAsia="zh-CN"/>
              </w:rPr>
            </w:pPr>
            <w:del w:id="12501" w:author="srabhi" w:date="2015-07-20T17:12:00Z">
              <w:r w:rsidRPr="00240276" w:rsidDel="007F6D69">
                <w:rPr>
                  <w:rFonts w:ascii="Arial" w:hAnsi="Arial" w:cs="Arial"/>
                  <w:color w:val="000000"/>
                  <w:sz w:val="21"/>
                  <w:szCs w:val="21"/>
                  <w:lang w:val="en-US" w:eastAsia="zh-CN"/>
                </w:rPr>
                <w:delText>0.92</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02" w:author="srabhi" w:date="2015-07-20T17:12:00Z"/>
                <w:rFonts w:ascii="Arial" w:hAnsi="Arial" w:cs="Arial"/>
                <w:color w:val="000000"/>
                <w:sz w:val="21"/>
                <w:szCs w:val="21"/>
                <w:lang w:val="en-US" w:eastAsia="zh-CN"/>
              </w:rPr>
            </w:pPr>
            <w:del w:id="12503" w:author="srabhi" w:date="2015-07-20T17:12:00Z">
              <w:r w:rsidRPr="00240276" w:rsidDel="007F6D69">
                <w:rPr>
                  <w:rFonts w:ascii="Arial" w:hAnsi="Arial" w:cs="Arial"/>
                  <w:color w:val="000000"/>
                  <w:sz w:val="21"/>
                  <w:szCs w:val="21"/>
                  <w:lang w:val="en-US" w:eastAsia="zh-CN"/>
                </w:rPr>
                <w:delText>0.74</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04" w:author="srabhi" w:date="2015-07-20T17:12:00Z"/>
                <w:rFonts w:ascii="Arial" w:hAnsi="Arial" w:cs="Arial"/>
                <w:color w:val="000000"/>
                <w:sz w:val="21"/>
                <w:szCs w:val="21"/>
                <w:lang w:val="en-US" w:eastAsia="zh-CN"/>
              </w:rPr>
            </w:pPr>
            <w:del w:id="12505" w:author="srabhi" w:date="2015-07-20T17:12:00Z">
              <w:r w:rsidRPr="00240276" w:rsidDel="007F6D69">
                <w:rPr>
                  <w:rFonts w:ascii="Arial" w:hAnsi="Arial" w:cs="Arial"/>
                  <w:color w:val="000000"/>
                  <w:sz w:val="21"/>
                  <w:szCs w:val="21"/>
                  <w:lang w:val="en-US" w:eastAsia="zh-CN"/>
                </w:rPr>
                <w:delText>1.14</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06" w:author="srabhi" w:date="2015-07-20T17:12:00Z"/>
                <w:rFonts w:ascii="Arial" w:hAnsi="Arial" w:cs="Arial"/>
                <w:color w:val="000000"/>
                <w:sz w:val="21"/>
                <w:szCs w:val="21"/>
                <w:lang w:val="en-US" w:eastAsia="zh-CN"/>
              </w:rPr>
            </w:pPr>
            <w:del w:id="12507" w:author="srabhi" w:date="2015-07-20T17:12:00Z">
              <w:r w:rsidRPr="00240276" w:rsidDel="007F6D69">
                <w:rPr>
                  <w:rFonts w:ascii="Arial" w:hAnsi="Arial" w:cs="Arial"/>
                  <w:color w:val="000000"/>
                  <w:sz w:val="21"/>
                  <w:szCs w:val="21"/>
                  <w:lang w:val="en-US" w:eastAsia="zh-CN"/>
                </w:rPr>
                <w:delText>0.44</w:delText>
              </w:r>
            </w:del>
          </w:p>
        </w:tc>
      </w:tr>
      <w:tr w:rsidR="005530FA" w:rsidRPr="00240276" w:rsidDel="007F6D69" w:rsidTr="005530FA">
        <w:trPr>
          <w:trHeight w:val="192"/>
          <w:del w:id="12508"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509" w:author="srabhi" w:date="2015-07-20T17:12:00Z"/>
                <w:rFonts w:ascii="Arial" w:hAnsi="Arial" w:cs="Arial"/>
                <w:b/>
                <w:bCs/>
                <w:sz w:val="21"/>
                <w:szCs w:val="21"/>
                <w:lang w:val="en-US" w:eastAsia="zh-CN"/>
              </w:rPr>
            </w:pPr>
            <w:del w:id="12510" w:author="srabhi" w:date="2015-07-20T17:12:00Z">
              <w:r w:rsidRPr="00240276" w:rsidDel="007F6D69">
                <w:rPr>
                  <w:rFonts w:ascii="Arial" w:hAnsi="Arial" w:cs="Arial"/>
                  <w:b/>
                  <w:bCs/>
                  <w:sz w:val="21"/>
                  <w:szCs w:val="21"/>
                  <w:lang w:eastAsia="zh-CN"/>
                </w:rPr>
                <w:delText>Corticosteroid use within 90 days pre-index</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11" w:author="srabhi" w:date="2015-07-20T17:12:00Z"/>
                <w:rFonts w:ascii="Arial" w:hAnsi="Arial" w:cs="Arial"/>
                <w:color w:val="000000"/>
                <w:sz w:val="21"/>
                <w:szCs w:val="21"/>
                <w:lang w:val="en-US" w:eastAsia="zh-CN"/>
              </w:rPr>
            </w:pPr>
            <w:del w:id="12512" w:author="srabhi" w:date="2015-07-20T17:12:00Z">
              <w:r w:rsidRPr="00240276" w:rsidDel="007F6D69">
                <w:rPr>
                  <w:rFonts w:ascii="Arial" w:hAnsi="Arial" w:cs="Arial"/>
                  <w:color w:val="000000"/>
                  <w:sz w:val="21"/>
                  <w:szCs w:val="21"/>
                  <w:lang w:val="en-US" w:eastAsia="zh-CN"/>
                </w:rPr>
                <w:delText>1.05</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13" w:author="srabhi" w:date="2015-07-20T17:12:00Z"/>
                <w:rFonts w:ascii="Arial" w:hAnsi="Arial" w:cs="Arial"/>
                <w:color w:val="000000"/>
                <w:sz w:val="21"/>
                <w:szCs w:val="21"/>
                <w:lang w:val="en-US" w:eastAsia="zh-CN"/>
              </w:rPr>
            </w:pPr>
            <w:del w:id="12514" w:author="srabhi" w:date="2015-07-20T17:12:00Z">
              <w:r w:rsidRPr="00240276" w:rsidDel="007F6D69">
                <w:rPr>
                  <w:rFonts w:ascii="Arial" w:hAnsi="Arial" w:cs="Arial"/>
                  <w:color w:val="000000"/>
                  <w:sz w:val="21"/>
                  <w:szCs w:val="21"/>
                  <w:lang w:val="en-US" w:eastAsia="zh-CN"/>
                </w:rPr>
                <w:delText>0.82</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15" w:author="srabhi" w:date="2015-07-20T17:12:00Z"/>
                <w:rFonts w:ascii="Arial" w:hAnsi="Arial" w:cs="Arial"/>
                <w:color w:val="000000"/>
                <w:sz w:val="21"/>
                <w:szCs w:val="21"/>
                <w:lang w:val="en-US" w:eastAsia="zh-CN"/>
              </w:rPr>
            </w:pPr>
            <w:del w:id="12516" w:author="srabhi" w:date="2015-07-20T17:12:00Z">
              <w:r w:rsidRPr="00240276" w:rsidDel="007F6D69">
                <w:rPr>
                  <w:rFonts w:ascii="Arial" w:hAnsi="Arial" w:cs="Arial"/>
                  <w:color w:val="000000"/>
                  <w:sz w:val="21"/>
                  <w:szCs w:val="21"/>
                  <w:lang w:val="en-US" w:eastAsia="zh-CN"/>
                </w:rPr>
                <w:delText>1.35</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17" w:author="srabhi" w:date="2015-07-20T17:12:00Z"/>
                <w:rFonts w:ascii="Arial" w:hAnsi="Arial" w:cs="Arial"/>
                <w:color w:val="000000"/>
                <w:sz w:val="21"/>
                <w:szCs w:val="21"/>
                <w:lang w:val="en-US" w:eastAsia="zh-CN"/>
              </w:rPr>
            </w:pPr>
            <w:del w:id="12518" w:author="srabhi" w:date="2015-07-20T17:12:00Z">
              <w:r w:rsidRPr="00240276" w:rsidDel="007F6D69">
                <w:rPr>
                  <w:rFonts w:ascii="Arial" w:hAnsi="Arial" w:cs="Arial"/>
                  <w:color w:val="000000"/>
                  <w:sz w:val="21"/>
                  <w:szCs w:val="21"/>
                  <w:lang w:val="en-US" w:eastAsia="zh-CN"/>
                </w:rPr>
                <w:delText>0.69</w:delText>
              </w:r>
            </w:del>
          </w:p>
        </w:tc>
      </w:tr>
      <w:tr w:rsidR="005530FA" w:rsidRPr="00240276" w:rsidDel="007F6D69" w:rsidTr="005530FA">
        <w:trPr>
          <w:trHeight w:val="192"/>
          <w:del w:id="12519"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520" w:author="srabhi" w:date="2015-07-20T17:12:00Z"/>
                <w:rFonts w:ascii="Arial" w:hAnsi="Arial" w:cs="Arial"/>
                <w:b/>
                <w:bCs/>
                <w:sz w:val="21"/>
                <w:szCs w:val="21"/>
                <w:lang w:val="en-US" w:eastAsia="zh-CN"/>
              </w:rPr>
            </w:pPr>
            <w:del w:id="12521" w:author="srabhi" w:date="2015-07-20T17:12:00Z">
              <w:r w:rsidRPr="00240276" w:rsidDel="007F6D69">
                <w:rPr>
                  <w:rFonts w:ascii="Arial" w:hAnsi="Arial" w:cs="Arial"/>
                  <w:b/>
                  <w:bCs/>
                  <w:sz w:val="21"/>
                  <w:szCs w:val="21"/>
                  <w:lang w:eastAsia="zh-CN"/>
                </w:rPr>
                <w:delText>Oral corticosteroid use</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22" w:author="srabhi" w:date="2015-07-20T17:12:00Z"/>
                <w:rFonts w:ascii="Arial" w:hAnsi="Arial" w:cs="Arial"/>
                <w:color w:val="000000"/>
                <w:sz w:val="21"/>
                <w:szCs w:val="21"/>
                <w:lang w:val="en-US" w:eastAsia="zh-CN"/>
              </w:rPr>
            </w:pPr>
            <w:del w:id="12523" w:author="srabhi" w:date="2015-07-20T17:12:00Z">
              <w:r w:rsidRPr="00240276" w:rsidDel="007F6D69">
                <w:rPr>
                  <w:rFonts w:ascii="Arial" w:hAnsi="Arial" w:cs="Arial"/>
                  <w:color w:val="000000"/>
                  <w:sz w:val="21"/>
                  <w:szCs w:val="21"/>
                  <w:lang w:val="en-US" w:eastAsia="zh-CN"/>
                </w:rPr>
                <w:delText>0.82</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24" w:author="srabhi" w:date="2015-07-20T17:12:00Z"/>
                <w:rFonts w:ascii="Arial" w:hAnsi="Arial" w:cs="Arial"/>
                <w:color w:val="000000"/>
                <w:sz w:val="21"/>
                <w:szCs w:val="21"/>
                <w:lang w:val="en-US" w:eastAsia="zh-CN"/>
              </w:rPr>
            </w:pPr>
            <w:del w:id="12525" w:author="srabhi" w:date="2015-07-20T17:12:00Z">
              <w:r w:rsidRPr="00240276" w:rsidDel="007F6D69">
                <w:rPr>
                  <w:rFonts w:ascii="Arial" w:hAnsi="Arial" w:cs="Arial"/>
                  <w:color w:val="000000"/>
                  <w:sz w:val="21"/>
                  <w:szCs w:val="21"/>
                  <w:lang w:val="en-US" w:eastAsia="zh-CN"/>
                </w:rPr>
                <w:delText>0.66</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26" w:author="srabhi" w:date="2015-07-20T17:12:00Z"/>
                <w:rFonts w:ascii="Arial" w:hAnsi="Arial" w:cs="Arial"/>
                <w:color w:val="000000"/>
                <w:sz w:val="21"/>
                <w:szCs w:val="21"/>
                <w:lang w:val="en-US" w:eastAsia="zh-CN"/>
              </w:rPr>
            </w:pPr>
            <w:del w:id="12527" w:author="srabhi" w:date="2015-07-20T17:12:00Z">
              <w:r w:rsidRPr="00240276" w:rsidDel="007F6D69">
                <w:rPr>
                  <w:rFonts w:ascii="Arial" w:hAnsi="Arial" w:cs="Arial"/>
                  <w:color w:val="000000"/>
                  <w:sz w:val="21"/>
                  <w:szCs w:val="21"/>
                  <w:lang w:val="en-US" w:eastAsia="zh-CN"/>
                </w:rPr>
                <w:delText>1.03</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28" w:author="srabhi" w:date="2015-07-20T17:12:00Z"/>
                <w:rFonts w:ascii="Arial" w:hAnsi="Arial" w:cs="Arial"/>
                <w:color w:val="000000"/>
                <w:sz w:val="21"/>
                <w:szCs w:val="21"/>
                <w:lang w:val="en-US" w:eastAsia="zh-CN"/>
              </w:rPr>
            </w:pPr>
            <w:del w:id="12529" w:author="srabhi" w:date="2015-07-20T17:12:00Z">
              <w:r w:rsidRPr="00240276" w:rsidDel="007F6D69">
                <w:rPr>
                  <w:rFonts w:ascii="Arial" w:hAnsi="Arial" w:cs="Arial"/>
                  <w:color w:val="000000"/>
                  <w:sz w:val="21"/>
                  <w:szCs w:val="21"/>
                  <w:lang w:val="en-US" w:eastAsia="zh-CN"/>
                </w:rPr>
                <w:delText>0.09</w:delText>
              </w:r>
            </w:del>
          </w:p>
        </w:tc>
      </w:tr>
      <w:tr w:rsidR="005530FA" w:rsidRPr="00240276" w:rsidDel="007F6D69" w:rsidTr="005530FA">
        <w:trPr>
          <w:trHeight w:val="192"/>
          <w:del w:id="12530"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531" w:author="srabhi" w:date="2015-07-20T17:12:00Z"/>
                <w:rFonts w:ascii="Arial" w:hAnsi="Arial" w:cs="Arial"/>
                <w:b/>
                <w:bCs/>
                <w:sz w:val="21"/>
                <w:szCs w:val="21"/>
                <w:lang w:val="en-US" w:eastAsia="zh-CN"/>
              </w:rPr>
            </w:pPr>
            <w:del w:id="12532" w:author="srabhi" w:date="2015-07-20T17:12:00Z">
              <w:r w:rsidRPr="00240276" w:rsidDel="007F6D69">
                <w:rPr>
                  <w:rFonts w:ascii="Arial" w:hAnsi="Arial" w:cs="Arial"/>
                  <w:b/>
                  <w:bCs/>
                  <w:sz w:val="21"/>
                  <w:szCs w:val="21"/>
                  <w:lang w:eastAsia="zh-CN"/>
                </w:rPr>
                <w:delText>Iv corticosteroid use</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33" w:author="srabhi" w:date="2015-07-20T17:12:00Z"/>
                <w:rFonts w:ascii="Arial" w:hAnsi="Arial" w:cs="Arial"/>
                <w:color w:val="000000"/>
                <w:sz w:val="21"/>
                <w:szCs w:val="21"/>
                <w:lang w:val="en-US" w:eastAsia="zh-CN"/>
              </w:rPr>
            </w:pPr>
            <w:del w:id="12534" w:author="srabhi" w:date="2015-07-20T17:12:00Z">
              <w:r w:rsidRPr="00240276" w:rsidDel="007F6D69">
                <w:rPr>
                  <w:rFonts w:ascii="Arial" w:hAnsi="Arial" w:cs="Arial"/>
                  <w:color w:val="000000"/>
                  <w:sz w:val="21"/>
                  <w:szCs w:val="21"/>
                  <w:lang w:val="en-US" w:eastAsia="zh-CN"/>
                </w:rPr>
                <w:delText>0.75</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35" w:author="srabhi" w:date="2015-07-20T17:12:00Z"/>
                <w:rFonts w:ascii="Arial" w:hAnsi="Arial" w:cs="Arial"/>
                <w:color w:val="000000"/>
                <w:sz w:val="21"/>
                <w:szCs w:val="21"/>
                <w:lang w:val="en-US" w:eastAsia="zh-CN"/>
              </w:rPr>
            </w:pPr>
            <w:del w:id="12536" w:author="srabhi" w:date="2015-07-20T17:12:00Z">
              <w:r w:rsidRPr="00240276" w:rsidDel="007F6D69">
                <w:rPr>
                  <w:rFonts w:ascii="Arial" w:hAnsi="Arial" w:cs="Arial"/>
                  <w:color w:val="000000"/>
                  <w:sz w:val="21"/>
                  <w:szCs w:val="21"/>
                  <w:lang w:val="en-US" w:eastAsia="zh-CN"/>
                </w:rPr>
                <w:delText>0.59</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37" w:author="srabhi" w:date="2015-07-20T17:12:00Z"/>
                <w:rFonts w:ascii="Arial" w:hAnsi="Arial" w:cs="Arial"/>
                <w:color w:val="000000"/>
                <w:sz w:val="21"/>
                <w:szCs w:val="21"/>
                <w:lang w:val="en-US" w:eastAsia="zh-CN"/>
              </w:rPr>
            </w:pPr>
            <w:del w:id="12538" w:author="srabhi" w:date="2015-07-20T17:12:00Z">
              <w:r w:rsidRPr="00240276" w:rsidDel="007F6D69">
                <w:rPr>
                  <w:rFonts w:ascii="Arial" w:hAnsi="Arial" w:cs="Arial"/>
                  <w:color w:val="000000"/>
                  <w:sz w:val="21"/>
                  <w:szCs w:val="21"/>
                  <w:lang w:val="en-US" w:eastAsia="zh-CN"/>
                </w:rPr>
                <w:delText>0.96</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39" w:author="srabhi" w:date="2015-07-20T17:12:00Z"/>
                <w:rFonts w:ascii="Arial" w:hAnsi="Arial" w:cs="Arial"/>
                <w:color w:val="000000"/>
                <w:sz w:val="21"/>
                <w:szCs w:val="21"/>
                <w:lang w:val="en-US" w:eastAsia="zh-CN"/>
              </w:rPr>
            </w:pPr>
            <w:del w:id="12540" w:author="srabhi" w:date="2015-07-20T17:12:00Z">
              <w:r w:rsidRPr="00240276" w:rsidDel="007F6D69">
                <w:rPr>
                  <w:rFonts w:ascii="Arial" w:hAnsi="Arial" w:cs="Arial"/>
                  <w:color w:val="000000"/>
                  <w:sz w:val="21"/>
                  <w:szCs w:val="21"/>
                  <w:lang w:val="en-US" w:eastAsia="zh-CN"/>
                </w:rPr>
                <w:delText>0.02</w:delText>
              </w:r>
            </w:del>
          </w:p>
        </w:tc>
      </w:tr>
      <w:tr w:rsidR="005530FA" w:rsidRPr="00240276" w:rsidDel="007F6D69" w:rsidTr="005530FA">
        <w:trPr>
          <w:trHeight w:val="192"/>
          <w:del w:id="12541"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542" w:author="srabhi" w:date="2015-07-20T17:12:00Z"/>
                <w:rFonts w:ascii="Arial" w:hAnsi="Arial" w:cs="Arial"/>
                <w:b/>
                <w:bCs/>
                <w:sz w:val="21"/>
                <w:szCs w:val="21"/>
                <w:lang w:val="en-US" w:eastAsia="zh-CN"/>
              </w:rPr>
            </w:pPr>
            <w:del w:id="12543" w:author="srabhi" w:date="2015-07-20T17:12:00Z">
              <w:r w:rsidRPr="00240276" w:rsidDel="007F6D69">
                <w:rPr>
                  <w:rFonts w:ascii="Arial" w:hAnsi="Arial" w:cs="Arial"/>
                  <w:b/>
                  <w:bCs/>
                  <w:sz w:val="21"/>
                  <w:szCs w:val="21"/>
                  <w:lang w:eastAsia="zh-CN"/>
                </w:rPr>
                <w:delText>Presence of pre-index relapse</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44" w:author="srabhi" w:date="2015-07-20T17:12:00Z"/>
                <w:rFonts w:ascii="Arial" w:hAnsi="Arial" w:cs="Arial"/>
                <w:color w:val="000000"/>
                <w:sz w:val="21"/>
                <w:szCs w:val="21"/>
                <w:lang w:val="en-US" w:eastAsia="zh-CN"/>
              </w:rPr>
            </w:pPr>
            <w:del w:id="12545" w:author="srabhi" w:date="2015-07-20T17:12:00Z">
              <w:r w:rsidRPr="00240276" w:rsidDel="007F6D69">
                <w:rPr>
                  <w:rFonts w:ascii="Arial" w:hAnsi="Arial" w:cs="Arial"/>
                  <w:color w:val="000000"/>
                  <w:sz w:val="21"/>
                  <w:szCs w:val="21"/>
                  <w:lang w:val="en-US" w:eastAsia="zh-CN"/>
                </w:rPr>
                <w:delText>1.36</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46" w:author="srabhi" w:date="2015-07-20T17:12:00Z"/>
                <w:rFonts w:ascii="Arial" w:hAnsi="Arial" w:cs="Arial"/>
                <w:color w:val="000000"/>
                <w:sz w:val="21"/>
                <w:szCs w:val="21"/>
                <w:lang w:val="en-US" w:eastAsia="zh-CN"/>
              </w:rPr>
            </w:pPr>
            <w:del w:id="12547" w:author="srabhi" w:date="2015-07-20T17:12:00Z">
              <w:r w:rsidRPr="00240276" w:rsidDel="007F6D69">
                <w:rPr>
                  <w:rFonts w:ascii="Arial" w:hAnsi="Arial" w:cs="Arial"/>
                  <w:color w:val="000000"/>
                  <w:sz w:val="21"/>
                  <w:szCs w:val="21"/>
                  <w:lang w:val="en-US" w:eastAsia="zh-CN"/>
                </w:rPr>
                <w:delText>1.03</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48" w:author="srabhi" w:date="2015-07-20T17:12:00Z"/>
                <w:rFonts w:ascii="Arial" w:hAnsi="Arial" w:cs="Arial"/>
                <w:color w:val="000000"/>
                <w:sz w:val="21"/>
                <w:szCs w:val="21"/>
                <w:lang w:val="en-US" w:eastAsia="zh-CN"/>
              </w:rPr>
            </w:pPr>
            <w:del w:id="12549" w:author="srabhi" w:date="2015-07-20T17:12:00Z">
              <w:r w:rsidRPr="00240276" w:rsidDel="007F6D69">
                <w:rPr>
                  <w:rFonts w:ascii="Arial" w:hAnsi="Arial" w:cs="Arial"/>
                  <w:color w:val="000000"/>
                  <w:sz w:val="21"/>
                  <w:szCs w:val="21"/>
                  <w:lang w:val="en-US" w:eastAsia="zh-CN"/>
                </w:rPr>
                <w:delText>1.80</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50" w:author="srabhi" w:date="2015-07-20T17:12:00Z"/>
                <w:rFonts w:ascii="Arial" w:hAnsi="Arial" w:cs="Arial"/>
                <w:color w:val="000000"/>
                <w:sz w:val="21"/>
                <w:szCs w:val="21"/>
                <w:lang w:val="en-US" w:eastAsia="zh-CN"/>
              </w:rPr>
            </w:pPr>
            <w:del w:id="12551" w:author="srabhi" w:date="2015-07-20T17:12:00Z">
              <w:r w:rsidRPr="00240276" w:rsidDel="007F6D69">
                <w:rPr>
                  <w:rFonts w:ascii="Arial" w:hAnsi="Arial" w:cs="Arial"/>
                  <w:color w:val="000000"/>
                  <w:sz w:val="21"/>
                  <w:szCs w:val="21"/>
                  <w:lang w:val="en-US" w:eastAsia="zh-CN"/>
                </w:rPr>
                <w:delText>0.03</w:delText>
              </w:r>
            </w:del>
          </w:p>
        </w:tc>
      </w:tr>
      <w:tr w:rsidR="005530FA" w:rsidRPr="00240276" w:rsidDel="007F6D69" w:rsidTr="005530FA">
        <w:trPr>
          <w:trHeight w:val="192"/>
          <w:del w:id="12552"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553" w:author="srabhi" w:date="2015-07-20T17:12:00Z"/>
                <w:rFonts w:ascii="Arial" w:hAnsi="Arial" w:cs="Arial"/>
                <w:b/>
                <w:bCs/>
                <w:sz w:val="21"/>
                <w:szCs w:val="21"/>
                <w:lang w:val="en-US" w:eastAsia="zh-CN"/>
              </w:rPr>
            </w:pPr>
            <w:del w:id="12554" w:author="srabhi" w:date="2015-07-20T17:12:00Z">
              <w:r w:rsidRPr="00240276" w:rsidDel="007F6D69">
                <w:rPr>
                  <w:rFonts w:ascii="Arial" w:hAnsi="Arial" w:cs="Arial"/>
                  <w:b/>
                  <w:bCs/>
                  <w:sz w:val="21"/>
                  <w:szCs w:val="21"/>
                  <w:lang w:eastAsia="zh-CN"/>
                </w:rPr>
                <w:delText>Northeast</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55" w:author="srabhi" w:date="2015-07-20T17:12:00Z"/>
                <w:rFonts w:ascii="Arial" w:hAnsi="Arial" w:cs="Arial"/>
                <w:color w:val="000000"/>
                <w:sz w:val="21"/>
                <w:szCs w:val="21"/>
                <w:lang w:val="en-US" w:eastAsia="zh-CN"/>
              </w:rPr>
            </w:pPr>
            <w:del w:id="12556" w:author="srabhi" w:date="2015-07-20T17:12:00Z">
              <w:r w:rsidRPr="00240276" w:rsidDel="007F6D69">
                <w:rPr>
                  <w:rFonts w:ascii="Arial" w:hAnsi="Arial" w:cs="Arial"/>
                  <w:color w:val="000000"/>
                  <w:sz w:val="21"/>
                  <w:szCs w:val="21"/>
                  <w:lang w:val="en-US" w:eastAsia="zh-CN"/>
                </w:rPr>
                <w:delText>0.91</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57" w:author="srabhi" w:date="2015-07-20T17:12:00Z"/>
                <w:rFonts w:ascii="Arial" w:hAnsi="Arial" w:cs="Arial"/>
                <w:color w:val="000000"/>
                <w:sz w:val="21"/>
                <w:szCs w:val="21"/>
                <w:lang w:val="en-US" w:eastAsia="zh-CN"/>
              </w:rPr>
            </w:pPr>
            <w:del w:id="12558" w:author="srabhi" w:date="2015-07-20T17:12:00Z">
              <w:r w:rsidRPr="00240276" w:rsidDel="007F6D69">
                <w:rPr>
                  <w:rFonts w:ascii="Arial" w:hAnsi="Arial" w:cs="Arial"/>
                  <w:color w:val="000000"/>
                  <w:sz w:val="21"/>
                  <w:szCs w:val="21"/>
                  <w:lang w:val="en-US" w:eastAsia="zh-CN"/>
                </w:rPr>
                <w:delText>0.62</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59" w:author="srabhi" w:date="2015-07-20T17:12:00Z"/>
                <w:rFonts w:ascii="Arial" w:hAnsi="Arial" w:cs="Arial"/>
                <w:color w:val="000000"/>
                <w:sz w:val="21"/>
                <w:szCs w:val="21"/>
                <w:lang w:val="en-US" w:eastAsia="zh-CN"/>
              </w:rPr>
            </w:pPr>
            <w:del w:id="12560" w:author="srabhi" w:date="2015-07-20T17:12:00Z">
              <w:r w:rsidRPr="00240276" w:rsidDel="007F6D69">
                <w:rPr>
                  <w:rFonts w:ascii="Arial" w:hAnsi="Arial" w:cs="Arial"/>
                  <w:color w:val="000000"/>
                  <w:sz w:val="21"/>
                  <w:szCs w:val="21"/>
                  <w:lang w:val="en-US" w:eastAsia="zh-CN"/>
                </w:rPr>
                <w:delText>1.32</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61" w:author="srabhi" w:date="2015-07-20T17:12:00Z"/>
                <w:rFonts w:ascii="Arial" w:hAnsi="Arial" w:cs="Arial"/>
                <w:color w:val="000000"/>
                <w:sz w:val="21"/>
                <w:szCs w:val="21"/>
                <w:lang w:val="en-US" w:eastAsia="zh-CN"/>
              </w:rPr>
            </w:pPr>
            <w:del w:id="12562" w:author="srabhi" w:date="2015-07-20T17:12:00Z">
              <w:r w:rsidRPr="00240276" w:rsidDel="007F6D69">
                <w:rPr>
                  <w:rFonts w:ascii="Arial" w:hAnsi="Arial" w:cs="Arial"/>
                  <w:color w:val="000000"/>
                  <w:sz w:val="21"/>
                  <w:szCs w:val="21"/>
                  <w:lang w:val="en-US" w:eastAsia="zh-CN"/>
                </w:rPr>
                <w:delText>0.62</w:delText>
              </w:r>
            </w:del>
          </w:p>
        </w:tc>
      </w:tr>
      <w:tr w:rsidR="005530FA" w:rsidRPr="00240276" w:rsidDel="007F6D69" w:rsidTr="005530FA">
        <w:trPr>
          <w:trHeight w:val="192"/>
          <w:del w:id="12563"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564" w:author="srabhi" w:date="2015-07-20T17:12:00Z"/>
                <w:rFonts w:ascii="Arial" w:hAnsi="Arial" w:cs="Arial"/>
                <w:b/>
                <w:bCs/>
                <w:sz w:val="21"/>
                <w:szCs w:val="21"/>
                <w:lang w:val="en-US" w:eastAsia="zh-CN"/>
              </w:rPr>
            </w:pPr>
            <w:del w:id="12565" w:author="srabhi" w:date="2015-07-20T17:12:00Z">
              <w:r w:rsidRPr="00240276" w:rsidDel="007F6D69">
                <w:rPr>
                  <w:rFonts w:ascii="Arial" w:hAnsi="Arial" w:cs="Arial"/>
                  <w:b/>
                  <w:bCs/>
                  <w:sz w:val="21"/>
                  <w:szCs w:val="21"/>
                  <w:lang w:eastAsia="zh-CN"/>
                </w:rPr>
                <w:delText>Midwest</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66" w:author="srabhi" w:date="2015-07-20T17:12:00Z"/>
                <w:rFonts w:ascii="Arial" w:hAnsi="Arial" w:cs="Arial"/>
                <w:color w:val="000000"/>
                <w:sz w:val="21"/>
                <w:szCs w:val="21"/>
                <w:lang w:val="en-US" w:eastAsia="zh-CN"/>
              </w:rPr>
            </w:pPr>
            <w:del w:id="12567" w:author="srabhi" w:date="2015-07-20T17:12:00Z">
              <w:r w:rsidRPr="00240276" w:rsidDel="007F6D69">
                <w:rPr>
                  <w:rFonts w:ascii="Arial" w:hAnsi="Arial" w:cs="Arial"/>
                  <w:color w:val="000000"/>
                  <w:sz w:val="21"/>
                  <w:szCs w:val="21"/>
                  <w:lang w:val="en-US" w:eastAsia="zh-CN"/>
                </w:rPr>
                <w:delText>0.86</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68" w:author="srabhi" w:date="2015-07-20T17:12:00Z"/>
                <w:rFonts w:ascii="Arial" w:hAnsi="Arial" w:cs="Arial"/>
                <w:color w:val="000000"/>
                <w:sz w:val="21"/>
                <w:szCs w:val="21"/>
                <w:lang w:val="en-US" w:eastAsia="zh-CN"/>
              </w:rPr>
            </w:pPr>
            <w:del w:id="12569" w:author="srabhi" w:date="2015-07-20T17:12:00Z">
              <w:r w:rsidRPr="00240276" w:rsidDel="007F6D69">
                <w:rPr>
                  <w:rFonts w:ascii="Arial" w:hAnsi="Arial" w:cs="Arial"/>
                  <w:color w:val="000000"/>
                  <w:sz w:val="21"/>
                  <w:szCs w:val="21"/>
                  <w:lang w:val="en-US" w:eastAsia="zh-CN"/>
                </w:rPr>
                <w:delText>0.59</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70" w:author="srabhi" w:date="2015-07-20T17:12:00Z"/>
                <w:rFonts w:ascii="Arial" w:hAnsi="Arial" w:cs="Arial"/>
                <w:color w:val="000000"/>
                <w:sz w:val="21"/>
                <w:szCs w:val="21"/>
                <w:lang w:val="en-US" w:eastAsia="zh-CN"/>
              </w:rPr>
            </w:pPr>
            <w:del w:id="12571" w:author="srabhi" w:date="2015-07-20T17:12:00Z">
              <w:r w:rsidRPr="00240276" w:rsidDel="007F6D69">
                <w:rPr>
                  <w:rFonts w:ascii="Arial" w:hAnsi="Arial" w:cs="Arial"/>
                  <w:color w:val="000000"/>
                  <w:sz w:val="21"/>
                  <w:szCs w:val="21"/>
                  <w:lang w:val="en-US" w:eastAsia="zh-CN"/>
                </w:rPr>
                <w:delText>1.23</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72" w:author="srabhi" w:date="2015-07-20T17:12:00Z"/>
                <w:rFonts w:ascii="Arial" w:hAnsi="Arial" w:cs="Arial"/>
                <w:color w:val="000000"/>
                <w:sz w:val="21"/>
                <w:szCs w:val="21"/>
                <w:lang w:val="en-US" w:eastAsia="zh-CN"/>
              </w:rPr>
            </w:pPr>
            <w:del w:id="12573" w:author="srabhi" w:date="2015-07-20T17:12:00Z">
              <w:r w:rsidRPr="00240276" w:rsidDel="007F6D69">
                <w:rPr>
                  <w:rFonts w:ascii="Arial" w:hAnsi="Arial" w:cs="Arial"/>
                  <w:color w:val="000000"/>
                  <w:sz w:val="21"/>
                  <w:szCs w:val="21"/>
                  <w:lang w:val="en-US" w:eastAsia="zh-CN"/>
                </w:rPr>
                <w:delText>0.42</w:delText>
              </w:r>
            </w:del>
          </w:p>
        </w:tc>
      </w:tr>
      <w:tr w:rsidR="005530FA" w:rsidRPr="00240276" w:rsidDel="007F6D69" w:rsidTr="005530FA">
        <w:trPr>
          <w:trHeight w:val="192"/>
          <w:del w:id="12574"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575" w:author="srabhi" w:date="2015-07-20T17:12:00Z"/>
                <w:rFonts w:ascii="Arial" w:hAnsi="Arial" w:cs="Arial"/>
                <w:b/>
                <w:bCs/>
                <w:sz w:val="21"/>
                <w:szCs w:val="21"/>
                <w:lang w:val="en-US" w:eastAsia="zh-CN"/>
              </w:rPr>
            </w:pPr>
            <w:del w:id="12576" w:author="srabhi" w:date="2015-07-20T17:12:00Z">
              <w:r w:rsidRPr="00240276" w:rsidDel="007F6D69">
                <w:rPr>
                  <w:rFonts w:ascii="Arial" w:hAnsi="Arial" w:cs="Arial"/>
                  <w:b/>
                  <w:bCs/>
                  <w:sz w:val="21"/>
                  <w:szCs w:val="21"/>
                  <w:lang w:eastAsia="zh-CN"/>
                </w:rPr>
                <w:delText>South</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77" w:author="srabhi" w:date="2015-07-20T17:12:00Z"/>
                <w:rFonts w:ascii="Arial" w:hAnsi="Arial" w:cs="Arial"/>
                <w:color w:val="000000"/>
                <w:sz w:val="21"/>
                <w:szCs w:val="21"/>
                <w:lang w:val="en-US" w:eastAsia="zh-CN"/>
              </w:rPr>
            </w:pPr>
            <w:del w:id="12578" w:author="srabhi" w:date="2015-07-20T17:12:00Z">
              <w:r w:rsidRPr="00240276" w:rsidDel="007F6D69">
                <w:rPr>
                  <w:rFonts w:ascii="Arial" w:hAnsi="Arial" w:cs="Arial"/>
                  <w:color w:val="000000"/>
                  <w:sz w:val="21"/>
                  <w:szCs w:val="21"/>
                  <w:lang w:val="en-US" w:eastAsia="zh-CN"/>
                </w:rPr>
                <w:delText>0.96</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79" w:author="srabhi" w:date="2015-07-20T17:12:00Z"/>
                <w:rFonts w:ascii="Arial" w:hAnsi="Arial" w:cs="Arial"/>
                <w:color w:val="000000"/>
                <w:sz w:val="21"/>
                <w:szCs w:val="21"/>
                <w:lang w:val="en-US" w:eastAsia="zh-CN"/>
              </w:rPr>
            </w:pPr>
            <w:del w:id="12580" w:author="srabhi" w:date="2015-07-20T17:12:00Z">
              <w:r w:rsidRPr="00240276" w:rsidDel="007F6D69">
                <w:rPr>
                  <w:rFonts w:ascii="Arial" w:hAnsi="Arial" w:cs="Arial"/>
                  <w:color w:val="000000"/>
                  <w:sz w:val="21"/>
                  <w:szCs w:val="21"/>
                  <w:lang w:val="en-US" w:eastAsia="zh-CN"/>
                </w:rPr>
                <w:delText>0.65</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81" w:author="srabhi" w:date="2015-07-20T17:12:00Z"/>
                <w:rFonts w:ascii="Arial" w:hAnsi="Arial" w:cs="Arial"/>
                <w:color w:val="000000"/>
                <w:sz w:val="21"/>
                <w:szCs w:val="21"/>
                <w:lang w:val="en-US" w:eastAsia="zh-CN"/>
              </w:rPr>
            </w:pPr>
            <w:del w:id="12582" w:author="srabhi" w:date="2015-07-20T17:12:00Z">
              <w:r w:rsidRPr="00240276" w:rsidDel="007F6D69">
                <w:rPr>
                  <w:rFonts w:ascii="Arial" w:hAnsi="Arial" w:cs="Arial"/>
                  <w:color w:val="000000"/>
                  <w:sz w:val="21"/>
                  <w:szCs w:val="21"/>
                  <w:lang w:val="en-US" w:eastAsia="zh-CN"/>
                </w:rPr>
                <w:delText>1.38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83" w:author="srabhi" w:date="2015-07-20T17:12:00Z"/>
                <w:rFonts w:ascii="Arial" w:hAnsi="Arial" w:cs="Arial"/>
                <w:color w:val="000000"/>
                <w:sz w:val="21"/>
                <w:szCs w:val="21"/>
                <w:lang w:val="en-US" w:eastAsia="zh-CN"/>
              </w:rPr>
            </w:pPr>
            <w:del w:id="12584" w:author="srabhi" w:date="2015-07-20T17:12:00Z">
              <w:r w:rsidRPr="00240276" w:rsidDel="007F6D69">
                <w:rPr>
                  <w:rFonts w:ascii="Arial" w:hAnsi="Arial" w:cs="Arial"/>
                  <w:color w:val="000000"/>
                  <w:sz w:val="21"/>
                  <w:szCs w:val="21"/>
                  <w:lang w:val="en-US" w:eastAsia="zh-CN"/>
                </w:rPr>
                <w:delText>0.82</w:delText>
              </w:r>
            </w:del>
          </w:p>
        </w:tc>
      </w:tr>
      <w:tr w:rsidR="005530FA" w:rsidRPr="00240276" w:rsidDel="007F6D69" w:rsidTr="005530FA">
        <w:trPr>
          <w:trHeight w:val="192"/>
          <w:del w:id="12585"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586" w:author="srabhi" w:date="2015-07-20T17:12:00Z"/>
                <w:rFonts w:ascii="Arial" w:hAnsi="Arial" w:cs="Arial"/>
                <w:b/>
                <w:bCs/>
                <w:sz w:val="21"/>
                <w:szCs w:val="21"/>
                <w:lang w:val="en-US" w:eastAsia="zh-CN"/>
              </w:rPr>
            </w:pPr>
            <w:del w:id="12587" w:author="srabhi" w:date="2015-07-20T17:12:00Z">
              <w:r w:rsidRPr="00240276" w:rsidDel="007F6D69">
                <w:rPr>
                  <w:rFonts w:ascii="Arial" w:hAnsi="Arial" w:cs="Arial"/>
                  <w:b/>
                  <w:bCs/>
                  <w:sz w:val="21"/>
                  <w:szCs w:val="21"/>
                  <w:lang w:eastAsia="zh-CN"/>
                </w:rPr>
                <w:delText>Commercial</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88" w:author="srabhi" w:date="2015-07-20T17:12:00Z"/>
                <w:rFonts w:ascii="Arial" w:hAnsi="Arial" w:cs="Arial"/>
                <w:color w:val="000000"/>
                <w:sz w:val="21"/>
                <w:szCs w:val="21"/>
                <w:lang w:val="en-US" w:eastAsia="zh-CN"/>
              </w:rPr>
            </w:pPr>
            <w:del w:id="12589" w:author="srabhi" w:date="2015-07-20T17:12:00Z">
              <w:r w:rsidRPr="00240276" w:rsidDel="007F6D69">
                <w:rPr>
                  <w:rFonts w:ascii="Arial" w:hAnsi="Arial" w:cs="Arial"/>
                  <w:color w:val="000000"/>
                  <w:sz w:val="21"/>
                  <w:szCs w:val="21"/>
                  <w:lang w:val="en-US" w:eastAsia="zh-CN"/>
                </w:rPr>
                <w:delText>1.90</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90" w:author="srabhi" w:date="2015-07-20T17:12:00Z"/>
                <w:rFonts w:ascii="Arial" w:hAnsi="Arial" w:cs="Arial"/>
                <w:color w:val="000000"/>
                <w:sz w:val="21"/>
                <w:szCs w:val="21"/>
                <w:lang w:val="en-US" w:eastAsia="zh-CN"/>
              </w:rPr>
            </w:pPr>
            <w:del w:id="12591" w:author="srabhi" w:date="2015-07-20T17:12:00Z">
              <w:r w:rsidRPr="00240276" w:rsidDel="007F6D69">
                <w:rPr>
                  <w:rFonts w:ascii="Arial" w:hAnsi="Arial" w:cs="Arial"/>
                  <w:color w:val="000000"/>
                  <w:sz w:val="21"/>
                  <w:szCs w:val="21"/>
                  <w:lang w:val="en-US" w:eastAsia="zh-CN"/>
                </w:rPr>
                <w:delText>0.97</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92" w:author="srabhi" w:date="2015-07-20T17:12:00Z"/>
                <w:rFonts w:ascii="Arial" w:hAnsi="Arial" w:cs="Arial"/>
                <w:color w:val="000000"/>
                <w:sz w:val="21"/>
                <w:szCs w:val="21"/>
                <w:lang w:val="en-US" w:eastAsia="zh-CN"/>
              </w:rPr>
            </w:pPr>
            <w:del w:id="12593" w:author="srabhi" w:date="2015-07-20T17:12:00Z">
              <w:r w:rsidRPr="00240276" w:rsidDel="007F6D69">
                <w:rPr>
                  <w:rFonts w:ascii="Arial" w:hAnsi="Arial" w:cs="Arial"/>
                  <w:color w:val="000000"/>
                  <w:sz w:val="21"/>
                  <w:szCs w:val="21"/>
                  <w:lang w:val="en-US" w:eastAsia="zh-CN"/>
                </w:rPr>
                <w:delText>3.62</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94" w:author="srabhi" w:date="2015-07-20T17:12:00Z"/>
                <w:rFonts w:ascii="Arial" w:hAnsi="Arial" w:cs="Arial"/>
                <w:color w:val="000000"/>
                <w:sz w:val="21"/>
                <w:szCs w:val="21"/>
                <w:lang w:val="en-US" w:eastAsia="zh-CN"/>
              </w:rPr>
            </w:pPr>
            <w:del w:id="12595" w:author="srabhi" w:date="2015-07-20T17:12:00Z">
              <w:r w:rsidRPr="00240276" w:rsidDel="007F6D69">
                <w:rPr>
                  <w:rFonts w:ascii="Arial" w:hAnsi="Arial" w:cs="Arial"/>
                  <w:color w:val="000000"/>
                  <w:sz w:val="21"/>
                  <w:szCs w:val="21"/>
                  <w:lang w:val="en-US" w:eastAsia="zh-CN"/>
                </w:rPr>
                <w:delText>0.05</w:delText>
              </w:r>
            </w:del>
          </w:p>
        </w:tc>
      </w:tr>
      <w:tr w:rsidR="005530FA" w:rsidRPr="00240276" w:rsidDel="007F6D69" w:rsidTr="005530FA">
        <w:trPr>
          <w:trHeight w:val="192"/>
          <w:del w:id="12596"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597" w:author="srabhi" w:date="2015-07-20T17:12:00Z"/>
                <w:rFonts w:ascii="Arial" w:hAnsi="Arial" w:cs="Arial"/>
                <w:b/>
                <w:bCs/>
                <w:sz w:val="21"/>
                <w:szCs w:val="21"/>
                <w:lang w:val="en-US" w:eastAsia="zh-CN"/>
              </w:rPr>
            </w:pPr>
            <w:del w:id="12598" w:author="srabhi" w:date="2015-07-20T17:12:00Z">
              <w:r w:rsidRPr="00240276" w:rsidDel="007F6D69">
                <w:rPr>
                  <w:rFonts w:ascii="Arial" w:hAnsi="Arial" w:cs="Arial"/>
                  <w:b/>
                  <w:bCs/>
                  <w:sz w:val="21"/>
                  <w:szCs w:val="21"/>
                  <w:lang w:eastAsia="zh-CN"/>
                </w:rPr>
                <w:delText>Self-insured</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599" w:author="srabhi" w:date="2015-07-20T17:12:00Z"/>
                <w:rFonts w:ascii="Arial" w:hAnsi="Arial" w:cs="Arial"/>
                <w:color w:val="000000"/>
                <w:sz w:val="21"/>
                <w:szCs w:val="21"/>
                <w:lang w:val="en-US" w:eastAsia="zh-CN"/>
              </w:rPr>
            </w:pPr>
            <w:del w:id="12600" w:author="srabhi" w:date="2015-07-20T17:12:00Z">
              <w:r w:rsidRPr="00240276" w:rsidDel="007F6D69">
                <w:rPr>
                  <w:rFonts w:ascii="Arial" w:hAnsi="Arial" w:cs="Arial"/>
                  <w:color w:val="000000"/>
                  <w:sz w:val="21"/>
                  <w:szCs w:val="21"/>
                  <w:lang w:val="en-US" w:eastAsia="zh-CN"/>
                </w:rPr>
                <w:delText>1.91</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01" w:author="srabhi" w:date="2015-07-20T17:12:00Z"/>
                <w:rFonts w:ascii="Arial" w:hAnsi="Arial" w:cs="Arial"/>
                <w:color w:val="000000"/>
                <w:sz w:val="21"/>
                <w:szCs w:val="21"/>
                <w:lang w:val="en-US" w:eastAsia="zh-CN"/>
              </w:rPr>
            </w:pPr>
            <w:del w:id="12602" w:author="srabhi" w:date="2015-07-20T17:12:00Z">
              <w:r w:rsidRPr="00240276" w:rsidDel="007F6D69">
                <w:rPr>
                  <w:rFonts w:ascii="Arial" w:hAnsi="Arial" w:cs="Arial"/>
                  <w:color w:val="000000"/>
                  <w:sz w:val="21"/>
                  <w:szCs w:val="21"/>
                  <w:lang w:val="en-US" w:eastAsia="zh-CN"/>
                </w:rPr>
                <w:delText>0.96</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03" w:author="srabhi" w:date="2015-07-20T17:12:00Z"/>
                <w:rFonts w:ascii="Arial" w:hAnsi="Arial" w:cs="Arial"/>
                <w:color w:val="000000"/>
                <w:sz w:val="21"/>
                <w:szCs w:val="21"/>
                <w:lang w:val="en-US" w:eastAsia="zh-CN"/>
              </w:rPr>
            </w:pPr>
            <w:del w:id="12604" w:author="srabhi" w:date="2015-07-20T17:12:00Z">
              <w:r w:rsidRPr="00240276" w:rsidDel="007F6D69">
                <w:rPr>
                  <w:rFonts w:ascii="Arial" w:hAnsi="Arial" w:cs="Arial"/>
                  <w:color w:val="000000"/>
                  <w:sz w:val="21"/>
                  <w:szCs w:val="21"/>
                  <w:lang w:val="en-US" w:eastAsia="zh-CN"/>
                </w:rPr>
                <w:delText>3.68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05" w:author="srabhi" w:date="2015-07-20T17:12:00Z"/>
                <w:rFonts w:ascii="Arial" w:hAnsi="Arial" w:cs="Arial"/>
                <w:color w:val="000000"/>
                <w:sz w:val="21"/>
                <w:szCs w:val="21"/>
                <w:lang w:val="en-US" w:eastAsia="zh-CN"/>
              </w:rPr>
            </w:pPr>
            <w:del w:id="12606" w:author="srabhi" w:date="2015-07-20T17:12:00Z">
              <w:r w:rsidRPr="00240276" w:rsidDel="007F6D69">
                <w:rPr>
                  <w:rFonts w:ascii="Arial" w:hAnsi="Arial" w:cs="Arial"/>
                  <w:color w:val="000000"/>
                  <w:sz w:val="21"/>
                  <w:szCs w:val="21"/>
                  <w:lang w:val="en-US" w:eastAsia="zh-CN"/>
                </w:rPr>
                <w:delText>0.06</w:delText>
              </w:r>
            </w:del>
          </w:p>
        </w:tc>
      </w:tr>
      <w:tr w:rsidR="005530FA" w:rsidRPr="00240276" w:rsidDel="007F6D69" w:rsidTr="005530FA">
        <w:trPr>
          <w:trHeight w:val="192"/>
          <w:del w:id="12607"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608" w:author="srabhi" w:date="2015-07-20T17:12:00Z"/>
                <w:rFonts w:ascii="Arial" w:hAnsi="Arial" w:cs="Arial"/>
                <w:b/>
                <w:bCs/>
                <w:sz w:val="21"/>
                <w:szCs w:val="21"/>
                <w:lang w:val="en-US" w:eastAsia="zh-CN"/>
              </w:rPr>
            </w:pPr>
            <w:del w:id="12609" w:author="srabhi" w:date="2015-07-20T17:12:00Z">
              <w:r w:rsidRPr="00240276" w:rsidDel="007F6D69">
                <w:rPr>
                  <w:rFonts w:ascii="Arial" w:hAnsi="Arial" w:cs="Arial"/>
                  <w:b/>
                  <w:bCs/>
                  <w:sz w:val="21"/>
                  <w:szCs w:val="21"/>
                  <w:lang w:val="en-US" w:eastAsia="zh-CN"/>
                </w:rPr>
                <w:delText>Health Maintenance Organization</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10" w:author="srabhi" w:date="2015-07-20T17:12:00Z"/>
                <w:rFonts w:ascii="Arial" w:hAnsi="Arial" w:cs="Arial"/>
                <w:color w:val="000000"/>
                <w:sz w:val="21"/>
                <w:szCs w:val="21"/>
                <w:lang w:val="en-US" w:eastAsia="zh-CN"/>
              </w:rPr>
            </w:pPr>
            <w:del w:id="12611" w:author="srabhi" w:date="2015-07-20T17:12:00Z">
              <w:r w:rsidRPr="00240276" w:rsidDel="007F6D69">
                <w:rPr>
                  <w:rFonts w:ascii="Arial" w:hAnsi="Arial" w:cs="Arial"/>
                  <w:color w:val="000000"/>
                  <w:sz w:val="21"/>
                  <w:szCs w:val="21"/>
                  <w:lang w:val="en-US" w:eastAsia="zh-CN"/>
                </w:rPr>
                <w:delText>0.86</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12" w:author="srabhi" w:date="2015-07-20T17:12:00Z"/>
                <w:rFonts w:ascii="Arial" w:hAnsi="Arial" w:cs="Arial"/>
                <w:color w:val="000000"/>
                <w:sz w:val="21"/>
                <w:szCs w:val="21"/>
                <w:lang w:val="en-US" w:eastAsia="zh-CN"/>
              </w:rPr>
            </w:pPr>
            <w:del w:id="12613" w:author="srabhi" w:date="2015-07-20T17:12:00Z">
              <w:r w:rsidRPr="00240276" w:rsidDel="007F6D69">
                <w:rPr>
                  <w:rFonts w:ascii="Arial" w:hAnsi="Arial" w:cs="Arial"/>
                  <w:color w:val="000000"/>
                  <w:sz w:val="21"/>
                  <w:szCs w:val="21"/>
                  <w:lang w:val="en-US" w:eastAsia="zh-CN"/>
                </w:rPr>
                <w:delText>0.48</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14" w:author="srabhi" w:date="2015-07-20T17:12:00Z"/>
                <w:rFonts w:ascii="Arial" w:hAnsi="Arial" w:cs="Arial"/>
                <w:color w:val="000000"/>
                <w:sz w:val="21"/>
                <w:szCs w:val="21"/>
                <w:lang w:val="en-US" w:eastAsia="zh-CN"/>
              </w:rPr>
            </w:pPr>
            <w:del w:id="12615" w:author="srabhi" w:date="2015-07-20T17:12:00Z">
              <w:r w:rsidRPr="00240276" w:rsidDel="007F6D69">
                <w:rPr>
                  <w:rFonts w:ascii="Arial" w:hAnsi="Arial" w:cs="Arial"/>
                  <w:color w:val="000000"/>
                  <w:sz w:val="21"/>
                  <w:szCs w:val="21"/>
                  <w:lang w:val="en-US" w:eastAsia="zh-CN"/>
                </w:rPr>
                <w:delText>1.49</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16" w:author="srabhi" w:date="2015-07-20T17:12:00Z"/>
                <w:rFonts w:ascii="Arial" w:hAnsi="Arial" w:cs="Arial"/>
                <w:color w:val="000000"/>
                <w:sz w:val="21"/>
                <w:szCs w:val="21"/>
                <w:lang w:val="en-US" w:eastAsia="zh-CN"/>
              </w:rPr>
            </w:pPr>
            <w:del w:id="12617" w:author="srabhi" w:date="2015-07-20T17:12:00Z">
              <w:r w:rsidRPr="00240276" w:rsidDel="007F6D69">
                <w:rPr>
                  <w:rFonts w:ascii="Arial" w:hAnsi="Arial" w:cs="Arial"/>
                  <w:color w:val="000000"/>
                  <w:sz w:val="21"/>
                  <w:szCs w:val="21"/>
                  <w:lang w:val="en-US" w:eastAsia="zh-CN"/>
                </w:rPr>
                <w:delText>0.60</w:delText>
              </w:r>
            </w:del>
          </w:p>
        </w:tc>
      </w:tr>
      <w:tr w:rsidR="005530FA" w:rsidRPr="00240276" w:rsidDel="007F6D69" w:rsidTr="005530FA">
        <w:trPr>
          <w:trHeight w:val="192"/>
          <w:del w:id="12618"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619" w:author="srabhi" w:date="2015-07-20T17:12:00Z"/>
                <w:rFonts w:ascii="Arial" w:hAnsi="Arial" w:cs="Arial"/>
                <w:b/>
                <w:bCs/>
                <w:sz w:val="21"/>
                <w:szCs w:val="21"/>
                <w:lang w:val="en-US" w:eastAsia="zh-CN"/>
              </w:rPr>
            </w:pPr>
            <w:del w:id="12620" w:author="srabhi" w:date="2015-07-20T17:12:00Z">
              <w:r w:rsidRPr="00240276" w:rsidDel="007F6D69">
                <w:rPr>
                  <w:rFonts w:ascii="Arial" w:hAnsi="Arial" w:cs="Arial"/>
                  <w:b/>
                  <w:bCs/>
                  <w:sz w:val="21"/>
                  <w:szCs w:val="21"/>
                  <w:lang w:val="en-US" w:eastAsia="zh-CN"/>
                </w:rPr>
                <w:delText>Preferred Provided Organization</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21" w:author="srabhi" w:date="2015-07-20T17:12:00Z"/>
                <w:rFonts w:ascii="Arial" w:hAnsi="Arial" w:cs="Arial"/>
                <w:color w:val="000000"/>
                <w:sz w:val="21"/>
                <w:szCs w:val="21"/>
                <w:lang w:val="en-US" w:eastAsia="zh-CN"/>
              </w:rPr>
            </w:pPr>
            <w:del w:id="12622" w:author="srabhi" w:date="2015-07-20T17:12:00Z">
              <w:r w:rsidRPr="00240276" w:rsidDel="007F6D69">
                <w:rPr>
                  <w:rFonts w:ascii="Arial" w:hAnsi="Arial" w:cs="Arial"/>
                  <w:color w:val="000000"/>
                  <w:sz w:val="21"/>
                  <w:szCs w:val="21"/>
                  <w:lang w:val="en-US" w:eastAsia="zh-CN"/>
                </w:rPr>
                <w:delText>0.83</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23" w:author="srabhi" w:date="2015-07-20T17:12:00Z"/>
                <w:rFonts w:ascii="Arial" w:hAnsi="Arial" w:cs="Arial"/>
                <w:color w:val="000000"/>
                <w:sz w:val="21"/>
                <w:szCs w:val="21"/>
                <w:lang w:val="en-US" w:eastAsia="zh-CN"/>
              </w:rPr>
            </w:pPr>
            <w:del w:id="12624" w:author="srabhi" w:date="2015-07-20T17:12:00Z">
              <w:r w:rsidRPr="00240276" w:rsidDel="007F6D69">
                <w:rPr>
                  <w:rFonts w:ascii="Arial" w:hAnsi="Arial" w:cs="Arial"/>
                  <w:color w:val="000000"/>
                  <w:sz w:val="21"/>
                  <w:szCs w:val="21"/>
                  <w:lang w:val="en-US" w:eastAsia="zh-CN"/>
                </w:rPr>
                <w:delText>0.49</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25" w:author="srabhi" w:date="2015-07-20T17:12:00Z"/>
                <w:rFonts w:ascii="Arial" w:hAnsi="Arial" w:cs="Arial"/>
                <w:color w:val="000000"/>
                <w:sz w:val="21"/>
                <w:szCs w:val="21"/>
                <w:lang w:val="en-US" w:eastAsia="zh-CN"/>
              </w:rPr>
            </w:pPr>
            <w:del w:id="12626" w:author="srabhi" w:date="2015-07-20T17:12:00Z">
              <w:r w:rsidRPr="00240276" w:rsidDel="007F6D69">
                <w:rPr>
                  <w:rFonts w:ascii="Arial" w:hAnsi="Arial" w:cs="Arial"/>
                  <w:color w:val="000000"/>
                  <w:sz w:val="21"/>
                  <w:szCs w:val="21"/>
                  <w:lang w:val="en-US" w:eastAsia="zh-CN"/>
                </w:rPr>
                <w:delText>1.34</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27" w:author="srabhi" w:date="2015-07-20T17:12:00Z"/>
                <w:rFonts w:ascii="Arial" w:hAnsi="Arial" w:cs="Arial"/>
                <w:color w:val="000000"/>
                <w:sz w:val="21"/>
                <w:szCs w:val="21"/>
                <w:lang w:val="en-US" w:eastAsia="zh-CN"/>
              </w:rPr>
            </w:pPr>
            <w:del w:id="12628" w:author="srabhi" w:date="2015-07-20T17:12:00Z">
              <w:r w:rsidRPr="00240276" w:rsidDel="007F6D69">
                <w:rPr>
                  <w:rFonts w:ascii="Arial" w:hAnsi="Arial" w:cs="Arial"/>
                  <w:color w:val="000000"/>
                  <w:sz w:val="21"/>
                  <w:szCs w:val="21"/>
                  <w:lang w:val="en-US" w:eastAsia="zh-CN"/>
                </w:rPr>
                <w:delText>0.46</w:delText>
              </w:r>
            </w:del>
          </w:p>
        </w:tc>
      </w:tr>
      <w:tr w:rsidR="005530FA" w:rsidRPr="00240276" w:rsidDel="007F6D69" w:rsidTr="005530FA">
        <w:trPr>
          <w:trHeight w:val="192"/>
          <w:del w:id="12629"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630" w:author="srabhi" w:date="2015-07-20T17:12:00Z"/>
                <w:rFonts w:ascii="Arial" w:hAnsi="Arial" w:cs="Arial"/>
                <w:b/>
                <w:bCs/>
                <w:sz w:val="21"/>
                <w:szCs w:val="21"/>
                <w:lang w:val="en-US" w:eastAsia="zh-CN"/>
              </w:rPr>
            </w:pPr>
            <w:del w:id="12631" w:author="srabhi" w:date="2015-07-20T17:12:00Z">
              <w:r w:rsidRPr="00240276" w:rsidDel="007F6D69">
                <w:rPr>
                  <w:rFonts w:ascii="Arial" w:hAnsi="Arial" w:cs="Arial"/>
                  <w:b/>
                  <w:bCs/>
                  <w:sz w:val="21"/>
                  <w:szCs w:val="21"/>
                  <w:lang w:val="en-US" w:eastAsia="zh-CN"/>
                </w:rPr>
                <w:delText>Point of Service</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32" w:author="srabhi" w:date="2015-07-20T17:12:00Z"/>
                <w:rFonts w:ascii="Arial" w:hAnsi="Arial" w:cs="Arial"/>
                <w:color w:val="000000"/>
                <w:sz w:val="21"/>
                <w:szCs w:val="21"/>
                <w:lang w:val="en-US" w:eastAsia="zh-CN"/>
              </w:rPr>
            </w:pPr>
            <w:del w:id="12633" w:author="srabhi" w:date="2015-07-20T17:12:00Z">
              <w:r w:rsidRPr="00240276" w:rsidDel="007F6D69">
                <w:rPr>
                  <w:rFonts w:ascii="Arial" w:hAnsi="Arial" w:cs="Arial"/>
                  <w:color w:val="000000"/>
                  <w:sz w:val="21"/>
                  <w:szCs w:val="21"/>
                  <w:lang w:val="en-US" w:eastAsia="zh-CN"/>
                </w:rPr>
                <w:delText>0.93</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34" w:author="srabhi" w:date="2015-07-20T17:12:00Z"/>
                <w:rFonts w:ascii="Arial" w:hAnsi="Arial" w:cs="Arial"/>
                <w:color w:val="000000"/>
                <w:sz w:val="21"/>
                <w:szCs w:val="21"/>
                <w:lang w:val="en-US" w:eastAsia="zh-CN"/>
              </w:rPr>
            </w:pPr>
            <w:del w:id="12635" w:author="srabhi" w:date="2015-07-20T17:12:00Z">
              <w:r w:rsidRPr="00240276" w:rsidDel="007F6D69">
                <w:rPr>
                  <w:rFonts w:ascii="Arial" w:hAnsi="Arial" w:cs="Arial"/>
                  <w:color w:val="000000"/>
                  <w:sz w:val="21"/>
                  <w:szCs w:val="21"/>
                  <w:lang w:val="en-US" w:eastAsia="zh-CN"/>
                </w:rPr>
                <w:delText>0.49</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36" w:author="srabhi" w:date="2015-07-20T17:12:00Z"/>
                <w:rFonts w:ascii="Arial" w:hAnsi="Arial" w:cs="Arial"/>
                <w:color w:val="000000"/>
                <w:sz w:val="21"/>
                <w:szCs w:val="21"/>
                <w:lang w:val="en-US" w:eastAsia="zh-CN"/>
              </w:rPr>
            </w:pPr>
            <w:del w:id="12637" w:author="srabhi" w:date="2015-07-20T17:12:00Z">
              <w:r w:rsidRPr="00240276" w:rsidDel="007F6D69">
                <w:rPr>
                  <w:rFonts w:ascii="Arial" w:hAnsi="Arial" w:cs="Arial"/>
                  <w:color w:val="000000"/>
                  <w:sz w:val="21"/>
                  <w:szCs w:val="21"/>
                  <w:lang w:val="en-US" w:eastAsia="zh-CN"/>
                </w:rPr>
                <w:delText>1.75</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38" w:author="srabhi" w:date="2015-07-20T17:12:00Z"/>
                <w:rFonts w:ascii="Arial" w:hAnsi="Arial" w:cs="Arial"/>
                <w:color w:val="000000"/>
                <w:sz w:val="21"/>
                <w:szCs w:val="21"/>
                <w:lang w:val="en-US" w:eastAsia="zh-CN"/>
              </w:rPr>
            </w:pPr>
            <w:del w:id="12639" w:author="srabhi" w:date="2015-07-20T17:12:00Z">
              <w:r w:rsidRPr="00240276" w:rsidDel="007F6D69">
                <w:rPr>
                  <w:rFonts w:ascii="Arial" w:hAnsi="Arial" w:cs="Arial"/>
                  <w:color w:val="000000"/>
                  <w:sz w:val="21"/>
                  <w:szCs w:val="21"/>
                  <w:lang w:val="en-US" w:eastAsia="zh-CN"/>
                </w:rPr>
                <w:delText>0.82</w:delText>
              </w:r>
            </w:del>
          </w:p>
        </w:tc>
      </w:tr>
      <w:tr w:rsidR="005530FA" w:rsidRPr="00240276" w:rsidDel="007F6D69" w:rsidTr="005530FA">
        <w:trPr>
          <w:trHeight w:val="192"/>
          <w:del w:id="12640"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641" w:author="srabhi" w:date="2015-07-20T17:12:00Z"/>
                <w:rFonts w:ascii="Arial" w:hAnsi="Arial" w:cs="Arial"/>
                <w:b/>
                <w:bCs/>
                <w:sz w:val="21"/>
                <w:szCs w:val="21"/>
                <w:lang w:val="en-US" w:eastAsia="zh-CN"/>
              </w:rPr>
            </w:pPr>
            <w:del w:id="12642" w:author="srabhi" w:date="2015-07-20T17:12:00Z">
              <w:r w:rsidRPr="00240276" w:rsidDel="007F6D69">
                <w:rPr>
                  <w:rFonts w:ascii="Arial" w:hAnsi="Arial" w:cs="Arial"/>
                  <w:b/>
                  <w:bCs/>
                  <w:sz w:val="21"/>
                  <w:szCs w:val="21"/>
                  <w:lang w:eastAsia="zh-CN"/>
                </w:rPr>
                <w:delText xml:space="preserve">General practice/Family practice </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43" w:author="srabhi" w:date="2015-07-20T17:12:00Z"/>
                <w:rFonts w:ascii="Arial" w:hAnsi="Arial" w:cs="Arial"/>
                <w:color w:val="000000"/>
                <w:sz w:val="21"/>
                <w:szCs w:val="21"/>
                <w:lang w:val="en-US" w:eastAsia="zh-CN"/>
              </w:rPr>
            </w:pPr>
            <w:del w:id="12644" w:author="srabhi" w:date="2015-07-20T17:12:00Z">
              <w:r w:rsidRPr="00240276" w:rsidDel="007F6D69">
                <w:rPr>
                  <w:rFonts w:ascii="Arial" w:hAnsi="Arial" w:cs="Arial"/>
                  <w:color w:val="000000"/>
                  <w:sz w:val="21"/>
                  <w:szCs w:val="21"/>
                  <w:lang w:val="en-US" w:eastAsia="zh-CN"/>
                </w:rPr>
                <w:delText>0.70</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45" w:author="srabhi" w:date="2015-07-20T17:12:00Z"/>
                <w:rFonts w:ascii="Arial" w:hAnsi="Arial" w:cs="Arial"/>
                <w:color w:val="000000"/>
                <w:sz w:val="21"/>
                <w:szCs w:val="21"/>
                <w:lang w:val="en-US" w:eastAsia="zh-CN"/>
              </w:rPr>
            </w:pPr>
            <w:del w:id="12646" w:author="srabhi" w:date="2015-07-20T17:12:00Z">
              <w:r w:rsidRPr="00240276" w:rsidDel="007F6D69">
                <w:rPr>
                  <w:rFonts w:ascii="Arial" w:hAnsi="Arial" w:cs="Arial"/>
                  <w:color w:val="000000"/>
                  <w:sz w:val="21"/>
                  <w:szCs w:val="21"/>
                  <w:lang w:val="en-US" w:eastAsia="zh-CN"/>
                </w:rPr>
                <w:delText>0.33</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47" w:author="srabhi" w:date="2015-07-20T17:12:00Z"/>
                <w:rFonts w:ascii="Arial" w:hAnsi="Arial" w:cs="Arial"/>
                <w:color w:val="000000"/>
                <w:sz w:val="21"/>
                <w:szCs w:val="21"/>
                <w:lang w:val="en-US" w:eastAsia="zh-CN"/>
              </w:rPr>
            </w:pPr>
            <w:del w:id="12648" w:author="srabhi" w:date="2015-07-20T17:12:00Z">
              <w:r w:rsidRPr="00240276" w:rsidDel="007F6D69">
                <w:rPr>
                  <w:rFonts w:ascii="Arial" w:hAnsi="Arial" w:cs="Arial"/>
                  <w:color w:val="000000"/>
                  <w:sz w:val="21"/>
                  <w:szCs w:val="21"/>
                  <w:lang w:val="en-US" w:eastAsia="zh-CN"/>
                </w:rPr>
                <w:delText>1.43</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49" w:author="srabhi" w:date="2015-07-20T17:12:00Z"/>
                <w:rFonts w:ascii="Arial" w:hAnsi="Arial" w:cs="Arial"/>
                <w:color w:val="000000"/>
                <w:sz w:val="21"/>
                <w:szCs w:val="21"/>
                <w:lang w:val="en-US" w:eastAsia="zh-CN"/>
              </w:rPr>
            </w:pPr>
            <w:del w:id="12650" w:author="srabhi" w:date="2015-07-20T17:12:00Z">
              <w:r w:rsidRPr="00240276" w:rsidDel="007F6D69">
                <w:rPr>
                  <w:rFonts w:ascii="Arial" w:hAnsi="Arial" w:cs="Arial"/>
                  <w:color w:val="000000"/>
                  <w:sz w:val="21"/>
                  <w:szCs w:val="21"/>
                  <w:lang w:val="en-US" w:eastAsia="zh-CN"/>
                </w:rPr>
                <w:delText>0.35</w:delText>
              </w:r>
            </w:del>
          </w:p>
        </w:tc>
      </w:tr>
      <w:tr w:rsidR="005530FA" w:rsidRPr="00240276" w:rsidDel="007F6D69" w:rsidTr="005530FA">
        <w:trPr>
          <w:trHeight w:val="192"/>
          <w:del w:id="12651"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652" w:author="srabhi" w:date="2015-07-20T17:12:00Z"/>
                <w:rFonts w:ascii="Arial" w:hAnsi="Arial" w:cs="Arial"/>
                <w:b/>
                <w:bCs/>
                <w:sz w:val="21"/>
                <w:szCs w:val="21"/>
                <w:lang w:val="en-US" w:eastAsia="zh-CN"/>
              </w:rPr>
            </w:pPr>
            <w:del w:id="12653" w:author="srabhi" w:date="2015-07-20T17:12:00Z">
              <w:r w:rsidRPr="00240276" w:rsidDel="007F6D69">
                <w:rPr>
                  <w:rFonts w:ascii="Arial" w:hAnsi="Arial" w:cs="Arial"/>
                  <w:b/>
                  <w:bCs/>
                  <w:sz w:val="21"/>
                  <w:szCs w:val="21"/>
                  <w:lang w:eastAsia="zh-CN"/>
                </w:rPr>
                <w:delText>Internal medicine</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54" w:author="srabhi" w:date="2015-07-20T17:12:00Z"/>
                <w:rFonts w:ascii="Arial" w:hAnsi="Arial" w:cs="Arial"/>
                <w:color w:val="000000"/>
                <w:sz w:val="21"/>
                <w:szCs w:val="21"/>
                <w:lang w:val="en-US" w:eastAsia="zh-CN"/>
              </w:rPr>
            </w:pPr>
            <w:del w:id="12655" w:author="srabhi" w:date="2015-07-20T17:12:00Z">
              <w:r w:rsidRPr="00240276" w:rsidDel="007F6D69">
                <w:rPr>
                  <w:rFonts w:ascii="Arial" w:hAnsi="Arial" w:cs="Arial"/>
                  <w:color w:val="000000"/>
                  <w:sz w:val="21"/>
                  <w:szCs w:val="21"/>
                  <w:lang w:val="en-US" w:eastAsia="zh-CN"/>
                </w:rPr>
                <w:delText>0.52</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56" w:author="srabhi" w:date="2015-07-20T17:12:00Z"/>
                <w:rFonts w:ascii="Arial" w:hAnsi="Arial" w:cs="Arial"/>
                <w:color w:val="000000"/>
                <w:sz w:val="21"/>
                <w:szCs w:val="21"/>
                <w:lang w:val="en-US" w:eastAsia="zh-CN"/>
              </w:rPr>
            </w:pPr>
            <w:del w:id="12657" w:author="srabhi" w:date="2015-07-20T17:12:00Z">
              <w:r w:rsidRPr="00240276" w:rsidDel="007F6D69">
                <w:rPr>
                  <w:rFonts w:ascii="Arial" w:hAnsi="Arial" w:cs="Arial"/>
                  <w:color w:val="000000"/>
                  <w:sz w:val="21"/>
                  <w:szCs w:val="21"/>
                  <w:lang w:val="en-US" w:eastAsia="zh-CN"/>
                </w:rPr>
                <w:delText>0.24</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58" w:author="srabhi" w:date="2015-07-20T17:12:00Z"/>
                <w:rFonts w:ascii="Arial" w:hAnsi="Arial" w:cs="Arial"/>
                <w:color w:val="000000"/>
                <w:sz w:val="21"/>
                <w:szCs w:val="21"/>
                <w:lang w:val="en-US" w:eastAsia="zh-CN"/>
              </w:rPr>
            </w:pPr>
            <w:del w:id="12659" w:author="srabhi" w:date="2015-07-20T17:12:00Z">
              <w:r w:rsidRPr="00240276" w:rsidDel="007F6D69">
                <w:rPr>
                  <w:rFonts w:ascii="Arial" w:hAnsi="Arial" w:cs="Arial"/>
                  <w:color w:val="000000"/>
                  <w:sz w:val="21"/>
                  <w:szCs w:val="21"/>
                  <w:lang w:val="en-US" w:eastAsia="zh-CN"/>
                </w:rPr>
                <w:delText>1.08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60" w:author="srabhi" w:date="2015-07-20T17:12:00Z"/>
                <w:rFonts w:ascii="Arial" w:hAnsi="Arial" w:cs="Arial"/>
                <w:color w:val="000000"/>
                <w:sz w:val="21"/>
                <w:szCs w:val="21"/>
                <w:lang w:val="en-US" w:eastAsia="zh-CN"/>
              </w:rPr>
            </w:pPr>
            <w:del w:id="12661" w:author="srabhi" w:date="2015-07-20T17:12:00Z">
              <w:r w:rsidRPr="00240276" w:rsidDel="007F6D69">
                <w:rPr>
                  <w:rFonts w:ascii="Arial" w:hAnsi="Arial" w:cs="Arial"/>
                  <w:color w:val="000000"/>
                  <w:sz w:val="21"/>
                  <w:szCs w:val="21"/>
                  <w:lang w:val="en-US" w:eastAsia="zh-CN"/>
                </w:rPr>
                <w:delText>0.09</w:delText>
              </w:r>
            </w:del>
          </w:p>
        </w:tc>
      </w:tr>
      <w:tr w:rsidR="005530FA" w:rsidRPr="00240276" w:rsidDel="007F6D69" w:rsidTr="005530FA">
        <w:trPr>
          <w:trHeight w:val="192"/>
          <w:del w:id="12662"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663" w:author="srabhi" w:date="2015-07-20T17:12:00Z"/>
                <w:rFonts w:ascii="Arial" w:hAnsi="Arial" w:cs="Arial"/>
                <w:b/>
                <w:bCs/>
                <w:sz w:val="21"/>
                <w:szCs w:val="21"/>
                <w:lang w:val="en-US" w:eastAsia="zh-CN"/>
              </w:rPr>
            </w:pPr>
            <w:del w:id="12664" w:author="srabhi" w:date="2015-07-20T17:12:00Z">
              <w:r w:rsidRPr="00240276" w:rsidDel="007F6D69">
                <w:rPr>
                  <w:rFonts w:ascii="Arial" w:hAnsi="Arial" w:cs="Arial"/>
                  <w:b/>
                  <w:bCs/>
                  <w:sz w:val="21"/>
                  <w:szCs w:val="21"/>
                  <w:lang w:eastAsia="zh-CN"/>
                </w:rPr>
                <w:delText>Neurology</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65" w:author="srabhi" w:date="2015-07-20T17:12:00Z"/>
                <w:rFonts w:ascii="Arial" w:hAnsi="Arial" w:cs="Arial"/>
                <w:color w:val="000000"/>
                <w:sz w:val="21"/>
                <w:szCs w:val="21"/>
                <w:lang w:val="en-US" w:eastAsia="zh-CN"/>
              </w:rPr>
            </w:pPr>
            <w:del w:id="12666" w:author="srabhi" w:date="2015-07-20T17:12:00Z">
              <w:r w:rsidRPr="00240276" w:rsidDel="007F6D69">
                <w:rPr>
                  <w:rFonts w:ascii="Arial" w:hAnsi="Arial" w:cs="Arial"/>
                  <w:color w:val="000000"/>
                  <w:sz w:val="21"/>
                  <w:szCs w:val="21"/>
                  <w:lang w:val="en-US" w:eastAsia="zh-CN"/>
                </w:rPr>
                <w:delText>0.57</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67" w:author="srabhi" w:date="2015-07-20T17:12:00Z"/>
                <w:rFonts w:ascii="Arial" w:hAnsi="Arial" w:cs="Arial"/>
                <w:color w:val="000000"/>
                <w:sz w:val="21"/>
                <w:szCs w:val="21"/>
                <w:lang w:val="en-US" w:eastAsia="zh-CN"/>
              </w:rPr>
            </w:pPr>
            <w:del w:id="12668" w:author="srabhi" w:date="2015-07-20T17:12:00Z">
              <w:r w:rsidRPr="00240276" w:rsidDel="007F6D69">
                <w:rPr>
                  <w:rFonts w:ascii="Arial" w:hAnsi="Arial" w:cs="Arial"/>
                  <w:color w:val="000000"/>
                  <w:sz w:val="21"/>
                  <w:szCs w:val="21"/>
                  <w:lang w:val="en-US" w:eastAsia="zh-CN"/>
                </w:rPr>
                <w:delText>0.29</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69" w:author="srabhi" w:date="2015-07-20T17:12:00Z"/>
                <w:rFonts w:ascii="Arial" w:hAnsi="Arial" w:cs="Arial"/>
                <w:color w:val="000000"/>
                <w:sz w:val="21"/>
                <w:szCs w:val="21"/>
                <w:lang w:val="en-US" w:eastAsia="zh-CN"/>
              </w:rPr>
            </w:pPr>
            <w:del w:id="12670" w:author="srabhi" w:date="2015-07-20T17:12:00Z">
              <w:r w:rsidRPr="00240276" w:rsidDel="007F6D69">
                <w:rPr>
                  <w:rFonts w:ascii="Arial" w:hAnsi="Arial" w:cs="Arial"/>
                  <w:color w:val="000000"/>
                  <w:sz w:val="21"/>
                  <w:szCs w:val="21"/>
                  <w:lang w:val="en-US" w:eastAsia="zh-CN"/>
                </w:rPr>
                <w:delText>1.04</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71" w:author="srabhi" w:date="2015-07-20T17:12:00Z"/>
                <w:rFonts w:ascii="Arial" w:hAnsi="Arial" w:cs="Arial"/>
                <w:color w:val="000000"/>
                <w:sz w:val="21"/>
                <w:szCs w:val="21"/>
                <w:lang w:val="en-US" w:eastAsia="zh-CN"/>
              </w:rPr>
            </w:pPr>
            <w:del w:id="12672" w:author="srabhi" w:date="2015-07-20T17:12:00Z">
              <w:r w:rsidRPr="00240276" w:rsidDel="007F6D69">
                <w:rPr>
                  <w:rFonts w:ascii="Arial" w:hAnsi="Arial" w:cs="Arial"/>
                  <w:color w:val="000000"/>
                  <w:sz w:val="21"/>
                  <w:szCs w:val="21"/>
                  <w:lang w:val="en-US" w:eastAsia="zh-CN"/>
                </w:rPr>
                <w:delText>0.08</w:delText>
              </w:r>
            </w:del>
          </w:p>
        </w:tc>
      </w:tr>
      <w:tr w:rsidR="005530FA" w:rsidRPr="00240276" w:rsidDel="007F6D69" w:rsidTr="005530FA">
        <w:trPr>
          <w:trHeight w:val="192"/>
          <w:del w:id="12673"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674" w:author="srabhi" w:date="2015-07-20T17:12:00Z"/>
                <w:rFonts w:ascii="Arial" w:hAnsi="Arial" w:cs="Arial"/>
                <w:b/>
                <w:bCs/>
                <w:sz w:val="21"/>
                <w:szCs w:val="21"/>
                <w:lang w:val="en-US" w:eastAsia="zh-CN"/>
              </w:rPr>
            </w:pPr>
            <w:del w:id="12675" w:author="srabhi" w:date="2015-07-20T17:12:00Z">
              <w:r w:rsidRPr="00240276" w:rsidDel="007F6D69">
                <w:rPr>
                  <w:rFonts w:ascii="Arial" w:hAnsi="Arial" w:cs="Arial"/>
                  <w:b/>
                  <w:bCs/>
                  <w:sz w:val="21"/>
                  <w:szCs w:val="21"/>
                  <w:lang w:eastAsia="zh-CN"/>
                </w:rPr>
                <w:delText>Other</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76" w:author="srabhi" w:date="2015-07-20T17:12:00Z"/>
                <w:rFonts w:ascii="Arial" w:hAnsi="Arial" w:cs="Arial"/>
                <w:color w:val="000000"/>
                <w:sz w:val="21"/>
                <w:szCs w:val="21"/>
                <w:lang w:val="en-US" w:eastAsia="zh-CN"/>
              </w:rPr>
            </w:pPr>
            <w:del w:id="12677" w:author="srabhi" w:date="2015-07-20T17:12:00Z">
              <w:r w:rsidRPr="00240276" w:rsidDel="007F6D69">
                <w:rPr>
                  <w:rFonts w:ascii="Arial" w:hAnsi="Arial" w:cs="Arial"/>
                  <w:color w:val="000000"/>
                  <w:sz w:val="21"/>
                  <w:szCs w:val="21"/>
                  <w:lang w:val="en-US" w:eastAsia="zh-CN"/>
                </w:rPr>
                <w:delText>0.63</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78" w:author="srabhi" w:date="2015-07-20T17:12:00Z"/>
                <w:rFonts w:ascii="Arial" w:hAnsi="Arial" w:cs="Arial"/>
                <w:color w:val="000000"/>
                <w:sz w:val="21"/>
                <w:szCs w:val="21"/>
                <w:lang w:val="en-US" w:eastAsia="zh-CN"/>
              </w:rPr>
            </w:pPr>
            <w:del w:id="12679" w:author="srabhi" w:date="2015-07-20T17:12:00Z">
              <w:r w:rsidRPr="00240276" w:rsidDel="007F6D69">
                <w:rPr>
                  <w:rFonts w:ascii="Arial" w:hAnsi="Arial" w:cs="Arial"/>
                  <w:color w:val="000000"/>
                  <w:sz w:val="21"/>
                  <w:szCs w:val="21"/>
                  <w:lang w:val="en-US" w:eastAsia="zh-CN"/>
                </w:rPr>
                <w:delText>0.32</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80" w:author="srabhi" w:date="2015-07-20T17:12:00Z"/>
                <w:rFonts w:ascii="Arial" w:hAnsi="Arial" w:cs="Arial"/>
                <w:color w:val="000000"/>
                <w:sz w:val="21"/>
                <w:szCs w:val="21"/>
                <w:lang w:val="en-US" w:eastAsia="zh-CN"/>
              </w:rPr>
            </w:pPr>
            <w:del w:id="12681" w:author="srabhi" w:date="2015-07-20T17:12:00Z">
              <w:r w:rsidRPr="00240276" w:rsidDel="007F6D69">
                <w:rPr>
                  <w:rFonts w:ascii="Arial" w:hAnsi="Arial" w:cs="Arial"/>
                  <w:color w:val="000000"/>
                  <w:sz w:val="21"/>
                  <w:szCs w:val="21"/>
                  <w:lang w:val="en-US" w:eastAsia="zh-CN"/>
                </w:rPr>
                <w:delText>1.16</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82" w:author="srabhi" w:date="2015-07-20T17:12:00Z"/>
                <w:rFonts w:ascii="Arial" w:hAnsi="Arial" w:cs="Arial"/>
                <w:color w:val="000000"/>
                <w:sz w:val="21"/>
                <w:szCs w:val="21"/>
                <w:lang w:val="en-US" w:eastAsia="zh-CN"/>
              </w:rPr>
            </w:pPr>
            <w:del w:id="12683" w:author="srabhi" w:date="2015-07-20T17:12:00Z">
              <w:r w:rsidRPr="00240276" w:rsidDel="007F6D69">
                <w:rPr>
                  <w:rFonts w:ascii="Arial" w:hAnsi="Arial" w:cs="Arial"/>
                  <w:color w:val="000000"/>
                  <w:sz w:val="21"/>
                  <w:szCs w:val="21"/>
                  <w:lang w:val="en-US" w:eastAsia="zh-CN"/>
                </w:rPr>
                <w:delText>0.16</w:delText>
              </w:r>
            </w:del>
          </w:p>
        </w:tc>
      </w:tr>
      <w:tr w:rsidR="005530FA" w:rsidRPr="00240276" w:rsidDel="007F6D69" w:rsidTr="005530FA">
        <w:trPr>
          <w:trHeight w:val="192"/>
          <w:del w:id="12684"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685" w:author="srabhi" w:date="2015-07-20T17:12:00Z"/>
                <w:rFonts w:ascii="Arial" w:hAnsi="Arial" w:cs="Arial"/>
                <w:b/>
                <w:bCs/>
                <w:sz w:val="21"/>
                <w:szCs w:val="21"/>
                <w:lang w:val="en-US" w:eastAsia="zh-CN"/>
              </w:rPr>
            </w:pPr>
            <w:del w:id="12686" w:author="srabhi" w:date="2015-07-20T17:12:00Z">
              <w:r w:rsidRPr="00240276" w:rsidDel="007F6D69">
                <w:rPr>
                  <w:rFonts w:ascii="Arial" w:hAnsi="Arial" w:cs="Arial"/>
                  <w:b/>
                  <w:bCs/>
                  <w:sz w:val="21"/>
                  <w:szCs w:val="21"/>
                  <w:lang w:eastAsia="zh-CN"/>
                </w:rPr>
                <w:delText>Numbness</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87" w:author="srabhi" w:date="2015-07-20T17:12:00Z"/>
                <w:rFonts w:ascii="Arial" w:hAnsi="Arial" w:cs="Arial"/>
                <w:color w:val="000000"/>
                <w:sz w:val="21"/>
                <w:szCs w:val="21"/>
                <w:lang w:val="en-US" w:eastAsia="zh-CN"/>
              </w:rPr>
            </w:pPr>
            <w:del w:id="12688" w:author="srabhi" w:date="2015-07-20T17:12:00Z">
              <w:r w:rsidRPr="00240276" w:rsidDel="007F6D69">
                <w:rPr>
                  <w:rFonts w:ascii="Arial" w:hAnsi="Arial" w:cs="Arial"/>
                  <w:color w:val="000000"/>
                  <w:sz w:val="21"/>
                  <w:szCs w:val="21"/>
                  <w:lang w:val="en-US" w:eastAsia="zh-CN"/>
                </w:rPr>
                <w:delText>1.28</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89" w:author="srabhi" w:date="2015-07-20T17:12:00Z"/>
                <w:rFonts w:ascii="Arial" w:hAnsi="Arial" w:cs="Arial"/>
                <w:color w:val="000000"/>
                <w:sz w:val="21"/>
                <w:szCs w:val="21"/>
                <w:lang w:val="en-US" w:eastAsia="zh-CN"/>
              </w:rPr>
            </w:pPr>
            <w:del w:id="12690" w:author="srabhi" w:date="2015-07-20T17:12:00Z">
              <w:r w:rsidRPr="00240276" w:rsidDel="007F6D69">
                <w:rPr>
                  <w:rFonts w:ascii="Arial" w:hAnsi="Arial" w:cs="Arial"/>
                  <w:color w:val="000000"/>
                  <w:sz w:val="21"/>
                  <w:szCs w:val="21"/>
                  <w:lang w:val="en-US" w:eastAsia="zh-CN"/>
                </w:rPr>
                <w:delText>1.02</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91" w:author="srabhi" w:date="2015-07-20T17:12:00Z"/>
                <w:rFonts w:ascii="Arial" w:hAnsi="Arial" w:cs="Arial"/>
                <w:color w:val="000000"/>
                <w:sz w:val="21"/>
                <w:szCs w:val="21"/>
                <w:lang w:val="en-US" w:eastAsia="zh-CN"/>
              </w:rPr>
            </w:pPr>
            <w:del w:id="12692" w:author="srabhi" w:date="2015-07-20T17:12:00Z">
              <w:r w:rsidRPr="00240276" w:rsidDel="007F6D69">
                <w:rPr>
                  <w:rFonts w:ascii="Arial" w:hAnsi="Arial" w:cs="Arial"/>
                  <w:color w:val="000000"/>
                  <w:sz w:val="21"/>
                  <w:szCs w:val="21"/>
                  <w:lang w:val="en-US" w:eastAsia="zh-CN"/>
                </w:rPr>
                <w:delText>1.61</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93" w:author="srabhi" w:date="2015-07-20T17:12:00Z"/>
                <w:rFonts w:ascii="Arial" w:hAnsi="Arial" w:cs="Arial"/>
                <w:color w:val="000000"/>
                <w:sz w:val="21"/>
                <w:szCs w:val="21"/>
                <w:lang w:val="en-US" w:eastAsia="zh-CN"/>
              </w:rPr>
            </w:pPr>
            <w:del w:id="12694" w:author="srabhi" w:date="2015-07-20T17:12:00Z">
              <w:r w:rsidRPr="00240276" w:rsidDel="007F6D69">
                <w:rPr>
                  <w:rFonts w:ascii="Arial" w:hAnsi="Arial" w:cs="Arial"/>
                  <w:color w:val="000000"/>
                  <w:sz w:val="21"/>
                  <w:szCs w:val="21"/>
                  <w:lang w:val="en-US" w:eastAsia="zh-CN"/>
                </w:rPr>
                <w:delText>0.03</w:delText>
              </w:r>
            </w:del>
          </w:p>
        </w:tc>
      </w:tr>
      <w:tr w:rsidR="005530FA" w:rsidRPr="00240276" w:rsidDel="007F6D69" w:rsidTr="005530FA">
        <w:trPr>
          <w:trHeight w:val="192"/>
          <w:del w:id="12695"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696" w:author="srabhi" w:date="2015-07-20T17:12:00Z"/>
                <w:rFonts w:ascii="Arial" w:hAnsi="Arial" w:cs="Arial"/>
                <w:b/>
                <w:bCs/>
                <w:sz w:val="21"/>
                <w:szCs w:val="21"/>
                <w:lang w:val="en-US" w:eastAsia="zh-CN"/>
              </w:rPr>
            </w:pPr>
            <w:del w:id="12697" w:author="srabhi" w:date="2015-07-20T17:12:00Z">
              <w:r w:rsidRPr="00240276" w:rsidDel="007F6D69">
                <w:rPr>
                  <w:rFonts w:ascii="Arial" w:hAnsi="Arial" w:cs="Arial"/>
                  <w:b/>
                  <w:bCs/>
                  <w:sz w:val="21"/>
                  <w:szCs w:val="21"/>
                  <w:lang w:eastAsia="zh-CN"/>
                </w:rPr>
                <w:delText>Walking (Gait), Balance, and Coordination Problems</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698" w:author="srabhi" w:date="2015-07-20T17:12:00Z"/>
                <w:rFonts w:ascii="Arial" w:hAnsi="Arial" w:cs="Arial"/>
                <w:color w:val="000000"/>
                <w:sz w:val="21"/>
                <w:szCs w:val="21"/>
                <w:lang w:val="en-US" w:eastAsia="zh-CN"/>
              </w:rPr>
            </w:pPr>
            <w:del w:id="12699" w:author="srabhi" w:date="2015-07-20T17:12:00Z">
              <w:r w:rsidRPr="00240276" w:rsidDel="007F6D69">
                <w:rPr>
                  <w:rFonts w:ascii="Arial" w:hAnsi="Arial" w:cs="Arial"/>
                  <w:color w:val="000000"/>
                  <w:sz w:val="21"/>
                  <w:szCs w:val="21"/>
                  <w:lang w:val="en-US" w:eastAsia="zh-CN"/>
                </w:rPr>
                <w:delText>1.08</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00" w:author="srabhi" w:date="2015-07-20T17:12:00Z"/>
                <w:rFonts w:ascii="Arial" w:hAnsi="Arial" w:cs="Arial"/>
                <w:color w:val="000000"/>
                <w:sz w:val="21"/>
                <w:szCs w:val="21"/>
                <w:lang w:val="en-US" w:eastAsia="zh-CN"/>
              </w:rPr>
            </w:pPr>
            <w:del w:id="12701" w:author="srabhi" w:date="2015-07-20T17:12:00Z">
              <w:r w:rsidRPr="00240276" w:rsidDel="007F6D69">
                <w:rPr>
                  <w:rFonts w:ascii="Arial" w:hAnsi="Arial" w:cs="Arial"/>
                  <w:color w:val="000000"/>
                  <w:sz w:val="21"/>
                  <w:szCs w:val="21"/>
                  <w:lang w:val="en-US" w:eastAsia="zh-CN"/>
                </w:rPr>
                <w:delText>0.85</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02" w:author="srabhi" w:date="2015-07-20T17:12:00Z"/>
                <w:rFonts w:ascii="Arial" w:hAnsi="Arial" w:cs="Arial"/>
                <w:color w:val="000000"/>
                <w:sz w:val="21"/>
                <w:szCs w:val="21"/>
                <w:lang w:val="en-US" w:eastAsia="zh-CN"/>
              </w:rPr>
            </w:pPr>
            <w:del w:id="12703" w:author="srabhi" w:date="2015-07-20T17:12:00Z">
              <w:r w:rsidRPr="00240276" w:rsidDel="007F6D69">
                <w:rPr>
                  <w:rFonts w:ascii="Arial" w:hAnsi="Arial" w:cs="Arial"/>
                  <w:color w:val="000000"/>
                  <w:sz w:val="21"/>
                  <w:szCs w:val="21"/>
                  <w:lang w:val="en-US" w:eastAsia="zh-CN"/>
                </w:rPr>
                <w:delText>1.37</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04" w:author="srabhi" w:date="2015-07-20T17:12:00Z"/>
                <w:rFonts w:ascii="Arial" w:hAnsi="Arial" w:cs="Arial"/>
                <w:color w:val="000000"/>
                <w:sz w:val="21"/>
                <w:szCs w:val="21"/>
                <w:lang w:val="en-US" w:eastAsia="zh-CN"/>
              </w:rPr>
            </w:pPr>
            <w:del w:id="12705" w:author="srabhi" w:date="2015-07-20T17:12:00Z">
              <w:r w:rsidRPr="00240276" w:rsidDel="007F6D69">
                <w:rPr>
                  <w:rFonts w:ascii="Arial" w:hAnsi="Arial" w:cs="Arial"/>
                  <w:color w:val="000000"/>
                  <w:sz w:val="21"/>
                  <w:szCs w:val="21"/>
                  <w:lang w:val="en-US" w:eastAsia="zh-CN"/>
                </w:rPr>
                <w:delText>0.54</w:delText>
              </w:r>
            </w:del>
          </w:p>
        </w:tc>
      </w:tr>
      <w:tr w:rsidR="005530FA" w:rsidRPr="00240276" w:rsidDel="007F6D69" w:rsidTr="005530FA">
        <w:trPr>
          <w:trHeight w:val="192"/>
          <w:del w:id="12706"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707" w:author="srabhi" w:date="2015-07-20T17:12:00Z"/>
                <w:rFonts w:ascii="Arial" w:hAnsi="Arial" w:cs="Arial"/>
                <w:b/>
                <w:bCs/>
                <w:sz w:val="21"/>
                <w:szCs w:val="21"/>
                <w:lang w:val="en-US" w:eastAsia="zh-CN"/>
              </w:rPr>
            </w:pPr>
            <w:del w:id="12708" w:author="srabhi" w:date="2015-07-20T17:12:00Z">
              <w:r w:rsidRPr="00240276" w:rsidDel="007F6D69">
                <w:rPr>
                  <w:rFonts w:ascii="Arial" w:hAnsi="Arial" w:cs="Arial"/>
                  <w:b/>
                  <w:bCs/>
                  <w:sz w:val="21"/>
                  <w:szCs w:val="21"/>
                  <w:lang w:eastAsia="zh-CN"/>
                </w:rPr>
                <w:delText>Dizziness and Vertigo</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09" w:author="srabhi" w:date="2015-07-20T17:12:00Z"/>
                <w:rFonts w:ascii="Arial" w:hAnsi="Arial" w:cs="Arial"/>
                <w:color w:val="000000"/>
                <w:sz w:val="21"/>
                <w:szCs w:val="21"/>
                <w:lang w:val="en-US" w:eastAsia="zh-CN"/>
              </w:rPr>
            </w:pPr>
            <w:del w:id="12710" w:author="srabhi" w:date="2015-07-20T17:12:00Z">
              <w:r w:rsidRPr="00240276" w:rsidDel="007F6D69">
                <w:rPr>
                  <w:rFonts w:ascii="Arial" w:hAnsi="Arial" w:cs="Arial"/>
                  <w:color w:val="000000"/>
                  <w:sz w:val="21"/>
                  <w:szCs w:val="21"/>
                  <w:lang w:val="en-US" w:eastAsia="zh-CN"/>
                </w:rPr>
                <w:delText>0.88</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11" w:author="srabhi" w:date="2015-07-20T17:12:00Z"/>
                <w:rFonts w:ascii="Arial" w:hAnsi="Arial" w:cs="Arial"/>
                <w:color w:val="000000"/>
                <w:sz w:val="21"/>
                <w:szCs w:val="21"/>
                <w:lang w:val="en-US" w:eastAsia="zh-CN"/>
              </w:rPr>
            </w:pPr>
            <w:del w:id="12712" w:author="srabhi" w:date="2015-07-20T17:12:00Z">
              <w:r w:rsidRPr="00240276" w:rsidDel="007F6D69">
                <w:rPr>
                  <w:rFonts w:ascii="Arial" w:hAnsi="Arial" w:cs="Arial"/>
                  <w:color w:val="000000"/>
                  <w:sz w:val="21"/>
                  <w:szCs w:val="21"/>
                  <w:lang w:val="en-US" w:eastAsia="zh-CN"/>
                </w:rPr>
                <w:delText>0.67</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13" w:author="srabhi" w:date="2015-07-20T17:12:00Z"/>
                <w:rFonts w:ascii="Arial" w:hAnsi="Arial" w:cs="Arial"/>
                <w:color w:val="000000"/>
                <w:sz w:val="21"/>
                <w:szCs w:val="21"/>
                <w:lang w:val="en-US" w:eastAsia="zh-CN"/>
              </w:rPr>
            </w:pPr>
            <w:del w:id="12714" w:author="srabhi" w:date="2015-07-20T17:12:00Z">
              <w:r w:rsidRPr="00240276" w:rsidDel="007F6D69">
                <w:rPr>
                  <w:rFonts w:ascii="Arial" w:hAnsi="Arial" w:cs="Arial"/>
                  <w:color w:val="000000"/>
                  <w:sz w:val="21"/>
                  <w:szCs w:val="21"/>
                  <w:lang w:val="en-US" w:eastAsia="zh-CN"/>
                </w:rPr>
                <w:delText>1.18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15" w:author="srabhi" w:date="2015-07-20T17:12:00Z"/>
                <w:rFonts w:ascii="Arial" w:hAnsi="Arial" w:cs="Arial"/>
                <w:color w:val="000000"/>
                <w:sz w:val="21"/>
                <w:szCs w:val="21"/>
                <w:lang w:val="en-US" w:eastAsia="zh-CN"/>
              </w:rPr>
            </w:pPr>
            <w:del w:id="12716" w:author="srabhi" w:date="2015-07-20T17:12:00Z">
              <w:r w:rsidRPr="00240276" w:rsidDel="007F6D69">
                <w:rPr>
                  <w:rFonts w:ascii="Arial" w:hAnsi="Arial" w:cs="Arial"/>
                  <w:color w:val="000000"/>
                  <w:sz w:val="21"/>
                  <w:szCs w:val="21"/>
                  <w:lang w:val="en-US" w:eastAsia="zh-CN"/>
                </w:rPr>
                <w:delText>0.39</w:delText>
              </w:r>
            </w:del>
          </w:p>
        </w:tc>
      </w:tr>
      <w:tr w:rsidR="005530FA" w:rsidRPr="00240276" w:rsidDel="007F6D69" w:rsidTr="005530FA">
        <w:trPr>
          <w:trHeight w:val="192"/>
          <w:del w:id="12717"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718" w:author="srabhi" w:date="2015-07-20T17:12:00Z"/>
                <w:rFonts w:ascii="Arial" w:hAnsi="Arial" w:cs="Arial"/>
                <w:b/>
                <w:bCs/>
                <w:sz w:val="21"/>
                <w:szCs w:val="21"/>
                <w:lang w:val="en-US" w:eastAsia="zh-CN"/>
              </w:rPr>
            </w:pPr>
            <w:del w:id="12719" w:author="srabhi" w:date="2015-07-20T17:12:00Z">
              <w:r w:rsidRPr="00240276" w:rsidDel="007F6D69">
                <w:rPr>
                  <w:rFonts w:ascii="Arial" w:hAnsi="Arial" w:cs="Arial"/>
                  <w:b/>
                  <w:bCs/>
                  <w:sz w:val="21"/>
                  <w:szCs w:val="21"/>
                  <w:lang w:eastAsia="zh-CN"/>
                </w:rPr>
                <w:delText>Muscle weakness/spasm/spasticity</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20" w:author="srabhi" w:date="2015-07-20T17:12:00Z"/>
                <w:rFonts w:ascii="Arial" w:hAnsi="Arial" w:cs="Arial"/>
                <w:color w:val="000000"/>
                <w:sz w:val="21"/>
                <w:szCs w:val="21"/>
                <w:lang w:val="en-US" w:eastAsia="zh-CN"/>
              </w:rPr>
            </w:pPr>
            <w:del w:id="12721" w:author="srabhi" w:date="2015-07-20T17:12:00Z">
              <w:r w:rsidRPr="00240276" w:rsidDel="007F6D69">
                <w:rPr>
                  <w:rFonts w:ascii="Arial" w:hAnsi="Arial" w:cs="Arial"/>
                  <w:color w:val="000000"/>
                  <w:sz w:val="21"/>
                  <w:szCs w:val="21"/>
                  <w:lang w:val="en-US" w:eastAsia="zh-CN"/>
                </w:rPr>
                <w:delText>0.98</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22" w:author="srabhi" w:date="2015-07-20T17:12:00Z"/>
                <w:rFonts w:ascii="Arial" w:hAnsi="Arial" w:cs="Arial"/>
                <w:color w:val="000000"/>
                <w:sz w:val="21"/>
                <w:szCs w:val="21"/>
                <w:lang w:val="en-US" w:eastAsia="zh-CN"/>
              </w:rPr>
            </w:pPr>
            <w:del w:id="12723" w:author="srabhi" w:date="2015-07-20T17:12:00Z">
              <w:r w:rsidRPr="00240276" w:rsidDel="007F6D69">
                <w:rPr>
                  <w:rFonts w:ascii="Arial" w:hAnsi="Arial" w:cs="Arial"/>
                  <w:color w:val="000000"/>
                  <w:sz w:val="21"/>
                  <w:szCs w:val="21"/>
                  <w:lang w:val="en-US" w:eastAsia="zh-CN"/>
                </w:rPr>
                <w:delText>0.76</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24" w:author="srabhi" w:date="2015-07-20T17:12:00Z"/>
                <w:rFonts w:ascii="Arial" w:hAnsi="Arial" w:cs="Arial"/>
                <w:color w:val="000000"/>
                <w:sz w:val="21"/>
                <w:szCs w:val="21"/>
                <w:lang w:val="en-US" w:eastAsia="zh-CN"/>
              </w:rPr>
            </w:pPr>
            <w:del w:id="12725" w:author="srabhi" w:date="2015-07-20T17:12:00Z">
              <w:r w:rsidRPr="00240276" w:rsidDel="007F6D69">
                <w:rPr>
                  <w:rFonts w:ascii="Arial" w:hAnsi="Arial" w:cs="Arial"/>
                  <w:color w:val="000000"/>
                  <w:sz w:val="21"/>
                  <w:szCs w:val="21"/>
                  <w:lang w:val="en-US" w:eastAsia="zh-CN"/>
                </w:rPr>
                <w:delText>1.26</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26" w:author="srabhi" w:date="2015-07-20T17:12:00Z"/>
                <w:rFonts w:ascii="Arial" w:hAnsi="Arial" w:cs="Arial"/>
                <w:color w:val="000000"/>
                <w:sz w:val="21"/>
                <w:szCs w:val="21"/>
                <w:lang w:val="en-US" w:eastAsia="zh-CN"/>
              </w:rPr>
            </w:pPr>
            <w:del w:id="12727" w:author="srabhi" w:date="2015-07-20T17:12:00Z">
              <w:r w:rsidRPr="00240276" w:rsidDel="007F6D69">
                <w:rPr>
                  <w:rFonts w:ascii="Arial" w:hAnsi="Arial" w:cs="Arial"/>
                  <w:color w:val="000000"/>
                  <w:sz w:val="21"/>
                  <w:szCs w:val="21"/>
                  <w:lang w:val="en-US" w:eastAsia="zh-CN"/>
                </w:rPr>
                <w:delText>0.85</w:delText>
              </w:r>
            </w:del>
          </w:p>
        </w:tc>
      </w:tr>
      <w:tr w:rsidR="005530FA" w:rsidRPr="00240276" w:rsidDel="007F6D69" w:rsidTr="005530FA">
        <w:trPr>
          <w:trHeight w:val="192"/>
          <w:del w:id="12728"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729" w:author="srabhi" w:date="2015-07-20T17:12:00Z"/>
                <w:rFonts w:ascii="Arial" w:hAnsi="Arial" w:cs="Arial"/>
                <w:b/>
                <w:bCs/>
                <w:sz w:val="21"/>
                <w:szCs w:val="21"/>
                <w:lang w:val="en-US" w:eastAsia="zh-CN"/>
              </w:rPr>
            </w:pPr>
            <w:del w:id="12730" w:author="srabhi" w:date="2015-07-20T17:12:00Z">
              <w:r w:rsidRPr="00240276" w:rsidDel="007F6D69">
                <w:rPr>
                  <w:rFonts w:ascii="Arial" w:hAnsi="Arial" w:cs="Arial"/>
                  <w:b/>
                  <w:bCs/>
                  <w:sz w:val="21"/>
                  <w:szCs w:val="21"/>
                  <w:lang w:eastAsia="zh-CN"/>
                </w:rPr>
                <w:delText>Fatigue</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31" w:author="srabhi" w:date="2015-07-20T17:12:00Z"/>
                <w:rFonts w:ascii="Arial" w:hAnsi="Arial" w:cs="Arial"/>
                <w:color w:val="000000"/>
                <w:sz w:val="21"/>
                <w:szCs w:val="21"/>
                <w:lang w:val="en-US" w:eastAsia="zh-CN"/>
              </w:rPr>
            </w:pPr>
            <w:del w:id="12732" w:author="srabhi" w:date="2015-07-20T17:12:00Z">
              <w:r w:rsidRPr="00240276" w:rsidDel="007F6D69">
                <w:rPr>
                  <w:rFonts w:ascii="Arial" w:hAnsi="Arial" w:cs="Arial"/>
                  <w:color w:val="000000"/>
                  <w:sz w:val="21"/>
                  <w:szCs w:val="21"/>
                  <w:lang w:val="en-US" w:eastAsia="zh-CN"/>
                </w:rPr>
                <w:delText>0.98</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33" w:author="srabhi" w:date="2015-07-20T17:12:00Z"/>
                <w:rFonts w:ascii="Arial" w:hAnsi="Arial" w:cs="Arial"/>
                <w:color w:val="000000"/>
                <w:sz w:val="21"/>
                <w:szCs w:val="21"/>
                <w:lang w:val="en-US" w:eastAsia="zh-CN"/>
              </w:rPr>
            </w:pPr>
            <w:del w:id="12734" w:author="srabhi" w:date="2015-07-20T17:12:00Z">
              <w:r w:rsidRPr="00240276" w:rsidDel="007F6D69">
                <w:rPr>
                  <w:rFonts w:ascii="Arial" w:hAnsi="Arial" w:cs="Arial"/>
                  <w:color w:val="000000"/>
                  <w:sz w:val="21"/>
                  <w:szCs w:val="21"/>
                  <w:lang w:val="en-US" w:eastAsia="zh-CN"/>
                </w:rPr>
                <w:delText>0.80</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35" w:author="srabhi" w:date="2015-07-20T17:12:00Z"/>
                <w:rFonts w:ascii="Arial" w:hAnsi="Arial" w:cs="Arial"/>
                <w:color w:val="000000"/>
                <w:sz w:val="21"/>
                <w:szCs w:val="21"/>
                <w:lang w:val="en-US" w:eastAsia="zh-CN"/>
              </w:rPr>
            </w:pPr>
            <w:del w:id="12736" w:author="srabhi" w:date="2015-07-20T17:12:00Z">
              <w:r w:rsidRPr="00240276" w:rsidDel="007F6D69">
                <w:rPr>
                  <w:rFonts w:ascii="Arial" w:hAnsi="Arial" w:cs="Arial"/>
                  <w:color w:val="000000"/>
                  <w:sz w:val="21"/>
                  <w:szCs w:val="21"/>
                  <w:lang w:val="en-US" w:eastAsia="zh-CN"/>
                </w:rPr>
                <w:delText>1.19</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37" w:author="srabhi" w:date="2015-07-20T17:12:00Z"/>
                <w:rFonts w:ascii="Arial" w:hAnsi="Arial" w:cs="Arial"/>
                <w:color w:val="000000"/>
                <w:sz w:val="21"/>
                <w:szCs w:val="21"/>
                <w:lang w:val="en-US" w:eastAsia="zh-CN"/>
              </w:rPr>
            </w:pPr>
            <w:del w:id="12738" w:author="srabhi" w:date="2015-07-20T17:12:00Z">
              <w:r w:rsidRPr="00240276" w:rsidDel="007F6D69">
                <w:rPr>
                  <w:rFonts w:ascii="Arial" w:hAnsi="Arial" w:cs="Arial"/>
                  <w:color w:val="000000"/>
                  <w:sz w:val="21"/>
                  <w:szCs w:val="21"/>
                  <w:lang w:val="en-US" w:eastAsia="zh-CN"/>
                </w:rPr>
                <w:delText>0.83</w:delText>
              </w:r>
            </w:del>
          </w:p>
        </w:tc>
      </w:tr>
      <w:tr w:rsidR="005530FA" w:rsidRPr="00240276" w:rsidDel="007F6D69" w:rsidTr="005530FA">
        <w:trPr>
          <w:trHeight w:val="192"/>
          <w:del w:id="12739"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740" w:author="srabhi" w:date="2015-07-20T17:12:00Z"/>
                <w:rFonts w:ascii="Arial" w:hAnsi="Arial" w:cs="Arial"/>
                <w:b/>
                <w:bCs/>
                <w:sz w:val="21"/>
                <w:szCs w:val="21"/>
                <w:lang w:val="en-US" w:eastAsia="zh-CN"/>
              </w:rPr>
            </w:pPr>
            <w:del w:id="12741" w:author="srabhi" w:date="2015-07-20T17:12:00Z">
              <w:r w:rsidRPr="00240276" w:rsidDel="007F6D69">
                <w:rPr>
                  <w:rFonts w:ascii="Arial" w:hAnsi="Arial" w:cs="Arial"/>
                  <w:b/>
                  <w:bCs/>
                  <w:sz w:val="21"/>
                  <w:szCs w:val="21"/>
                  <w:lang w:eastAsia="zh-CN"/>
                </w:rPr>
                <w:delText>Bladder Dysfunction</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42" w:author="srabhi" w:date="2015-07-20T17:12:00Z"/>
                <w:rFonts w:ascii="Arial" w:hAnsi="Arial" w:cs="Arial"/>
                <w:color w:val="000000"/>
                <w:sz w:val="21"/>
                <w:szCs w:val="21"/>
                <w:lang w:val="en-US" w:eastAsia="zh-CN"/>
              </w:rPr>
            </w:pPr>
            <w:del w:id="12743" w:author="srabhi" w:date="2015-07-20T17:12:00Z">
              <w:r w:rsidRPr="00240276" w:rsidDel="007F6D69">
                <w:rPr>
                  <w:rFonts w:ascii="Arial" w:hAnsi="Arial" w:cs="Arial"/>
                  <w:color w:val="000000"/>
                  <w:sz w:val="21"/>
                  <w:szCs w:val="21"/>
                  <w:lang w:val="en-US" w:eastAsia="zh-CN"/>
                </w:rPr>
                <w:delText>1.04</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44" w:author="srabhi" w:date="2015-07-20T17:12:00Z"/>
                <w:rFonts w:ascii="Arial" w:hAnsi="Arial" w:cs="Arial"/>
                <w:color w:val="000000"/>
                <w:sz w:val="21"/>
                <w:szCs w:val="21"/>
                <w:lang w:val="en-US" w:eastAsia="zh-CN"/>
              </w:rPr>
            </w:pPr>
            <w:del w:id="12745" w:author="srabhi" w:date="2015-07-20T17:12:00Z">
              <w:r w:rsidRPr="00240276" w:rsidDel="007F6D69">
                <w:rPr>
                  <w:rFonts w:ascii="Arial" w:hAnsi="Arial" w:cs="Arial"/>
                  <w:color w:val="000000"/>
                  <w:sz w:val="21"/>
                  <w:szCs w:val="21"/>
                  <w:lang w:val="en-US" w:eastAsia="zh-CN"/>
                </w:rPr>
                <w:delText>0.79</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46" w:author="srabhi" w:date="2015-07-20T17:12:00Z"/>
                <w:rFonts w:ascii="Arial" w:hAnsi="Arial" w:cs="Arial"/>
                <w:color w:val="000000"/>
                <w:sz w:val="21"/>
                <w:szCs w:val="21"/>
                <w:lang w:val="en-US" w:eastAsia="zh-CN"/>
              </w:rPr>
            </w:pPr>
            <w:del w:id="12747" w:author="srabhi" w:date="2015-07-20T17:12:00Z">
              <w:r w:rsidRPr="00240276" w:rsidDel="007F6D69">
                <w:rPr>
                  <w:rFonts w:ascii="Arial" w:hAnsi="Arial" w:cs="Arial"/>
                  <w:color w:val="000000"/>
                  <w:sz w:val="21"/>
                  <w:szCs w:val="21"/>
                  <w:lang w:val="en-US" w:eastAsia="zh-CN"/>
                </w:rPr>
                <w:delText>1.37</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48" w:author="srabhi" w:date="2015-07-20T17:12:00Z"/>
                <w:rFonts w:ascii="Arial" w:hAnsi="Arial" w:cs="Arial"/>
                <w:color w:val="000000"/>
                <w:sz w:val="21"/>
                <w:szCs w:val="21"/>
                <w:lang w:val="en-US" w:eastAsia="zh-CN"/>
              </w:rPr>
            </w:pPr>
            <w:del w:id="12749" w:author="srabhi" w:date="2015-07-20T17:12:00Z">
              <w:r w:rsidRPr="00240276" w:rsidDel="007F6D69">
                <w:rPr>
                  <w:rFonts w:ascii="Arial" w:hAnsi="Arial" w:cs="Arial"/>
                  <w:color w:val="000000"/>
                  <w:sz w:val="21"/>
                  <w:szCs w:val="21"/>
                  <w:lang w:val="en-US" w:eastAsia="zh-CN"/>
                </w:rPr>
                <w:delText>0.78</w:delText>
              </w:r>
            </w:del>
          </w:p>
        </w:tc>
      </w:tr>
      <w:tr w:rsidR="005530FA" w:rsidRPr="00240276" w:rsidDel="007F6D69" w:rsidTr="005530FA">
        <w:trPr>
          <w:trHeight w:val="192"/>
          <w:del w:id="12750"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751" w:author="srabhi" w:date="2015-07-20T17:12:00Z"/>
                <w:rFonts w:ascii="Arial" w:hAnsi="Arial" w:cs="Arial"/>
                <w:b/>
                <w:bCs/>
                <w:sz w:val="21"/>
                <w:szCs w:val="21"/>
                <w:lang w:val="en-US" w:eastAsia="zh-CN"/>
              </w:rPr>
            </w:pPr>
            <w:del w:id="12752" w:author="srabhi" w:date="2015-07-20T17:12:00Z">
              <w:r w:rsidRPr="00240276" w:rsidDel="007F6D69">
                <w:rPr>
                  <w:rFonts w:ascii="Arial" w:hAnsi="Arial" w:cs="Arial"/>
                  <w:b/>
                  <w:bCs/>
                  <w:sz w:val="21"/>
                  <w:szCs w:val="21"/>
                  <w:lang w:eastAsia="zh-CN"/>
                </w:rPr>
                <w:delText>Bowel Dysfunction</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53" w:author="srabhi" w:date="2015-07-20T17:12:00Z"/>
                <w:rFonts w:ascii="Arial" w:hAnsi="Arial" w:cs="Arial"/>
                <w:color w:val="000000"/>
                <w:sz w:val="21"/>
                <w:szCs w:val="21"/>
                <w:lang w:val="en-US" w:eastAsia="zh-CN"/>
              </w:rPr>
            </w:pPr>
            <w:del w:id="12754" w:author="srabhi" w:date="2015-07-20T17:12:00Z">
              <w:r w:rsidRPr="00240276" w:rsidDel="007F6D69">
                <w:rPr>
                  <w:rFonts w:ascii="Arial" w:hAnsi="Arial" w:cs="Arial"/>
                  <w:color w:val="000000"/>
                  <w:sz w:val="21"/>
                  <w:szCs w:val="21"/>
                  <w:lang w:val="en-US" w:eastAsia="zh-CN"/>
                </w:rPr>
                <w:delText>0.90</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55" w:author="srabhi" w:date="2015-07-20T17:12:00Z"/>
                <w:rFonts w:ascii="Arial" w:hAnsi="Arial" w:cs="Arial"/>
                <w:color w:val="000000"/>
                <w:sz w:val="21"/>
                <w:szCs w:val="21"/>
                <w:lang w:val="en-US" w:eastAsia="zh-CN"/>
              </w:rPr>
            </w:pPr>
            <w:del w:id="12756" w:author="srabhi" w:date="2015-07-20T17:12:00Z">
              <w:r w:rsidRPr="00240276" w:rsidDel="007F6D69">
                <w:rPr>
                  <w:rFonts w:ascii="Arial" w:hAnsi="Arial" w:cs="Arial"/>
                  <w:color w:val="000000"/>
                  <w:sz w:val="21"/>
                  <w:szCs w:val="21"/>
                  <w:lang w:val="en-US" w:eastAsia="zh-CN"/>
                </w:rPr>
                <w:delText>0.68</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57" w:author="srabhi" w:date="2015-07-20T17:12:00Z"/>
                <w:rFonts w:ascii="Arial" w:hAnsi="Arial" w:cs="Arial"/>
                <w:color w:val="000000"/>
                <w:sz w:val="21"/>
                <w:szCs w:val="21"/>
                <w:lang w:val="en-US" w:eastAsia="zh-CN"/>
              </w:rPr>
            </w:pPr>
            <w:del w:id="12758" w:author="srabhi" w:date="2015-07-20T17:12:00Z">
              <w:r w:rsidRPr="00240276" w:rsidDel="007F6D69">
                <w:rPr>
                  <w:rFonts w:ascii="Arial" w:hAnsi="Arial" w:cs="Arial"/>
                  <w:color w:val="000000"/>
                  <w:sz w:val="21"/>
                  <w:szCs w:val="21"/>
                  <w:lang w:val="en-US" w:eastAsia="zh-CN"/>
                </w:rPr>
                <w:delText>1.20</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59" w:author="srabhi" w:date="2015-07-20T17:12:00Z"/>
                <w:rFonts w:ascii="Arial" w:hAnsi="Arial" w:cs="Arial"/>
                <w:color w:val="000000"/>
                <w:sz w:val="21"/>
                <w:szCs w:val="21"/>
                <w:lang w:val="en-US" w:eastAsia="zh-CN"/>
              </w:rPr>
            </w:pPr>
            <w:del w:id="12760" w:author="srabhi" w:date="2015-07-20T17:12:00Z">
              <w:r w:rsidRPr="00240276" w:rsidDel="007F6D69">
                <w:rPr>
                  <w:rFonts w:ascii="Arial" w:hAnsi="Arial" w:cs="Arial"/>
                  <w:color w:val="000000"/>
                  <w:sz w:val="21"/>
                  <w:szCs w:val="21"/>
                  <w:lang w:val="en-US" w:eastAsia="zh-CN"/>
                </w:rPr>
                <w:delText>0.45</w:delText>
              </w:r>
            </w:del>
          </w:p>
        </w:tc>
      </w:tr>
      <w:tr w:rsidR="005530FA" w:rsidRPr="00240276" w:rsidDel="007F6D69" w:rsidTr="005530FA">
        <w:trPr>
          <w:trHeight w:val="192"/>
          <w:del w:id="12761"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762" w:author="srabhi" w:date="2015-07-20T17:12:00Z"/>
                <w:rFonts w:ascii="Arial" w:hAnsi="Arial" w:cs="Arial"/>
                <w:b/>
                <w:bCs/>
                <w:sz w:val="21"/>
                <w:szCs w:val="21"/>
                <w:lang w:val="en-US" w:eastAsia="zh-CN"/>
              </w:rPr>
            </w:pPr>
            <w:del w:id="12763" w:author="srabhi" w:date="2015-07-20T17:12:00Z">
              <w:r w:rsidRPr="00240276" w:rsidDel="007F6D69">
                <w:rPr>
                  <w:rFonts w:ascii="Arial" w:hAnsi="Arial" w:cs="Arial"/>
                  <w:b/>
                  <w:bCs/>
                  <w:sz w:val="21"/>
                  <w:szCs w:val="21"/>
                  <w:lang w:eastAsia="zh-CN"/>
                </w:rPr>
                <w:delText>Visual Symptoms</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64" w:author="srabhi" w:date="2015-07-20T17:12:00Z"/>
                <w:rFonts w:ascii="Arial" w:hAnsi="Arial" w:cs="Arial"/>
                <w:color w:val="000000"/>
                <w:sz w:val="21"/>
                <w:szCs w:val="21"/>
                <w:lang w:val="en-US" w:eastAsia="zh-CN"/>
              </w:rPr>
            </w:pPr>
            <w:del w:id="12765" w:author="srabhi" w:date="2015-07-20T17:12:00Z">
              <w:r w:rsidRPr="00240276" w:rsidDel="007F6D69">
                <w:rPr>
                  <w:rFonts w:ascii="Arial" w:hAnsi="Arial" w:cs="Arial"/>
                  <w:color w:val="000000"/>
                  <w:sz w:val="21"/>
                  <w:szCs w:val="21"/>
                  <w:lang w:val="en-US" w:eastAsia="zh-CN"/>
                </w:rPr>
                <w:delText>1.02</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66" w:author="srabhi" w:date="2015-07-20T17:12:00Z"/>
                <w:rFonts w:ascii="Arial" w:hAnsi="Arial" w:cs="Arial"/>
                <w:color w:val="000000"/>
                <w:sz w:val="21"/>
                <w:szCs w:val="21"/>
                <w:lang w:val="en-US" w:eastAsia="zh-CN"/>
              </w:rPr>
            </w:pPr>
            <w:del w:id="12767" w:author="srabhi" w:date="2015-07-20T17:12:00Z">
              <w:r w:rsidRPr="00240276" w:rsidDel="007F6D69">
                <w:rPr>
                  <w:rFonts w:ascii="Arial" w:hAnsi="Arial" w:cs="Arial"/>
                  <w:color w:val="000000"/>
                  <w:sz w:val="21"/>
                  <w:szCs w:val="21"/>
                  <w:lang w:val="en-US" w:eastAsia="zh-CN"/>
                </w:rPr>
                <w:delText>0.80</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68" w:author="srabhi" w:date="2015-07-20T17:12:00Z"/>
                <w:rFonts w:ascii="Arial" w:hAnsi="Arial" w:cs="Arial"/>
                <w:color w:val="000000"/>
                <w:sz w:val="21"/>
                <w:szCs w:val="21"/>
                <w:lang w:val="en-US" w:eastAsia="zh-CN"/>
              </w:rPr>
            </w:pPr>
            <w:del w:id="12769" w:author="srabhi" w:date="2015-07-20T17:12:00Z">
              <w:r w:rsidRPr="00240276" w:rsidDel="007F6D69">
                <w:rPr>
                  <w:rFonts w:ascii="Arial" w:hAnsi="Arial" w:cs="Arial"/>
                  <w:color w:val="000000"/>
                  <w:sz w:val="21"/>
                  <w:szCs w:val="21"/>
                  <w:lang w:val="en-US" w:eastAsia="zh-CN"/>
                </w:rPr>
                <w:delText>1.32</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70" w:author="srabhi" w:date="2015-07-20T17:12:00Z"/>
                <w:rFonts w:ascii="Arial" w:hAnsi="Arial" w:cs="Arial"/>
                <w:color w:val="000000"/>
                <w:sz w:val="21"/>
                <w:szCs w:val="21"/>
                <w:lang w:val="en-US" w:eastAsia="zh-CN"/>
              </w:rPr>
            </w:pPr>
            <w:del w:id="12771" w:author="srabhi" w:date="2015-07-20T17:12:00Z">
              <w:r w:rsidRPr="00240276" w:rsidDel="007F6D69">
                <w:rPr>
                  <w:rFonts w:ascii="Arial" w:hAnsi="Arial" w:cs="Arial"/>
                  <w:color w:val="000000"/>
                  <w:sz w:val="21"/>
                  <w:szCs w:val="21"/>
                  <w:lang w:val="en-US" w:eastAsia="zh-CN"/>
                </w:rPr>
                <w:delText>0.88</w:delText>
              </w:r>
            </w:del>
          </w:p>
        </w:tc>
      </w:tr>
      <w:tr w:rsidR="005530FA" w:rsidRPr="00240276" w:rsidDel="007F6D69" w:rsidTr="005530FA">
        <w:trPr>
          <w:trHeight w:val="192"/>
          <w:del w:id="12772"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773" w:author="srabhi" w:date="2015-07-20T17:12:00Z"/>
                <w:rFonts w:ascii="Arial" w:hAnsi="Arial" w:cs="Arial"/>
                <w:b/>
                <w:bCs/>
                <w:sz w:val="21"/>
                <w:szCs w:val="21"/>
                <w:lang w:val="en-US" w:eastAsia="zh-CN"/>
              </w:rPr>
            </w:pPr>
            <w:del w:id="12774" w:author="srabhi" w:date="2015-07-20T17:12:00Z">
              <w:r w:rsidRPr="00240276" w:rsidDel="007F6D69">
                <w:rPr>
                  <w:rFonts w:ascii="Arial" w:hAnsi="Arial" w:cs="Arial"/>
                  <w:b/>
                  <w:bCs/>
                  <w:sz w:val="21"/>
                  <w:szCs w:val="21"/>
                  <w:lang w:eastAsia="zh-CN"/>
                </w:rPr>
                <w:delText>Pain</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75" w:author="srabhi" w:date="2015-07-20T17:12:00Z"/>
                <w:rFonts w:ascii="Arial" w:hAnsi="Arial" w:cs="Arial"/>
                <w:color w:val="000000"/>
                <w:sz w:val="21"/>
                <w:szCs w:val="21"/>
                <w:lang w:val="en-US" w:eastAsia="zh-CN"/>
              </w:rPr>
            </w:pPr>
            <w:del w:id="12776" w:author="srabhi" w:date="2015-07-20T17:12:00Z">
              <w:r w:rsidRPr="00240276" w:rsidDel="007F6D69">
                <w:rPr>
                  <w:rFonts w:ascii="Arial" w:hAnsi="Arial" w:cs="Arial"/>
                  <w:color w:val="000000"/>
                  <w:sz w:val="21"/>
                  <w:szCs w:val="21"/>
                  <w:lang w:val="en-US" w:eastAsia="zh-CN"/>
                </w:rPr>
                <w:delText>0.87</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77" w:author="srabhi" w:date="2015-07-20T17:12:00Z"/>
                <w:rFonts w:ascii="Arial" w:hAnsi="Arial" w:cs="Arial"/>
                <w:color w:val="000000"/>
                <w:sz w:val="21"/>
                <w:szCs w:val="21"/>
                <w:lang w:val="en-US" w:eastAsia="zh-CN"/>
              </w:rPr>
            </w:pPr>
            <w:del w:id="12778" w:author="srabhi" w:date="2015-07-20T17:12:00Z">
              <w:r w:rsidRPr="00240276" w:rsidDel="007F6D69">
                <w:rPr>
                  <w:rFonts w:ascii="Arial" w:hAnsi="Arial" w:cs="Arial"/>
                  <w:color w:val="000000"/>
                  <w:sz w:val="21"/>
                  <w:szCs w:val="21"/>
                  <w:lang w:val="en-US" w:eastAsia="zh-CN"/>
                </w:rPr>
                <w:delText>0.62</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79" w:author="srabhi" w:date="2015-07-20T17:12:00Z"/>
                <w:rFonts w:ascii="Arial" w:hAnsi="Arial" w:cs="Arial"/>
                <w:color w:val="000000"/>
                <w:sz w:val="21"/>
                <w:szCs w:val="21"/>
                <w:lang w:val="en-US" w:eastAsia="zh-CN"/>
              </w:rPr>
            </w:pPr>
            <w:del w:id="12780" w:author="srabhi" w:date="2015-07-20T17:12:00Z">
              <w:r w:rsidRPr="00240276" w:rsidDel="007F6D69">
                <w:rPr>
                  <w:rFonts w:ascii="Arial" w:hAnsi="Arial" w:cs="Arial"/>
                  <w:color w:val="000000"/>
                  <w:sz w:val="21"/>
                  <w:szCs w:val="21"/>
                  <w:lang w:val="en-US" w:eastAsia="zh-CN"/>
                </w:rPr>
                <w:delText>1.24</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81" w:author="srabhi" w:date="2015-07-20T17:12:00Z"/>
                <w:rFonts w:ascii="Arial" w:hAnsi="Arial" w:cs="Arial"/>
                <w:color w:val="000000"/>
                <w:sz w:val="21"/>
                <w:szCs w:val="21"/>
                <w:lang w:val="en-US" w:eastAsia="zh-CN"/>
              </w:rPr>
            </w:pPr>
            <w:del w:id="12782" w:author="srabhi" w:date="2015-07-20T17:12:00Z">
              <w:r w:rsidRPr="00240276" w:rsidDel="007F6D69">
                <w:rPr>
                  <w:rFonts w:ascii="Arial" w:hAnsi="Arial" w:cs="Arial"/>
                  <w:color w:val="000000"/>
                  <w:sz w:val="21"/>
                  <w:szCs w:val="21"/>
                  <w:lang w:val="en-US" w:eastAsia="zh-CN"/>
                </w:rPr>
                <w:delText>0.43</w:delText>
              </w:r>
            </w:del>
          </w:p>
        </w:tc>
      </w:tr>
      <w:tr w:rsidR="005530FA" w:rsidRPr="00240276" w:rsidDel="007F6D69" w:rsidTr="005530FA">
        <w:trPr>
          <w:trHeight w:val="192"/>
          <w:del w:id="12783"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784" w:author="srabhi" w:date="2015-07-20T17:12:00Z"/>
                <w:rFonts w:ascii="Arial" w:hAnsi="Arial" w:cs="Arial"/>
                <w:b/>
                <w:bCs/>
                <w:sz w:val="21"/>
                <w:szCs w:val="21"/>
                <w:lang w:val="en-US" w:eastAsia="zh-CN"/>
              </w:rPr>
            </w:pPr>
            <w:del w:id="12785" w:author="srabhi" w:date="2015-07-20T17:12:00Z">
              <w:r w:rsidRPr="00240276" w:rsidDel="007F6D69">
                <w:rPr>
                  <w:rFonts w:ascii="Arial" w:hAnsi="Arial" w:cs="Arial"/>
                  <w:b/>
                  <w:bCs/>
                  <w:sz w:val="21"/>
                  <w:szCs w:val="21"/>
                  <w:lang w:eastAsia="zh-CN"/>
                </w:rPr>
                <w:delText>Headache</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86" w:author="srabhi" w:date="2015-07-20T17:12:00Z"/>
                <w:rFonts w:ascii="Arial" w:hAnsi="Arial" w:cs="Arial"/>
                <w:color w:val="000000"/>
                <w:sz w:val="21"/>
                <w:szCs w:val="21"/>
                <w:lang w:val="en-US" w:eastAsia="zh-CN"/>
              </w:rPr>
            </w:pPr>
            <w:del w:id="12787" w:author="srabhi" w:date="2015-07-20T17:12:00Z">
              <w:r w:rsidRPr="00240276" w:rsidDel="007F6D69">
                <w:rPr>
                  <w:rFonts w:ascii="Arial" w:hAnsi="Arial" w:cs="Arial"/>
                  <w:color w:val="000000"/>
                  <w:sz w:val="21"/>
                  <w:szCs w:val="21"/>
                  <w:lang w:val="en-US" w:eastAsia="zh-CN"/>
                </w:rPr>
                <w:delText>0.82</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88" w:author="srabhi" w:date="2015-07-20T17:12:00Z"/>
                <w:rFonts w:ascii="Arial" w:hAnsi="Arial" w:cs="Arial"/>
                <w:color w:val="000000"/>
                <w:sz w:val="21"/>
                <w:szCs w:val="21"/>
                <w:lang w:val="en-US" w:eastAsia="zh-CN"/>
              </w:rPr>
            </w:pPr>
            <w:del w:id="12789" w:author="srabhi" w:date="2015-07-20T17:12:00Z">
              <w:r w:rsidRPr="00240276" w:rsidDel="007F6D69">
                <w:rPr>
                  <w:rFonts w:ascii="Arial" w:hAnsi="Arial" w:cs="Arial"/>
                  <w:color w:val="000000"/>
                  <w:sz w:val="21"/>
                  <w:szCs w:val="21"/>
                  <w:lang w:val="en-US" w:eastAsia="zh-CN"/>
                </w:rPr>
                <w:delText>0.66</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90" w:author="srabhi" w:date="2015-07-20T17:12:00Z"/>
                <w:rFonts w:ascii="Arial" w:hAnsi="Arial" w:cs="Arial"/>
                <w:color w:val="000000"/>
                <w:sz w:val="21"/>
                <w:szCs w:val="21"/>
                <w:lang w:val="en-US" w:eastAsia="zh-CN"/>
              </w:rPr>
            </w:pPr>
            <w:del w:id="12791" w:author="srabhi" w:date="2015-07-20T17:12:00Z">
              <w:r w:rsidRPr="00240276" w:rsidDel="007F6D69">
                <w:rPr>
                  <w:rFonts w:ascii="Arial" w:hAnsi="Arial" w:cs="Arial"/>
                  <w:color w:val="000000"/>
                  <w:sz w:val="21"/>
                  <w:szCs w:val="21"/>
                  <w:lang w:val="en-US" w:eastAsia="zh-CN"/>
                </w:rPr>
                <w:delText>1.02</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92" w:author="srabhi" w:date="2015-07-20T17:12:00Z"/>
                <w:rFonts w:ascii="Arial" w:hAnsi="Arial" w:cs="Arial"/>
                <w:color w:val="000000"/>
                <w:sz w:val="21"/>
                <w:szCs w:val="21"/>
                <w:lang w:val="en-US" w:eastAsia="zh-CN"/>
              </w:rPr>
            </w:pPr>
            <w:del w:id="12793" w:author="srabhi" w:date="2015-07-20T17:12:00Z">
              <w:r w:rsidRPr="00240276" w:rsidDel="007F6D69">
                <w:rPr>
                  <w:rFonts w:ascii="Arial" w:hAnsi="Arial" w:cs="Arial"/>
                  <w:color w:val="000000"/>
                  <w:sz w:val="21"/>
                  <w:szCs w:val="21"/>
                  <w:lang w:val="en-US" w:eastAsia="zh-CN"/>
                </w:rPr>
                <w:delText>0.07</w:delText>
              </w:r>
            </w:del>
          </w:p>
        </w:tc>
      </w:tr>
      <w:tr w:rsidR="005530FA" w:rsidRPr="00240276" w:rsidDel="007F6D69" w:rsidTr="005530FA">
        <w:trPr>
          <w:trHeight w:val="192"/>
          <w:del w:id="12794"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795" w:author="srabhi" w:date="2015-07-20T17:12:00Z"/>
                <w:rFonts w:ascii="Arial" w:hAnsi="Arial" w:cs="Arial"/>
                <w:b/>
                <w:bCs/>
                <w:sz w:val="21"/>
                <w:szCs w:val="21"/>
                <w:lang w:val="en-US" w:eastAsia="zh-CN"/>
              </w:rPr>
            </w:pPr>
            <w:del w:id="12796" w:author="srabhi" w:date="2015-07-20T17:12:00Z">
              <w:r w:rsidRPr="00240276" w:rsidDel="007F6D69">
                <w:rPr>
                  <w:rFonts w:ascii="Arial" w:hAnsi="Arial" w:cs="Arial"/>
                  <w:b/>
                  <w:bCs/>
                  <w:sz w:val="21"/>
                  <w:szCs w:val="21"/>
                  <w:lang w:eastAsia="zh-CN"/>
                </w:rPr>
                <w:delText>Seizures</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97" w:author="srabhi" w:date="2015-07-20T17:12:00Z"/>
                <w:rFonts w:ascii="Arial" w:hAnsi="Arial" w:cs="Arial"/>
                <w:color w:val="000000"/>
                <w:sz w:val="21"/>
                <w:szCs w:val="21"/>
                <w:lang w:val="en-US" w:eastAsia="zh-CN"/>
              </w:rPr>
            </w:pPr>
            <w:del w:id="12798" w:author="srabhi" w:date="2015-07-20T17:12:00Z">
              <w:r w:rsidRPr="00240276" w:rsidDel="007F6D69">
                <w:rPr>
                  <w:rFonts w:ascii="Arial" w:hAnsi="Arial" w:cs="Arial"/>
                  <w:color w:val="000000"/>
                  <w:sz w:val="21"/>
                  <w:szCs w:val="21"/>
                  <w:lang w:val="en-US" w:eastAsia="zh-CN"/>
                </w:rPr>
                <w:delText>0.81</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799" w:author="srabhi" w:date="2015-07-20T17:12:00Z"/>
                <w:rFonts w:ascii="Arial" w:hAnsi="Arial" w:cs="Arial"/>
                <w:color w:val="000000"/>
                <w:sz w:val="21"/>
                <w:szCs w:val="21"/>
                <w:lang w:val="en-US" w:eastAsia="zh-CN"/>
              </w:rPr>
            </w:pPr>
            <w:del w:id="12800" w:author="srabhi" w:date="2015-07-20T17:12:00Z">
              <w:r w:rsidRPr="00240276" w:rsidDel="007F6D69">
                <w:rPr>
                  <w:rFonts w:ascii="Arial" w:hAnsi="Arial" w:cs="Arial"/>
                  <w:color w:val="000000"/>
                  <w:sz w:val="21"/>
                  <w:szCs w:val="21"/>
                  <w:lang w:val="en-US" w:eastAsia="zh-CN"/>
                </w:rPr>
                <w:delText>0.52</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01" w:author="srabhi" w:date="2015-07-20T17:12:00Z"/>
                <w:rFonts w:ascii="Arial" w:hAnsi="Arial" w:cs="Arial"/>
                <w:color w:val="000000"/>
                <w:sz w:val="21"/>
                <w:szCs w:val="21"/>
                <w:lang w:val="en-US" w:eastAsia="zh-CN"/>
              </w:rPr>
            </w:pPr>
            <w:del w:id="12802" w:author="srabhi" w:date="2015-07-20T17:12:00Z">
              <w:r w:rsidRPr="00240276" w:rsidDel="007F6D69">
                <w:rPr>
                  <w:rFonts w:ascii="Arial" w:hAnsi="Arial" w:cs="Arial"/>
                  <w:color w:val="000000"/>
                  <w:sz w:val="21"/>
                  <w:szCs w:val="21"/>
                  <w:lang w:val="en-US" w:eastAsia="zh-CN"/>
                </w:rPr>
                <w:delText>1.31</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03" w:author="srabhi" w:date="2015-07-20T17:12:00Z"/>
                <w:rFonts w:ascii="Arial" w:hAnsi="Arial" w:cs="Arial"/>
                <w:color w:val="000000"/>
                <w:sz w:val="21"/>
                <w:szCs w:val="21"/>
                <w:lang w:val="en-US" w:eastAsia="zh-CN"/>
              </w:rPr>
            </w:pPr>
            <w:del w:id="12804" w:author="srabhi" w:date="2015-07-20T17:12:00Z">
              <w:r w:rsidRPr="00240276" w:rsidDel="007F6D69">
                <w:rPr>
                  <w:rFonts w:ascii="Arial" w:hAnsi="Arial" w:cs="Arial"/>
                  <w:color w:val="000000"/>
                  <w:sz w:val="21"/>
                  <w:szCs w:val="21"/>
                  <w:lang w:val="en-US" w:eastAsia="zh-CN"/>
                </w:rPr>
                <w:delText>0.37</w:delText>
              </w:r>
            </w:del>
          </w:p>
        </w:tc>
      </w:tr>
      <w:tr w:rsidR="005530FA" w:rsidRPr="00240276" w:rsidDel="007F6D69" w:rsidTr="005530FA">
        <w:trPr>
          <w:trHeight w:val="192"/>
          <w:del w:id="12805"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806" w:author="srabhi" w:date="2015-07-20T17:12:00Z"/>
                <w:rFonts w:ascii="Arial" w:hAnsi="Arial" w:cs="Arial"/>
                <w:b/>
                <w:bCs/>
                <w:sz w:val="21"/>
                <w:szCs w:val="21"/>
                <w:lang w:val="en-US" w:eastAsia="zh-CN"/>
              </w:rPr>
            </w:pPr>
            <w:del w:id="12807" w:author="srabhi" w:date="2015-07-20T17:12:00Z">
              <w:r w:rsidRPr="00240276" w:rsidDel="007F6D69">
                <w:rPr>
                  <w:rFonts w:ascii="Arial" w:hAnsi="Arial" w:cs="Arial"/>
                  <w:b/>
                  <w:bCs/>
                  <w:sz w:val="21"/>
                  <w:szCs w:val="21"/>
                  <w:lang w:eastAsia="zh-CN"/>
                </w:rPr>
                <w:delText>Tremor</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08" w:author="srabhi" w:date="2015-07-20T17:12:00Z"/>
                <w:rFonts w:ascii="Arial" w:hAnsi="Arial" w:cs="Arial"/>
                <w:color w:val="000000"/>
                <w:sz w:val="21"/>
                <w:szCs w:val="21"/>
                <w:lang w:val="en-US" w:eastAsia="zh-CN"/>
              </w:rPr>
            </w:pPr>
            <w:del w:id="12809" w:author="srabhi" w:date="2015-07-20T17:12:00Z">
              <w:r w:rsidRPr="00240276" w:rsidDel="007F6D69">
                <w:rPr>
                  <w:rFonts w:ascii="Arial" w:hAnsi="Arial" w:cs="Arial"/>
                  <w:color w:val="000000"/>
                  <w:sz w:val="21"/>
                  <w:szCs w:val="21"/>
                  <w:lang w:val="en-US" w:eastAsia="zh-CN"/>
                </w:rPr>
                <w:delText>0.82</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10" w:author="srabhi" w:date="2015-07-20T17:12:00Z"/>
                <w:rFonts w:ascii="Arial" w:hAnsi="Arial" w:cs="Arial"/>
                <w:color w:val="000000"/>
                <w:sz w:val="21"/>
                <w:szCs w:val="21"/>
                <w:lang w:val="en-US" w:eastAsia="zh-CN"/>
              </w:rPr>
            </w:pPr>
            <w:del w:id="12811" w:author="srabhi" w:date="2015-07-20T17:12:00Z">
              <w:r w:rsidRPr="00240276" w:rsidDel="007F6D69">
                <w:rPr>
                  <w:rFonts w:ascii="Arial" w:hAnsi="Arial" w:cs="Arial"/>
                  <w:color w:val="000000"/>
                  <w:sz w:val="21"/>
                  <w:szCs w:val="21"/>
                  <w:lang w:val="en-US" w:eastAsia="zh-CN"/>
                </w:rPr>
                <w:delText>0.56</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12" w:author="srabhi" w:date="2015-07-20T17:12:00Z"/>
                <w:rFonts w:ascii="Arial" w:hAnsi="Arial" w:cs="Arial"/>
                <w:color w:val="000000"/>
                <w:sz w:val="21"/>
                <w:szCs w:val="21"/>
                <w:lang w:val="en-US" w:eastAsia="zh-CN"/>
              </w:rPr>
            </w:pPr>
            <w:del w:id="12813" w:author="srabhi" w:date="2015-07-20T17:12:00Z">
              <w:r w:rsidRPr="00240276" w:rsidDel="007F6D69">
                <w:rPr>
                  <w:rFonts w:ascii="Arial" w:hAnsi="Arial" w:cs="Arial"/>
                  <w:color w:val="000000"/>
                  <w:sz w:val="21"/>
                  <w:szCs w:val="21"/>
                  <w:lang w:val="en-US" w:eastAsia="zh-CN"/>
                </w:rPr>
                <w:delText>1.20</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14" w:author="srabhi" w:date="2015-07-20T17:12:00Z"/>
                <w:rFonts w:ascii="Arial" w:hAnsi="Arial" w:cs="Arial"/>
                <w:color w:val="000000"/>
                <w:sz w:val="21"/>
                <w:szCs w:val="21"/>
                <w:lang w:val="en-US" w:eastAsia="zh-CN"/>
              </w:rPr>
            </w:pPr>
            <w:del w:id="12815" w:author="srabhi" w:date="2015-07-20T17:12:00Z">
              <w:r w:rsidRPr="00240276" w:rsidDel="007F6D69">
                <w:rPr>
                  <w:rFonts w:ascii="Arial" w:hAnsi="Arial" w:cs="Arial"/>
                  <w:color w:val="000000"/>
                  <w:sz w:val="21"/>
                  <w:szCs w:val="21"/>
                  <w:lang w:val="en-US" w:eastAsia="zh-CN"/>
                </w:rPr>
                <w:delText>0.29</w:delText>
              </w:r>
            </w:del>
          </w:p>
        </w:tc>
      </w:tr>
      <w:tr w:rsidR="005530FA" w:rsidRPr="00240276" w:rsidDel="007F6D69" w:rsidTr="005530FA">
        <w:trPr>
          <w:trHeight w:val="192"/>
          <w:del w:id="12816"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817" w:author="srabhi" w:date="2015-07-20T17:12:00Z"/>
                <w:rFonts w:ascii="Arial" w:hAnsi="Arial" w:cs="Arial"/>
                <w:b/>
                <w:bCs/>
                <w:sz w:val="21"/>
                <w:szCs w:val="21"/>
                <w:lang w:val="en-US" w:eastAsia="zh-CN"/>
              </w:rPr>
            </w:pPr>
            <w:del w:id="12818" w:author="srabhi" w:date="2015-07-20T17:12:00Z">
              <w:r w:rsidRPr="00240276" w:rsidDel="007F6D69">
                <w:rPr>
                  <w:rFonts w:ascii="Arial" w:hAnsi="Arial" w:cs="Arial"/>
                  <w:b/>
                  <w:bCs/>
                  <w:sz w:val="21"/>
                  <w:szCs w:val="21"/>
                  <w:lang w:eastAsia="zh-CN"/>
                </w:rPr>
                <w:delText>Respiration/breathing problems</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19" w:author="srabhi" w:date="2015-07-20T17:12:00Z"/>
                <w:rFonts w:ascii="Arial" w:hAnsi="Arial" w:cs="Arial"/>
                <w:color w:val="000000"/>
                <w:sz w:val="21"/>
                <w:szCs w:val="21"/>
                <w:lang w:val="en-US" w:eastAsia="zh-CN"/>
              </w:rPr>
            </w:pPr>
            <w:del w:id="12820" w:author="srabhi" w:date="2015-07-20T17:12:00Z">
              <w:r w:rsidRPr="00240276" w:rsidDel="007F6D69">
                <w:rPr>
                  <w:rFonts w:ascii="Arial" w:hAnsi="Arial" w:cs="Arial"/>
                  <w:color w:val="000000"/>
                  <w:sz w:val="21"/>
                  <w:szCs w:val="21"/>
                  <w:lang w:val="en-US" w:eastAsia="zh-CN"/>
                </w:rPr>
                <w:delText>0.69</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21" w:author="srabhi" w:date="2015-07-20T17:12:00Z"/>
                <w:rFonts w:ascii="Arial" w:hAnsi="Arial" w:cs="Arial"/>
                <w:color w:val="000000"/>
                <w:sz w:val="21"/>
                <w:szCs w:val="21"/>
                <w:lang w:val="en-US" w:eastAsia="zh-CN"/>
              </w:rPr>
            </w:pPr>
            <w:del w:id="12822" w:author="srabhi" w:date="2015-07-20T17:12:00Z">
              <w:r w:rsidRPr="00240276" w:rsidDel="007F6D69">
                <w:rPr>
                  <w:rFonts w:ascii="Arial" w:hAnsi="Arial" w:cs="Arial"/>
                  <w:color w:val="000000"/>
                  <w:sz w:val="21"/>
                  <w:szCs w:val="21"/>
                  <w:lang w:val="en-US" w:eastAsia="zh-CN"/>
                </w:rPr>
                <w:delText>0.52</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23" w:author="srabhi" w:date="2015-07-20T17:12:00Z"/>
                <w:rFonts w:ascii="Arial" w:hAnsi="Arial" w:cs="Arial"/>
                <w:color w:val="000000"/>
                <w:sz w:val="21"/>
                <w:szCs w:val="21"/>
                <w:lang w:val="en-US" w:eastAsia="zh-CN"/>
              </w:rPr>
            </w:pPr>
            <w:del w:id="12824" w:author="srabhi" w:date="2015-07-20T17:12:00Z">
              <w:r w:rsidRPr="00240276" w:rsidDel="007F6D69">
                <w:rPr>
                  <w:rFonts w:ascii="Arial" w:hAnsi="Arial" w:cs="Arial"/>
                  <w:color w:val="000000"/>
                  <w:sz w:val="21"/>
                  <w:szCs w:val="21"/>
                  <w:lang w:val="en-US" w:eastAsia="zh-CN"/>
                </w:rPr>
                <w:delText>0.92</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25" w:author="srabhi" w:date="2015-07-20T17:12:00Z"/>
                <w:rFonts w:ascii="Arial" w:hAnsi="Arial" w:cs="Arial"/>
                <w:color w:val="000000"/>
                <w:sz w:val="21"/>
                <w:szCs w:val="21"/>
                <w:lang w:val="en-US" w:eastAsia="zh-CN"/>
              </w:rPr>
            </w:pPr>
            <w:del w:id="12826" w:author="srabhi" w:date="2015-07-20T17:12:00Z">
              <w:r w:rsidRPr="00240276" w:rsidDel="007F6D69">
                <w:rPr>
                  <w:rFonts w:ascii="Arial" w:hAnsi="Arial" w:cs="Arial"/>
                  <w:color w:val="000000"/>
                  <w:sz w:val="21"/>
                  <w:szCs w:val="21"/>
                  <w:lang w:val="en-US" w:eastAsia="zh-CN"/>
                </w:rPr>
                <w:delText>0.01</w:delText>
              </w:r>
            </w:del>
          </w:p>
        </w:tc>
      </w:tr>
      <w:tr w:rsidR="005530FA" w:rsidRPr="00240276" w:rsidDel="007F6D69" w:rsidTr="005530FA">
        <w:trPr>
          <w:trHeight w:val="192"/>
          <w:del w:id="12827"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828" w:author="srabhi" w:date="2015-07-20T17:12:00Z"/>
                <w:rFonts w:ascii="Arial" w:hAnsi="Arial" w:cs="Arial"/>
                <w:b/>
                <w:bCs/>
                <w:sz w:val="21"/>
                <w:szCs w:val="21"/>
                <w:lang w:val="en-US" w:eastAsia="zh-CN"/>
              </w:rPr>
            </w:pPr>
            <w:del w:id="12829" w:author="srabhi" w:date="2015-07-20T17:12:00Z">
              <w:r w:rsidRPr="00240276" w:rsidDel="007F6D69">
                <w:rPr>
                  <w:rFonts w:ascii="Arial" w:hAnsi="Arial" w:cs="Arial"/>
                  <w:b/>
                  <w:bCs/>
                  <w:sz w:val="21"/>
                  <w:szCs w:val="21"/>
                  <w:lang w:eastAsia="zh-CN"/>
                </w:rPr>
                <w:delText>Depression Comorbidity</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30" w:author="srabhi" w:date="2015-07-20T17:12:00Z"/>
                <w:rFonts w:ascii="Arial" w:hAnsi="Arial" w:cs="Arial"/>
                <w:color w:val="000000"/>
                <w:sz w:val="21"/>
                <w:szCs w:val="21"/>
                <w:lang w:val="en-US" w:eastAsia="zh-CN"/>
              </w:rPr>
            </w:pPr>
            <w:del w:id="12831" w:author="srabhi" w:date="2015-07-20T17:12:00Z">
              <w:r w:rsidRPr="00240276" w:rsidDel="007F6D69">
                <w:rPr>
                  <w:rFonts w:ascii="Arial" w:hAnsi="Arial" w:cs="Arial"/>
                  <w:color w:val="000000"/>
                  <w:sz w:val="21"/>
                  <w:szCs w:val="21"/>
                  <w:lang w:val="en-US" w:eastAsia="zh-CN"/>
                </w:rPr>
                <w:delText>0.88</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32" w:author="srabhi" w:date="2015-07-20T17:12:00Z"/>
                <w:rFonts w:ascii="Arial" w:hAnsi="Arial" w:cs="Arial"/>
                <w:color w:val="000000"/>
                <w:sz w:val="21"/>
                <w:szCs w:val="21"/>
                <w:lang w:val="en-US" w:eastAsia="zh-CN"/>
              </w:rPr>
            </w:pPr>
            <w:del w:id="12833" w:author="srabhi" w:date="2015-07-20T17:12:00Z">
              <w:r w:rsidRPr="00240276" w:rsidDel="007F6D69">
                <w:rPr>
                  <w:rFonts w:ascii="Arial" w:hAnsi="Arial" w:cs="Arial"/>
                  <w:color w:val="000000"/>
                  <w:sz w:val="21"/>
                  <w:szCs w:val="21"/>
                  <w:lang w:val="en-US" w:eastAsia="zh-CN"/>
                </w:rPr>
                <w:delText>0.71</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34" w:author="srabhi" w:date="2015-07-20T17:12:00Z"/>
                <w:rFonts w:ascii="Arial" w:hAnsi="Arial" w:cs="Arial"/>
                <w:color w:val="000000"/>
                <w:sz w:val="21"/>
                <w:szCs w:val="21"/>
                <w:lang w:val="en-US" w:eastAsia="zh-CN"/>
              </w:rPr>
            </w:pPr>
            <w:del w:id="12835" w:author="srabhi" w:date="2015-07-20T17:12:00Z">
              <w:r w:rsidRPr="00240276" w:rsidDel="007F6D69">
                <w:rPr>
                  <w:rFonts w:ascii="Arial" w:hAnsi="Arial" w:cs="Arial"/>
                  <w:color w:val="000000"/>
                  <w:sz w:val="21"/>
                  <w:szCs w:val="21"/>
                  <w:lang w:val="en-US" w:eastAsia="zh-CN"/>
                </w:rPr>
                <w:delText>1.10</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36" w:author="srabhi" w:date="2015-07-20T17:12:00Z"/>
                <w:rFonts w:ascii="Arial" w:hAnsi="Arial" w:cs="Arial"/>
                <w:color w:val="000000"/>
                <w:sz w:val="21"/>
                <w:szCs w:val="21"/>
                <w:lang w:val="en-US" w:eastAsia="zh-CN"/>
              </w:rPr>
            </w:pPr>
            <w:del w:id="12837" w:author="srabhi" w:date="2015-07-20T17:12:00Z">
              <w:r w:rsidRPr="00240276" w:rsidDel="007F6D69">
                <w:rPr>
                  <w:rFonts w:ascii="Arial" w:hAnsi="Arial" w:cs="Arial"/>
                  <w:color w:val="000000"/>
                  <w:sz w:val="21"/>
                  <w:szCs w:val="21"/>
                  <w:lang w:val="en-US" w:eastAsia="zh-CN"/>
                </w:rPr>
                <w:delText>0.26</w:delText>
              </w:r>
            </w:del>
          </w:p>
        </w:tc>
      </w:tr>
      <w:tr w:rsidR="005530FA" w:rsidRPr="00240276" w:rsidDel="007F6D69" w:rsidTr="005530FA">
        <w:trPr>
          <w:trHeight w:val="192"/>
          <w:del w:id="12838"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839" w:author="srabhi" w:date="2015-07-20T17:12:00Z"/>
                <w:rFonts w:ascii="Arial" w:hAnsi="Arial" w:cs="Arial"/>
                <w:b/>
                <w:bCs/>
                <w:sz w:val="21"/>
                <w:szCs w:val="21"/>
                <w:lang w:val="en-US" w:eastAsia="zh-CN"/>
              </w:rPr>
            </w:pPr>
            <w:del w:id="12840" w:author="srabhi" w:date="2015-07-20T17:12:00Z">
              <w:r w:rsidRPr="00240276" w:rsidDel="007F6D69">
                <w:rPr>
                  <w:rFonts w:ascii="Arial" w:hAnsi="Arial" w:cs="Arial"/>
                  <w:b/>
                  <w:bCs/>
                  <w:sz w:val="21"/>
                  <w:szCs w:val="21"/>
                  <w:lang w:eastAsia="zh-CN"/>
                </w:rPr>
                <w:delText>Diabetes mellitus</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41" w:author="srabhi" w:date="2015-07-20T17:12:00Z"/>
                <w:rFonts w:ascii="Arial" w:hAnsi="Arial" w:cs="Arial"/>
                <w:color w:val="000000"/>
                <w:sz w:val="21"/>
                <w:szCs w:val="21"/>
                <w:lang w:val="en-US" w:eastAsia="zh-CN"/>
              </w:rPr>
            </w:pPr>
            <w:del w:id="12842" w:author="srabhi" w:date="2015-07-20T17:12:00Z">
              <w:r w:rsidRPr="00240276" w:rsidDel="007F6D69">
                <w:rPr>
                  <w:rFonts w:ascii="Arial" w:hAnsi="Arial" w:cs="Arial"/>
                  <w:color w:val="000000"/>
                  <w:sz w:val="21"/>
                  <w:szCs w:val="21"/>
                  <w:lang w:val="en-US" w:eastAsia="zh-CN"/>
                </w:rPr>
                <w:delText>1.01</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43" w:author="srabhi" w:date="2015-07-20T17:12:00Z"/>
                <w:rFonts w:ascii="Arial" w:hAnsi="Arial" w:cs="Arial"/>
                <w:color w:val="000000"/>
                <w:sz w:val="21"/>
                <w:szCs w:val="21"/>
                <w:lang w:val="en-US" w:eastAsia="zh-CN"/>
              </w:rPr>
            </w:pPr>
            <w:del w:id="12844" w:author="srabhi" w:date="2015-07-20T17:12:00Z">
              <w:r w:rsidRPr="00240276" w:rsidDel="007F6D69">
                <w:rPr>
                  <w:rFonts w:ascii="Arial" w:hAnsi="Arial" w:cs="Arial"/>
                  <w:color w:val="000000"/>
                  <w:sz w:val="21"/>
                  <w:szCs w:val="21"/>
                  <w:lang w:val="en-US" w:eastAsia="zh-CN"/>
                </w:rPr>
                <w:delText>0.69</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45" w:author="srabhi" w:date="2015-07-20T17:12:00Z"/>
                <w:rFonts w:ascii="Arial" w:hAnsi="Arial" w:cs="Arial"/>
                <w:color w:val="000000"/>
                <w:sz w:val="21"/>
                <w:szCs w:val="21"/>
                <w:lang w:val="en-US" w:eastAsia="zh-CN"/>
              </w:rPr>
            </w:pPr>
            <w:del w:id="12846" w:author="srabhi" w:date="2015-07-20T17:12:00Z">
              <w:r w:rsidRPr="00240276" w:rsidDel="007F6D69">
                <w:rPr>
                  <w:rFonts w:ascii="Arial" w:hAnsi="Arial" w:cs="Arial"/>
                  <w:color w:val="000000"/>
                  <w:sz w:val="21"/>
                  <w:szCs w:val="21"/>
                  <w:lang w:val="en-US" w:eastAsia="zh-CN"/>
                </w:rPr>
                <w:delText>1.50</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47" w:author="srabhi" w:date="2015-07-20T17:12:00Z"/>
                <w:rFonts w:ascii="Arial" w:hAnsi="Arial" w:cs="Arial"/>
                <w:color w:val="000000"/>
                <w:sz w:val="21"/>
                <w:szCs w:val="21"/>
                <w:lang w:val="en-US" w:eastAsia="zh-CN"/>
              </w:rPr>
            </w:pPr>
            <w:del w:id="12848" w:author="srabhi" w:date="2015-07-20T17:12:00Z">
              <w:r w:rsidRPr="00240276" w:rsidDel="007F6D69">
                <w:rPr>
                  <w:rFonts w:ascii="Arial" w:hAnsi="Arial" w:cs="Arial"/>
                  <w:color w:val="000000"/>
                  <w:sz w:val="21"/>
                  <w:szCs w:val="21"/>
                  <w:lang w:val="en-US" w:eastAsia="zh-CN"/>
                </w:rPr>
                <w:delText>0.97</w:delText>
              </w:r>
            </w:del>
          </w:p>
        </w:tc>
      </w:tr>
      <w:tr w:rsidR="005530FA" w:rsidRPr="00240276" w:rsidDel="007F6D69" w:rsidTr="005530FA">
        <w:trPr>
          <w:trHeight w:val="192"/>
          <w:del w:id="12849"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850" w:author="srabhi" w:date="2015-07-20T17:12:00Z"/>
                <w:rFonts w:ascii="Arial" w:hAnsi="Arial" w:cs="Arial"/>
                <w:b/>
                <w:bCs/>
                <w:sz w:val="21"/>
                <w:szCs w:val="21"/>
                <w:lang w:val="en-US" w:eastAsia="zh-CN"/>
              </w:rPr>
            </w:pPr>
            <w:del w:id="12851" w:author="srabhi" w:date="2015-07-20T17:12:00Z">
              <w:r w:rsidRPr="00240276" w:rsidDel="007F6D69">
                <w:rPr>
                  <w:rFonts w:ascii="Arial" w:hAnsi="Arial" w:cs="Arial"/>
                  <w:b/>
                  <w:bCs/>
                  <w:sz w:val="21"/>
                  <w:szCs w:val="21"/>
                  <w:lang w:eastAsia="zh-CN"/>
                </w:rPr>
                <w:delText>Dyslipidemia</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52" w:author="srabhi" w:date="2015-07-20T17:12:00Z"/>
                <w:rFonts w:ascii="Arial" w:hAnsi="Arial" w:cs="Arial"/>
                <w:color w:val="000000"/>
                <w:sz w:val="21"/>
                <w:szCs w:val="21"/>
                <w:lang w:val="en-US" w:eastAsia="zh-CN"/>
              </w:rPr>
            </w:pPr>
            <w:del w:id="12853" w:author="srabhi" w:date="2015-07-20T17:12:00Z">
              <w:r w:rsidRPr="00240276" w:rsidDel="007F6D69">
                <w:rPr>
                  <w:rFonts w:ascii="Arial" w:hAnsi="Arial" w:cs="Arial"/>
                  <w:color w:val="000000"/>
                  <w:sz w:val="21"/>
                  <w:szCs w:val="21"/>
                  <w:lang w:val="en-US" w:eastAsia="zh-CN"/>
                </w:rPr>
                <w:delText>1.14</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54" w:author="srabhi" w:date="2015-07-20T17:12:00Z"/>
                <w:rFonts w:ascii="Arial" w:hAnsi="Arial" w:cs="Arial"/>
                <w:color w:val="000000"/>
                <w:sz w:val="21"/>
                <w:szCs w:val="21"/>
                <w:lang w:val="en-US" w:eastAsia="zh-CN"/>
              </w:rPr>
            </w:pPr>
            <w:del w:id="12855" w:author="srabhi" w:date="2015-07-20T17:12:00Z">
              <w:r w:rsidRPr="00240276" w:rsidDel="007F6D69">
                <w:rPr>
                  <w:rFonts w:ascii="Arial" w:hAnsi="Arial" w:cs="Arial"/>
                  <w:color w:val="000000"/>
                  <w:sz w:val="21"/>
                  <w:szCs w:val="21"/>
                  <w:lang w:val="en-US" w:eastAsia="zh-CN"/>
                </w:rPr>
                <w:delText>0.92</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56" w:author="srabhi" w:date="2015-07-20T17:12:00Z"/>
                <w:rFonts w:ascii="Arial" w:hAnsi="Arial" w:cs="Arial"/>
                <w:color w:val="000000"/>
                <w:sz w:val="21"/>
                <w:szCs w:val="21"/>
                <w:lang w:val="en-US" w:eastAsia="zh-CN"/>
              </w:rPr>
            </w:pPr>
            <w:del w:id="12857" w:author="srabhi" w:date="2015-07-20T17:12:00Z">
              <w:r w:rsidRPr="00240276" w:rsidDel="007F6D69">
                <w:rPr>
                  <w:rFonts w:ascii="Arial" w:hAnsi="Arial" w:cs="Arial"/>
                  <w:color w:val="000000"/>
                  <w:sz w:val="21"/>
                  <w:szCs w:val="21"/>
                  <w:lang w:val="en-US" w:eastAsia="zh-CN"/>
                </w:rPr>
                <w:delText>1.43</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58" w:author="srabhi" w:date="2015-07-20T17:12:00Z"/>
                <w:rFonts w:ascii="Arial" w:hAnsi="Arial" w:cs="Arial"/>
                <w:color w:val="000000"/>
                <w:sz w:val="21"/>
                <w:szCs w:val="21"/>
                <w:lang w:val="en-US" w:eastAsia="zh-CN"/>
              </w:rPr>
            </w:pPr>
            <w:del w:id="12859" w:author="srabhi" w:date="2015-07-20T17:12:00Z">
              <w:r w:rsidRPr="00240276" w:rsidDel="007F6D69">
                <w:rPr>
                  <w:rFonts w:ascii="Arial" w:hAnsi="Arial" w:cs="Arial"/>
                  <w:color w:val="000000"/>
                  <w:sz w:val="21"/>
                  <w:szCs w:val="21"/>
                  <w:lang w:val="en-US" w:eastAsia="zh-CN"/>
                </w:rPr>
                <w:delText>0.24</w:delText>
              </w:r>
            </w:del>
          </w:p>
        </w:tc>
      </w:tr>
      <w:tr w:rsidR="005530FA" w:rsidRPr="00240276" w:rsidDel="007F6D69" w:rsidTr="005530FA">
        <w:trPr>
          <w:trHeight w:val="192"/>
          <w:del w:id="12860"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861" w:author="srabhi" w:date="2015-07-20T17:12:00Z"/>
                <w:rFonts w:ascii="Arial" w:hAnsi="Arial" w:cs="Arial"/>
                <w:b/>
                <w:bCs/>
                <w:sz w:val="21"/>
                <w:szCs w:val="21"/>
                <w:lang w:val="en-US" w:eastAsia="zh-CN"/>
              </w:rPr>
            </w:pPr>
            <w:del w:id="12862" w:author="srabhi" w:date="2015-07-20T17:12:00Z">
              <w:r w:rsidRPr="00240276" w:rsidDel="007F6D69">
                <w:rPr>
                  <w:rFonts w:ascii="Arial" w:hAnsi="Arial" w:cs="Arial"/>
                  <w:b/>
                  <w:bCs/>
                  <w:sz w:val="21"/>
                  <w:szCs w:val="21"/>
                  <w:lang w:eastAsia="zh-CN"/>
                </w:rPr>
                <w:delText>History of CVD</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63" w:author="srabhi" w:date="2015-07-20T17:12:00Z"/>
                <w:rFonts w:ascii="Arial" w:hAnsi="Arial" w:cs="Arial"/>
                <w:color w:val="000000"/>
                <w:sz w:val="21"/>
                <w:szCs w:val="21"/>
                <w:lang w:val="en-US" w:eastAsia="zh-CN"/>
              </w:rPr>
            </w:pPr>
            <w:del w:id="12864" w:author="srabhi" w:date="2015-07-20T17:12:00Z">
              <w:r w:rsidRPr="00240276" w:rsidDel="007F6D69">
                <w:rPr>
                  <w:rFonts w:ascii="Arial" w:hAnsi="Arial" w:cs="Arial"/>
                  <w:color w:val="000000"/>
                  <w:sz w:val="21"/>
                  <w:szCs w:val="21"/>
                  <w:lang w:val="en-US" w:eastAsia="zh-CN"/>
                </w:rPr>
                <w:delText>1.00</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65" w:author="srabhi" w:date="2015-07-20T17:12:00Z"/>
                <w:rFonts w:ascii="Arial" w:hAnsi="Arial" w:cs="Arial"/>
                <w:color w:val="000000"/>
                <w:sz w:val="21"/>
                <w:szCs w:val="21"/>
                <w:lang w:val="en-US" w:eastAsia="zh-CN"/>
              </w:rPr>
            </w:pPr>
            <w:del w:id="12866" w:author="srabhi" w:date="2015-07-20T17:12:00Z">
              <w:r w:rsidRPr="00240276" w:rsidDel="007F6D69">
                <w:rPr>
                  <w:rFonts w:ascii="Arial" w:hAnsi="Arial" w:cs="Arial"/>
                  <w:color w:val="000000"/>
                  <w:sz w:val="21"/>
                  <w:szCs w:val="21"/>
                  <w:lang w:val="en-US" w:eastAsia="zh-CN"/>
                </w:rPr>
                <w:delText>0.67</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67" w:author="srabhi" w:date="2015-07-20T17:12:00Z"/>
                <w:rFonts w:ascii="Arial" w:hAnsi="Arial" w:cs="Arial"/>
                <w:color w:val="000000"/>
                <w:sz w:val="21"/>
                <w:szCs w:val="21"/>
                <w:lang w:val="en-US" w:eastAsia="zh-CN"/>
              </w:rPr>
            </w:pPr>
            <w:del w:id="12868" w:author="srabhi" w:date="2015-07-20T17:12:00Z">
              <w:r w:rsidRPr="00240276" w:rsidDel="007F6D69">
                <w:rPr>
                  <w:rFonts w:ascii="Arial" w:hAnsi="Arial" w:cs="Arial"/>
                  <w:color w:val="000000"/>
                  <w:sz w:val="21"/>
                  <w:szCs w:val="21"/>
                  <w:lang w:val="en-US" w:eastAsia="zh-CN"/>
                </w:rPr>
                <w:delText>1.52</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69" w:author="srabhi" w:date="2015-07-20T17:12:00Z"/>
                <w:rFonts w:ascii="Arial" w:hAnsi="Arial" w:cs="Arial"/>
                <w:color w:val="000000"/>
                <w:sz w:val="21"/>
                <w:szCs w:val="21"/>
                <w:lang w:val="en-US" w:eastAsia="zh-CN"/>
              </w:rPr>
            </w:pPr>
            <w:del w:id="12870" w:author="srabhi" w:date="2015-07-20T17:12:00Z">
              <w:r w:rsidRPr="00240276" w:rsidDel="007F6D69">
                <w:rPr>
                  <w:rFonts w:ascii="Arial" w:hAnsi="Arial" w:cs="Arial"/>
                  <w:color w:val="000000"/>
                  <w:sz w:val="21"/>
                  <w:szCs w:val="21"/>
                  <w:lang w:val="en-US" w:eastAsia="zh-CN"/>
                </w:rPr>
                <w:delText>1.00</w:delText>
              </w:r>
            </w:del>
          </w:p>
        </w:tc>
      </w:tr>
      <w:tr w:rsidR="005530FA" w:rsidRPr="00240276" w:rsidDel="007F6D69" w:rsidTr="005530FA">
        <w:trPr>
          <w:trHeight w:val="192"/>
          <w:del w:id="12871"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872" w:author="srabhi" w:date="2015-07-20T17:12:00Z"/>
                <w:rFonts w:ascii="Arial" w:hAnsi="Arial" w:cs="Arial"/>
                <w:b/>
                <w:bCs/>
                <w:sz w:val="21"/>
                <w:szCs w:val="21"/>
                <w:lang w:val="en-US" w:eastAsia="zh-CN"/>
              </w:rPr>
            </w:pPr>
            <w:del w:id="12873" w:author="srabhi" w:date="2015-07-20T17:12:00Z">
              <w:r w:rsidRPr="00240276" w:rsidDel="007F6D69">
                <w:rPr>
                  <w:rFonts w:ascii="Arial" w:hAnsi="Arial" w:cs="Arial"/>
                  <w:b/>
                  <w:bCs/>
                  <w:sz w:val="21"/>
                  <w:szCs w:val="21"/>
                  <w:lang w:eastAsia="zh-CN"/>
                </w:rPr>
                <w:delText>Obesity</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74" w:author="srabhi" w:date="2015-07-20T17:12:00Z"/>
                <w:rFonts w:ascii="Arial" w:hAnsi="Arial" w:cs="Arial"/>
                <w:color w:val="000000"/>
                <w:sz w:val="21"/>
                <w:szCs w:val="21"/>
                <w:lang w:val="en-US" w:eastAsia="zh-CN"/>
              </w:rPr>
            </w:pPr>
            <w:del w:id="12875" w:author="srabhi" w:date="2015-07-20T17:12:00Z">
              <w:r w:rsidRPr="00240276" w:rsidDel="007F6D69">
                <w:rPr>
                  <w:rFonts w:ascii="Arial" w:hAnsi="Arial" w:cs="Arial"/>
                  <w:color w:val="000000"/>
                  <w:sz w:val="21"/>
                  <w:szCs w:val="21"/>
                  <w:lang w:val="en-US" w:eastAsia="zh-CN"/>
                </w:rPr>
                <w:delText>1.42</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76" w:author="srabhi" w:date="2015-07-20T17:12:00Z"/>
                <w:rFonts w:ascii="Arial" w:hAnsi="Arial" w:cs="Arial"/>
                <w:color w:val="000000"/>
                <w:sz w:val="21"/>
                <w:szCs w:val="21"/>
                <w:lang w:val="en-US" w:eastAsia="zh-CN"/>
              </w:rPr>
            </w:pPr>
            <w:del w:id="12877" w:author="srabhi" w:date="2015-07-20T17:12:00Z">
              <w:r w:rsidRPr="00240276" w:rsidDel="007F6D69">
                <w:rPr>
                  <w:rFonts w:ascii="Arial" w:hAnsi="Arial" w:cs="Arial"/>
                  <w:color w:val="000000"/>
                  <w:sz w:val="21"/>
                  <w:szCs w:val="21"/>
                  <w:lang w:val="en-US" w:eastAsia="zh-CN"/>
                </w:rPr>
                <w:delText>0.95</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78" w:author="srabhi" w:date="2015-07-20T17:12:00Z"/>
                <w:rFonts w:ascii="Arial" w:hAnsi="Arial" w:cs="Arial"/>
                <w:color w:val="000000"/>
                <w:sz w:val="21"/>
                <w:szCs w:val="21"/>
                <w:lang w:val="en-US" w:eastAsia="zh-CN"/>
              </w:rPr>
            </w:pPr>
            <w:del w:id="12879" w:author="srabhi" w:date="2015-07-20T17:12:00Z">
              <w:r w:rsidRPr="00240276" w:rsidDel="007F6D69">
                <w:rPr>
                  <w:rFonts w:ascii="Arial" w:hAnsi="Arial" w:cs="Arial"/>
                  <w:color w:val="000000"/>
                  <w:sz w:val="21"/>
                  <w:szCs w:val="21"/>
                  <w:lang w:val="en-US" w:eastAsia="zh-CN"/>
                </w:rPr>
                <w:delText>2.17</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80" w:author="srabhi" w:date="2015-07-20T17:12:00Z"/>
                <w:rFonts w:ascii="Arial" w:hAnsi="Arial" w:cs="Arial"/>
                <w:color w:val="000000"/>
                <w:sz w:val="21"/>
                <w:szCs w:val="21"/>
                <w:lang w:val="en-US" w:eastAsia="zh-CN"/>
              </w:rPr>
            </w:pPr>
            <w:del w:id="12881" w:author="srabhi" w:date="2015-07-20T17:12:00Z">
              <w:r w:rsidRPr="00240276" w:rsidDel="007F6D69">
                <w:rPr>
                  <w:rFonts w:ascii="Arial" w:hAnsi="Arial" w:cs="Arial"/>
                  <w:color w:val="000000"/>
                  <w:sz w:val="21"/>
                  <w:szCs w:val="21"/>
                  <w:lang w:val="en-US" w:eastAsia="zh-CN"/>
                </w:rPr>
                <w:delText>0.09</w:delText>
              </w:r>
            </w:del>
          </w:p>
        </w:tc>
      </w:tr>
      <w:tr w:rsidR="005530FA" w:rsidRPr="00240276" w:rsidDel="007F6D69" w:rsidTr="005530FA">
        <w:trPr>
          <w:trHeight w:val="192"/>
          <w:del w:id="12882"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883" w:author="srabhi" w:date="2015-07-20T17:12:00Z"/>
                <w:rFonts w:ascii="Arial" w:hAnsi="Arial" w:cs="Arial"/>
                <w:b/>
                <w:bCs/>
                <w:sz w:val="21"/>
                <w:szCs w:val="21"/>
                <w:lang w:val="en-US" w:eastAsia="zh-CN"/>
              </w:rPr>
            </w:pPr>
            <w:del w:id="12884" w:author="srabhi" w:date="2015-07-20T17:12:00Z">
              <w:r w:rsidRPr="00240276" w:rsidDel="007F6D69">
                <w:rPr>
                  <w:rFonts w:ascii="Arial" w:hAnsi="Arial" w:cs="Arial"/>
                  <w:b/>
                  <w:bCs/>
                  <w:sz w:val="21"/>
                  <w:szCs w:val="21"/>
                  <w:lang w:eastAsia="zh-CN"/>
                </w:rPr>
                <w:delText>Tobacco use (including disorder)</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85" w:author="srabhi" w:date="2015-07-20T17:12:00Z"/>
                <w:rFonts w:ascii="Arial" w:hAnsi="Arial" w:cs="Arial"/>
                <w:color w:val="000000"/>
                <w:sz w:val="21"/>
                <w:szCs w:val="21"/>
                <w:lang w:val="en-US" w:eastAsia="zh-CN"/>
              </w:rPr>
            </w:pPr>
            <w:del w:id="12886" w:author="srabhi" w:date="2015-07-20T17:12:00Z">
              <w:r w:rsidRPr="00240276" w:rsidDel="007F6D69">
                <w:rPr>
                  <w:rFonts w:ascii="Arial" w:hAnsi="Arial" w:cs="Arial"/>
                  <w:color w:val="000000"/>
                  <w:sz w:val="21"/>
                  <w:szCs w:val="21"/>
                  <w:lang w:val="en-US" w:eastAsia="zh-CN"/>
                </w:rPr>
                <w:delText>0.84</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87" w:author="srabhi" w:date="2015-07-20T17:12:00Z"/>
                <w:rFonts w:ascii="Arial" w:hAnsi="Arial" w:cs="Arial"/>
                <w:color w:val="000000"/>
                <w:sz w:val="21"/>
                <w:szCs w:val="21"/>
                <w:lang w:val="en-US" w:eastAsia="zh-CN"/>
              </w:rPr>
            </w:pPr>
            <w:del w:id="12888" w:author="srabhi" w:date="2015-07-20T17:12:00Z">
              <w:r w:rsidRPr="00240276" w:rsidDel="007F6D69">
                <w:rPr>
                  <w:rFonts w:ascii="Arial" w:hAnsi="Arial" w:cs="Arial"/>
                  <w:color w:val="000000"/>
                  <w:sz w:val="21"/>
                  <w:szCs w:val="21"/>
                  <w:lang w:val="en-US" w:eastAsia="zh-CN"/>
                </w:rPr>
                <w:delText>0.62</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89" w:author="srabhi" w:date="2015-07-20T17:12:00Z"/>
                <w:rFonts w:ascii="Arial" w:hAnsi="Arial" w:cs="Arial"/>
                <w:color w:val="000000"/>
                <w:sz w:val="21"/>
                <w:szCs w:val="21"/>
                <w:lang w:val="en-US" w:eastAsia="zh-CN"/>
              </w:rPr>
            </w:pPr>
            <w:del w:id="12890" w:author="srabhi" w:date="2015-07-20T17:12:00Z">
              <w:r w:rsidRPr="00240276" w:rsidDel="007F6D69">
                <w:rPr>
                  <w:rFonts w:ascii="Arial" w:hAnsi="Arial" w:cs="Arial"/>
                  <w:color w:val="000000"/>
                  <w:sz w:val="21"/>
                  <w:szCs w:val="21"/>
                  <w:lang w:val="en-US" w:eastAsia="zh-CN"/>
                </w:rPr>
                <w:delText>1.13</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91" w:author="srabhi" w:date="2015-07-20T17:12:00Z"/>
                <w:rFonts w:ascii="Arial" w:hAnsi="Arial" w:cs="Arial"/>
                <w:color w:val="000000"/>
                <w:sz w:val="21"/>
                <w:szCs w:val="21"/>
                <w:lang w:val="en-US" w:eastAsia="zh-CN"/>
              </w:rPr>
            </w:pPr>
            <w:del w:id="12892" w:author="srabhi" w:date="2015-07-20T17:12:00Z">
              <w:r w:rsidRPr="00240276" w:rsidDel="007F6D69">
                <w:rPr>
                  <w:rFonts w:ascii="Arial" w:hAnsi="Arial" w:cs="Arial"/>
                  <w:color w:val="000000"/>
                  <w:sz w:val="21"/>
                  <w:szCs w:val="21"/>
                  <w:lang w:val="en-US" w:eastAsia="zh-CN"/>
                </w:rPr>
                <w:delText>0.24</w:delText>
              </w:r>
            </w:del>
          </w:p>
        </w:tc>
      </w:tr>
      <w:tr w:rsidR="005530FA" w:rsidRPr="00240276" w:rsidDel="007F6D69" w:rsidTr="005530FA">
        <w:trPr>
          <w:trHeight w:val="192"/>
          <w:del w:id="12893"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894" w:author="srabhi" w:date="2015-07-20T17:12:00Z"/>
                <w:rFonts w:ascii="Arial" w:hAnsi="Arial" w:cs="Arial"/>
                <w:b/>
                <w:bCs/>
                <w:sz w:val="21"/>
                <w:szCs w:val="21"/>
                <w:lang w:val="en-US" w:eastAsia="zh-CN"/>
              </w:rPr>
            </w:pPr>
            <w:del w:id="12895" w:author="srabhi" w:date="2015-07-20T17:12:00Z">
              <w:r w:rsidRPr="00240276" w:rsidDel="007F6D69">
                <w:rPr>
                  <w:rFonts w:ascii="Arial" w:hAnsi="Arial" w:cs="Arial"/>
                  <w:b/>
                  <w:bCs/>
                  <w:sz w:val="21"/>
                  <w:szCs w:val="21"/>
                  <w:lang w:eastAsia="zh-CN"/>
                </w:rPr>
                <w:delText>Charlson Co-morbidity Index = 1</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96" w:author="srabhi" w:date="2015-07-20T17:12:00Z"/>
                <w:rFonts w:ascii="Arial" w:hAnsi="Arial" w:cs="Arial"/>
                <w:color w:val="000000"/>
                <w:sz w:val="21"/>
                <w:szCs w:val="21"/>
                <w:lang w:val="en-US" w:eastAsia="zh-CN"/>
              </w:rPr>
            </w:pPr>
            <w:del w:id="12897" w:author="srabhi" w:date="2015-07-20T17:12:00Z">
              <w:r w:rsidRPr="00240276" w:rsidDel="007F6D69">
                <w:rPr>
                  <w:rFonts w:ascii="Arial" w:hAnsi="Arial" w:cs="Arial"/>
                  <w:color w:val="000000"/>
                  <w:sz w:val="21"/>
                  <w:szCs w:val="21"/>
                  <w:lang w:val="en-US" w:eastAsia="zh-CN"/>
                </w:rPr>
                <w:delText>1.05</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898" w:author="srabhi" w:date="2015-07-20T17:12:00Z"/>
                <w:rFonts w:ascii="Arial" w:hAnsi="Arial" w:cs="Arial"/>
                <w:color w:val="000000"/>
                <w:sz w:val="21"/>
                <w:szCs w:val="21"/>
                <w:lang w:val="en-US" w:eastAsia="zh-CN"/>
              </w:rPr>
            </w:pPr>
            <w:del w:id="12899" w:author="srabhi" w:date="2015-07-20T17:12:00Z">
              <w:r w:rsidRPr="00240276" w:rsidDel="007F6D69">
                <w:rPr>
                  <w:rFonts w:ascii="Arial" w:hAnsi="Arial" w:cs="Arial"/>
                  <w:color w:val="000000"/>
                  <w:sz w:val="21"/>
                  <w:szCs w:val="21"/>
                  <w:lang w:val="en-US" w:eastAsia="zh-CN"/>
                </w:rPr>
                <w:delText>0.80</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00" w:author="srabhi" w:date="2015-07-20T17:12:00Z"/>
                <w:rFonts w:ascii="Arial" w:hAnsi="Arial" w:cs="Arial"/>
                <w:color w:val="000000"/>
                <w:sz w:val="21"/>
                <w:szCs w:val="21"/>
                <w:lang w:val="en-US" w:eastAsia="zh-CN"/>
              </w:rPr>
            </w:pPr>
            <w:del w:id="12901" w:author="srabhi" w:date="2015-07-20T17:12:00Z">
              <w:r w:rsidRPr="00240276" w:rsidDel="007F6D69">
                <w:rPr>
                  <w:rFonts w:ascii="Arial" w:hAnsi="Arial" w:cs="Arial"/>
                  <w:color w:val="000000"/>
                  <w:sz w:val="21"/>
                  <w:szCs w:val="21"/>
                  <w:lang w:val="en-US" w:eastAsia="zh-CN"/>
                </w:rPr>
                <w:delText>1.38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02" w:author="srabhi" w:date="2015-07-20T17:12:00Z"/>
                <w:rFonts w:ascii="Arial" w:hAnsi="Arial" w:cs="Arial"/>
                <w:color w:val="000000"/>
                <w:sz w:val="21"/>
                <w:szCs w:val="21"/>
                <w:lang w:val="en-US" w:eastAsia="zh-CN"/>
              </w:rPr>
            </w:pPr>
            <w:del w:id="12903" w:author="srabhi" w:date="2015-07-20T17:12:00Z">
              <w:r w:rsidRPr="00240276" w:rsidDel="007F6D69">
                <w:rPr>
                  <w:rFonts w:ascii="Arial" w:hAnsi="Arial" w:cs="Arial"/>
                  <w:color w:val="000000"/>
                  <w:sz w:val="21"/>
                  <w:szCs w:val="21"/>
                  <w:lang w:val="en-US" w:eastAsia="zh-CN"/>
                </w:rPr>
                <w:delText>0.73</w:delText>
              </w:r>
            </w:del>
          </w:p>
        </w:tc>
      </w:tr>
      <w:tr w:rsidR="005530FA" w:rsidRPr="00240276" w:rsidDel="007F6D69" w:rsidTr="005530FA">
        <w:trPr>
          <w:trHeight w:val="192"/>
          <w:del w:id="12904"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905" w:author="srabhi" w:date="2015-07-20T17:12:00Z"/>
                <w:rFonts w:ascii="Arial" w:hAnsi="Arial" w:cs="Arial"/>
                <w:b/>
                <w:bCs/>
                <w:sz w:val="21"/>
                <w:szCs w:val="21"/>
                <w:lang w:val="en-US" w:eastAsia="zh-CN"/>
              </w:rPr>
            </w:pPr>
            <w:del w:id="12906" w:author="srabhi" w:date="2015-07-20T17:12:00Z">
              <w:r w:rsidRPr="00240276" w:rsidDel="007F6D69">
                <w:rPr>
                  <w:rFonts w:ascii="Arial" w:hAnsi="Arial" w:cs="Arial"/>
                  <w:b/>
                  <w:bCs/>
                  <w:sz w:val="21"/>
                  <w:szCs w:val="21"/>
                  <w:lang w:eastAsia="zh-CN"/>
                </w:rPr>
                <w:delText>Charlson Co-mo</w:delText>
              </w:r>
              <w:r w:rsidR="006232C3" w:rsidRPr="00240276" w:rsidDel="007F6D69">
                <w:rPr>
                  <w:rFonts w:ascii="Arial" w:hAnsi="Arial" w:cs="Arial"/>
                  <w:b/>
                  <w:bCs/>
                  <w:sz w:val="21"/>
                  <w:szCs w:val="21"/>
                  <w:lang w:eastAsia="zh-CN"/>
                </w:rPr>
                <w:delText xml:space="preserve">rbidity Index </w:delText>
              </w:r>
              <w:r w:rsidRPr="00240276" w:rsidDel="007F6D69">
                <w:rPr>
                  <w:rFonts w:ascii="Arial" w:hAnsi="Arial" w:cs="Arial"/>
                  <w:b/>
                  <w:bCs/>
                  <w:sz w:val="21"/>
                  <w:szCs w:val="21"/>
                  <w:lang w:eastAsia="zh-CN"/>
                </w:rPr>
                <w:delText>= 2+</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07" w:author="srabhi" w:date="2015-07-20T17:12:00Z"/>
                <w:rFonts w:ascii="Arial" w:hAnsi="Arial" w:cs="Arial"/>
                <w:color w:val="000000"/>
                <w:sz w:val="21"/>
                <w:szCs w:val="21"/>
                <w:lang w:val="en-US" w:eastAsia="zh-CN"/>
              </w:rPr>
            </w:pPr>
            <w:del w:id="12908" w:author="srabhi" w:date="2015-07-20T17:12:00Z">
              <w:r w:rsidRPr="00240276" w:rsidDel="007F6D69">
                <w:rPr>
                  <w:rFonts w:ascii="Arial" w:hAnsi="Arial" w:cs="Arial"/>
                  <w:color w:val="000000"/>
                  <w:sz w:val="21"/>
                  <w:szCs w:val="21"/>
                  <w:lang w:val="en-US" w:eastAsia="zh-CN"/>
                </w:rPr>
                <w:delText>0.84</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09" w:author="srabhi" w:date="2015-07-20T17:12:00Z"/>
                <w:rFonts w:ascii="Arial" w:hAnsi="Arial" w:cs="Arial"/>
                <w:color w:val="000000"/>
                <w:sz w:val="21"/>
                <w:szCs w:val="21"/>
                <w:lang w:val="en-US" w:eastAsia="zh-CN"/>
              </w:rPr>
            </w:pPr>
            <w:del w:id="12910" w:author="srabhi" w:date="2015-07-20T17:12:00Z">
              <w:r w:rsidRPr="00240276" w:rsidDel="007F6D69">
                <w:rPr>
                  <w:rFonts w:ascii="Arial" w:hAnsi="Arial" w:cs="Arial"/>
                  <w:color w:val="000000"/>
                  <w:sz w:val="21"/>
                  <w:szCs w:val="21"/>
                  <w:lang w:val="en-US" w:eastAsia="zh-CN"/>
                </w:rPr>
                <w:delText>0.63</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11" w:author="srabhi" w:date="2015-07-20T17:12:00Z"/>
                <w:rFonts w:ascii="Arial" w:hAnsi="Arial" w:cs="Arial"/>
                <w:color w:val="000000"/>
                <w:sz w:val="21"/>
                <w:szCs w:val="21"/>
                <w:lang w:val="en-US" w:eastAsia="zh-CN"/>
              </w:rPr>
            </w:pPr>
            <w:del w:id="12912" w:author="srabhi" w:date="2015-07-20T17:12:00Z">
              <w:r w:rsidRPr="00240276" w:rsidDel="007F6D69">
                <w:rPr>
                  <w:rFonts w:ascii="Arial" w:hAnsi="Arial" w:cs="Arial"/>
                  <w:color w:val="000000"/>
                  <w:sz w:val="21"/>
                  <w:szCs w:val="21"/>
                  <w:lang w:val="en-US" w:eastAsia="zh-CN"/>
                </w:rPr>
                <w:delText>1.14</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13" w:author="srabhi" w:date="2015-07-20T17:12:00Z"/>
                <w:rFonts w:ascii="Arial" w:hAnsi="Arial" w:cs="Arial"/>
                <w:color w:val="000000"/>
                <w:sz w:val="21"/>
                <w:szCs w:val="21"/>
                <w:lang w:val="en-US" w:eastAsia="zh-CN"/>
              </w:rPr>
            </w:pPr>
            <w:del w:id="12914" w:author="srabhi" w:date="2015-07-20T17:12:00Z">
              <w:r w:rsidRPr="00240276" w:rsidDel="007F6D69">
                <w:rPr>
                  <w:rFonts w:ascii="Arial" w:hAnsi="Arial" w:cs="Arial"/>
                  <w:color w:val="000000"/>
                  <w:sz w:val="21"/>
                  <w:szCs w:val="21"/>
                  <w:lang w:val="en-US" w:eastAsia="zh-CN"/>
                </w:rPr>
                <w:delText>0.27</w:delText>
              </w:r>
            </w:del>
          </w:p>
        </w:tc>
      </w:tr>
      <w:tr w:rsidR="005530FA" w:rsidRPr="00240276" w:rsidDel="007F6D69" w:rsidTr="005530FA">
        <w:trPr>
          <w:trHeight w:val="192"/>
          <w:del w:id="12915"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916" w:author="srabhi" w:date="2015-07-20T17:12:00Z"/>
                <w:rFonts w:ascii="Arial" w:hAnsi="Arial" w:cs="Arial"/>
                <w:b/>
                <w:bCs/>
                <w:sz w:val="21"/>
                <w:szCs w:val="21"/>
                <w:lang w:val="en-US" w:eastAsia="zh-CN"/>
              </w:rPr>
            </w:pPr>
            <w:del w:id="12917" w:author="srabhi" w:date="2015-07-20T17:12:00Z">
              <w:r w:rsidRPr="00240276" w:rsidDel="007F6D69">
                <w:rPr>
                  <w:rFonts w:ascii="Arial" w:hAnsi="Arial" w:cs="Arial"/>
                  <w:b/>
                  <w:bCs/>
                  <w:sz w:val="21"/>
                  <w:szCs w:val="21"/>
                  <w:lang w:eastAsia="zh-CN"/>
                </w:rPr>
                <w:delText>No. of unique pre-index medications</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18" w:author="srabhi" w:date="2015-07-20T17:12:00Z"/>
                <w:rFonts w:ascii="Arial" w:hAnsi="Arial" w:cs="Arial"/>
                <w:color w:val="000000"/>
                <w:sz w:val="21"/>
                <w:szCs w:val="21"/>
                <w:lang w:val="en-US" w:eastAsia="zh-CN"/>
              </w:rPr>
            </w:pPr>
            <w:del w:id="12919" w:author="srabhi" w:date="2015-07-20T17:12:00Z">
              <w:r w:rsidRPr="00240276" w:rsidDel="007F6D69">
                <w:rPr>
                  <w:rFonts w:ascii="Arial" w:hAnsi="Arial" w:cs="Arial"/>
                  <w:color w:val="000000"/>
                  <w:sz w:val="21"/>
                  <w:szCs w:val="21"/>
                  <w:lang w:val="en-US" w:eastAsia="zh-CN"/>
                </w:rPr>
                <w:delText>0.88</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20" w:author="srabhi" w:date="2015-07-20T17:12:00Z"/>
                <w:rFonts w:ascii="Arial" w:hAnsi="Arial" w:cs="Arial"/>
                <w:color w:val="000000"/>
                <w:sz w:val="21"/>
                <w:szCs w:val="21"/>
                <w:lang w:val="en-US" w:eastAsia="zh-CN"/>
              </w:rPr>
            </w:pPr>
            <w:del w:id="12921" w:author="srabhi" w:date="2015-07-20T17:12:00Z">
              <w:r w:rsidRPr="00240276" w:rsidDel="007F6D69">
                <w:rPr>
                  <w:rFonts w:ascii="Arial" w:hAnsi="Arial" w:cs="Arial"/>
                  <w:color w:val="000000"/>
                  <w:sz w:val="21"/>
                  <w:szCs w:val="21"/>
                  <w:lang w:val="en-US" w:eastAsia="zh-CN"/>
                </w:rPr>
                <w:delText>0.71</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22" w:author="srabhi" w:date="2015-07-20T17:12:00Z"/>
                <w:rFonts w:ascii="Arial" w:hAnsi="Arial" w:cs="Arial"/>
                <w:color w:val="000000"/>
                <w:sz w:val="21"/>
                <w:szCs w:val="21"/>
                <w:lang w:val="en-US" w:eastAsia="zh-CN"/>
              </w:rPr>
            </w:pPr>
            <w:del w:id="12923" w:author="srabhi" w:date="2015-07-20T17:12:00Z">
              <w:r w:rsidRPr="00240276" w:rsidDel="007F6D69">
                <w:rPr>
                  <w:rFonts w:ascii="Arial" w:hAnsi="Arial" w:cs="Arial"/>
                  <w:color w:val="000000"/>
                  <w:sz w:val="21"/>
                  <w:szCs w:val="21"/>
                  <w:lang w:val="en-US" w:eastAsia="zh-CN"/>
                </w:rPr>
                <w:delText>1.09</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24" w:author="srabhi" w:date="2015-07-20T17:12:00Z"/>
                <w:rFonts w:ascii="Arial" w:hAnsi="Arial" w:cs="Arial"/>
                <w:color w:val="000000"/>
                <w:sz w:val="21"/>
                <w:szCs w:val="21"/>
                <w:lang w:val="en-US" w:eastAsia="zh-CN"/>
              </w:rPr>
            </w:pPr>
            <w:del w:id="12925" w:author="srabhi" w:date="2015-07-20T17:12:00Z">
              <w:r w:rsidRPr="00240276" w:rsidDel="007F6D69">
                <w:rPr>
                  <w:rFonts w:ascii="Arial" w:hAnsi="Arial" w:cs="Arial"/>
                  <w:color w:val="000000"/>
                  <w:sz w:val="21"/>
                  <w:szCs w:val="21"/>
                  <w:lang w:val="en-US" w:eastAsia="zh-CN"/>
                </w:rPr>
                <w:delText>0.24</w:delText>
              </w:r>
            </w:del>
          </w:p>
        </w:tc>
      </w:tr>
      <w:tr w:rsidR="005530FA" w:rsidRPr="00240276" w:rsidDel="007F6D69" w:rsidTr="005530FA">
        <w:trPr>
          <w:trHeight w:val="192"/>
          <w:del w:id="12926"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927" w:author="srabhi" w:date="2015-07-20T17:12:00Z"/>
                <w:rFonts w:ascii="Arial" w:hAnsi="Arial" w:cs="Arial"/>
                <w:b/>
                <w:bCs/>
                <w:sz w:val="21"/>
                <w:szCs w:val="21"/>
                <w:lang w:val="en-US" w:eastAsia="zh-CN"/>
              </w:rPr>
            </w:pPr>
            <w:del w:id="12928" w:author="srabhi" w:date="2015-07-20T17:12:00Z">
              <w:r w:rsidRPr="00240276" w:rsidDel="007F6D69">
                <w:rPr>
                  <w:rFonts w:ascii="Arial" w:hAnsi="Arial" w:cs="Arial"/>
                  <w:b/>
                  <w:bCs/>
                  <w:sz w:val="21"/>
                  <w:szCs w:val="21"/>
                  <w:lang w:eastAsia="zh-CN"/>
                </w:rPr>
                <w:delText>No. of pre-index OP visits for MS diagnosis</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29" w:author="srabhi" w:date="2015-07-20T17:12:00Z"/>
                <w:rFonts w:ascii="Arial" w:hAnsi="Arial" w:cs="Arial"/>
                <w:color w:val="000000"/>
                <w:sz w:val="21"/>
                <w:szCs w:val="21"/>
                <w:lang w:val="en-US" w:eastAsia="zh-CN"/>
              </w:rPr>
            </w:pPr>
            <w:del w:id="12930" w:author="srabhi" w:date="2015-07-20T17:12:00Z">
              <w:r w:rsidRPr="00240276" w:rsidDel="007F6D69">
                <w:rPr>
                  <w:rFonts w:ascii="Arial" w:hAnsi="Arial" w:cs="Arial"/>
                  <w:color w:val="000000"/>
                  <w:sz w:val="21"/>
                  <w:szCs w:val="21"/>
                  <w:lang w:val="en-US" w:eastAsia="zh-CN"/>
                </w:rPr>
                <w:delText>1.03</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31" w:author="srabhi" w:date="2015-07-20T17:12:00Z"/>
                <w:rFonts w:ascii="Arial" w:hAnsi="Arial" w:cs="Arial"/>
                <w:color w:val="000000"/>
                <w:sz w:val="21"/>
                <w:szCs w:val="21"/>
                <w:lang w:val="en-US" w:eastAsia="zh-CN"/>
              </w:rPr>
            </w:pPr>
            <w:del w:id="12932" w:author="srabhi" w:date="2015-07-20T17:12:00Z">
              <w:r w:rsidRPr="00240276" w:rsidDel="007F6D69">
                <w:rPr>
                  <w:rFonts w:ascii="Arial" w:hAnsi="Arial" w:cs="Arial"/>
                  <w:color w:val="000000"/>
                  <w:sz w:val="21"/>
                  <w:szCs w:val="21"/>
                  <w:lang w:val="en-US" w:eastAsia="zh-CN"/>
                </w:rPr>
                <w:delText>0.84</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33" w:author="srabhi" w:date="2015-07-20T17:12:00Z"/>
                <w:rFonts w:ascii="Arial" w:hAnsi="Arial" w:cs="Arial"/>
                <w:color w:val="000000"/>
                <w:sz w:val="21"/>
                <w:szCs w:val="21"/>
                <w:lang w:val="en-US" w:eastAsia="zh-CN"/>
              </w:rPr>
            </w:pPr>
            <w:del w:id="12934" w:author="srabhi" w:date="2015-07-20T17:12:00Z">
              <w:r w:rsidRPr="00240276" w:rsidDel="007F6D69">
                <w:rPr>
                  <w:rFonts w:ascii="Arial" w:hAnsi="Arial" w:cs="Arial"/>
                  <w:color w:val="000000"/>
                  <w:sz w:val="21"/>
                  <w:szCs w:val="21"/>
                  <w:lang w:val="en-US" w:eastAsia="zh-CN"/>
                </w:rPr>
                <w:delText>1.27</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35" w:author="srabhi" w:date="2015-07-20T17:12:00Z"/>
                <w:rFonts w:ascii="Arial" w:hAnsi="Arial" w:cs="Arial"/>
                <w:color w:val="000000"/>
                <w:sz w:val="21"/>
                <w:szCs w:val="21"/>
                <w:lang w:val="en-US" w:eastAsia="zh-CN"/>
              </w:rPr>
            </w:pPr>
            <w:del w:id="12936" w:author="srabhi" w:date="2015-07-20T17:12:00Z">
              <w:r w:rsidRPr="00240276" w:rsidDel="007F6D69">
                <w:rPr>
                  <w:rFonts w:ascii="Arial" w:hAnsi="Arial" w:cs="Arial"/>
                  <w:color w:val="000000"/>
                  <w:sz w:val="21"/>
                  <w:szCs w:val="21"/>
                  <w:lang w:val="en-US" w:eastAsia="zh-CN"/>
                </w:rPr>
                <w:delText>0.75</w:delText>
              </w:r>
            </w:del>
          </w:p>
        </w:tc>
      </w:tr>
      <w:tr w:rsidR="005530FA" w:rsidRPr="00240276" w:rsidDel="007F6D69" w:rsidTr="005530FA">
        <w:trPr>
          <w:trHeight w:val="192"/>
          <w:del w:id="12937"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938" w:author="srabhi" w:date="2015-07-20T17:12:00Z"/>
                <w:rFonts w:ascii="Arial" w:hAnsi="Arial" w:cs="Arial"/>
                <w:b/>
                <w:bCs/>
                <w:sz w:val="21"/>
                <w:szCs w:val="21"/>
                <w:lang w:val="en-US" w:eastAsia="zh-CN"/>
              </w:rPr>
            </w:pPr>
            <w:del w:id="12939" w:author="srabhi" w:date="2015-07-20T17:12:00Z">
              <w:r w:rsidRPr="00240276" w:rsidDel="007F6D69">
                <w:rPr>
                  <w:rFonts w:ascii="Arial" w:hAnsi="Arial" w:cs="Arial"/>
                  <w:b/>
                  <w:bCs/>
                  <w:sz w:val="21"/>
                  <w:szCs w:val="21"/>
                  <w:lang w:eastAsia="zh-CN"/>
                </w:rPr>
                <w:delText>Total non-</w:delText>
              </w:r>
            </w:del>
            <w:del w:id="12940" w:author="srabhi" w:date="2015-07-20T16:43:00Z">
              <w:r w:rsidRPr="00240276" w:rsidDel="00EE3535">
                <w:rPr>
                  <w:rFonts w:ascii="Arial" w:hAnsi="Arial" w:cs="Arial"/>
                  <w:b/>
                  <w:bCs/>
                  <w:sz w:val="21"/>
                  <w:szCs w:val="21"/>
                  <w:lang w:eastAsia="zh-CN"/>
                </w:rPr>
                <w:delText>ms</w:delText>
              </w:r>
            </w:del>
            <w:del w:id="12941" w:author="srabhi" w:date="2015-07-20T17:12:00Z">
              <w:r w:rsidRPr="00240276" w:rsidDel="007F6D69">
                <w:rPr>
                  <w:rFonts w:ascii="Arial" w:hAnsi="Arial" w:cs="Arial"/>
                  <w:b/>
                  <w:bCs/>
                  <w:sz w:val="21"/>
                  <w:szCs w:val="21"/>
                  <w:lang w:eastAsia="zh-CN"/>
                </w:rPr>
                <w:delText xml:space="preserve"> pre-index costs</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42" w:author="srabhi" w:date="2015-07-20T17:12:00Z"/>
                <w:rFonts w:ascii="Arial" w:hAnsi="Arial" w:cs="Arial"/>
                <w:color w:val="000000"/>
                <w:sz w:val="21"/>
                <w:szCs w:val="21"/>
                <w:lang w:val="en-US" w:eastAsia="zh-CN"/>
              </w:rPr>
            </w:pPr>
            <w:del w:id="12943" w:author="srabhi" w:date="2015-07-20T17:12:00Z">
              <w:r w:rsidRPr="00240276" w:rsidDel="007F6D69">
                <w:rPr>
                  <w:rFonts w:ascii="Arial" w:hAnsi="Arial" w:cs="Arial"/>
                  <w:color w:val="000000"/>
                  <w:sz w:val="21"/>
                  <w:szCs w:val="21"/>
                  <w:lang w:val="en-US" w:eastAsia="zh-CN"/>
                </w:rPr>
                <w:delText>1.12</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44" w:author="srabhi" w:date="2015-07-20T17:12:00Z"/>
                <w:rFonts w:ascii="Arial" w:hAnsi="Arial" w:cs="Arial"/>
                <w:color w:val="000000"/>
                <w:sz w:val="21"/>
                <w:szCs w:val="21"/>
                <w:lang w:val="en-US" w:eastAsia="zh-CN"/>
              </w:rPr>
            </w:pPr>
            <w:del w:id="12945" w:author="srabhi" w:date="2015-07-20T17:12:00Z">
              <w:r w:rsidRPr="00240276" w:rsidDel="007F6D69">
                <w:rPr>
                  <w:rFonts w:ascii="Arial" w:hAnsi="Arial" w:cs="Arial"/>
                  <w:color w:val="000000"/>
                  <w:sz w:val="21"/>
                  <w:szCs w:val="21"/>
                  <w:lang w:val="en-US" w:eastAsia="zh-CN"/>
                </w:rPr>
                <w:delText>0.91</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46" w:author="srabhi" w:date="2015-07-20T17:12:00Z"/>
                <w:rFonts w:ascii="Arial" w:hAnsi="Arial" w:cs="Arial"/>
                <w:color w:val="000000"/>
                <w:sz w:val="21"/>
                <w:szCs w:val="21"/>
                <w:lang w:val="en-US" w:eastAsia="zh-CN"/>
              </w:rPr>
            </w:pPr>
            <w:del w:id="12947" w:author="srabhi" w:date="2015-07-20T17:12:00Z">
              <w:r w:rsidRPr="00240276" w:rsidDel="007F6D69">
                <w:rPr>
                  <w:rFonts w:ascii="Arial" w:hAnsi="Arial" w:cs="Arial"/>
                  <w:color w:val="000000"/>
                  <w:sz w:val="21"/>
                  <w:szCs w:val="21"/>
                  <w:lang w:val="en-US" w:eastAsia="zh-CN"/>
                </w:rPr>
                <w:delText>1.38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48" w:author="srabhi" w:date="2015-07-20T17:12:00Z"/>
                <w:rFonts w:ascii="Arial" w:hAnsi="Arial" w:cs="Arial"/>
                <w:color w:val="000000"/>
                <w:sz w:val="21"/>
                <w:szCs w:val="21"/>
                <w:lang w:val="en-US" w:eastAsia="zh-CN"/>
              </w:rPr>
            </w:pPr>
            <w:del w:id="12949" w:author="srabhi" w:date="2015-07-20T17:12:00Z">
              <w:r w:rsidRPr="00240276" w:rsidDel="007F6D69">
                <w:rPr>
                  <w:rFonts w:ascii="Arial" w:hAnsi="Arial" w:cs="Arial"/>
                  <w:color w:val="000000"/>
                  <w:sz w:val="21"/>
                  <w:szCs w:val="21"/>
                  <w:lang w:val="en-US" w:eastAsia="zh-CN"/>
                </w:rPr>
                <w:delText>0.27</w:delText>
              </w:r>
            </w:del>
          </w:p>
        </w:tc>
      </w:tr>
      <w:tr w:rsidR="005530FA" w:rsidRPr="00240276" w:rsidDel="007F6D69" w:rsidTr="005530FA">
        <w:trPr>
          <w:trHeight w:val="192"/>
          <w:del w:id="12950" w:author="srabhi" w:date="2015-07-20T17:12:00Z"/>
        </w:trPr>
        <w:tc>
          <w:tcPr>
            <w:tcW w:w="4741" w:type="dxa"/>
            <w:tcBorders>
              <w:top w:val="nil"/>
              <w:left w:val="single" w:sz="4" w:space="0" w:color="auto"/>
              <w:bottom w:val="single" w:sz="4" w:space="0" w:color="auto"/>
              <w:right w:val="single" w:sz="4" w:space="0" w:color="auto"/>
            </w:tcBorders>
            <w:shd w:val="clear" w:color="auto" w:fill="auto"/>
            <w:noWrap/>
            <w:hideMark/>
          </w:tcPr>
          <w:p w:rsidR="005530FA" w:rsidRPr="00240276" w:rsidDel="007F6D69" w:rsidRDefault="005530FA" w:rsidP="005530FA">
            <w:pPr>
              <w:spacing w:line="240" w:lineRule="auto"/>
              <w:rPr>
                <w:del w:id="12951" w:author="srabhi" w:date="2015-07-20T17:12:00Z"/>
                <w:rFonts w:ascii="Arial" w:hAnsi="Arial" w:cs="Arial"/>
                <w:b/>
                <w:bCs/>
                <w:sz w:val="21"/>
                <w:szCs w:val="21"/>
                <w:lang w:val="en-US" w:eastAsia="zh-CN"/>
              </w:rPr>
            </w:pPr>
            <w:del w:id="12952" w:author="srabhi" w:date="2015-07-20T17:12:00Z">
              <w:r w:rsidRPr="00240276" w:rsidDel="007F6D69">
                <w:rPr>
                  <w:rFonts w:ascii="Arial" w:hAnsi="Arial" w:cs="Arial"/>
                  <w:b/>
                  <w:bCs/>
                  <w:sz w:val="21"/>
                  <w:szCs w:val="21"/>
                  <w:lang w:eastAsia="zh-CN"/>
                </w:rPr>
                <w:delText>MS-related total pre-index costs</w:delText>
              </w:r>
            </w:del>
          </w:p>
        </w:tc>
        <w:tc>
          <w:tcPr>
            <w:tcW w:w="1673"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53" w:author="srabhi" w:date="2015-07-20T17:12:00Z"/>
                <w:rFonts w:ascii="Arial" w:hAnsi="Arial" w:cs="Arial"/>
                <w:color w:val="000000"/>
                <w:sz w:val="21"/>
                <w:szCs w:val="21"/>
                <w:lang w:val="en-US" w:eastAsia="zh-CN"/>
              </w:rPr>
            </w:pPr>
            <w:del w:id="12954" w:author="srabhi" w:date="2015-07-20T17:12:00Z">
              <w:r w:rsidRPr="00240276" w:rsidDel="007F6D69">
                <w:rPr>
                  <w:rFonts w:ascii="Arial" w:hAnsi="Arial" w:cs="Arial"/>
                  <w:color w:val="000000"/>
                  <w:sz w:val="21"/>
                  <w:szCs w:val="21"/>
                  <w:lang w:val="en-US" w:eastAsia="zh-CN"/>
                </w:rPr>
                <w:delText>2.02</w:delText>
              </w:r>
            </w:del>
          </w:p>
        </w:tc>
        <w:tc>
          <w:tcPr>
            <w:tcW w:w="23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55" w:author="srabhi" w:date="2015-07-20T17:12:00Z"/>
                <w:rFonts w:ascii="Arial" w:hAnsi="Arial" w:cs="Arial"/>
                <w:color w:val="000000"/>
                <w:sz w:val="21"/>
                <w:szCs w:val="21"/>
                <w:lang w:val="en-US" w:eastAsia="zh-CN"/>
              </w:rPr>
            </w:pPr>
            <w:del w:id="12956" w:author="srabhi" w:date="2015-07-20T17:12:00Z">
              <w:r w:rsidRPr="00240276" w:rsidDel="007F6D69">
                <w:rPr>
                  <w:rFonts w:ascii="Arial" w:hAnsi="Arial" w:cs="Arial"/>
                  <w:color w:val="000000"/>
                  <w:sz w:val="21"/>
                  <w:szCs w:val="21"/>
                  <w:lang w:val="en-US" w:eastAsia="zh-CN"/>
                </w:rPr>
                <w:delText>1.63</w:delText>
              </w:r>
            </w:del>
          </w:p>
        </w:tc>
        <w:tc>
          <w:tcPr>
            <w:tcW w:w="216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57" w:author="srabhi" w:date="2015-07-20T17:12:00Z"/>
                <w:rFonts w:ascii="Arial" w:hAnsi="Arial" w:cs="Arial"/>
                <w:color w:val="000000"/>
                <w:sz w:val="21"/>
                <w:szCs w:val="21"/>
                <w:lang w:val="en-US" w:eastAsia="zh-CN"/>
              </w:rPr>
            </w:pPr>
            <w:del w:id="12958" w:author="srabhi" w:date="2015-07-20T17:12:00Z">
              <w:r w:rsidRPr="00240276" w:rsidDel="007F6D69">
                <w:rPr>
                  <w:rFonts w:ascii="Arial" w:hAnsi="Arial" w:cs="Arial"/>
                  <w:color w:val="000000"/>
                  <w:sz w:val="21"/>
                  <w:szCs w:val="21"/>
                  <w:lang w:val="en-US" w:eastAsia="zh-CN"/>
                </w:rPr>
                <w:delText>2.51</w:delText>
              </w:r>
            </w:del>
          </w:p>
        </w:tc>
        <w:tc>
          <w:tcPr>
            <w:tcW w:w="1440" w:type="dxa"/>
            <w:tcBorders>
              <w:top w:val="nil"/>
              <w:left w:val="nil"/>
              <w:bottom w:val="single" w:sz="4" w:space="0" w:color="auto"/>
              <w:right w:val="single" w:sz="4" w:space="0" w:color="auto"/>
            </w:tcBorders>
            <w:shd w:val="clear" w:color="auto" w:fill="auto"/>
            <w:noWrap/>
            <w:vAlign w:val="bottom"/>
            <w:hideMark/>
          </w:tcPr>
          <w:p w:rsidR="005530FA" w:rsidRPr="00240276" w:rsidDel="007F6D69" w:rsidRDefault="005530FA" w:rsidP="005530FA">
            <w:pPr>
              <w:spacing w:line="240" w:lineRule="auto"/>
              <w:jc w:val="right"/>
              <w:rPr>
                <w:del w:id="12959" w:author="srabhi" w:date="2015-07-20T17:12:00Z"/>
                <w:rFonts w:ascii="Arial" w:hAnsi="Arial" w:cs="Arial"/>
                <w:color w:val="000000"/>
                <w:sz w:val="21"/>
                <w:szCs w:val="21"/>
                <w:lang w:val="en-US" w:eastAsia="zh-CN"/>
              </w:rPr>
            </w:pPr>
            <w:del w:id="12960" w:author="srabhi" w:date="2015-07-20T17:12:00Z">
              <w:r w:rsidRPr="00240276" w:rsidDel="007F6D69">
                <w:rPr>
                  <w:rFonts w:ascii="Arial" w:hAnsi="Arial" w:cs="Arial"/>
                  <w:color w:val="000000"/>
                  <w:sz w:val="21"/>
                  <w:szCs w:val="21"/>
                  <w:lang w:val="en-US" w:eastAsia="zh-CN"/>
                </w:rPr>
                <w:delText>0.00</w:delText>
              </w:r>
            </w:del>
          </w:p>
        </w:tc>
      </w:tr>
    </w:tbl>
    <w:p w:rsidR="002B2592" w:rsidRPr="00240276" w:rsidDel="007F6D69" w:rsidRDefault="002B2592">
      <w:pPr>
        <w:spacing w:line="240" w:lineRule="auto"/>
        <w:rPr>
          <w:del w:id="12961" w:author="srabhi" w:date="2015-07-20T17:12:00Z"/>
          <w:rFonts w:ascii="Arial" w:hAnsi="Arial" w:cs="Arial"/>
          <w:sz w:val="21"/>
          <w:szCs w:val="21"/>
        </w:rPr>
      </w:pPr>
      <w:del w:id="12962" w:author="srabhi" w:date="2015-07-20T17:12:00Z">
        <w:r w:rsidRPr="00240276" w:rsidDel="007F6D69">
          <w:rPr>
            <w:rFonts w:ascii="Arial" w:hAnsi="Arial" w:cs="Arial"/>
            <w:sz w:val="21"/>
            <w:szCs w:val="21"/>
          </w:rPr>
          <w:br w:type="page"/>
        </w:r>
      </w:del>
    </w:p>
    <w:p w:rsidR="002B2592" w:rsidRPr="00240276" w:rsidDel="007F6D69" w:rsidRDefault="002B2592" w:rsidP="002B2592">
      <w:pPr>
        <w:spacing w:line="240" w:lineRule="auto"/>
        <w:rPr>
          <w:del w:id="12963" w:author="srabhi" w:date="2015-07-20T17:12:00Z"/>
          <w:rFonts w:ascii="Arial" w:hAnsi="Arial" w:cs="Arial"/>
          <w:b/>
          <w:sz w:val="21"/>
          <w:szCs w:val="21"/>
        </w:rPr>
      </w:pPr>
      <w:del w:id="12964" w:author="srabhi" w:date="2015-07-20T14:59:00Z">
        <w:r w:rsidRPr="00240276" w:rsidDel="00627132">
          <w:rPr>
            <w:rFonts w:ascii="Arial" w:hAnsi="Arial" w:cs="Arial"/>
            <w:b/>
            <w:sz w:val="21"/>
            <w:szCs w:val="21"/>
          </w:rPr>
          <w:delText xml:space="preserve">Appendix </w:delText>
        </w:r>
      </w:del>
      <w:del w:id="12965" w:author="srabhi" w:date="2015-07-20T17:12:00Z">
        <w:r w:rsidRPr="00240276" w:rsidDel="007F6D69">
          <w:rPr>
            <w:rFonts w:ascii="Arial" w:hAnsi="Arial" w:cs="Arial"/>
            <w:b/>
            <w:sz w:val="21"/>
            <w:szCs w:val="21"/>
          </w:rPr>
          <w:delText>Table</w:delText>
        </w:r>
      </w:del>
      <w:del w:id="12966" w:author="srabhi" w:date="2015-07-20T14:59:00Z">
        <w:r w:rsidRPr="00240276" w:rsidDel="00627132">
          <w:rPr>
            <w:rFonts w:ascii="Arial" w:hAnsi="Arial" w:cs="Arial"/>
            <w:b/>
            <w:sz w:val="21"/>
            <w:szCs w:val="21"/>
          </w:rPr>
          <w:delText xml:space="preserve"> </w:delText>
        </w:r>
        <w:r w:rsidR="00321614" w:rsidRPr="00240276" w:rsidDel="00627132">
          <w:rPr>
            <w:rFonts w:ascii="Arial" w:hAnsi="Arial" w:cs="Arial"/>
            <w:b/>
            <w:sz w:val="21"/>
            <w:szCs w:val="21"/>
          </w:rPr>
          <w:delText>A7</w:delText>
        </w:r>
        <w:r w:rsidRPr="00240276" w:rsidDel="00627132">
          <w:rPr>
            <w:rFonts w:ascii="Arial" w:hAnsi="Arial" w:cs="Arial"/>
            <w:b/>
            <w:sz w:val="21"/>
            <w:szCs w:val="21"/>
          </w:rPr>
          <w:delText>-</w:delText>
        </w:r>
      </w:del>
      <w:del w:id="12967" w:author="srabhi" w:date="2015-07-20T17:12:00Z">
        <w:r w:rsidRPr="00240276" w:rsidDel="007F6D69">
          <w:rPr>
            <w:rFonts w:ascii="Arial" w:hAnsi="Arial" w:cs="Arial"/>
            <w:b/>
            <w:sz w:val="21"/>
            <w:szCs w:val="21"/>
          </w:rPr>
          <w:delText xml:space="preserve"> O</w:delText>
        </w:r>
        <w:r w:rsidR="008A1B34" w:rsidRPr="00240276" w:rsidDel="007F6D69">
          <w:rPr>
            <w:rFonts w:ascii="Arial" w:hAnsi="Arial" w:cs="Arial"/>
            <w:b/>
            <w:sz w:val="21"/>
            <w:szCs w:val="21"/>
          </w:rPr>
          <w:delText>dds ratios</w:delText>
        </w:r>
        <w:r w:rsidRPr="00240276" w:rsidDel="007F6D69">
          <w:rPr>
            <w:rFonts w:ascii="Arial" w:hAnsi="Arial" w:cs="Arial"/>
            <w:b/>
            <w:sz w:val="21"/>
            <w:szCs w:val="21"/>
          </w:rPr>
          <w:delText xml:space="preserve"> for stepwise logistic regression</w:delText>
        </w:r>
        <w:r w:rsidR="00321614" w:rsidRPr="00240276" w:rsidDel="007F6D69">
          <w:rPr>
            <w:rFonts w:ascii="Arial" w:hAnsi="Arial" w:cs="Arial"/>
            <w:b/>
            <w:sz w:val="21"/>
            <w:szCs w:val="21"/>
          </w:rPr>
          <w:delText xml:space="preserve"> (relapse)</w:delText>
        </w:r>
        <w:r w:rsidRPr="00240276" w:rsidDel="007F6D69">
          <w:rPr>
            <w:rFonts w:ascii="Arial" w:hAnsi="Arial" w:cs="Arial"/>
            <w:b/>
            <w:sz w:val="21"/>
            <w:szCs w:val="21"/>
          </w:rPr>
          <w:delText xml:space="preserve"> on full sample (N=</w:delText>
        </w:r>
        <w:r w:rsidR="00372E0E" w:rsidRPr="00240276" w:rsidDel="007F6D69">
          <w:rPr>
            <w:rFonts w:ascii="Arial" w:hAnsi="Arial" w:cs="Arial"/>
            <w:b/>
            <w:sz w:val="21"/>
            <w:szCs w:val="21"/>
          </w:rPr>
          <w:delText>3</w:delText>
        </w:r>
        <w:r w:rsidRPr="00240276" w:rsidDel="007F6D69">
          <w:rPr>
            <w:rFonts w:ascii="Arial" w:hAnsi="Arial" w:cs="Arial"/>
            <w:b/>
            <w:sz w:val="21"/>
            <w:szCs w:val="21"/>
          </w:rPr>
          <w:delText>348)</w:delText>
        </w:r>
      </w:del>
    </w:p>
    <w:p w:rsidR="002B2592" w:rsidRPr="00240276" w:rsidDel="007F6D69" w:rsidRDefault="002B2592" w:rsidP="002B2592">
      <w:pPr>
        <w:spacing w:line="240" w:lineRule="auto"/>
        <w:rPr>
          <w:del w:id="12968" w:author="srabhi" w:date="2015-07-20T17:12:00Z"/>
          <w:rFonts w:ascii="Arial" w:hAnsi="Arial" w:cs="Arial"/>
          <w:sz w:val="21"/>
          <w:szCs w:val="21"/>
        </w:rPr>
      </w:pPr>
      <w:del w:id="12969" w:author="srabhi" w:date="2015-07-20T17:12:00Z">
        <w:r w:rsidRPr="00240276" w:rsidDel="007F6D69">
          <w:rPr>
            <w:rFonts w:ascii="Arial" w:hAnsi="Arial" w:cs="Arial"/>
            <w:sz w:val="21"/>
            <w:szCs w:val="21"/>
          </w:rPr>
          <w:delText xml:space="preserve"> </w:delText>
        </w:r>
      </w:del>
    </w:p>
    <w:tbl>
      <w:tblPr>
        <w:tblW w:w="12354" w:type="dxa"/>
        <w:tblInd w:w="84" w:type="dxa"/>
        <w:tblLook w:val="04A0"/>
      </w:tblPr>
      <w:tblGrid>
        <w:gridCol w:w="4794"/>
        <w:gridCol w:w="1530"/>
        <w:gridCol w:w="2430"/>
        <w:gridCol w:w="2160"/>
        <w:gridCol w:w="1440"/>
      </w:tblGrid>
      <w:tr w:rsidR="00321614" w:rsidRPr="00240276" w:rsidDel="007F6D69" w:rsidTr="00AF6CBA">
        <w:trPr>
          <w:trHeight w:val="228"/>
          <w:del w:id="12970" w:author="srabhi" w:date="2015-07-20T17:12:00Z"/>
        </w:trPr>
        <w:tc>
          <w:tcPr>
            <w:tcW w:w="4794" w:type="dxa"/>
            <w:tcBorders>
              <w:top w:val="single" w:sz="4" w:space="0" w:color="auto"/>
              <w:left w:val="single" w:sz="4" w:space="0" w:color="auto"/>
              <w:bottom w:val="single" w:sz="4" w:space="0" w:color="auto"/>
              <w:right w:val="single" w:sz="4" w:space="0" w:color="auto"/>
            </w:tcBorders>
            <w:shd w:val="clear" w:color="auto" w:fill="auto"/>
            <w:hideMark/>
          </w:tcPr>
          <w:p w:rsidR="00321614" w:rsidRPr="00240276" w:rsidDel="007F6D69" w:rsidRDefault="00321614" w:rsidP="00321614">
            <w:pPr>
              <w:spacing w:line="240" w:lineRule="auto"/>
              <w:jc w:val="center"/>
              <w:rPr>
                <w:del w:id="12971" w:author="srabhi" w:date="2015-07-20T17:12:00Z"/>
                <w:rFonts w:ascii="Arial" w:hAnsi="Arial" w:cs="Arial"/>
                <w:b/>
                <w:bCs/>
                <w:sz w:val="21"/>
                <w:szCs w:val="21"/>
                <w:lang w:val="en-US" w:eastAsia="zh-CN"/>
              </w:rPr>
            </w:pPr>
            <w:del w:id="12972" w:author="srabhi" w:date="2015-07-20T17:12:00Z">
              <w:r w:rsidRPr="00240276" w:rsidDel="007F6D69">
                <w:rPr>
                  <w:rFonts w:ascii="Arial" w:hAnsi="Arial" w:cs="Arial"/>
                  <w:b/>
                  <w:bCs/>
                  <w:sz w:val="21"/>
                  <w:szCs w:val="21"/>
                  <w:lang w:eastAsia="zh-CN"/>
                </w:rPr>
                <w:delText>Variable Description</w:delText>
              </w:r>
            </w:del>
          </w:p>
        </w:tc>
        <w:tc>
          <w:tcPr>
            <w:tcW w:w="1530" w:type="dxa"/>
            <w:tcBorders>
              <w:top w:val="single" w:sz="4" w:space="0" w:color="auto"/>
              <w:left w:val="nil"/>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2973" w:author="srabhi" w:date="2015-07-20T17:12:00Z"/>
                <w:rFonts w:ascii="Arial" w:hAnsi="Arial" w:cs="Arial"/>
                <w:b/>
                <w:bCs/>
                <w:sz w:val="21"/>
                <w:szCs w:val="21"/>
                <w:lang w:val="en-US" w:eastAsia="zh-CN"/>
              </w:rPr>
            </w:pPr>
            <w:del w:id="12974" w:author="srabhi" w:date="2015-07-20T17:12:00Z">
              <w:r w:rsidRPr="00240276" w:rsidDel="007F6D69">
                <w:rPr>
                  <w:rFonts w:ascii="Arial" w:hAnsi="Arial" w:cs="Arial"/>
                  <w:b/>
                  <w:bCs/>
                  <w:sz w:val="21"/>
                  <w:szCs w:val="21"/>
                  <w:lang w:val="en-US" w:eastAsia="zh-CN"/>
                </w:rPr>
                <w:delText>Odds Ratio</w:delText>
              </w:r>
            </w:del>
          </w:p>
        </w:tc>
        <w:tc>
          <w:tcPr>
            <w:tcW w:w="2430" w:type="dxa"/>
            <w:tcBorders>
              <w:top w:val="single" w:sz="4" w:space="0" w:color="auto"/>
              <w:left w:val="nil"/>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2975" w:author="srabhi" w:date="2015-07-20T17:12:00Z"/>
                <w:rFonts w:ascii="Arial" w:hAnsi="Arial" w:cs="Arial"/>
                <w:b/>
                <w:bCs/>
                <w:sz w:val="21"/>
                <w:szCs w:val="21"/>
                <w:lang w:val="en-US" w:eastAsia="zh-CN"/>
              </w:rPr>
            </w:pPr>
            <w:del w:id="12976" w:author="srabhi" w:date="2015-07-20T17:12:00Z">
              <w:r w:rsidRPr="00240276" w:rsidDel="007F6D69">
                <w:rPr>
                  <w:rFonts w:ascii="Arial" w:hAnsi="Arial" w:cs="Arial"/>
                  <w:b/>
                  <w:bCs/>
                  <w:sz w:val="21"/>
                  <w:szCs w:val="21"/>
                  <w:lang w:val="en-US" w:eastAsia="zh-CN"/>
                </w:rPr>
                <w:delText>95% CI Lower Bound</w:delText>
              </w:r>
            </w:del>
          </w:p>
        </w:tc>
        <w:tc>
          <w:tcPr>
            <w:tcW w:w="2160" w:type="dxa"/>
            <w:tcBorders>
              <w:top w:val="single" w:sz="4" w:space="0" w:color="auto"/>
              <w:left w:val="nil"/>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2977" w:author="srabhi" w:date="2015-07-20T17:12:00Z"/>
                <w:rFonts w:ascii="Arial" w:hAnsi="Arial" w:cs="Arial"/>
                <w:b/>
                <w:bCs/>
                <w:sz w:val="21"/>
                <w:szCs w:val="21"/>
                <w:lang w:val="en-US" w:eastAsia="zh-CN"/>
              </w:rPr>
            </w:pPr>
            <w:del w:id="12978" w:author="srabhi" w:date="2015-07-20T17:12:00Z">
              <w:r w:rsidRPr="00240276" w:rsidDel="007F6D69">
                <w:rPr>
                  <w:rFonts w:ascii="Arial" w:hAnsi="Arial" w:cs="Arial"/>
                  <w:b/>
                  <w:bCs/>
                  <w:sz w:val="21"/>
                  <w:szCs w:val="21"/>
                  <w:lang w:val="en-US" w:eastAsia="zh-CN"/>
                </w:rPr>
                <w:delText>95% CI Upper Bound</w:delText>
              </w:r>
            </w:del>
          </w:p>
        </w:tc>
        <w:tc>
          <w:tcPr>
            <w:tcW w:w="1440" w:type="dxa"/>
            <w:tcBorders>
              <w:top w:val="single" w:sz="4" w:space="0" w:color="auto"/>
              <w:left w:val="nil"/>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2979" w:author="srabhi" w:date="2015-07-20T17:12:00Z"/>
                <w:rFonts w:ascii="Arial" w:hAnsi="Arial" w:cs="Arial"/>
                <w:b/>
                <w:bCs/>
                <w:sz w:val="21"/>
                <w:szCs w:val="21"/>
                <w:lang w:val="en-US" w:eastAsia="zh-CN"/>
              </w:rPr>
            </w:pPr>
            <w:del w:id="12980" w:author="srabhi" w:date="2015-07-20T17:12:00Z">
              <w:r w:rsidRPr="00240276" w:rsidDel="007F6D69">
                <w:rPr>
                  <w:rFonts w:ascii="Arial" w:hAnsi="Arial" w:cs="Arial"/>
                  <w:b/>
                  <w:bCs/>
                  <w:sz w:val="21"/>
                  <w:szCs w:val="21"/>
                  <w:lang w:val="en-US" w:eastAsia="zh-CN"/>
                </w:rPr>
                <w:delText>p-Value</w:delText>
              </w:r>
            </w:del>
          </w:p>
        </w:tc>
      </w:tr>
      <w:tr w:rsidR="00321614" w:rsidRPr="00240276" w:rsidDel="007F6D69" w:rsidTr="00AF6CBA">
        <w:trPr>
          <w:trHeight w:val="228"/>
          <w:del w:id="12981"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2982" w:author="srabhi" w:date="2015-07-20T17:12:00Z"/>
                <w:rFonts w:ascii="Arial" w:hAnsi="Arial" w:cs="Arial"/>
                <w:b/>
                <w:bCs/>
                <w:sz w:val="21"/>
                <w:szCs w:val="21"/>
                <w:lang w:val="en-US" w:eastAsia="zh-CN"/>
              </w:rPr>
            </w:pPr>
            <w:del w:id="12983" w:author="srabhi" w:date="2015-07-20T17:12:00Z">
              <w:r w:rsidRPr="00240276" w:rsidDel="007F6D69">
                <w:rPr>
                  <w:rFonts w:ascii="Arial" w:hAnsi="Arial" w:cs="Arial"/>
                  <w:b/>
                  <w:bCs/>
                  <w:sz w:val="21"/>
                  <w:szCs w:val="21"/>
                  <w:lang w:val="en-US" w:eastAsia="zh-CN"/>
                </w:rPr>
                <w:delText>Intercept</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2984" w:author="srabhi" w:date="2015-07-20T17:12:00Z"/>
                <w:rFonts w:ascii="Arial" w:hAnsi="Arial" w:cs="Arial"/>
                <w:color w:val="000000"/>
                <w:sz w:val="21"/>
                <w:szCs w:val="21"/>
                <w:lang w:val="en-US" w:eastAsia="zh-CN"/>
              </w:rPr>
            </w:pPr>
            <w:del w:id="12985" w:author="srabhi" w:date="2015-07-20T17:12:00Z">
              <w:r w:rsidRPr="00240276" w:rsidDel="007F6D69">
                <w:rPr>
                  <w:rFonts w:ascii="Arial" w:hAnsi="Arial" w:cs="Arial"/>
                  <w:color w:val="000000"/>
                  <w:sz w:val="21"/>
                  <w:szCs w:val="21"/>
                  <w:lang w:val="en-US" w:eastAsia="zh-CN"/>
                </w:rPr>
                <w:delText>0.05</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2986" w:author="srabhi" w:date="2015-07-20T17:12:00Z"/>
                <w:rFonts w:ascii="Arial" w:hAnsi="Arial" w:cs="Arial"/>
                <w:color w:val="000000"/>
                <w:sz w:val="21"/>
                <w:szCs w:val="21"/>
                <w:lang w:val="en-US" w:eastAsia="zh-CN"/>
              </w:rPr>
            </w:pPr>
            <w:del w:id="12987" w:author="srabhi" w:date="2015-07-20T17:12:00Z">
              <w:r w:rsidRPr="00240276" w:rsidDel="007F6D69">
                <w:rPr>
                  <w:rFonts w:ascii="Arial" w:hAnsi="Arial" w:cs="Arial"/>
                  <w:color w:val="000000"/>
                  <w:sz w:val="21"/>
                  <w:szCs w:val="21"/>
                  <w:lang w:val="en-US" w:eastAsia="zh-CN"/>
                </w:rPr>
                <w:delText>0.04</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2988" w:author="srabhi" w:date="2015-07-20T17:12:00Z"/>
                <w:rFonts w:ascii="Arial" w:hAnsi="Arial" w:cs="Arial"/>
                <w:color w:val="000000"/>
                <w:sz w:val="21"/>
                <w:szCs w:val="21"/>
                <w:lang w:val="en-US" w:eastAsia="zh-CN"/>
              </w:rPr>
            </w:pPr>
            <w:del w:id="12989" w:author="srabhi" w:date="2015-07-20T17:12:00Z">
              <w:r w:rsidRPr="00240276" w:rsidDel="007F6D69">
                <w:rPr>
                  <w:rFonts w:ascii="Arial" w:hAnsi="Arial" w:cs="Arial"/>
                  <w:color w:val="000000"/>
                  <w:sz w:val="21"/>
                  <w:szCs w:val="21"/>
                  <w:lang w:val="en-US" w:eastAsia="zh-CN"/>
                </w:rPr>
                <w:delText>0.07</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2990" w:author="srabhi" w:date="2015-07-20T17:12:00Z"/>
                <w:rFonts w:ascii="Arial" w:hAnsi="Arial" w:cs="Arial"/>
                <w:color w:val="000000"/>
                <w:sz w:val="21"/>
                <w:szCs w:val="21"/>
                <w:lang w:val="en-US" w:eastAsia="zh-CN"/>
              </w:rPr>
            </w:pPr>
            <w:del w:id="12991" w:author="srabhi" w:date="2015-07-20T17:12:00Z">
              <w:r w:rsidRPr="00240276" w:rsidDel="007F6D69">
                <w:rPr>
                  <w:rFonts w:ascii="Arial" w:hAnsi="Arial" w:cs="Arial"/>
                  <w:color w:val="000000"/>
                  <w:sz w:val="21"/>
                  <w:szCs w:val="21"/>
                  <w:lang w:val="en-US" w:eastAsia="zh-CN"/>
                </w:rPr>
                <w:delText>0.00</w:delText>
              </w:r>
            </w:del>
          </w:p>
        </w:tc>
      </w:tr>
      <w:tr w:rsidR="00321614" w:rsidRPr="00240276" w:rsidDel="007F6D69" w:rsidTr="00AF6CBA">
        <w:trPr>
          <w:trHeight w:val="228"/>
          <w:del w:id="12992"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2993" w:author="srabhi" w:date="2015-07-20T17:12:00Z"/>
                <w:rFonts w:ascii="Arial" w:hAnsi="Arial" w:cs="Arial"/>
                <w:b/>
                <w:bCs/>
                <w:sz w:val="21"/>
                <w:szCs w:val="21"/>
                <w:lang w:val="en-US" w:eastAsia="zh-CN"/>
              </w:rPr>
            </w:pPr>
            <w:del w:id="12994" w:author="srabhi" w:date="2015-07-20T17:12:00Z">
              <w:r w:rsidRPr="00240276" w:rsidDel="007F6D69">
                <w:rPr>
                  <w:rFonts w:ascii="Arial" w:hAnsi="Arial" w:cs="Arial"/>
                  <w:b/>
                  <w:bCs/>
                  <w:sz w:val="21"/>
                  <w:szCs w:val="21"/>
                  <w:lang w:eastAsia="zh-CN"/>
                </w:rPr>
                <w:delText>Treatment</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2995" w:author="srabhi" w:date="2015-07-20T17:12:00Z"/>
                <w:rFonts w:ascii="Arial" w:hAnsi="Arial" w:cs="Arial"/>
                <w:color w:val="000000"/>
                <w:sz w:val="21"/>
                <w:szCs w:val="21"/>
                <w:lang w:val="en-US" w:eastAsia="zh-CN"/>
              </w:rPr>
            </w:pPr>
            <w:del w:id="12996" w:author="srabhi" w:date="2015-07-20T17:12:00Z">
              <w:r w:rsidRPr="00240276" w:rsidDel="007F6D69">
                <w:rPr>
                  <w:rFonts w:ascii="Arial" w:hAnsi="Arial" w:cs="Arial"/>
                  <w:color w:val="000000"/>
                  <w:sz w:val="21"/>
                  <w:szCs w:val="21"/>
                  <w:lang w:val="en-US" w:eastAsia="zh-CN"/>
                </w:rPr>
                <w:delText>0.81</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2997" w:author="srabhi" w:date="2015-07-20T17:12:00Z"/>
                <w:rFonts w:ascii="Arial" w:hAnsi="Arial" w:cs="Arial"/>
                <w:color w:val="000000"/>
                <w:sz w:val="21"/>
                <w:szCs w:val="21"/>
                <w:lang w:val="en-US" w:eastAsia="zh-CN"/>
              </w:rPr>
            </w:pPr>
            <w:del w:id="12998" w:author="srabhi" w:date="2015-07-20T17:12:00Z">
              <w:r w:rsidRPr="00240276" w:rsidDel="007F6D69">
                <w:rPr>
                  <w:rFonts w:ascii="Arial" w:hAnsi="Arial" w:cs="Arial"/>
                  <w:color w:val="000000"/>
                  <w:sz w:val="21"/>
                  <w:szCs w:val="21"/>
                  <w:lang w:val="en-US" w:eastAsia="zh-CN"/>
                </w:rPr>
                <w:delText>0.65</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2999" w:author="srabhi" w:date="2015-07-20T17:12:00Z"/>
                <w:rFonts w:ascii="Arial" w:hAnsi="Arial" w:cs="Arial"/>
                <w:color w:val="000000"/>
                <w:sz w:val="21"/>
                <w:szCs w:val="21"/>
                <w:lang w:val="en-US" w:eastAsia="zh-CN"/>
              </w:rPr>
            </w:pPr>
            <w:del w:id="13000" w:author="srabhi" w:date="2015-07-20T17:12:00Z">
              <w:r w:rsidRPr="00240276" w:rsidDel="007F6D69">
                <w:rPr>
                  <w:rFonts w:ascii="Arial" w:hAnsi="Arial" w:cs="Arial"/>
                  <w:color w:val="000000"/>
                  <w:sz w:val="21"/>
                  <w:szCs w:val="21"/>
                  <w:lang w:val="en-US" w:eastAsia="zh-CN"/>
                </w:rPr>
                <w:delText>1.01</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01" w:author="srabhi" w:date="2015-07-20T17:12:00Z"/>
                <w:rFonts w:ascii="Arial" w:hAnsi="Arial" w:cs="Arial"/>
                <w:color w:val="000000"/>
                <w:sz w:val="21"/>
                <w:szCs w:val="21"/>
                <w:lang w:val="en-US" w:eastAsia="zh-CN"/>
              </w:rPr>
            </w:pPr>
            <w:del w:id="13002" w:author="srabhi" w:date="2015-07-20T17:12:00Z">
              <w:r w:rsidRPr="00240276" w:rsidDel="007F6D69">
                <w:rPr>
                  <w:rFonts w:ascii="Arial" w:hAnsi="Arial" w:cs="Arial"/>
                  <w:color w:val="000000"/>
                  <w:sz w:val="21"/>
                  <w:szCs w:val="21"/>
                  <w:lang w:val="en-US" w:eastAsia="zh-CN"/>
                </w:rPr>
                <w:delText>0.06</w:delText>
              </w:r>
            </w:del>
          </w:p>
        </w:tc>
      </w:tr>
      <w:tr w:rsidR="00321614" w:rsidRPr="00240276" w:rsidDel="007F6D69" w:rsidTr="00AF6CBA">
        <w:trPr>
          <w:trHeight w:val="228"/>
          <w:del w:id="13003"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3004" w:author="srabhi" w:date="2015-07-20T17:12:00Z"/>
                <w:rFonts w:ascii="Arial" w:hAnsi="Arial" w:cs="Arial"/>
                <w:b/>
                <w:bCs/>
                <w:sz w:val="21"/>
                <w:szCs w:val="21"/>
                <w:lang w:val="en-US" w:eastAsia="zh-CN"/>
              </w:rPr>
            </w:pPr>
            <w:del w:id="13005" w:author="srabhi" w:date="2015-07-20T17:12:00Z">
              <w:r w:rsidRPr="00240276" w:rsidDel="007F6D69">
                <w:rPr>
                  <w:rFonts w:ascii="Arial" w:hAnsi="Arial" w:cs="Arial"/>
                  <w:b/>
                  <w:bCs/>
                  <w:sz w:val="21"/>
                  <w:szCs w:val="21"/>
                  <w:lang w:eastAsia="zh-CN"/>
                </w:rPr>
                <w:delText>Corticosteroid use within 90 days pre-index</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06" w:author="srabhi" w:date="2015-07-20T17:12:00Z"/>
                <w:rFonts w:ascii="Arial" w:hAnsi="Arial" w:cs="Arial"/>
                <w:color w:val="000000"/>
                <w:sz w:val="21"/>
                <w:szCs w:val="21"/>
                <w:lang w:val="en-US" w:eastAsia="zh-CN"/>
              </w:rPr>
            </w:pPr>
            <w:del w:id="13007" w:author="srabhi" w:date="2015-07-20T17:12:00Z">
              <w:r w:rsidRPr="00240276" w:rsidDel="007F6D69">
                <w:rPr>
                  <w:rFonts w:ascii="Arial" w:hAnsi="Arial" w:cs="Arial"/>
                  <w:color w:val="000000"/>
                  <w:sz w:val="21"/>
                  <w:szCs w:val="21"/>
                  <w:lang w:val="en-US" w:eastAsia="zh-CN"/>
                </w:rPr>
                <w:delText>1.49</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08" w:author="srabhi" w:date="2015-07-20T17:12:00Z"/>
                <w:rFonts w:ascii="Arial" w:hAnsi="Arial" w:cs="Arial"/>
                <w:color w:val="000000"/>
                <w:sz w:val="21"/>
                <w:szCs w:val="21"/>
                <w:lang w:val="en-US" w:eastAsia="zh-CN"/>
              </w:rPr>
            </w:pPr>
            <w:del w:id="13009" w:author="srabhi" w:date="2015-07-20T17:12:00Z">
              <w:r w:rsidRPr="00240276" w:rsidDel="007F6D69">
                <w:rPr>
                  <w:rFonts w:ascii="Arial" w:hAnsi="Arial" w:cs="Arial"/>
                  <w:color w:val="000000"/>
                  <w:sz w:val="21"/>
                  <w:szCs w:val="21"/>
                  <w:lang w:val="en-US" w:eastAsia="zh-CN"/>
                </w:rPr>
                <w:delText>1.15</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10" w:author="srabhi" w:date="2015-07-20T17:12:00Z"/>
                <w:rFonts w:ascii="Arial" w:hAnsi="Arial" w:cs="Arial"/>
                <w:color w:val="000000"/>
                <w:sz w:val="21"/>
                <w:szCs w:val="21"/>
                <w:lang w:val="en-US" w:eastAsia="zh-CN"/>
              </w:rPr>
            </w:pPr>
            <w:del w:id="13011" w:author="srabhi" w:date="2015-07-20T17:12:00Z">
              <w:r w:rsidRPr="00240276" w:rsidDel="007F6D69">
                <w:rPr>
                  <w:rFonts w:ascii="Arial" w:hAnsi="Arial" w:cs="Arial"/>
                  <w:color w:val="000000"/>
                  <w:sz w:val="21"/>
                  <w:szCs w:val="21"/>
                  <w:lang w:val="en-US" w:eastAsia="zh-CN"/>
                </w:rPr>
                <w:delText>1.94</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12" w:author="srabhi" w:date="2015-07-20T17:12:00Z"/>
                <w:rFonts w:ascii="Arial" w:hAnsi="Arial" w:cs="Arial"/>
                <w:color w:val="000000"/>
                <w:sz w:val="21"/>
                <w:szCs w:val="21"/>
                <w:lang w:val="en-US" w:eastAsia="zh-CN"/>
              </w:rPr>
            </w:pPr>
            <w:del w:id="13013" w:author="srabhi" w:date="2015-07-20T17:12:00Z">
              <w:r w:rsidRPr="00240276" w:rsidDel="007F6D69">
                <w:rPr>
                  <w:rFonts w:ascii="Arial" w:hAnsi="Arial" w:cs="Arial"/>
                  <w:color w:val="000000"/>
                  <w:sz w:val="21"/>
                  <w:szCs w:val="21"/>
                  <w:lang w:val="en-US" w:eastAsia="zh-CN"/>
                </w:rPr>
                <w:delText>0.00</w:delText>
              </w:r>
            </w:del>
          </w:p>
        </w:tc>
      </w:tr>
      <w:tr w:rsidR="00321614" w:rsidRPr="00240276" w:rsidDel="007F6D69" w:rsidTr="00AF6CBA">
        <w:trPr>
          <w:trHeight w:val="228"/>
          <w:del w:id="13014"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3015" w:author="srabhi" w:date="2015-07-20T17:12:00Z"/>
                <w:rFonts w:ascii="Arial" w:hAnsi="Arial" w:cs="Arial"/>
                <w:b/>
                <w:bCs/>
                <w:sz w:val="21"/>
                <w:szCs w:val="21"/>
                <w:lang w:val="en-US" w:eastAsia="zh-CN"/>
              </w:rPr>
            </w:pPr>
            <w:del w:id="13016" w:author="srabhi" w:date="2015-07-20T17:12:00Z">
              <w:r w:rsidRPr="00240276" w:rsidDel="007F6D69">
                <w:rPr>
                  <w:rFonts w:ascii="Arial" w:hAnsi="Arial" w:cs="Arial"/>
                  <w:b/>
                  <w:bCs/>
                  <w:sz w:val="21"/>
                  <w:szCs w:val="21"/>
                  <w:lang w:eastAsia="zh-CN"/>
                </w:rPr>
                <w:delText>Oral corticosteroid use</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17" w:author="srabhi" w:date="2015-07-20T17:12:00Z"/>
                <w:rFonts w:ascii="Arial" w:hAnsi="Arial" w:cs="Arial"/>
                <w:color w:val="000000"/>
                <w:sz w:val="21"/>
                <w:szCs w:val="21"/>
                <w:lang w:val="en-US" w:eastAsia="zh-CN"/>
              </w:rPr>
            </w:pPr>
            <w:del w:id="13018" w:author="srabhi" w:date="2015-07-20T17:12:00Z">
              <w:r w:rsidRPr="00240276" w:rsidDel="007F6D69">
                <w:rPr>
                  <w:rFonts w:ascii="Arial" w:hAnsi="Arial" w:cs="Arial"/>
                  <w:color w:val="000000"/>
                  <w:sz w:val="21"/>
                  <w:szCs w:val="21"/>
                  <w:lang w:val="en-US" w:eastAsia="zh-CN"/>
                </w:rPr>
                <w:delText>1.22</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19" w:author="srabhi" w:date="2015-07-20T17:12:00Z"/>
                <w:rFonts w:ascii="Arial" w:hAnsi="Arial" w:cs="Arial"/>
                <w:color w:val="000000"/>
                <w:sz w:val="21"/>
                <w:szCs w:val="21"/>
                <w:lang w:val="en-US" w:eastAsia="zh-CN"/>
              </w:rPr>
            </w:pPr>
            <w:del w:id="13020" w:author="srabhi" w:date="2015-07-20T17:12:00Z">
              <w:r w:rsidRPr="00240276" w:rsidDel="007F6D69">
                <w:rPr>
                  <w:rFonts w:ascii="Arial" w:hAnsi="Arial" w:cs="Arial"/>
                  <w:color w:val="000000"/>
                  <w:sz w:val="21"/>
                  <w:szCs w:val="21"/>
                  <w:lang w:val="en-US" w:eastAsia="zh-CN"/>
                </w:rPr>
                <w:delText>0.95</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21" w:author="srabhi" w:date="2015-07-20T17:12:00Z"/>
                <w:rFonts w:ascii="Arial" w:hAnsi="Arial" w:cs="Arial"/>
                <w:color w:val="000000"/>
                <w:sz w:val="21"/>
                <w:szCs w:val="21"/>
                <w:lang w:val="en-US" w:eastAsia="zh-CN"/>
              </w:rPr>
            </w:pPr>
            <w:del w:id="13022" w:author="srabhi" w:date="2015-07-20T17:12:00Z">
              <w:r w:rsidRPr="00240276" w:rsidDel="007F6D69">
                <w:rPr>
                  <w:rFonts w:ascii="Arial" w:hAnsi="Arial" w:cs="Arial"/>
                  <w:color w:val="000000"/>
                  <w:sz w:val="21"/>
                  <w:szCs w:val="21"/>
                  <w:lang w:val="en-US" w:eastAsia="zh-CN"/>
                </w:rPr>
                <w:delText>1.58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23" w:author="srabhi" w:date="2015-07-20T17:12:00Z"/>
                <w:rFonts w:ascii="Arial" w:hAnsi="Arial" w:cs="Arial"/>
                <w:color w:val="000000"/>
                <w:sz w:val="21"/>
                <w:szCs w:val="21"/>
                <w:lang w:val="en-US" w:eastAsia="zh-CN"/>
              </w:rPr>
            </w:pPr>
            <w:del w:id="13024" w:author="srabhi" w:date="2015-07-20T17:12:00Z">
              <w:r w:rsidRPr="00240276" w:rsidDel="007F6D69">
                <w:rPr>
                  <w:rFonts w:ascii="Arial" w:hAnsi="Arial" w:cs="Arial"/>
                  <w:color w:val="000000"/>
                  <w:sz w:val="21"/>
                  <w:szCs w:val="21"/>
                  <w:lang w:val="en-US" w:eastAsia="zh-CN"/>
                </w:rPr>
                <w:delText>0.12</w:delText>
              </w:r>
            </w:del>
          </w:p>
        </w:tc>
      </w:tr>
      <w:tr w:rsidR="00321614" w:rsidRPr="00240276" w:rsidDel="007F6D69" w:rsidTr="00AF6CBA">
        <w:trPr>
          <w:trHeight w:val="228"/>
          <w:del w:id="13025"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3026" w:author="srabhi" w:date="2015-07-20T17:12:00Z"/>
                <w:rFonts w:ascii="Arial" w:hAnsi="Arial" w:cs="Arial"/>
                <w:b/>
                <w:bCs/>
                <w:sz w:val="21"/>
                <w:szCs w:val="21"/>
                <w:lang w:val="en-US" w:eastAsia="zh-CN"/>
              </w:rPr>
            </w:pPr>
            <w:del w:id="13027" w:author="srabhi" w:date="2015-07-20T17:12:00Z">
              <w:r w:rsidRPr="00240276" w:rsidDel="007F6D69">
                <w:rPr>
                  <w:rFonts w:ascii="Arial" w:hAnsi="Arial" w:cs="Arial"/>
                  <w:b/>
                  <w:bCs/>
                  <w:sz w:val="21"/>
                  <w:szCs w:val="21"/>
                  <w:lang w:eastAsia="zh-CN"/>
                </w:rPr>
                <w:delText>Iv corticosteroid use</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28" w:author="srabhi" w:date="2015-07-20T17:12:00Z"/>
                <w:rFonts w:ascii="Arial" w:hAnsi="Arial" w:cs="Arial"/>
                <w:color w:val="000000"/>
                <w:sz w:val="21"/>
                <w:szCs w:val="21"/>
                <w:lang w:val="en-US" w:eastAsia="zh-CN"/>
              </w:rPr>
            </w:pPr>
            <w:del w:id="13029" w:author="srabhi" w:date="2015-07-20T17:12:00Z">
              <w:r w:rsidRPr="00240276" w:rsidDel="007F6D69">
                <w:rPr>
                  <w:rFonts w:ascii="Arial" w:hAnsi="Arial" w:cs="Arial"/>
                  <w:color w:val="000000"/>
                  <w:sz w:val="21"/>
                  <w:szCs w:val="21"/>
                  <w:lang w:val="en-US" w:eastAsia="zh-CN"/>
                </w:rPr>
                <w:delText>1.47</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30" w:author="srabhi" w:date="2015-07-20T17:12:00Z"/>
                <w:rFonts w:ascii="Arial" w:hAnsi="Arial" w:cs="Arial"/>
                <w:color w:val="000000"/>
                <w:sz w:val="21"/>
                <w:szCs w:val="21"/>
                <w:lang w:val="en-US" w:eastAsia="zh-CN"/>
              </w:rPr>
            </w:pPr>
            <w:del w:id="13031" w:author="srabhi" w:date="2015-07-20T17:12:00Z">
              <w:r w:rsidRPr="00240276" w:rsidDel="007F6D69">
                <w:rPr>
                  <w:rFonts w:ascii="Arial" w:hAnsi="Arial" w:cs="Arial"/>
                  <w:color w:val="000000"/>
                  <w:sz w:val="21"/>
                  <w:szCs w:val="21"/>
                  <w:lang w:val="en-US" w:eastAsia="zh-CN"/>
                </w:rPr>
                <w:delText>1.11</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32" w:author="srabhi" w:date="2015-07-20T17:12:00Z"/>
                <w:rFonts w:ascii="Arial" w:hAnsi="Arial" w:cs="Arial"/>
                <w:color w:val="000000"/>
                <w:sz w:val="21"/>
                <w:szCs w:val="21"/>
                <w:lang w:val="en-US" w:eastAsia="zh-CN"/>
              </w:rPr>
            </w:pPr>
            <w:del w:id="13033" w:author="srabhi" w:date="2015-07-20T17:12:00Z">
              <w:r w:rsidRPr="00240276" w:rsidDel="007F6D69">
                <w:rPr>
                  <w:rFonts w:ascii="Arial" w:hAnsi="Arial" w:cs="Arial"/>
                  <w:color w:val="000000"/>
                  <w:sz w:val="21"/>
                  <w:szCs w:val="21"/>
                  <w:lang w:val="en-US" w:eastAsia="zh-CN"/>
                </w:rPr>
                <w:delText>1.96</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34" w:author="srabhi" w:date="2015-07-20T17:12:00Z"/>
                <w:rFonts w:ascii="Arial" w:hAnsi="Arial" w:cs="Arial"/>
                <w:color w:val="000000"/>
                <w:sz w:val="21"/>
                <w:szCs w:val="21"/>
                <w:lang w:val="en-US" w:eastAsia="zh-CN"/>
              </w:rPr>
            </w:pPr>
            <w:del w:id="13035" w:author="srabhi" w:date="2015-07-20T17:12:00Z">
              <w:r w:rsidRPr="00240276" w:rsidDel="007F6D69">
                <w:rPr>
                  <w:rFonts w:ascii="Arial" w:hAnsi="Arial" w:cs="Arial"/>
                  <w:color w:val="000000"/>
                  <w:sz w:val="21"/>
                  <w:szCs w:val="21"/>
                  <w:lang w:val="en-US" w:eastAsia="zh-CN"/>
                </w:rPr>
                <w:delText>0.01</w:delText>
              </w:r>
            </w:del>
          </w:p>
        </w:tc>
      </w:tr>
      <w:tr w:rsidR="00321614" w:rsidRPr="00240276" w:rsidDel="007F6D69" w:rsidTr="00AF6CBA">
        <w:trPr>
          <w:trHeight w:val="228"/>
          <w:del w:id="13036"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3037" w:author="srabhi" w:date="2015-07-20T17:12:00Z"/>
                <w:rFonts w:ascii="Arial" w:hAnsi="Arial" w:cs="Arial"/>
                <w:b/>
                <w:bCs/>
                <w:sz w:val="21"/>
                <w:szCs w:val="21"/>
                <w:lang w:val="en-US" w:eastAsia="zh-CN"/>
              </w:rPr>
            </w:pPr>
            <w:del w:id="13038" w:author="srabhi" w:date="2015-07-20T17:12:00Z">
              <w:r w:rsidRPr="00240276" w:rsidDel="007F6D69">
                <w:rPr>
                  <w:rFonts w:ascii="Arial" w:hAnsi="Arial" w:cs="Arial"/>
                  <w:b/>
                  <w:bCs/>
                  <w:sz w:val="21"/>
                  <w:szCs w:val="21"/>
                  <w:lang w:eastAsia="zh-CN"/>
                </w:rPr>
                <w:delText>Presence of pre-index relapse</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39" w:author="srabhi" w:date="2015-07-20T17:12:00Z"/>
                <w:rFonts w:ascii="Arial" w:hAnsi="Arial" w:cs="Arial"/>
                <w:color w:val="000000"/>
                <w:sz w:val="21"/>
                <w:szCs w:val="21"/>
                <w:lang w:val="en-US" w:eastAsia="zh-CN"/>
              </w:rPr>
            </w:pPr>
            <w:del w:id="13040" w:author="srabhi" w:date="2015-07-20T17:12:00Z">
              <w:r w:rsidRPr="00240276" w:rsidDel="007F6D69">
                <w:rPr>
                  <w:rFonts w:ascii="Arial" w:hAnsi="Arial" w:cs="Arial"/>
                  <w:color w:val="000000"/>
                  <w:sz w:val="21"/>
                  <w:szCs w:val="21"/>
                  <w:lang w:val="en-US" w:eastAsia="zh-CN"/>
                </w:rPr>
                <w:delText>1.31</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41" w:author="srabhi" w:date="2015-07-20T17:12:00Z"/>
                <w:rFonts w:ascii="Arial" w:hAnsi="Arial" w:cs="Arial"/>
                <w:color w:val="000000"/>
                <w:sz w:val="21"/>
                <w:szCs w:val="21"/>
                <w:lang w:val="en-US" w:eastAsia="zh-CN"/>
              </w:rPr>
            </w:pPr>
            <w:del w:id="13042" w:author="srabhi" w:date="2015-07-20T17:12:00Z">
              <w:r w:rsidRPr="00240276" w:rsidDel="007F6D69">
                <w:rPr>
                  <w:rFonts w:ascii="Arial" w:hAnsi="Arial" w:cs="Arial"/>
                  <w:color w:val="000000"/>
                  <w:sz w:val="21"/>
                  <w:szCs w:val="21"/>
                  <w:lang w:val="en-US" w:eastAsia="zh-CN"/>
                </w:rPr>
                <w:delText>0.95</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43" w:author="srabhi" w:date="2015-07-20T17:12:00Z"/>
                <w:rFonts w:ascii="Arial" w:hAnsi="Arial" w:cs="Arial"/>
                <w:color w:val="000000"/>
                <w:sz w:val="21"/>
                <w:szCs w:val="21"/>
                <w:lang w:val="en-US" w:eastAsia="zh-CN"/>
              </w:rPr>
            </w:pPr>
            <w:del w:id="13044" w:author="srabhi" w:date="2015-07-20T17:12:00Z">
              <w:r w:rsidRPr="00240276" w:rsidDel="007F6D69">
                <w:rPr>
                  <w:rFonts w:ascii="Arial" w:hAnsi="Arial" w:cs="Arial"/>
                  <w:color w:val="000000"/>
                  <w:sz w:val="21"/>
                  <w:szCs w:val="21"/>
                  <w:lang w:val="en-US" w:eastAsia="zh-CN"/>
                </w:rPr>
                <w:delText>1.80</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45" w:author="srabhi" w:date="2015-07-20T17:12:00Z"/>
                <w:rFonts w:ascii="Arial" w:hAnsi="Arial" w:cs="Arial"/>
                <w:color w:val="000000"/>
                <w:sz w:val="21"/>
                <w:szCs w:val="21"/>
                <w:lang w:val="en-US" w:eastAsia="zh-CN"/>
              </w:rPr>
            </w:pPr>
            <w:del w:id="13046" w:author="srabhi" w:date="2015-07-20T17:12:00Z">
              <w:r w:rsidRPr="00240276" w:rsidDel="007F6D69">
                <w:rPr>
                  <w:rFonts w:ascii="Arial" w:hAnsi="Arial" w:cs="Arial"/>
                  <w:color w:val="000000"/>
                  <w:sz w:val="21"/>
                  <w:szCs w:val="21"/>
                  <w:lang w:val="en-US" w:eastAsia="zh-CN"/>
                </w:rPr>
                <w:delText>0.10</w:delText>
              </w:r>
            </w:del>
          </w:p>
        </w:tc>
      </w:tr>
      <w:tr w:rsidR="00321614" w:rsidRPr="00240276" w:rsidDel="007F6D69" w:rsidTr="00AF6CBA">
        <w:trPr>
          <w:trHeight w:val="228"/>
          <w:del w:id="13047"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3048" w:author="srabhi" w:date="2015-07-20T17:12:00Z"/>
                <w:rFonts w:ascii="Arial" w:hAnsi="Arial" w:cs="Arial"/>
                <w:b/>
                <w:bCs/>
                <w:sz w:val="21"/>
                <w:szCs w:val="21"/>
                <w:lang w:val="en-US" w:eastAsia="zh-CN"/>
              </w:rPr>
            </w:pPr>
            <w:del w:id="13049" w:author="srabhi" w:date="2015-07-20T17:12:00Z">
              <w:r w:rsidRPr="00240276" w:rsidDel="007F6D69">
                <w:rPr>
                  <w:rFonts w:ascii="Arial" w:hAnsi="Arial" w:cs="Arial"/>
                  <w:b/>
                  <w:bCs/>
                  <w:sz w:val="21"/>
                  <w:szCs w:val="21"/>
                  <w:lang w:val="en-US" w:eastAsia="zh-CN"/>
                </w:rPr>
                <w:delText>Health Maintenance Organization</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50" w:author="srabhi" w:date="2015-07-20T17:12:00Z"/>
                <w:rFonts w:ascii="Arial" w:hAnsi="Arial" w:cs="Arial"/>
                <w:color w:val="000000"/>
                <w:sz w:val="21"/>
                <w:szCs w:val="21"/>
                <w:lang w:val="en-US" w:eastAsia="zh-CN"/>
              </w:rPr>
            </w:pPr>
            <w:del w:id="13051" w:author="srabhi" w:date="2015-07-20T17:12:00Z">
              <w:r w:rsidRPr="00240276" w:rsidDel="007F6D69">
                <w:rPr>
                  <w:rFonts w:ascii="Arial" w:hAnsi="Arial" w:cs="Arial"/>
                  <w:color w:val="000000"/>
                  <w:sz w:val="21"/>
                  <w:szCs w:val="21"/>
                  <w:lang w:val="en-US" w:eastAsia="zh-CN"/>
                </w:rPr>
                <w:delText>0.74</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52" w:author="srabhi" w:date="2015-07-20T17:12:00Z"/>
                <w:rFonts w:ascii="Arial" w:hAnsi="Arial" w:cs="Arial"/>
                <w:color w:val="000000"/>
                <w:sz w:val="21"/>
                <w:szCs w:val="21"/>
                <w:lang w:val="en-US" w:eastAsia="zh-CN"/>
              </w:rPr>
            </w:pPr>
            <w:del w:id="13053" w:author="srabhi" w:date="2015-07-20T17:12:00Z">
              <w:r w:rsidRPr="00240276" w:rsidDel="007F6D69">
                <w:rPr>
                  <w:rFonts w:ascii="Arial" w:hAnsi="Arial" w:cs="Arial"/>
                  <w:color w:val="000000"/>
                  <w:sz w:val="21"/>
                  <w:szCs w:val="21"/>
                  <w:lang w:val="en-US" w:eastAsia="zh-CN"/>
                </w:rPr>
                <w:delText>0.50</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54" w:author="srabhi" w:date="2015-07-20T17:12:00Z"/>
                <w:rFonts w:ascii="Arial" w:hAnsi="Arial" w:cs="Arial"/>
                <w:color w:val="000000"/>
                <w:sz w:val="21"/>
                <w:szCs w:val="21"/>
                <w:lang w:val="en-US" w:eastAsia="zh-CN"/>
              </w:rPr>
            </w:pPr>
            <w:del w:id="13055" w:author="srabhi" w:date="2015-07-20T17:12:00Z">
              <w:r w:rsidRPr="00240276" w:rsidDel="007F6D69">
                <w:rPr>
                  <w:rFonts w:ascii="Arial" w:hAnsi="Arial" w:cs="Arial"/>
                  <w:color w:val="000000"/>
                  <w:sz w:val="21"/>
                  <w:szCs w:val="21"/>
                  <w:lang w:val="en-US" w:eastAsia="zh-CN"/>
                </w:rPr>
                <w:delText>1.05</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56" w:author="srabhi" w:date="2015-07-20T17:12:00Z"/>
                <w:rFonts w:ascii="Arial" w:hAnsi="Arial" w:cs="Arial"/>
                <w:color w:val="000000"/>
                <w:sz w:val="21"/>
                <w:szCs w:val="21"/>
                <w:lang w:val="en-US" w:eastAsia="zh-CN"/>
              </w:rPr>
            </w:pPr>
            <w:del w:id="13057" w:author="srabhi" w:date="2015-07-20T17:12:00Z">
              <w:r w:rsidRPr="00240276" w:rsidDel="007F6D69">
                <w:rPr>
                  <w:rFonts w:ascii="Arial" w:hAnsi="Arial" w:cs="Arial"/>
                  <w:color w:val="000000"/>
                  <w:sz w:val="21"/>
                  <w:szCs w:val="21"/>
                  <w:lang w:val="en-US" w:eastAsia="zh-CN"/>
                </w:rPr>
                <w:delText>0.10</w:delText>
              </w:r>
            </w:del>
          </w:p>
        </w:tc>
      </w:tr>
      <w:tr w:rsidR="00321614" w:rsidRPr="00240276" w:rsidDel="007F6D69" w:rsidTr="00AF6CBA">
        <w:trPr>
          <w:trHeight w:val="228"/>
          <w:del w:id="13058"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3059" w:author="srabhi" w:date="2015-07-20T17:12:00Z"/>
                <w:rFonts w:ascii="Arial" w:hAnsi="Arial" w:cs="Arial"/>
                <w:b/>
                <w:bCs/>
                <w:sz w:val="21"/>
                <w:szCs w:val="21"/>
                <w:lang w:val="en-US" w:eastAsia="zh-CN"/>
              </w:rPr>
            </w:pPr>
            <w:del w:id="13060" w:author="srabhi" w:date="2015-07-20T17:12:00Z">
              <w:r w:rsidRPr="00240276" w:rsidDel="007F6D69">
                <w:rPr>
                  <w:rFonts w:ascii="Arial" w:hAnsi="Arial" w:cs="Arial"/>
                  <w:b/>
                  <w:bCs/>
                  <w:sz w:val="21"/>
                  <w:szCs w:val="21"/>
                  <w:lang w:eastAsia="zh-CN"/>
                </w:rPr>
                <w:delText xml:space="preserve">General practice/Family practice </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61" w:author="srabhi" w:date="2015-07-20T17:12:00Z"/>
                <w:rFonts w:ascii="Arial" w:hAnsi="Arial" w:cs="Arial"/>
                <w:color w:val="000000"/>
                <w:sz w:val="21"/>
                <w:szCs w:val="21"/>
                <w:lang w:val="en-US" w:eastAsia="zh-CN"/>
              </w:rPr>
            </w:pPr>
            <w:del w:id="13062" w:author="srabhi" w:date="2015-07-20T17:12:00Z">
              <w:r w:rsidRPr="00240276" w:rsidDel="007F6D69">
                <w:rPr>
                  <w:rFonts w:ascii="Arial" w:hAnsi="Arial" w:cs="Arial"/>
                  <w:color w:val="000000"/>
                  <w:sz w:val="21"/>
                  <w:szCs w:val="21"/>
                  <w:lang w:val="en-US" w:eastAsia="zh-CN"/>
                </w:rPr>
                <w:delText>0.56</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63" w:author="srabhi" w:date="2015-07-20T17:12:00Z"/>
                <w:rFonts w:ascii="Arial" w:hAnsi="Arial" w:cs="Arial"/>
                <w:color w:val="000000"/>
                <w:sz w:val="21"/>
                <w:szCs w:val="21"/>
                <w:lang w:val="en-US" w:eastAsia="zh-CN"/>
              </w:rPr>
            </w:pPr>
            <w:del w:id="13064" w:author="srabhi" w:date="2015-07-20T17:12:00Z">
              <w:r w:rsidRPr="00240276" w:rsidDel="007F6D69">
                <w:rPr>
                  <w:rFonts w:ascii="Arial" w:hAnsi="Arial" w:cs="Arial"/>
                  <w:color w:val="000000"/>
                  <w:sz w:val="21"/>
                  <w:szCs w:val="21"/>
                  <w:lang w:val="en-US" w:eastAsia="zh-CN"/>
                </w:rPr>
                <w:delText>0.32</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65" w:author="srabhi" w:date="2015-07-20T17:12:00Z"/>
                <w:rFonts w:ascii="Arial" w:hAnsi="Arial" w:cs="Arial"/>
                <w:color w:val="000000"/>
                <w:sz w:val="21"/>
                <w:szCs w:val="21"/>
                <w:lang w:val="en-US" w:eastAsia="zh-CN"/>
              </w:rPr>
            </w:pPr>
            <w:del w:id="13066" w:author="srabhi" w:date="2015-07-20T17:12:00Z">
              <w:r w:rsidRPr="00240276" w:rsidDel="007F6D69">
                <w:rPr>
                  <w:rFonts w:ascii="Arial" w:hAnsi="Arial" w:cs="Arial"/>
                  <w:color w:val="000000"/>
                  <w:sz w:val="21"/>
                  <w:szCs w:val="21"/>
                  <w:lang w:val="en-US" w:eastAsia="zh-CN"/>
                </w:rPr>
                <w:delText>0.91</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67" w:author="srabhi" w:date="2015-07-20T17:12:00Z"/>
                <w:rFonts w:ascii="Arial" w:hAnsi="Arial" w:cs="Arial"/>
                <w:color w:val="000000"/>
                <w:sz w:val="21"/>
                <w:szCs w:val="21"/>
                <w:lang w:val="en-US" w:eastAsia="zh-CN"/>
              </w:rPr>
            </w:pPr>
            <w:del w:id="13068" w:author="srabhi" w:date="2015-07-20T17:12:00Z">
              <w:r w:rsidRPr="00240276" w:rsidDel="007F6D69">
                <w:rPr>
                  <w:rFonts w:ascii="Arial" w:hAnsi="Arial" w:cs="Arial"/>
                  <w:color w:val="000000"/>
                  <w:sz w:val="21"/>
                  <w:szCs w:val="21"/>
                  <w:lang w:val="en-US" w:eastAsia="zh-CN"/>
                </w:rPr>
                <w:delText>0.03</w:delText>
              </w:r>
            </w:del>
          </w:p>
        </w:tc>
      </w:tr>
      <w:tr w:rsidR="00321614" w:rsidRPr="00240276" w:rsidDel="007F6D69" w:rsidTr="00AF6CBA">
        <w:trPr>
          <w:trHeight w:val="228"/>
          <w:del w:id="13069"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3070" w:author="srabhi" w:date="2015-07-20T17:12:00Z"/>
                <w:rFonts w:ascii="Arial" w:hAnsi="Arial" w:cs="Arial"/>
                <w:b/>
                <w:bCs/>
                <w:sz w:val="21"/>
                <w:szCs w:val="21"/>
                <w:lang w:val="en-US" w:eastAsia="zh-CN"/>
              </w:rPr>
            </w:pPr>
            <w:del w:id="13071" w:author="srabhi" w:date="2015-07-20T17:12:00Z">
              <w:r w:rsidRPr="00240276" w:rsidDel="007F6D69">
                <w:rPr>
                  <w:rFonts w:ascii="Arial" w:hAnsi="Arial" w:cs="Arial"/>
                  <w:b/>
                  <w:bCs/>
                  <w:sz w:val="21"/>
                  <w:szCs w:val="21"/>
                  <w:lang w:eastAsia="zh-CN"/>
                </w:rPr>
                <w:delText>Internal medicine</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72" w:author="srabhi" w:date="2015-07-20T17:12:00Z"/>
                <w:rFonts w:ascii="Arial" w:hAnsi="Arial" w:cs="Arial"/>
                <w:color w:val="000000"/>
                <w:sz w:val="21"/>
                <w:szCs w:val="21"/>
                <w:lang w:val="en-US" w:eastAsia="zh-CN"/>
              </w:rPr>
            </w:pPr>
            <w:del w:id="13073" w:author="srabhi" w:date="2015-07-20T17:12:00Z">
              <w:r w:rsidRPr="00240276" w:rsidDel="007F6D69">
                <w:rPr>
                  <w:rFonts w:ascii="Arial" w:hAnsi="Arial" w:cs="Arial"/>
                  <w:color w:val="000000"/>
                  <w:sz w:val="21"/>
                  <w:szCs w:val="21"/>
                  <w:lang w:val="en-US" w:eastAsia="zh-CN"/>
                </w:rPr>
                <w:delText>0.60</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74" w:author="srabhi" w:date="2015-07-20T17:12:00Z"/>
                <w:rFonts w:ascii="Arial" w:hAnsi="Arial" w:cs="Arial"/>
                <w:color w:val="000000"/>
                <w:sz w:val="21"/>
                <w:szCs w:val="21"/>
                <w:lang w:val="en-US" w:eastAsia="zh-CN"/>
              </w:rPr>
            </w:pPr>
            <w:del w:id="13075" w:author="srabhi" w:date="2015-07-20T17:12:00Z">
              <w:r w:rsidRPr="00240276" w:rsidDel="007F6D69">
                <w:rPr>
                  <w:rFonts w:ascii="Arial" w:hAnsi="Arial" w:cs="Arial"/>
                  <w:color w:val="000000"/>
                  <w:sz w:val="21"/>
                  <w:szCs w:val="21"/>
                  <w:lang w:val="en-US" w:eastAsia="zh-CN"/>
                </w:rPr>
                <w:delText>0.32</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76" w:author="srabhi" w:date="2015-07-20T17:12:00Z"/>
                <w:rFonts w:ascii="Arial" w:hAnsi="Arial" w:cs="Arial"/>
                <w:color w:val="000000"/>
                <w:sz w:val="21"/>
                <w:szCs w:val="21"/>
                <w:lang w:val="en-US" w:eastAsia="zh-CN"/>
              </w:rPr>
            </w:pPr>
            <w:del w:id="13077" w:author="srabhi" w:date="2015-07-20T17:12:00Z">
              <w:r w:rsidRPr="00240276" w:rsidDel="007F6D69">
                <w:rPr>
                  <w:rFonts w:ascii="Arial" w:hAnsi="Arial" w:cs="Arial"/>
                  <w:color w:val="000000"/>
                  <w:sz w:val="21"/>
                  <w:szCs w:val="21"/>
                  <w:lang w:val="en-US" w:eastAsia="zh-CN"/>
                </w:rPr>
                <w:delText>1.06</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78" w:author="srabhi" w:date="2015-07-20T17:12:00Z"/>
                <w:rFonts w:ascii="Arial" w:hAnsi="Arial" w:cs="Arial"/>
                <w:color w:val="000000"/>
                <w:sz w:val="21"/>
                <w:szCs w:val="21"/>
                <w:lang w:val="en-US" w:eastAsia="zh-CN"/>
              </w:rPr>
            </w:pPr>
            <w:del w:id="13079" w:author="srabhi" w:date="2015-07-20T17:12:00Z">
              <w:r w:rsidRPr="00240276" w:rsidDel="007F6D69">
                <w:rPr>
                  <w:rFonts w:ascii="Arial" w:hAnsi="Arial" w:cs="Arial"/>
                  <w:color w:val="000000"/>
                  <w:sz w:val="21"/>
                  <w:szCs w:val="21"/>
                  <w:lang w:val="en-US" w:eastAsia="zh-CN"/>
                </w:rPr>
                <w:delText>0.10</w:delText>
              </w:r>
            </w:del>
          </w:p>
        </w:tc>
      </w:tr>
      <w:tr w:rsidR="00321614" w:rsidRPr="00240276" w:rsidDel="007F6D69" w:rsidTr="00AF6CBA">
        <w:trPr>
          <w:trHeight w:val="228"/>
          <w:del w:id="13080"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3081" w:author="srabhi" w:date="2015-07-20T17:12:00Z"/>
                <w:rFonts w:ascii="Arial" w:hAnsi="Arial" w:cs="Arial"/>
                <w:b/>
                <w:bCs/>
                <w:sz w:val="21"/>
                <w:szCs w:val="21"/>
                <w:lang w:val="en-US" w:eastAsia="zh-CN"/>
              </w:rPr>
            </w:pPr>
            <w:del w:id="13082" w:author="srabhi" w:date="2015-07-20T17:12:00Z">
              <w:r w:rsidRPr="00240276" w:rsidDel="007F6D69">
                <w:rPr>
                  <w:rFonts w:ascii="Arial" w:hAnsi="Arial" w:cs="Arial"/>
                  <w:b/>
                  <w:bCs/>
                  <w:sz w:val="21"/>
                  <w:szCs w:val="21"/>
                  <w:lang w:eastAsia="zh-CN"/>
                </w:rPr>
                <w:delText>Neurology</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83" w:author="srabhi" w:date="2015-07-20T17:12:00Z"/>
                <w:rFonts w:ascii="Arial" w:hAnsi="Arial" w:cs="Arial"/>
                <w:color w:val="000000"/>
                <w:sz w:val="21"/>
                <w:szCs w:val="21"/>
                <w:lang w:val="en-US" w:eastAsia="zh-CN"/>
              </w:rPr>
            </w:pPr>
            <w:del w:id="13084" w:author="srabhi" w:date="2015-07-20T17:12:00Z">
              <w:r w:rsidRPr="00240276" w:rsidDel="007F6D69">
                <w:rPr>
                  <w:rFonts w:ascii="Arial" w:hAnsi="Arial" w:cs="Arial"/>
                  <w:color w:val="000000"/>
                  <w:sz w:val="21"/>
                  <w:szCs w:val="21"/>
                  <w:lang w:val="en-US" w:eastAsia="zh-CN"/>
                </w:rPr>
                <w:delText>0.77</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85" w:author="srabhi" w:date="2015-07-20T17:12:00Z"/>
                <w:rFonts w:ascii="Arial" w:hAnsi="Arial" w:cs="Arial"/>
                <w:color w:val="000000"/>
                <w:sz w:val="21"/>
                <w:szCs w:val="21"/>
                <w:lang w:val="en-US" w:eastAsia="zh-CN"/>
              </w:rPr>
            </w:pPr>
            <w:del w:id="13086" w:author="srabhi" w:date="2015-07-20T17:12:00Z">
              <w:r w:rsidRPr="00240276" w:rsidDel="007F6D69">
                <w:rPr>
                  <w:rFonts w:ascii="Arial" w:hAnsi="Arial" w:cs="Arial"/>
                  <w:color w:val="000000"/>
                  <w:sz w:val="21"/>
                  <w:szCs w:val="21"/>
                  <w:lang w:val="en-US" w:eastAsia="zh-CN"/>
                </w:rPr>
                <w:delText>0.62</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87" w:author="srabhi" w:date="2015-07-20T17:12:00Z"/>
                <w:rFonts w:ascii="Arial" w:hAnsi="Arial" w:cs="Arial"/>
                <w:color w:val="000000"/>
                <w:sz w:val="21"/>
                <w:szCs w:val="21"/>
                <w:lang w:val="en-US" w:eastAsia="zh-CN"/>
              </w:rPr>
            </w:pPr>
            <w:del w:id="13088" w:author="srabhi" w:date="2015-07-20T17:12:00Z">
              <w:r w:rsidRPr="00240276" w:rsidDel="007F6D69">
                <w:rPr>
                  <w:rFonts w:ascii="Arial" w:hAnsi="Arial" w:cs="Arial"/>
                  <w:color w:val="000000"/>
                  <w:sz w:val="21"/>
                  <w:szCs w:val="21"/>
                  <w:lang w:val="en-US" w:eastAsia="zh-CN"/>
                </w:rPr>
                <w:delText>0.97</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89" w:author="srabhi" w:date="2015-07-20T17:12:00Z"/>
                <w:rFonts w:ascii="Arial" w:hAnsi="Arial" w:cs="Arial"/>
                <w:color w:val="000000"/>
                <w:sz w:val="21"/>
                <w:szCs w:val="21"/>
                <w:lang w:val="en-US" w:eastAsia="zh-CN"/>
              </w:rPr>
            </w:pPr>
            <w:del w:id="13090" w:author="srabhi" w:date="2015-07-20T17:12:00Z">
              <w:r w:rsidRPr="00240276" w:rsidDel="007F6D69">
                <w:rPr>
                  <w:rFonts w:ascii="Arial" w:hAnsi="Arial" w:cs="Arial"/>
                  <w:color w:val="000000"/>
                  <w:sz w:val="21"/>
                  <w:szCs w:val="21"/>
                  <w:lang w:val="en-US" w:eastAsia="zh-CN"/>
                </w:rPr>
                <w:delText>0.02</w:delText>
              </w:r>
            </w:del>
          </w:p>
        </w:tc>
      </w:tr>
      <w:tr w:rsidR="00321614" w:rsidRPr="00240276" w:rsidDel="007F6D69" w:rsidTr="00AF6CBA">
        <w:trPr>
          <w:trHeight w:val="228"/>
          <w:del w:id="13091"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3092" w:author="srabhi" w:date="2015-07-20T17:12:00Z"/>
                <w:rFonts w:ascii="Arial" w:hAnsi="Arial" w:cs="Arial"/>
                <w:b/>
                <w:bCs/>
                <w:sz w:val="21"/>
                <w:szCs w:val="21"/>
                <w:lang w:val="en-US" w:eastAsia="zh-CN"/>
              </w:rPr>
            </w:pPr>
            <w:del w:id="13093" w:author="srabhi" w:date="2015-07-20T17:12:00Z">
              <w:r w:rsidRPr="00240276" w:rsidDel="007F6D69">
                <w:rPr>
                  <w:rFonts w:ascii="Arial" w:hAnsi="Arial" w:cs="Arial"/>
                  <w:b/>
                  <w:bCs/>
                  <w:sz w:val="21"/>
                  <w:szCs w:val="21"/>
                  <w:lang w:val="en-US" w:eastAsia="zh-CN"/>
                </w:rPr>
                <w:delText>Numbness</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94" w:author="srabhi" w:date="2015-07-20T17:12:00Z"/>
                <w:rFonts w:ascii="Arial" w:hAnsi="Arial" w:cs="Arial"/>
                <w:color w:val="000000"/>
                <w:sz w:val="21"/>
                <w:szCs w:val="21"/>
                <w:lang w:val="en-US" w:eastAsia="zh-CN"/>
              </w:rPr>
            </w:pPr>
            <w:del w:id="13095" w:author="srabhi" w:date="2015-07-20T17:12:00Z">
              <w:r w:rsidRPr="00240276" w:rsidDel="007F6D69">
                <w:rPr>
                  <w:rFonts w:ascii="Arial" w:hAnsi="Arial" w:cs="Arial"/>
                  <w:color w:val="000000"/>
                  <w:sz w:val="21"/>
                  <w:szCs w:val="21"/>
                  <w:lang w:val="en-US" w:eastAsia="zh-CN"/>
                </w:rPr>
                <w:delText>1.23</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96" w:author="srabhi" w:date="2015-07-20T17:12:00Z"/>
                <w:rFonts w:ascii="Arial" w:hAnsi="Arial" w:cs="Arial"/>
                <w:color w:val="000000"/>
                <w:sz w:val="21"/>
                <w:szCs w:val="21"/>
                <w:lang w:val="en-US" w:eastAsia="zh-CN"/>
              </w:rPr>
            </w:pPr>
            <w:del w:id="13097" w:author="srabhi" w:date="2015-07-20T17:12:00Z">
              <w:r w:rsidRPr="00240276" w:rsidDel="007F6D69">
                <w:rPr>
                  <w:rFonts w:ascii="Arial" w:hAnsi="Arial" w:cs="Arial"/>
                  <w:color w:val="000000"/>
                  <w:sz w:val="21"/>
                  <w:szCs w:val="21"/>
                  <w:lang w:val="en-US" w:eastAsia="zh-CN"/>
                </w:rPr>
                <w:delText>0.96</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098" w:author="srabhi" w:date="2015-07-20T17:12:00Z"/>
                <w:rFonts w:ascii="Arial" w:hAnsi="Arial" w:cs="Arial"/>
                <w:color w:val="000000"/>
                <w:sz w:val="21"/>
                <w:szCs w:val="21"/>
                <w:lang w:val="en-US" w:eastAsia="zh-CN"/>
              </w:rPr>
            </w:pPr>
            <w:del w:id="13099" w:author="srabhi" w:date="2015-07-20T17:12:00Z">
              <w:r w:rsidRPr="00240276" w:rsidDel="007F6D69">
                <w:rPr>
                  <w:rFonts w:ascii="Arial" w:hAnsi="Arial" w:cs="Arial"/>
                  <w:color w:val="000000"/>
                  <w:sz w:val="21"/>
                  <w:szCs w:val="21"/>
                  <w:lang w:val="en-US" w:eastAsia="zh-CN"/>
                </w:rPr>
                <w:delText>1.56</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00" w:author="srabhi" w:date="2015-07-20T17:12:00Z"/>
                <w:rFonts w:ascii="Arial" w:hAnsi="Arial" w:cs="Arial"/>
                <w:color w:val="000000"/>
                <w:sz w:val="21"/>
                <w:szCs w:val="21"/>
                <w:lang w:val="en-US" w:eastAsia="zh-CN"/>
              </w:rPr>
            </w:pPr>
            <w:del w:id="13101" w:author="srabhi" w:date="2015-07-20T17:12:00Z">
              <w:r w:rsidRPr="00240276" w:rsidDel="007F6D69">
                <w:rPr>
                  <w:rFonts w:ascii="Arial" w:hAnsi="Arial" w:cs="Arial"/>
                  <w:color w:val="000000"/>
                  <w:sz w:val="21"/>
                  <w:szCs w:val="21"/>
                  <w:lang w:val="en-US" w:eastAsia="zh-CN"/>
                </w:rPr>
                <w:delText>0.10</w:delText>
              </w:r>
            </w:del>
          </w:p>
        </w:tc>
      </w:tr>
      <w:tr w:rsidR="00321614" w:rsidRPr="00240276" w:rsidDel="007F6D69" w:rsidTr="00AF6CBA">
        <w:trPr>
          <w:trHeight w:val="228"/>
          <w:del w:id="13102"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3103" w:author="srabhi" w:date="2015-07-20T17:12:00Z"/>
                <w:rFonts w:ascii="Arial" w:hAnsi="Arial" w:cs="Arial"/>
                <w:b/>
                <w:bCs/>
                <w:sz w:val="21"/>
                <w:szCs w:val="21"/>
                <w:lang w:val="en-US" w:eastAsia="zh-CN"/>
              </w:rPr>
            </w:pPr>
            <w:del w:id="13104" w:author="srabhi" w:date="2015-07-20T17:12:00Z">
              <w:r w:rsidRPr="00240276" w:rsidDel="007F6D69">
                <w:rPr>
                  <w:rFonts w:ascii="Arial" w:hAnsi="Arial" w:cs="Arial"/>
                  <w:b/>
                  <w:bCs/>
                  <w:sz w:val="21"/>
                  <w:szCs w:val="21"/>
                  <w:lang w:val="en-US" w:eastAsia="zh-CN"/>
                </w:rPr>
                <w:delText>Bladder Dysfunction</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05" w:author="srabhi" w:date="2015-07-20T17:12:00Z"/>
                <w:rFonts w:ascii="Arial" w:hAnsi="Arial" w:cs="Arial"/>
                <w:color w:val="000000"/>
                <w:sz w:val="21"/>
                <w:szCs w:val="21"/>
                <w:lang w:val="en-US" w:eastAsia="zh-CN"/>
              </w:rPr>
            </w:pPr>
            <w:del w:id="13106" w:author="srabhi" w:date="2015-07-20T17:12:00Z">
              <w:r w:rsidRPr="00240276" w:rsidDel="007F6D69">
                <w:rPr>
                  <w:rFonts w:ascii="Arial" w:hAnsi="Arial" w:cs="Arial"/>
                  <w:color w:val="000000"/>
                  <w:sz w:val="21"/>
                  <w:szCs w:val="21"/>
                  <w:lang w:val="en-US" w:eastAsia="zh-CN"/>
                </w:rPr>
                <w:delText>1.27</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07" w:author="srabhi" w:date="2015-07-20T17:12:00Z"/>
                <w:rFonts w:ascii="Arial" w:hAnsi="Arial" w:cs="Arial"/>
                <w:color w:val="000000"/>
                <w:sz w:val="21"/>
                <w:szCs w:val="21"/>
                <w:lang w:val="en-US" w:eastAsia="zh-CN"/>
              </w:rPr>
            </w:pPr>
            <w:del w:id="13108" w:author="srabhi" w:date="2015-07-20T17:12:00Z">
              <w:r w:rsidRPr="00240276" w:rsidDel="007F6D69">
                <w:rPr>
                  <w:rFonts w:ascii="Arial" w:hAnsi="Arial" w:cs="Arial"/>
                  <w:color w:val="000000"/>
                  <w:sz w:val="21"/>
                  <w:szCs w:val="21"/>
                  <w:lang w:val="en-US" w:eastAsia="zh-CN"/>
                </w:rPr>
                <w:delText>0.95</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09" w:author="srabhi" w:date="2015-07-20T17:12:00Z"/>
                <w:rFonts w:ascii="Arial" w:hAnsi="Arial" w:cs="Arial"/>
                <w:color w:val="000000"/>
                <w:sz w:val="21"/>
                <w:szCs w:val="21"/>
                <w:lang w:val="en-US" w:eastAsia="zh-CN"/>
              </w:rPr>
            </w:pPr>
            <w:del w:id="13110" w:author="srabhi" w:date="2015-07-20T17:12:00Z">
              <w:r w:rsidRPr="00240276" w:rsidDel="007F6D69">
                <w:rPr>
                  <w:rFonts w:ascii="Arial" w:hAnsi="Arial" w:cs="Arial"/>
                  <w:color w:val="000000"/>
                  <w:sz w:val="21"/>
                  <w:szCs w:val="21"/>
                  <w:lang w:val="en-US" w:eastAsia="zh-CN"/>
                </w:rPr>
                <w:delText>1.69</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11" w:author="srabhi" w:date="2015-07-20T17:12:00Z"/>
                <w:rFonts w:ascii="Arial" w:hAnsi="Arial" w:cs="Arial"/>
                <w:color w:val="000000"/>
                <w:sz w:val="21"/>
                <w:szCs w:val="21"/>
                <w:lang w:val="en-US" w:eastAsia="zh-CN"/>
              </w:rPr>
            </w:pPr>
            <w:del w:id="13112" w:author="srabhi" w:date="2015-07-20T17:12:00Z">
              <w:r w:rsidRPr="00240276" w:rsidDel="007F6D69">
                <w:rPr>
                  <w:rFonts w:ascii="Arial" w:hAnsi="Arial" w:cs="Arial"/>
                  <w:color w:val="000000"/>
                  <w:sz w:val="21"/>
                  <w:szCs w:val="21"/>
                  <w:lang w:val="en-US" w:eastAsia="zh-CN"/>
                </w:rPr>
                <w:delText>0.10</w:delText>
              </w:r>
            </w:del>
          </w:p>
        </w:tc>
      </w:tr>
      <w:tr w:rsidR="00321614" w:rsidRPr="00240276" w:rsidDel="007F6D69" w:rsidTr="00AF6CBA">
        <w:trPr>
          <w:trHeight w:val="228"/>
          <w:del w:id="13113"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3114" w:author="srabhi" w:date="2015-07-20T17:12:00Z"/>
                <w:rFonts w:ascii="Arial" w:hAnsi="Arial" w:cs="Arial"/>
                <w:b/>
                <w:bCs/>
                <w:sz w:val="21"/>
                <w:szCs w:val="21"/>
                <w:lang w:val="en-US" w:eastAsia="zh-CN"/>
              </w:rPr>
            </w:pPr>
            <w:del w:id="13115" w:author="srabhi" w:date="2015-07-20T17:12:00Z">
              <w:r w:rsidRPr="00240276" w:rsidDel="007F6D69">
                <w:rPr>
                  <w:rFonts w:ascii="Arial" w:hAnsi="Arial" w:cs="Arial"/>
                  <w:b/>
                  <w:bCs/>
                  <w:sz w:val="21"/>
                  <w:szCs w:val="21"/>
                  <w:lang w:val="en-US" w:eastAsia="zh-CN"/>
                </w:rPr>
                <w:delText>Pain</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16" w:author="srabhi" w:date="2015-07-20T17:12:00Z"/>
                <w:rFonts w:ascii="Arial" w:hAnsi="Arial" w:cs="Arial"/>
                <w:color w:val="000000"/>
                <w:sz w:val="21"/>
                <w:szCs w:val="21"/>
                <w:lang w:val="en-US" w:eastAsia="zh-CN"/>
              </w:rPr>
            </w:pPr>
            <w:del w:id="13117" w:author="srabhi" w:date="2015-07-20T17:12:00Z">
              <w:r w:rsidRPr="00240276" w:rsidDel="007F6D69">
                <w:rPr>
                  <w:rFonts w:ascii="Arial" w:hAnsi="Arial" w:cs="Arial"/>
                  <w:color w:val="000000"/>
                  <w:sz w:val="21"/>
                  <w:szCs w:val="21"/>
                  <w:lang w:val="en-US" w:eastAsia="zh-CN"/>
                </w:rPr>
                <w:delText>1.34</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18" w:author="srabhi" w:date="2015-07-20T17:12:00Z"/>
                <w:rFonts w:ascii="Arial" w:hAnsi="Arial" w:cs="Arial"/>
                <w:color w:val="000000"/>
                <w:sz w:val="21"/>
                <w:szCs w:val="21"/>
                <w:lang w:val="en-US" w:eastAsia="zh-CN"/>
              </w:rPr>
            </w:pPr>
            <w:del w:id="13119" w:author="srabhi" w:date="2015-07-20T17:12:00Z">
              <w:r w:rsidRPr="00240276" w:rsidDel="007F6D69">
                <w:rPr>
                  <w:rFonts w:ascii="Arial" w:hAnsi="Arial" w:cs="Arial"/>
                  <w:color w:val="000000"/>
                  <w:sz w:val="21"/>
                  <w:szCs w:val="21"/>
                  <w:lang w:val="en-US" w:eastAsia="zh-CN"/>
                </w:rPr>
                <w:delText>0.92</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20" w:author="srabhi" w:date="2015-07-20T17:12:00Z"/>
                <w:rFonts w:ascii="Arial" w:hAnsi="Arial" w:cs="Arial"/>
                <w:color w:val="000000"/>
                <w:sz w:val="21"/>
                <w:szCs w:val="21"/>
                <w:lang w:val="en-US" w:eastAsia="zh-CN"/>
              </w:rPr>
            </w:pPr>
            <w:del w:id="13121" w:author="srabhi" w:date="2015-07-20T17:12:00Z">
              <w:r w:rsidRPr="00240276" w:rsidDel="007F6D69">
                <w:rPr>
                  <w:rFonts w:ascii="Arial" w:hAnsi="Arial" w:cs="Arial"/>
                  <w:color w:val="000000"/>
                  <w:sz w:val="21"/>
                  <w:szCs w:val="21"/>
                  <w:lang w:val="en-US" w:eastAsia="zh-CN"/>
                </w:rPr>
                <w:delText>1.91</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22" w:author="srabhi" w:date="2015-07-20T17:12:00Z"/>
                <w:rFonts w:ascii="Arial" w:hAnsi="Arial" w:cs="Arial"/>
                <w:color w:val="000000"/>
                <w:sz w:val="21"/>
                <w:szCs w:val="21"/>
                <w:lang w:val="en-US" w:eastAsia="zh-CN"/>
              </w:rPr>
            </w:pPr>
            <w:del w:id="13123" w:author="srabhi" w:date="2015-07-20T17:12:00Z">
              <w:r w:rsidRPr="00240276" w:rsidDel="007F6D69">
                <w:rPr>
                  <w:rFonts w:ascii="Arial" w:hAnsi="Arial" w:cs="Arial"/>
                  <w:color w:val="000000"/>
                  <w:sz w:val="21"/>
                  <w:szCs w:val="21"/>
                  <w:lang w:val="en-US" w:eastAsia="zh-CN"/>
                </w:rPr>
                <w:delText>0.12</w:delText>
              </w:r>
            </w:del>
          </w:p>
        </w:tc>
      </w:tr>
      <w:tr w:rsidR="00321614" w:rsidRPr="00240276" w:rsidDel="007F6D69" w:rsidTr="00AF6CBA">
        <w:trPr>
          <w:trHeight w:val="228"/>
          <w:del w:id="13124"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3125" w:author="srabhi" w:date="2015-07-20T17:12:00Z"/>
                <w:rFonts w:ascii="Arial" w:hAnsi="Arial" w:cs="Arial"/>
                <w:b/>
                <w:bCs/>
                <w:sz w:val="21"/>
                <w:szCs w:val="21"/>
                <w:lang w:val="en-US" w:eastAsia="zh-CN"/>
              </w:rPr>
            </w:pPr>
            <w:del w:id="13126" w:author="srabhi" w:date="2015-07-20T17:12:00Z">
              <w:r w:rsidRPr="00240276" w:rsidDel="007F6D69">
                <w:rPr>
                  <w:rFonts w:ascii="Arial" w:hAnsi="Arial" w:cs="Arial"/>
                  <w:b/>
                  <w:bCs/>
                  <w:sz w:val="21"/>
                  <w:szCs w:val="21"/>
                  <w:lang w:val="en-US" w:eastAsia="zh-CN"/>
                </w:rPr>
                <w:delText>Seizures</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27" w:author="srabhi" w:date="2015-07-20T17:12:00Z"/>
                <w:rFonts w:ascii="Arial" w:hAnsi="Arial" w:cs="Arial"/>
                <w:color w:val="000000"/>
                <w:sz w:val="21"/>
                <w:szCs w:val="21"/>
                <w:lang w:val="en-US" w:eastAsia="zh-CN"/>
              </w:rPr>
            </w:pPr>
            <w:del w:id="13128" w:author="srabhi" w:date="2015-07-20T17:12:00Z">
              <w:r w:rsidRPr="00240276" w:rsidDel="007F6D69">
                <w:rPr>
                  <w:rFonts w:ascii="Arial" w:hAnsi="Arial" w:cs="Arial"/>
                  <w:color w:val="000000"/>
                  <w:sz w:val="21"/>
                  <w:szCs w:val="21"/>
                  <w:lang w:val="en-US" w:eastAsia="zh-CN"/>
                </w:rPr>
                <w:delText>1.49</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29" w:author="srabhi" w:date="2015-07-20T17:12:00Z"/>
                <w:rFonts w:ascii="Arial" w:hAnsi="Arial" w:cs="Arial"/>
                <w:color w:val="000000"/>
                <w:sz w:val="21"/>
                <w:szCs w:val="21"/>
                <w:lang w:val="en-US" w:eastAsia="zh-CN"/>
              </w:rPr>
            </w:pPr>
            <w:del w:id="13130" w:author="srabhi" w:date="2015-07-20T17:12:00Z">
              <w:r w:rsidRPr="00240276" w:rsidDel="007F6D69">
                <w:rPr>
                  <w:rFonts w:ascii="Arial" w:hAnsi="Arial" w:cs="Arial"/>
                  <w:color w:val="000000"/>
                  <w:sz w:val="21"/>
                  <w:szCs w:val="21"/>
                  <w:lang w:val="en-US" w:eastAsia="zh-CN"/>
                </w:rPr>
                <w:delText>0.89</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31" w:author="srabhi" w:date="2015-07-20T17:12:00Z"/>
                <w:rFonts w:ascii="Arial" w:hAnsi="Arial" w:cs="Arial"/>
                <w:color w:val="000000"/>
                <w:sz w:val="21"/>
                <w:szCs w:val="21"/>
                <w:lang w:val="en-US" w:eastAsia="zh-CN"/>
              </w:rPr>
            </w:pPr>
            <w:del w:id="13132" w:author="srabhi" w:date="2015-07-20T17:12:00Z">
              <w:r w:rsidRPr="00240276" w:rsidDel="007F6D69">
                <w:rPr>
                  <w:rFonts w:ascii="Arial" w:hAnsi="Arial" w:cs="Arial"/>
                  <w:color w:val="000000"/>
                  <w:sz w:val="21"/>
                  <w:szCs w:val="21"/>
                  <w:lang w:val="en-US" w:eastAsia="zh-CN"/>
                </w:rPr>
                <w:delText>2.40</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33" w:author="srabhi" w:date="2015-07-20T17:12:00Z"/>
                <w:rFonts w:ascii="Arial" w:hAnsi="Arial" w:cs="Arial"/>
                <w:color w:val="000000"/>
                <w:sz w:val="21"/>
                <w:szCs w:val="21"/>
                <w:lang w:val="en-US" w:eastAsia="zh-CN"/>
              </w:rPr>
            </w:pPr>
            <w:del w:id="13134" w:author="srabhi" w:date="2015-07-20T17:12:00Z">
              <w:r w:rsidRPr="00240276" w:rsidDel="007F6D69">
                <w:rPr>
                  <w:rFonts w:ascii="Arial" w:hAnsi="Arial" w:cs="Arial"/>
                  <w:color w:val="000000"/>
                  <w:sz w:val="21"/>
                  <w:szCs w:val="21"/>
                  <w:lang w:val="en-US" w:eastAsia="zh-CN"/>
                </w:rPr>
                <w:delText>0.12</w:delText>
              </w:r>
            </w:del>
          </w:p>
        </w:tc>
      </w:tr>
      <w:tr w:rsidR="00321614" w:rsidRPr="00240276" w:rsidDel="007F6D69" w:rsidTr="00AF6CBA">
        <w:trPr>
          <w:trHeight w:val="228"/>
          <w:del w:id="13135"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3136" w:author="srabhi" w:date="2015-07-20T17:12:00Z"/>
                <w:rFonts w:ascii="Arial" w:hAnsi="Arial" w:cs="Arial"/>
                <w:b/>
                <w:bCs/>
                <w:sz w:val="21"/>
                <w:szCs w:val="21"/>
                <w:lang w:val="en-US" w:eastAsia="zh-CN"/>
              </w:rPr>
            </w:pPr>
            <w:del w:id="13137" w:author="srabhi" w:date="2015-07-20T17:12:00Z">
              <w:r w:rsidRPr="00240276" w:rsidDel="007F6D69">
                <w:rPr>
                  <w:rFonts w:ascii="Arial" w:hAnsi="Arial" w:cs="Arial"/>
                  <w:b/>
                  <w:bCs/>
                  <w:sz w:val="21"/>
                  <w:szCs w:val="21"/>
                  <w:lang w:val="en-US" w:eastAsia="zh-CN"/>
                </w:rPr>
                <w:delText>Depression Comorbidity</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38" w:author="srabhi" w:date="2015-07-20T17:12:00Z"/>
                <w:rFonts w:ascii="Arial" w:hAnsi="Arial" w:cs="Arial"/>
                <w:color w:val="000000"/>
                <w:sz w:val="21"/>
                <w:szCs w:val="21"/>
                <w:lang w:val="en-US" w:eastAsia="zh-CN"/>
              </w:rPr>
            </w:pPr>
            <w:del w:id="13139" w:author="srabhi" w:date="2015-07-20T17:12:00Z">
              <w:r w:rsidRPr="00240276" w:rsidDel="007F6D69">
                <w:rPr>
                  <w:rFonts w:ascii="Arial" w:hAnsi="Arial" w:cs="Arial"/>
                  <w:color w:val="000000"/>
                  <w:sz w:val="21"/>
                  <w:szCs w:val="21"/>
                  <w:lang w:val="en-US" w:eastAsia="zh-CN"/>
                </w:rPr>
                <w:delText>1.22</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40" w:author="srabhi" w:date="2015-07-20T17:12:00Z"/>
                <w:rFonts w:ascii="Arial" w:hAnsi="Arial" w:cs="Arial"/>
                <w:color w:val="000000"/>
                <w:sz w:val="21"/>
                <w:szCs w:val="21"/>
                <w:lang w:val="en-US" w:eastAsia="zh-CN"/>
              </w:rPr>
            </w:pPr>
            <w:del w:id="13141" w:author="srabhi" w:date="2015-07-20T17:12:00Z">
              <w:r w:rsidRPr="00240276" w:rsidDel="007F6D69">
                <w:rPr>
                  <w:rFonts w:ascii="Arial" w:hAnsi="Arial" w:cs="Arial"/>
                  <w:color w:val="000000"/>
                  <w:sz w:val="21"/>
                  <w:szCs w:val="21"/>
                  <w:lang w:val="en-US" w:eastAsia="zh-CN"/>
                </w:rPr>
                <w:delText>0.95</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42" w:author="srabhi" w:date="2015-07-20T17:12:00Z"/>
                <w:rFonts w:ascii="Arial" w:hAnsi="Arial" w:cs="Arial"/>
                <w:color w:val="000000"/>
                <w:sz w:val="21"/>
                <w:szCs w:val="21"/>
                <w:lang w:val="en-US" w:eastAsia="zh-CN"/>
              </w:rPr>
            </w:pPr>
            <w:del w:id="13143" w:author="srabhi" w:date="2015-07-20T17:12:00Z">
              <w:r w:rsidRPr="00240276" w:rsidDel="007F6D69">
                <w:rPr>
                  <w:rFonts w:ascii="Arial" w:hAnsi="Arial" w:cs="Arial"/>
                  <w:color w:val="000000"/>
                  <w:sz w:val="21"/>
                  <w:szCs w:val="21"/>
                  <w:lang w:val="en-US" w:eastAsia="zh-CN"/>
                </w:rPr>
                <w:delText>1.55</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44" w:author="srabhi" w:date="2015-07-20T17:12:00Z"/>
                <w:rFonts w:ascii="Arial" w:hAnsi="Arial" w:cs="Arial"/>
                <w:color w:val="000000"/>
                <w:sz w:val="21"/>
                <w:szCs w:val="21"/>
                <w:lang w:val="en-US" w:eastAsia="zh-CN"/>
              </w:rPr>
            </w:pPr>
            <w:del w:id="13145" w:author="srabhi" w:date="2015-07-20T17:12:00Z">
              <w:r w:rsidRPr="00240276" w:rsidDel="007F6D69">
                <w:rPr>
                  <w:rFonts w:ascii="Arial" w:hAnsi="Arial" w:cs="Arial"/>
                  <w:color w:val="000000"/>
                  <w:sz w:val="21"/>
                  <w:szCs w:val="21"/>
                  <w:lang w:val="en-US" w:eastAsia="zh-CN"/>
                </w:rPr>
                <w:delText>0.12</w:delText>
              </w:r>
            </w:del>
          </w:p>
        </w:tc>
      </w:tr>
      <w:tr w:rsidR="00321614" w:rsidRPr="00240276" w:rsidDel="007F6D69" w:rsidTr="00AF6CBA">
        <w:trPr>
          <w:trHeight w:val="228"/>
          <w:del w:id="13146"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3147" w:author="srabhi" w:date="2015-07-20T17:12:00Z"/>
                <w:rFonts w:ascii="Arial" w:hAnsi="Arial" w:cs="Arial"/>
                <w:b/>
                <w:bCs/>
                <w:sz w:val="21"/>
                <w:szCs w:val="21"/>
                <w:lang w:val="en-US" w:eastAsia="zh-CN"/>
              </w:rPr>
            </w:pPr>
            <w:del w:id="13148" w:author="srabhi" w:date="2015-07-20T17:12:00Z">
              <w:r w:rsidRPr="00240276" w:rsidDel="007F6D69">
                <w:rPr>
                  <w:rFonts w:ascii="Arial" w:hAnsi="Arial" w:cs="Arial"/>
                  <w:b/>
                  <w:bCs/>
                  <w:sz w:val="21"/>
                  <w:szCs w:val="21"/>
                  <w:lang w:val="en-US" w:eastAsia="zh-CN"/>
                </w:rPr>
                <w:delText>Diabetes mellitus</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49" w:author="srabhi" w:date="2015-07-20T17:12:00Z"/>
                <w:rFonts w:ascii="Arial" w:hAnsi="Arial" w:cs="Arial"/>
                <w:color w:val="000000"/>
                <w:sz w:val="21"/>
                <w:szCs w:val="21"/>
                <w:lang w:val="en-US" w:eastAsia="zh-CN"/>
              </w:rPr>
            </w:pPr>
            <w:del w:id="13150" w:author="srabhi" w:date="2015-07-20T17:12:00Z">
              <w:r w:rsidRPr="00240276" w:rsidDel="007F6D69">
                <w:rPr>
                  <w:rFonts w:ascii="Arial" w:hAnsi="Arial" w:cs="Arial"/>
                  <w:color w:val="000000"/>
                  <w:sz w:val="21"/>
                  <w:szCs w:val="21"/>
                  <w:lang w:val="en-US" w:eastAsia="zh-CN"/>
                </w:rPr>
                <w:delText>0.59</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51" w:author="srabhi" w:date="2015-07-20T17:12:00Z"/>
                <w:rFonts w:ascii="Arial" w:hAnsi="Arial" w:cs="Arial"/>
                <w:color w:val="000000"/>
                <w:sz w:val="21"/>
                <w:szCs w:val="21"/>
                <w:lang w:val="en-US" w:eastAsia="zh-CN"/>
              </w:rPr>
            </w:pPr>
            <w:del w:id="13152" w:author="srabhi" w:date="2015-07-20T17:12:00Z">
              <w:r w:rsidRPr="00240276" w:rsidDel="007F6D69">
                <w:rPr>
                  <w:rFonts w:ascii="Arial" w:hAnsi="Arial" w:cs="Arial"/>
                  <w:color w:val="000000"/>
                  <w:sz w:val="21"/>
                  <w:szCs w:val="21"/>
                  <w:lang w:val="en-US" w:eastAsia="zh-CN"/>
                </w:rPr>
                <w:delText>0.36</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53" w:author="srabhi" w:date="2015-07-20T17:12:00Z"/>
                <w:rFonts w:ascii="Arial" w:hAnsi="Arial" w:cs="Arial"/>
                <w:color w:val="000000"/>
                <w:sz w:val="21"/>
                <w:szCs w:val="21"/>
                <w:lang w:val="en-US" w:eastAsia="zh-CN"/>
              </w:rPr>
            </w:pPr>
            <w:del w:id="13154" w:author="srabhi" w:date="2015-07-20T17:12:00Z">
              <w:r w:rsidRPr="00240276" w:rsidDel="007F6D69">
                <w:rPr>
                  <w:rFonts w:ascii="Arial" w:hAnsi="Arial" w:cs="Arial"/>
                  <w:color w:val="000000"/>
                  <w:sz w:val="21"/>
                  <w:szCs w:val="21"/>
                  <w:lang w:val="en-US" w:eastAsia="zh-CN"/>
                </w:rPr>
                <w:delText>0.93</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55" w:author="srabhi" w:date="2015-07-20T17:12:00Z"/>
                <w:rFonts w:ascii="Arial" w:hAnsi="Arial" w:cs="Arial"/>
                <w:color w:val="000000"/>
                <w:sz w:val="21"/>
                <w:szCs w:val="21"/>
                <w:lang w:val="en-US" w:eastAsia="zh-CN"/>
              </w:rPr>
            </w:pPr>
            <w:del w:id="13156" w:author="srabhi" w:date="2015-07-20T17:12:00Z">
              <w:r w:rsidRPr="00240276" w:rsidDel="007F6D69">
                <w:rPr>
                  <w:rFonts w:ascii="Arial" w:hAnsi="Arial" w:cs="Arial"/>
                  <w:color w:val="000000"/>
                  <w:sz w:val="21"/>
                  <w:szCs w:val="21"/>
                  <w:lang w:val="en-US" w:eastAsia="zh-CN"/>
                </w:rPr>
                <w:delText>0.03</w:delText>
              </w:r>
            </w:del>
          </w:p>
        </w:tc>
      </w:tr>
      <w:tr w:rsidR="00321614" w:rsidRPr="00240276" w:rsidDel="007F6D69" w:rsidTr="00AF6CBA">
        <w:trPr>
          <w:trHeight w:val="228"/>
          <w:del w:id="13157"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3158" w:author="srabhi" w:date="2015-07-20T17:12:00Z"/>
                <w:rFonts w:ascii="Arial" w:hAnsi="Arial" w:cs="Arial"/>
                <w:b/>
                <w:bCs/>
                <w:sz w:val="21"/>
                <w:szCs w:val="21"/>
                <w:lang w:val="en-US" w:eastAsia="zh-CN"/>
              </w:rPr>
            </w:pPr>
            <w:del w:id="13159" w:author="srabhi" w:date="2015-07-20T17:12:00Z">
              <w:r w:rsidRPr="00240276" w:rsidDel="007F6D69">
                <w:rPr>
                  <w:rFonts w:ascii="Arial" w:hAnsi="Arial" w:cs="Arial"/>
                  <w:b/>
                  <w:bCs/>
                  <w:sz w:val="21"/>
                  <w:szCs w:val="21"/>
                  <w:lang w:val="en-US" w:eastAsia="zh-CN"/>
                </w:rPr>
                <w:delText>History of CVD</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60" w:author="srabhi" w:date="2015-07-20T17:12:00Z"/>
                <w:rFonts w:ascii="Arial" w:hAnsi="Arial" w:cs="Arial"/>
                <w:color w:val="000000"/>
                <w:sz w:val="21"/>
                <w:szCs w:val="21"/>
                <w:lang w:val="en-US" w:eastAsia="zh-CN"/>
              </w:rPr>
            </w:pPr>
            <w:del w:id="13161" w:author="srabhi" w:date="2015-07-20T17:12:00Z">
              <w:r w:rsidRPr="00240276" w:rsidDel="007F6D69">
                <w:rPr>
                  <w:rFonts w:ascii="Arial" w:hAnsi="Arial" w:cs="Arial"/>
                  <w:color w:val="000000"/>
                  <w:sz w:val="21"/>
                  <w:szCs w:val="21"/>
                  <w:lang w:val="en-US" w:eastAsia="zh-CN"/>
                </w:rPr>
                <w:delText>0.60</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62" w:author="srabhi" w:date="2015-07-20T17:12:00Z"/>
                <w:rFonts w:ascii="Arial" w:hAnsi="Arial" w:cs="Arial"/>
                <w:color w:val="000000"/>
                <w:sz w:val="21"/>
                <w:szCs w:val="21"/>
                <w:lang w:val="en-US" w:eastAsia="zh-CN"/>
              </w:rPr>
            </w:pPr>
            <w:del w:id="13163" w:author="srabhi" w:date="2015-07-20T17:12:00Z">
              <w:r w:rsidRPr="00240276" w:rsidDel="007F6D69">
                <w:rPr>
                  <w:rFonts w:ascii="Arial" w:hAnsi="Arial" w:cs="Arial"/>
                  <w:color w:val="000000"/>
                  <w:sz w:val="21"/>
                  <w:szCs w:val="21"/>
                  <w:lang w:val="en-US" w:eastAsia="zh-CN"/>
                </w:rPr>
                <w:delText>0.37</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64" w:author="srabhi" w:date="2015-07-20T17:12:00Z"/>
                <w:rFonts w:ascii="Arial" w:hAnsi="Arial" w:cs="Arial"/>
                <w:color w:val="000000"/>
                <w:sz w:val="21"/>
                <w:szCs w:val="21"/>
                <w:lang w:val="en-US" w:eastAsia="zh-CN"/>
              </w:rPr>
            </w:pPr>
            <w:del w:id="13165" w:author="srabhi" w:date="2015-07-20T17:12:00Z">
              <w:r w:rsidRPr="00240276" w:rsidDel="007F6D69">
                <w:rPr>
                  <w:rFonts w:ascii="Arial" w:hAnsi="Arial" w:cs="Arial"/>
                  <w:color w:val="000000"/>
                  <w:sz w:val="21"/>
                  <w:szCs w:val="21"/>
                  <w:lang w:val="en-US" w:eastAsia="zh-CN"/>
                </w:rPr>
                <w:delText>0.95</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66" w:author="srabhi" w:date="2015-07-20T17:12:00Z"/>
                <w:rFonts w:ascii="Arial" w:hAnsi="Arial" w:cs="Arial"/>
                <w:color w:val="000000"/>
                <w:sz w:val="21"/>
                <w:szCs w:val="21"/>
                <w:lang w:val="en-US" w:eastAsia="zh-CN"/>
              </w:rPr>
            </w:pPr>
            <w:del w:id="13167" w:author="srabhi" w:date="2015-07-20T17:12:00Z">
              <w:r w:rsidRPr="00240276" w:rsidDel="007F6D69">
                <w:rPr>
                  <w:rFonts w:ascii="Arial" w:hAnsi="Arial" w:cs="Arial"/>
                  <w:color w:val="000000"/>
                  <w:sz w:val="21"/>
                  <w:szCs w:val="21"/>
                  <w:lang w:val="en-US" w:eastAsia="zh-CN"/>
                </w:rPr>
                <w:delText>0.03</w:delText>
              </w:r>
            </w:del>
          </w:p>
        </w:tc>
      </w:tr>
      <w:tr w:rsidR="00321614" w:rsidRPr="00240276" w:rsidDel="007F6D69" w:rsidTr="00AF6CBA">
        <w:trPr>
          <w:trHeight w:val="228"/>
          <w:del w:id="13168"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3169" w:author="srabhi" w:date="2015-07-20T17:12:00Z"/>
                <w:rFonts w:ascii="Arial" w:hAnsi="Arial" w:cs="Arial"/>
                <w:b/>
                <w:bCs/>
                <w:sz w:val="21"/>
                <w:szCs w:val="21"/>
                <w:lang w:val="en-US" w:eastAsia="zh-CN"/>
              </w:rPr>
            </w:pPr>
            <w:del w:id="13170" w:author="srabhi" w:date="2015-07-20T17:12:00Z">
              <w:r w:rsidRPr="00240276" w:rsidDel="007F6D69">
                <w:rPr>
                  <w:rFonts w:ascii="Arial" w:hAnsi="Arial" w:cs="Arial"/>
                  <w:b/>
                  <w:bCs/>
                  <w:sz w:val="21"/>
                  <w:szCs w:val="21"/>
                  <w:lang w:eastAsia="zh-CN"/>
                </w:rPr>
                <w:delText>Charlson Co-morbidity Index = 1</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71" w:author="srabhi" w:date="2015-07-20T17:12:00Z"/>
                <w:rFonts w:ascii="Arial" w:hAnsi="Arial" w:cs="Arial"/>
                <w:color w:val="000000"/>
                <w:sz w:val="21"/>
                <w:szCs w:val="21"/>
                <w:lang w:val="en-US" w:eastAsia="zh-CN"/>
              </w:rPr>
            </w:pPr>
            <w:del w:id="13172" w:author="srabhi" w:date="2015-07-20T17:12:00Z">
              <w:r w:rsidRPr="00240276" w:rsidDel="007F6D69">
                <w:rPr>
                  <w:rFonts w:ascii="Arial" w:hAnsi="Arial" w:cs="Arial"/>
                  <w:color w:val="000000"/>
                  <w:sz w:val="21"/>
                  <w:szCs w:val="21"/>
                  <w:lang w:val="en-US" w:eastAsia="zh-CN"/>
                </w:rPr>
                <w:delText>1.44</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73" w:author="srabhi" w:date="2015-07-20T17:12:00Z"/>
                <w:rFonts w:ascii="Arial" w:hAnsi="Arial" w:cs="Arial"/>
                <w:color w:val="000000"/>
                <w:sz w:val="21"/>
                <w:szCs w:val="21"/>
                <w:lang w:val="en-US" w:eastAsia="zh-CN"/>
              </w:rPr>
            </w:pPr>
            <w:del w:id="13174" w:author="srabhi" w:date="2015-07-20T17:12:00Z">
              <w:r w:rsidRPr="00240276" w:rsidDel="007F6D69">
                <w:rPr>
                  <w:rFonts w:ascii="Arial" w:hAnsi="Arial" w:cs="Arial"/>
                  <w:color w:val="000000"/>
                  <w:sz w:val="21"/>
                  <w:szCs w:val="21"/>
                  <w:lang w:val="en-US" w:eastAsia="zh-CN"/>
                </w:rPr>
                <w:delText>1.07</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75" w:author="srabhi" w:date="2015-07-20T17:12:00Z"/>
                <w:rFonts w:ascii="Arial" w:hAnsi="Arial" w:cs="Arial"/>
                <w:color w:val="000000"/>
                <w:sz w:val="21"/>
                <w:szCs w:val="21"/>
                <w:lang w:val="en-US" w:eastAsia="zh-CN"/>
              </w:rPr>
            </w:pPr>
            <w:del w:id="13176" w:author="srabhi" w:date="2015-07-20T17:12:00Z">
              <w:r w:rsidRPr="00240276" w:rsidDel="007F6D69">
                <w:rPr>
                  <w:rFonts w:ascii="Arial" w:hAnsi="Arial" w:cs="Arial"/>
                  <w:color w:val="000000"/>
                  <w:sz w:val="21"/>
                  <w:szCs w:val="21"/>
                  <w:lang w:val="en-US" w:eastAsia="zh-CN"/>
                </w:rPr>
                <w:delText>1.93</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77" w:author="srabhi" w:date="2015-07-20T17:12:00Z"/>
                <w:rFonts w:ascii="Arial" w:hAnsi="Arial" w:cs="Arial"/>
                <w:color w:val="000000"/>
                <w:sz w:val="21"/>
                <w:szCs w:val="21"/>
                <w:lang w:val="en-US" w:eastAsia="zh-CN"/>
              </w:rPr>
            </w:pPr>
            <w:del w:id="13178" w:author="srabhi" w:date="2015-07-20T17:12:00Z">
              <w:r w:rsidRPr="00240276" w:rsidDel="007F6D69">
                <w:rPr>
                  <w:rFonts w:ascii="Arial" w:hAnsi="Arial" w:cs="Arial"/>
                  <w:color w:val="000000"/>
                  <w:sz w:val="21"/>
                  <w:szCs w:val="21"/>
                  <w:lang w:val="en-US" w:eastAsia="zh-CN"/>
                </w:rPr>
                <w:delText>0.02</w:delText>
              </w:r>
            </w:del>
          </w:p>
        </w:tc>
      </w:tr>
      <w:tr w:rsidR="00321614" w:rsidRPr="00240276" w:rsidDel="007F6D69" w:rsidTr="00AF6CBA">
        <w:trPr>
          <w:trHeight w:val="228"/>
          <w:del w:id="13179"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3180" w:author="srabhi" w:date="2015-07-20T17:12:00Z"/>
                <w:rFonts w:ascii="Arial" w:hAnsi="Arial" w:cs="Arial"/>
                <w:b/>
                <w:bCs/>
                <w:sz w:val="21"/>
                <w:szCs w:val="21"/>
                <w:lang w:val="en-US" w:eastAsia="zh-CN"/>
              </w:rPr>
            </w:pPr>
            <w:del w:id="13181" w:author="srabhi" w:date="2015-07-20T17:12:00Z">
              <w:r w:rsidRPr="00240276" w:rsidDel="007F6D69">
                <w:rPr>
                  <w:rFonts w:ascii="Arial" w:hAnsi="Arial" w:cs="Arial"/>
                  <w:b/>
                  <w:bCs/>
                  <w:sz w:val="21"/>
                  <w:szCs w:val="21"/>
                  <w:lang w:eastAsia="zh-CN"/>
                </w:rPr>
                <w:delText>Charlson Co-mo</w:delText>
              </w:r>
              <w:r w:rsidR="006232C3" w:rsidRPr="00240276" w:rsidDel="007F6D69">
                <w:rPr>
                  <w:rFonts w:ascii="Arial" w:hAnsi="Arial" w:cs="Arial"/>
                  <w:b/>
                  <w:bCs/>
                  <w:sz w:val="21"/>
                  <w:szCs w:val="21"/>
                  <w:lang w:eastAsia="zh-CN"/>
                </w:rPr>
                <w:delText xml:space="preserve">rbidity Index </w:delText>
              </w:r>
              <w:r w:rsidRPr="00240276" w:rsidDel="007F6D69">
                <w:rPr>
                  <w:rFonts w:ascii="Arial" w:hAnsi="Arial" w:cs="Arial"/>
                  <w:b/>
                  <w:bCs/>
                  <w:sz w:val="21"/>
                  <w:szCs w:val="21"/>
                  <w:lang w:eastAsia="zh-CN"/>
                </w:rPr>
                <w:delText>= 2+</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82" w:author="srabhi" w:date="2015-07-20T17:12:00Z"/>
                <w:rFonts w:ascii="Arial" w:hAnsi="Arial" w:cs="Arial"/>
                <w:color w:val="000000"/>
                <w:sz w:val="21"/>
                <w:szCs w:val="21"/>
                <w:lang w:val="en-US" w:eastAsia="zh-CN"/>
              </w:rPr>
            </w:pPr>
            <w:del w:id="13183" w:author="srabhi" w:date="2015-07-20T17:12:00Z">
              <w:r w:rsidRPr="00240276" w:rsidDel="007F6D69">
                <w:rPr>
                  <w:rFonts w:ascii="Arial" w:hAnsi="Arial" w:cs="Arial"/>
                  <w:color w:val="000000"/>
                  <w:sz w:val="21"/>
                  <w:szCs w:val="21"/>
                  <w:lang w:val="en-US" w:eastAsia="zh-CN"/>
                </w:rPr>
                <w:delText>1.42</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84" w:author="srabhi" w:date="2015-07-20T17:12:00Z"/>
                <w:rFonts w:ascii="Arial" w:hAnsi="Arial" w:cs="Arial"/>
                <w:color w:val="000000"/>
                <w:sz w:val="21"/>
                <w:szCs w:val="21"/>
                <w:lang w:val="en-US" w:eastAsia="zh-CN"/>
              </w:rPr>
            </w:pPr>
            <w:del w:id="13185" w:author="srabhi" w:date="2015-07-20T17:12:00Z">
              <w:r w:rsidRPr="00240276" w:rsidDel="007F6D69">
                <w:rPr>
                  <w:rFonts w:ascii="Arial" w:hAnsi="Arial" w:cs="Arial"/>
                  <w:color w:val="000000"/>
                  <w:sz w:val="21"/>
                  <w:szCs w:val="21"/>
                  <w:lang w:val="en-US" w:eastAsia="zh-CN"/>
                </w:rPr>
                <w:delText>1.02</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86" w:author="srabhi" w:date="2015-07-20T17:12:00Z"/>
                <w:rFonts w:ascii="Arial" w:hAnsi="Arial" w:cs="Arial"/>
                <w:color w:val="000000"/>
                <w:sz w:val="21"/>
                <w:szCs w:val="21"/>
                <w:lang w:val="en-US" w:eastAsia="zh-CN"/>
              </w:rPr>
            </w:pPr>
            <w:del w:id="13187" w:author="srabhi" w:date="2015-07-20T17:12:00Z">
              <w:r w:rsidRPr="00240276" w:rsidDel="007F6D69">
                <w:rPr>
                  <w:rFonts w:ascii="Arial" w:hAnsi="Arial" w:cs="Arial"/>
                  <w:color w:val="000000"/>
                  <w:sz w:val="21"/>
                  <w:szCs w:val="21"/>
                  <w:lang w:val="en-US" w:eastAsia="zh-CN"/>
                </w:rPr>
                <w:delText>1.96</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88" w:author="srabhi" w:date="2015-07-20T17:12:00Z"/>
                <w:rFonts w:ascii="Arial" w:hAnsi="Arial" w:cs="Arial"/>
                <w:color w:val="000000"/>
                <w:sz w:val="21"/>
                <w:szCs w:val="21"/>
                <w:lang w:val="en-US" w:eastAsia="zh-CN"/>
              </w:rPr>
            </w:pPr>
            <w:del w:id="13189" w:author="srabhi" w:date="2015-07-20T17:12:00Z">
              <w:r w:rsidRPr="00240276" w:rsidDel="007F6D69">
                <w:rPr>
                  <w:rFonts w:ascii="Arial" w:hAnsi="Arial" w:cs="Arial"/>
                  <w:color w:val="000000"/>
                  <w:sz w:val="21"/>
                  <w:szCs w:val="21"/>
                  <w:lang w:val="en-US" w:eastAsia="zh-CN"/>
                </w:rPr>
                <w:delText>0.03</w:delText>
              </w:r>
            </w:del>
          </w:p>
        </w:tc>
      </w:tr>
      <w:tr w:rsidR="00321614" w:rsidRPr="00240276" w:rsidDel="007F6D69" w:rsidTr="00AF6CBA">
        <w:trPr>
          <w:trHeight w:val="228"/>
          <w:del w:id="13190"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3191" w:author="srabhi" w:date="2015-07-20T17:12:00Z"/>
                <w:rFonts w:ascii="Arial" w:hAnsi="Arial" w:cs="Arial"/>
                <w:b/>
                <w:bCs/>
                <w:sz w:val="21"/>
                <w:szCs w:val="21"/>
                <w:lang w:val="en-US" w:eastAsia="zh-CN"/>
              </w:rPr>
            </w:pPr>
            <w:del w:id="13192" w:author="srabhi" w:date="2015-07-20T17:12:00Z">
              <w:r w:rsidRPr="00240276" w:rsidDel="007F6D69">
                <w:rPr>
                  <w:rFonts w:ascii="Arial" w:hAnsi="Arial" w:cs="Arial"/>
                  <w:b/>
                  <w:bCs/>
                  <w:sz w:val="21"/>
                  <w:szCs w:val="21"/>
                  <w:lang w:eastAsia="zh-CN"/>
                </w:rPr>
                <w:delText>No. of unique pre-index medications</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93" w:author="srabhi" w:date="2015-07-20T17:12:00Z"/>
                <w:rFonts w:ascii="Arial" w:hAnsi="Arial" w:cs="Arial"/>
                <w:color w:val="000000"/>
                <w:sz w:val="21"/>
                <w:szCs w:val="21"/>
                <w:lang w:val="en-US" w:eastAsia="zh-CN"/>
              </w:rPr>
            </w:pPr>
            <w:del w:id="13194" w:author="srabhi" w:date="2015-07-20T17:12:00Z">
              <w:r w:rsidRPr="00240276" w:rsidDel="007F6D69">
                <w:rPr>
                  <w:rFonts w:ascii="Arial" w:hAnsi="Arial" w:cs="Arial"/>
                  <w:color w:val="000000"/>
                  <w:sz w:val="21"/>
                  <w:szCs w:val="21"/>
                  <w:lang w:val="en-US" w:eastAsia="zh-CN"/>
                </w:rPr>
                <w:delText>1.78</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95" w:author="srabhi" w:date="2015-07-20T17:12:00Z"/>
                <w:rFonts w:ascii="Arial" w:hAnsi="Arial" w:cs="Arial"/>
                <w:color w:val="000000"/>
                <w:sz w:val="21"/>
                <w:szCs w:val="21"/>
                <w:lang w:val="en-US" w:eastAsia="zh-CN"/>
              </w:rPr>
            </w:pPr>
            <w:del w:id="13196" w:author="srabhi" w:date="2015-07-20T17:12:00Z">
              <w:r w:rsidRPr="00240276" w:rsidDel="007F6D69">
                <w:rPr>
                  <w:rFonts w:ascii="Arial" w:hAnsi="Arial" w:cs="Arial"/>
                  <w:color w:val="000000"/>
                  <w:sz w:val="21"/>
                  <w:szCs w:val="21"/>
                  <w:lang w:val="en-US" w:eastAsia="zh-CN"/>
                </w:rPr>
                <w:delText>1.39</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97" w:author="srabhi" w:date="2015-07-20T17:12:00Z"/>
                <w:rFonts w:ascii="Arial" w:hAnsi="Arial" w:cs="Arial"/>
                <w:color w:val="000000"/>
                <w:sz w:val="21"/>
                <w:szCs w:val="21"/>
                <w:lang w:val="en-US" w:eastAsia="zh-CN"/>
              </w:rPr>
            </w:pPr>
            <w:del w:id="13198" w:author="srabhi" w:date="2015-07-20T17:12:00Z">
              <w:r w:rsidRPr="00240276" w:rsidDel="007F6D69">
                <w:rPr>
                  <w:rFonts w:ascii="Arial" w:hAnsi="Arial" w:cs="Arial"/>
                  <w:color w:val="000000"/>
                  <w:sz w:val="21"/>
                  <w:szCs w:val="21"/>
                  <w:lang w:val="en-US" w:eastAsia="zh-CN"/>
                </w:rPr>
                <w:delText>2.29</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199" w:author="srabhi" w:date="2015-07-20T17:12:00Z"/>
                <w:rFonts w:ascii="Arial" w:hAnsi="Arial" w:cs="Arial"/>
                <w:color w:val="000000"/>
                <w:sz w:val="21"/>
                <w:szCs w:val="21"/>
                <w:lang w:val="en-US" w:eastAsia="zh-CN"/>
              </w:rPr>
            </w:pPr>
            <w:del w:id="13200" w:author="srabhi" w:date="2015-07-20T17:12:00Z">
              <w:r w:rsidRPr="00240276" w:rsidDel="007F6D69">
                <w:rPr>
                  <w:rFonts w:ascii="Arial" w:hAnsi="Arial" w:cs="Arial"/>
                  <w:color w:val="000000"/>
                  <w:sz w:val="21"/>
                  <w:szCs w:val="21"/>
                  <w:lang w:val="en-US" w:eastAsia="zh-CN"/>
                </w:rPr>
                <w:delText>0.00</w:delText>
              </w:r>
            </w:del>
          </w:p>
        </w:tc>
      </w:tr>
      <w:tr w:rsidR="00321614" w:rsidRPr="00240276" w:rsidDel="007F6D69" w:rsidTr="00AF6CBA">
        <w:trPr>
          <w:trHeight w:val="228"/>
          <w:del w:id="13201"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321614" w:rsidRPr="00240276" w:rsidDel="007F6D69" w:rsidRDefault="00321614" w:rsidP="00321614">
            <w:pPr>
              <w:spacing w:line="240" w:lineRule="auto"/>
              <w:rPr>
                <w:del w:id="13202" w:author="srabhi" w:date="2015-07-20T17:12:00Z"/>
                <w:rFonts w:ascii="Arial" w:hAnsi="Arial" w:cs="Arial"/>
                <w:b/>
                <w:bCs/>
                <w:sz w:val="21"/>
                <w:szCs w:val="21"/>
                <w:lang w:val="en-US" w:eastAsia="zh-CN"/>
              </w:rPr>
            </w:pPr>
            <w:del w:id="13203" w:author="srabhi" w:date="2015-07-20T17:12:00Z">
              <w:r w:rsidRPr="00240276" w:rsidDel="007F6D69">
                <w:rPr>
                  <w:rFonts w:ascii="Arial" w:hAnsi="Arial" w:cs="Arial"/>
                  <w:b/>
                  <w:bCs/>
                  <w:sz w:val="21"/>
                  <w:szCs w:val="21"/>
                  <w:lang w:eastAsia="zh-CN"/>
                </w:rPr>
                <w:delText>No. of pre-index OP visits for MS diagnosis</w:delText>
              </w:r>
            </w:del>
          </w:p>
        </w:tc>
        <w:tc>
          <w:tcPr>
            <w:tcW w:w="15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204" w:author="srabhi" w:date="2015-07-20T17:12:00Z"/>
                <w:rFonts w:ascii="Arial" w:hAnsi="Arial" w:cs="Arial"/>
                <w:color w:val="000000"/>
                <w:sz w:val="21"/>
                <w:szCs w:val="21"/>
                <w:lang w:val="en-US" w:eastAsia="zh-CN"/>
              </w:rPr>
            </w:pPr>
            <w:del w:id="13205" w:author="srabhi" w:date="2015-07-20T17:12:00Z">
              <w:r w:rsidRPr="00240276" w:rsidDel="007F6D69">
                <w:rPr>
                  <w:rFonts w:ascii="Arial" w:hAnsi="Arial" w:cs="Arial"/>
                  <w:color w:val="000000"/>
                  <w:sz w:val="21"/>
                  <w:szCs w:val="21"/>
                  <w:lang w:val="en-US" w:eastAsia="zh-CN"/>
                </w:rPr>
                <w:delText>1.54</w:delText>
              </w:r>
            </w:del>
          </w:p>
        </w:tc>
        <w:tc>
          <w:tcPr>
            <w:tcW w:w="243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206" w:author="srabhi" w:date="2015-07-20T17:12:00Z"/>
                <w:rFonts w:ascii="Arial" w:hAnsi="Arial" w:cs="Arial"/>
                <w:color w:val="000000"/>
                <w:sz w:val="21"/>
                <w:szCs w:val="21"/>
                <w:lang w:val="en-US" w:eastAsia="zh-CN"/>
              </w:rPr>
            </w:pPr>
            <w:del w:id="13207" w:author="srabhi" w:date="2015-07-20T17:12:00Z">
              <w:r w:rsidRPr="00240276" w:rsidDel="007F6D69">
                <w:rPr>
                  <w:rFonts w:ascii="Arial" w:hAnsi="Arial" w:cs="Arial"/>
                  <w:color w:val="000000"/>
                  <w:sz w:val="21"/>
                  <w:szCs w:val="21"/>
                  <w:lang w:val="en-US" w:eastAsia="zh-CN"/>
                </w:rPr>
                <w:delText>1.19</w:delText>
              </w:r>
            </w:del>
          </w:p>
        </w:tc>
        <w:tc>
          <w:tcPr>
            <w:tcW w:w="216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208" w:author="srabhi" w:date="2015-07-20T17:12:00Z"/>
                <w:rFonts w:ascii="Arial" w:hAnsi="Arial" w:cs="Arial"/>
                <w:color w:val="000000"/>
                <w:sz w:val="21"/>
                <w:szCs w:val="21"/>
                <w:lang w:val="en-US" w:eastAsia="zh-CN"/>
              </w:rPr>
            </w:pPr>
            <w:del w:id="13209" w:author="srabhi" w:date="2015-07-20T17:12:00Z">
              <w:r w:rsidRPr="00240276" w:rsidDel="007F6D69">
                <w:rPr>
                  <w:rFonts w:ascii="Arial" w:hAnsi="Arial" w:cs="Arial"/>
                  <w:color w:val="000000"/>
                  <w:sz w:val="21"/>
                  <w:szCs w:val="21"/>
                  <w:lang w:val="en-US" w:eastAsia="zh-CN"/>
                </w:rPr>
                <w:delText>2.00</w:delText>
              </w:r>
            </w:del>
          </w:p>
        </w:tc>
        <w:tc>
          <w:tcPr>
            <w:tcW w:w="1440" w:type="dxa"/>
            <w:tcBorders>
              <w:top w:val="nil"/>
              <w:left w:val="nil"/>
              <w:bottom w:val="single" w:sz="4" w:space="0" w:color="auto"/>
              <w:right w:val="single" w:sz="4" w:space="0" w:color="auto"/>
            </w:tcBorders>
            <w:shd w:val="clear" w:color="auto" w:fill="auto"/>
            <w:noWrap/>
            <w:vAlign w:val="bottom"/>
            <w:hideMark/>
          </w:tcPr>
          <w:p w:rsidR="00321614" w:rsidRPr="00240276" w:rsidDel="007F6D69" w:rsidRDefault="00321614" w:rsidP="00321614">
            <w:pPr>
              <w:spacing w:line="240" w:lineRule="auto"/>
              <w:jc w:val="right"/>
              <w:rPr>
                <w:del w:id="13210" w:author="srabhi" w:date="2015-07-20T17:12:00Z"/>
                <w:rFonts w:ascii="Arial" w:hAnsi="Arial" w:cs="Arial"/>
                <w:color w:val="000000"/>
                <w:sz w:val="21"/>
                <w:szCs w:val="21"/>
                <w:lang w:val="en-US" w:eastAsia="zh-CN"/>
              </w:rPr>
            </w:pPr>
            <w:del w:id="13211" w:author="srabhi" w:date="2015-07-20T17:12:00Z">
              <w:r w:rsidRPr="00240276" w:rsidDel="007F6D69">
                <w:rPr>
                  <w:rFonts w:ascii="Arial" w:hAnsi="Arial" w:cs="Arial"/>
                  <w:color w:val="000000"/>
                  <w:sz w:val="21"/>
                  <w:szCs w:val="21"/>
                  <w:lang w:val="en-US" w:eastAsia="zh-CN"/>
                </w:rPr>
                <w:delText>0.00</w:delText>
              </w:r>
            </w:del>
          </w:p>
        </w:tc>
      </w:tr>
    </w:tbl>
    <w:p w:rsidR="00321614" w:rsidRPr="00240276" w:rsidDel="007F6D69" w:rsidRDefault="00321614" w:rsidP="002B2592">
      <w:pPr>
        <w:spacing w:line="240" w:lineRule="auto"/>
        <w:rPr>
          <w:del w:id="13212" w:author="srabhi" w:date="2015-07-20T17:12:00Z"/>
          <w:rFonts w:ascii="Arial" w:hAnsi="Arial" w:cs="Arial"/>
          <w:sz w:val="21"/>
          <w:szCs w:val="21"/>
        </w:rPr>
      </w:pPr>
    </w:p>
    <w:p w:rsidR="00321614" w:rsidRPr="00240276" w:rsidDel="007F6D69" w:rsidRDefault="00321614">
      <w:pPr>
        <w:spacing w:line="240" w:lineRule="auto"/>
        <w:rPr>
          <w:del w:id="13213" w:author="srabhi" w:date="2015-07-20T17:12:00Z"/>
          <w:rFonts w:ascii="Arial" w:hAnsi="Arial" w:cs="Arial"/>
          <w:sz w:val="21"/>
          <w:szCs w:val="21"/>
        </w:rPr>
      </w:pPr>
      <w:del w:id="13214" w:author="srabhi" w:date="2015-07-20T17:12:00Z">
        <w:r w:rsidRPr="00240276" w:rsidDel="007F6D69">
          <w:rPr>
            <w:rFonts w:ascii="Arial" w:hAnsi="Arial" w:cs="Arial"/>
            <w:sz w:val="21"/>
            <w:szCs w:val="21"/>
          </w:rPr>
          <w:br w:type="page"/>
        </w:r>
      </w:del>
    </w:p>
    <w:p w:rsidR="00321614" w:rsidRPr="00240276" w:rsidDel="007F6D69" w:rsidRDefault="00321614" w:rsidP="00321614">
      <w:pPr>
        <w:spacing w:line="240" w:lineRule="auto"/>
        <w:rPr>
          <w:del w:id="13215" w:author="srabhi" w:date="2015-07-20T17:12:00Z"/>
          <w:rFonts w:ascii="Arial" w:hAnsi="Arial" w:cs="Arial"/>
          <w:b/>
          <w:sz w:val="21"/>
          <w:szCs w:val="21"/>
        </w:rPr>
      </w:pPr>
      <w:del w:id="13216" w:author="srabhi" w:date="2015-07-20T14:58:00Z">
        <w:r w:rsidRPr="00240276" w:rsidDel="00627132">
          <w:rPr>
            <w:rFonts w:ascii="Arial" w:hAnsi="Arial" w:cs="Arial"/>
            <w:b/>
            <w:sz w:val="21"/>
            <w:szCs w:val="21"/>
          </w:rPr>
          <w:delText xml:space="preserve">Appendix </w:delText>
        </w:r>
      </w:del>
      <w:del w:id="13217" w:author="srabhi" w:date="2015-07-20T17:12:00Z">
        <w:r w:rsidRPr="00240276" w:rsidDel="007F6D69">
          <w:rPr>
            <w:rFonts w:ascii="Arial" w:hAnsi="Arial" w:cs="Arial"/>
            <w:b/>
            <w:sz w:val="21"/>
            <w:szCs w:val="21"/>
          </w:rPr>
          <w:delText>Table</w:delText>
        </w:r>
      </w:del>
      <w:del w:id="13218" w:author="srabhi" w:date="2015-07-20T14:58:00Z">
        <w:r w:rsidRPr="00240276" w:rsidDel="00627132">
          <w:rPr>
            <w:rFonts w:ascii="Arial" w:hAnsi="Arial" w:cs="Arial"/>
            <w:b/>
            <w:sz w:val="21"/>
            <w:szCs w:val="21"/>
          </w:rPr>
          <w:delText xml:space="preserve"> A8-</w:delText>
        </w:r>
      </w:del>
      <w:del w:id="13219" w:author="srabhi" w:date="2015-07-20T17:12:00Z">
        <w:r w:rsidRPr="00240276" w:rsidDel="007F6D69">
          <w:rPr>
            <w:rFonts w:ascii="Arial" w:hAnsi="Arial" w:cs="Arial"/>
            <w:b/>
            <w:sz w:val="21"/>
            <w:szCs w:val="21"/>
          </w:rPr>
          <w:delText xml:space="preserve"> Odds ratios for stepwise logistic regression (</w:delText>
        </w:r>
        <w:r w:rsidR="00670080" w:rsidRPr="00240276" w:rsidDel="007F6D69">
          <w:rPr>
            <w:rFonts w:ascii="Arial" w:hAnsi="Arial" w:cs="Arial"/>
            <w:b/>
            <w:sz w:val="21"/>
            <w:szCs w:val="21"/>
          </w:rPr>
          <w:delText>persistence</w:delText>
        </w:r>
        <w:r w:rsidRPr="00240276" w:rsidDel="007F6D69">
          <w:rPr>
            <w:rFonts w:ascii="Arial" w:hAnsi="Arial" w:cs="Arial"/>
            <w:b/>
            <w:sz w:val="21"/>
            <w:szCs w:val="21"/>
          </w:rPr>
          <w:delText>) on full sample (N=3348)</w:delText>
        </w:r>
      </w:del>
    </w:p>
    <w:p w:rsidR="00321614" w:rsidRPr="00240276" w:rsidDel="007F6D69" w:rsidRDefault="00321614" w:rsidP="00321614">
      <w:pPr>
        <w:spacing w:line="240" w:lineRule="auto"/>
        <w:rPr>
          <w:del w:id="13220" w:author="srabhi" w:date="2015-07-20T17:12:00Z"/>
          <w:rFonts w:ascii="Arial" w:hAnsi="Arial" w:cs="Arial"/>
          <w:sz w:val="21"/>
          <w:szCs w:val="21"/>
        </w:rPr>
      </w:pPr>
      <w:del w:id="13221" w:author="srabhi" w:date="2015-07-20T17:12:00Z">
        <w:r w:rsidRPr="00240276" w:rsidDel="007F6D69">
          <w:rPr>
            <w:rFonts w:ascii="Arial" w:hAnsi="Arial" w:cs="Arial"/>
            <w:sz w:val="21"/>
            <w:szCs w:val="21"/>
          </w:rPr>
          <w:delText xml:space="preserve"> </w:delText>
        </w:r>
      </w:del>
    </w:p>
    <w:tbl>
      <w:tblPr>
        <w:tblW w:w="12354" w:type="dxa"/>
        <w:tblInd w:w="84" w:type="dxa"/>
        <w:tblLook w:val="04A0"/>
      </w:tblPr>
      <w:tblGrid>
        <w:gridCol w:w="4794"/>
        <w:gridCol w:w="1710"/>
        <w:gridCol w:w="2250"/>
        <w:gridCol w:w="2160"/>
        <w:gridCol w:w="1440"/>
      </w:tblGrid>
      <w:tr w:rsidR="00AF6CBA" w:rsidRPr="00240276" w:rsidDel="007F6D69" w:rsidTr="00AF6CBA">
        <w:trPr>
          <w:trHeight w:val="216"/>
          <w:del w:id="13222" w:author="srabhi" w:date="2015-07-20T17:12:00Z"/>
        </w:trPr>
        <w:tc>
          <w:tcPr>
            <w:tcW w:w="4794" w:type="dxa"/>
            <w:tcBorders>
              <w:top w:val="single" w:sz="4" w:space="0" w:color="auto"/>
              <w:left w:val="single" w:sz="4" w:space="0" w:color="auto"/>
              <w:bottom w:val="single" w:sz="4" w:space="0" w:color="auto"/>
              <w:right w:val="single" w:sz="4" w:space="0" w:color="auto"/>
            </w:tcBorders>
            <w:shd w:val="clear" w:color="auto" w:fill="auto"/>
            <w:hideMark/>
          </w:tcPr>
          <w:p w:rsidR="00AF6CBA" w:rsidRPr="00240276" w:rsidDel="007F6D69" w:rsidRDefault="00AF6CBA" w:rsidP="00AF6CBA">
            <w:pPr>
              <w:spacing w:line="240" w:lineRule="auto"/>
              <w:jc w:val="center"/>
              <w:rPr>
                <w:del w:id="13223" w:author="srabhi" w:date="2015-07-20T17:12:00Z"/>
                <w:rFonts w:ascii="Arial" w:hAnsi="Arial" w:cs="Arial"/>
                <w:b/>
                <w:bCs/>
                <w:sz w:val="21"/>
                <w:szCs w:val="21"/>
                <w:lang w:val="en-US" w:eastAsia="zh-CN"/>
              </w:rPr>
            </w:pPr>
            <w:del w:id="13224" w:author="srabhi" w:date="2015-07-20T17:12:00Z">
              <w:r w:rsidRPr="00240276" w:rsidDel="007F6D69">
                <w:rPr>
                  <w:rFonts w:ascii="Arial" w:hAnsi="Arial" w:cs="Arial"/>
                  <w:b/>
                  <w:bCs/>
                  <w:sz w:val="21"/>
                  <w:szCs w:val="21"/>
                  <w:lang w:eastAsia="zh-CN"/>
                </w:rPr>
                <w:delText>Variable Description</w:delText>
              </w:r>
            </w:del>
          </w:p>
        </w:tc>
        <w:tc>
          <w:tcPr>
            <w:tcW w:w="1710" w:type="dxa"/>
            <w:tcBorders>
              <w:top w:val="single" w:sz="4" w:space="0" w:color="auto"/>
              <w:left w:val="nil"/>
              <w:bottom w:val="single" w:sz="4" w:space="0" w:color="auto"/>
              <w:right w:val="single" w:sz="4" w:space="0" w:color="auto"/>
            </w:tcBorders>
            <w:shd w:val="clear" w:color="auto" w:fill="auto"/>
            <w:noWrap/>
            <w:hideMark/>
          </w:tcPr>
          <w:p w:rsidR="00AF6CBA" w:rsidRPr="00240276" w:rsidDel="007F6D69" w:rsidRDefault="00AF6CBA" w:rsidP="00AF6CBA">
            <w:pPr>
              <w:spacing w:line="240" w:lineRule="auto"/>
              <w:rPr>
                <w:del w:id="13225" w:author="srabhi" w:date="2015-07-20T17:12:00Z"/>
                <w:rFonts w:ascii="Arial" w:hAnsi="Arial" w:cs="Arial"/>
                <w:b/>
                <w:bCs/>
                <w:sz w:val="21"/>
                <w:szCs w:val="21"/>
                <w:lang w:val="en-US" w:eastAsia="zh-CN"/>
              </w:rPr>
            </w:pPr>
            <w:del w:id="13226" w:author="srabhi" w:date="2015-07-20T17:12:00Z">
              <w:r w:rsidRPr="00240276" w:rsidDel="007F6D69">
                <w:rPr>
                  <w:rFonts w:ascii="Arial" w:hAnsi="Arial" w:cs="Arial"/>
                  <w:b/>
                  <w:bCs/>
                  <w:sz w:val="21"/>
                  <w:szCs w:val="21"/>
                  <w:lang w:val="en-US" w:eastAsia="zh-CN"/>
                </w:rPr>
                <w:delText>Odds Ratio</w:delText>
              </w:r>
            </w:del>
          </w:p>
        </w:tc>
        <w:tc>
          <w:tcPr>
            <w:tcW w:w="2250" w:type="dxa"/>
            <w:tcBorders>
              <w:top w:val="single" w:sz="4" w:space="0" w:color="auto"/>
              <w:left w:val="nil"/>
              <w:bottom w:val="single" w:sz="4" w:space="0" w:color="auto"/>
              <w:right w:val="single" w:sz="4" w:space="0" w:color="auto"/>
            </w:tcBorders>
            <w:shd w:val="clear" w:color="auto" w:fill="auto"/>
            <w:noWrap/>
            <w:hideMark/>
          </w:tcPr>
          <w:p w:rsidR="00AF6CBA" w:rsidRPr="00240276" w:rsidDel="007F6D69" w:rsidRDefault="00AF6CBA" w:rsidP="00AF6CBA">
            <w:pPr>
              <w:spacing w:line="240" w:lineRule="auto"/>
              <w:rPr>
                <w:del w:id="13227" w:author="srabhi" w:date="2015-07-20T17:12:00Z"/>
                <w:rFonts w:ascii="Arial" w:hAnsi="Arial" w:cs="Arial"/>
                <w:b/>
                <w:bCs/>
                <w:sz w:val="21"/>
                <w:szCs w:val="21"/>
                <w:lang w:val="en-US" w:eastAsia="zh-CN"/>
              </w:rPr>
            </w:pPr>
            <w:del w:id="13228" w:author="srabhi" w:date="2015-07-20T17:12:00Z">
              <w:r w:rsidRPr="00240276" w:rsidDel="007F6D69">
                <w:rPr>
                  <w:rFonts w:ascii="Arial" w:hAnsi="Arial" w:cs="Arial"/>
                  <w:b/>
                  <w:bCs/>
                  <w:sz w:val="21"/>
                  <w:szCs w:val="21"/>
                  <w:lang w:val="en-US" w:eastAsia="zh-CN"/>
                </w:rPr>
                <w:delText>95% CI Lower Bound</w:delText>
              </w:r>
            </w:del>
          </w:p>
        </w:tc>
        <w:tc>
          <w:tcPr>
            <w:tcW w:w="2160" w:type="dxa"/>
            <w:tcBorders>
              <w:top w:val="single" w:sz="4" w:space="0" w:color="auto"/>
              <w:left w:val="nil"/>
              <w:bottom w:val="single" w:sz="4" w:space="0" w:color="auto"/>
              <w:right w:val="single" w:sz="4" w:space="0" w:color="auto"/>
            </w:tcBorders>
            <w:shd w:val="clear" w:color="auto" w:fill="auto"/>
            <w:noWrap/>
            <w:hideMark/>
          </w:tcPr>
          <w:p w:rsidR="00AF6CBA" w:rsidRPr="00240276" w:rsidDel="007F6D69" w:rsidRDefault="00AF6CBA" w:rsidP="00AF6CBA">
            <w:pPr>
              <w:spacing w:line="240" w:lineRule="auto"/>
              <w:rPr>
                <w:del w:id="13229" w:author="srabhi" w:date="2015-07-20T17:12:00Z"/>
                <w:rFonts w:ascii="Arial" w:hAnsi="Arial" w:cs="Arial"/>
                <w:b/>
                <w:bCs/>
                <w:sz w:val="21"/>
                <w:szCs w:val="21"/>
                <w:lang w:val="en-US" w:eastAsia="zh-CN"/>
              </w:rPr>
            </w:pPr>
            <w:del w:id="13230" w:author="srabhi" w:date="2015-07-20T17:12:00Z">
              <w:r w:rsidRPr="00240276" w:rsidDel="007F6D69">
                <w:rPr>
                  <w:rFonts w:ascii="Arial" w:hAnsi="Arial" w:cs="Arial"/>
                  <w:b/>
                  <w:bCs/>
                  <w:sz w:val="21"/>
                  <w:szCs w:val="21"/>
                  <w:lang w:val="en-US" w:eastAsia="zh-CN"/>
                </w:rPr>
                <w:delText>95% CI Upper Bound</w:delText>
              </w:r>
            </w:del>
          </w:p>
        </w:tc>
        <w:tc>
          <w:tcPr>
            <w:tcW w:w="1440" w:type="dxa"/>
            <w:tcBorders>
              <w:top w:val="single" w:sz="4" w:space="0" w:color="auto"/>
              <w:left w:val="nil"/>
              <w:bottom w:val="single" w:sz="4" w:space="0" w:color="auto"/>
              <w:right w:val="single" w:sz="4" w:space="0" w:color="auto"/>
            </w:tcBorders>
            <w:shd w:val="clear" w:color="auto" w:fill="auto"/>
            <w:noWrap/>
            <w:hideMark/>
          </w:tcPr>
          <w:p w:rsidR="00AF6CBA" w:rsidRPr="00240276" w:rsidDel="007F6D69" w:rsidRDefault="00AF6CBA" w:rsidP="00AF6CBA">
            <w:pPr>
              <w:spacing w:line="240" w:lineRule="auto"/>
              <w:rPr>
                <w:del w:id="13231" w:author="srabhi" w:date="2015-07-20T17:12:00Z"/>
                <w:rFonts w:ascii="Arial" w:hAnsi="Arial" w:cs="Arial"/>
                <w:b/>
                <w:bCs/>
                <w:sz w:val="21"/>
                <w:szCs w:val="21"/>
                <w:lang w:val="en-US" w:eastAsia="zh-CN"/>
              </w:rPr>
            </w:pPr>
            <w:del w:id="13232" w:author="srabhi" w:date="2015-07-20T17:12:00Z">
              <w:r w:rsidRPr="00240276" w:rsidDel="007F6D69">
                <w:rPr>
                  <w:rFonts w:ascii="Arial" w:hAnsi="Arial" w:cs="Arial"/>
                  <w:b/>
                  <w:bCs/>
                  <w:sz w:val="21"/>
                  <w:szCs w:val="21"/>
                  <w:lang w:val="en-US" w:eastAsia="zh-CN"/>
                </w:rPr>
                <w:delText>p-Value</w:delText>
              </w:r>
            </w:del>
          </w:p>
        </w:tc>
      </w:tr>
      <w:tr w:rsidR="00AF6CBA" w:rsidRPr="00240276" w:rsidDel="007F6D69" w:rsidTr="00AF6CBA">
        <w:trPr>
          <w:trHeight w:val="216"/>
          <w:del w:id="13233"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AF6CBA" w:rsidRPr="00240276" w:rsidDel="007F6D69" w:rsidRDefault="00AF6CBA" w:rsidP="00AF6CBA">
            <w:pPr>
              <w:spacing w:line="240" w:lineRule="auto"/>
              <w:rPr>
                <w:del w:id="13234" w:author="srabhi" w:date="2015-07-20T17:12:00Z"/>
                <w:rFonts w:ascii="Arial" w:hAnsi="Arial" w:cs="Arial"/>
                <w:b/>
                <w:bCs/>
                <w:sz w:val="21"/>
                <w:szCs w:val="21"/>
                <w:lang w:val="en-US" w:eastAsia="zh-CN"/>
              </w:rPr>
            </w:pPr>
            <w:del w:id="13235" w:author="srabhi" w:date="2015-07-20T17:12:00Z">
              <w:r w:rsidRPr="00240276" w:rsidDel="007F6D69">
                <w:rPr>
                  <w:rFonts w:ascii="Arial" w:hAnsi="Arial" w:cs="Arial"/>
                  <w:b/>
                  <w:bCs/>
                  <w:sz w:val="21"/>
                  <w:szCs w:val="21"/>
                  <w:lang w:val="en-US" w:eastAsia="zh-CN"/>
                </w:rPr>
                <w:delText>Intercept</w:delText>
              </w:r>
            </w:del>
          </w:p>
        </w:tc>
        <w:tc>
          <w:tcPr>
            <w:tcW w:w="171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36" w:author="srabhi" w:date="2015-07-20T17:12:00Z"/>
                <w:rFonts w:ascii="Arial" w:hAnsi="Arial" w:cs="Arial"/>
                <w:color w:val="000000"/>
                <w:sz w:val="21"/>
                <w:szCs w:val="21"/>
                <w:lang w:val="en-US" w:eastAsia="zh-CN"/>
              </w:rPr>
            </w:pPr>
            <w:del w:id="13237" w:author="srabhi" w:date="2015-07-20T17:12:00Z">
              <w:r w:rsidRPr="00240276" w:rsidDel="007F6D69">
                <w:rPr>
                  <w:rFonts w:ascii="Arial" w:hAnsi="Arial" w:cs="Arial"/>
                  <w:color w:val="000000"/>
                  <w:sz w:val="21"/>
                  <w:szCs w:val="21"/>
                  <w:lang w:val="en-US" w:eastAsia="zh-CN"/>
                </w:rPr>
                <w:delText>1.27</w:delText>
              </w:r>
            </w:del>
          </w:p>
        </w:tc>
        <w:tc>
          <w:tcPr>
            <w:tcW w:w="225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38" w:author="srabhi" w:date="2015-07-20T17:12:00Z"/>
                <w:rFonts w:ascii="Arial" w:hAnsi="Arial" w:cs="Arial"/>
                <w:color w:val="000000"/>
                <w:sz w:val="21"/>
                <w:szCs w:val="21"/>
                <w:lang w:val="en-US" w:eastAsia="zh-CN"/>
              </w:rPr>
            </w:pPr>
            <w:del w:id="13239" w:author="srabhi" w:date="2015-07-20T17:12:00Z">
              <w:r w:rsidRPr="00240276" w:rsidDel="007F6D69">
                <w:rPr>
                  <w:rFonts w:ascii="Arial" w:hAnsi="Arial" w:cs="Arial"/>
                  <w:color w:val="000000"/>
                  <w:sz w:val="21"/>
                  <w:szCs w:val="21"/>
                  <w:lang w:val="en-US" w:eastAsia="zh-CN"/>
                </w:rPr>
                <w:delText>0.68</w:delText>
              </w:r>
            </w:del>
          </w:p>
        </w:tc>
        <w:tc>
          <w:tcPr>
            <w:tcW w:w="216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40" w:author="srabhi" w:date="2015-07-20T17:12:00Z"/>
                <w:rFonts w:ascii="Arial" w:hAnsi="Arial" w:cs="Arial"/>
                <w:color w:val="000000"/>
                <w:sz w:val="21"/>
                <w:szCs w:val="21"/>
                <w:lang w:val="en-US" w:eastAsia="zh-CN"/>
              </w:rPr>
            </w:pPr>
            <w:del w:id="13241" w:author="srabhi" w:date="2015-07-20T17:12:00Z">
              <w:r w:rsidRPr="00240276" w:rsidDel="007F6D69">
                <w:rPr>
                  <w:rFonts w:ascii="Arial" w:hAnsi="Arial" w:cs="Arial"/>
                  <w:color w:val="000000"/>
                  <w:sz w:val="21"/>
                  <w:szCs w:val="21"/>
                  <w:lang w:val="en-US" w:eastAsia="zh-CN"/>
                </w:rPr>
                <w:delText>2.48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42" w:author="srabhi" w:date="2015-07-20T17:12:00Z"/>
                <w:rFonts w:ascii="Arial" w:hAnsi="Arial" w:cs="Arial"/>
                <w:color w:val="000000"/>
                <w:sz w:val="21"/>
                <w:szCs w:val="21"/>
                <w:lang w:val="en-US" w:eastAsia="zh-CN"/>
              </w:rPr>
            </w:pPr>
            <w:del w:id="13243" w:author="srabhi" w:date="2015-07-20T17:12:00Z">
              <w:r w:rsidRPr="00240276" w:rsidDel="007F6D69">
                <w:rPr>
                  <w:rFonts w:ascii="Arial" w:hAnsi="Arial" w:cs="Arial"/>
                  <w:color w:val="000000"/>
                  <w:sz w:val="21"/>
                  <w:szCs w:val="21"/>
                  <w:lang w:val="en-US" w:eastAsia="zh-CN"/>
                </w:rPr>
                <w:delText>0.46</w:delText>
              </w:r>
            </w:del>
          </w:p>
        </w:tc>
      </w:tr>
      <w:tr w:rsidR="00AF6CBA" w:rsidRPr="00240276" w:rsidDel="007F6D69" w:rsidTr="00AF6CBA">
        <w:trPr>
          <w:trHeight w:val="216"/>
          <w:del w:id="13244"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AF6CBA" w:rsidRPr="00240276" w:rsidDel="007F6D69" w:rsidRDefault="00AF6CBA" w:rsidP="00AF6CBA">
            <w:pPr>
              <w:spacing w:line="240" w:lineRule="auto"/>
              <w:rPr>
                <w:del w:id="13245" w:author="srabhi" w:date="2015-07-20T17:12:00Z"/>
                <w:rFonts w:ascii="Arial" w:hAnsi="Arial" w:cs="Arial"/>
                <w:b/>
                <w:bCs/>
                <w:sz w:val="21"/>
                <w:szCs w:val="21"/>
                <w:lang w:val="en-US" w:eastAsia="zh-CN"/>
              </w:rPr>
            </w:pPr>
            <w:del w:id="13246" w:author="srabhi" w:date="2015-07-20T17:12:00Z">
              <w:r w:rsidRPr="00240276" w:rsidDel="007F6D69">
                <w:rPr>
                  <w:rFonts w:ascii="Arial" w:hAnsi="Arial" w:cs="Arial"/>
                  <w:b/>
                  <w:bCs/>
                  <w:sz w:val="21"/>
                  <w:szCs w:val="21"/>
                  <w:lang w:eastAsia="zh-CN"/>
                </w:rPr>
                <w:delText>Treatment</w:delText>
              </w:r>
            </w:del>
          </w:p>
        </w:tc>
        <w:tc>
          <w:tcPr>
            <w:tcW w:w="171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47" w:author="srabhi" w:date="2015-07-20T17:12:00Z"/>
                <w:rFonts w:ascii="Arial" w:hAnsi="Arial" w:cs="Arial"/>
                <w:color w:val="000000"/>
                <w:sz w:val="21"/>
                <w:szCs w:val="21"/>
                <w:lang w:val="en-US" w:eastAsia="zh-CN"/>
              </w:rPr>
            </w:pPr>
            <w:del w:id="13248" w:author="srabhi" w:date="2015-07-20T17:12:00Z">
              <w:r w:rsidRPr="00240276" w:rsidDel="007F6D69">
                <w:rPr>
                  <w:rFonts w:ascii="Arial" w:hAnsi="Arial" w:cs="Arial"/>
                  <w:color w:val="000000"/>
                  <w:sz w:val="21"/>
                  <w:szCs w:val="21"/>
                  <w:lang w:val="en-US" w:eastAsia="zh-CN"/>
                </w:rPr>
                <w:delText>2.02</w:delText>
              </w:r>
            </w:del>
          </w:p>
        </w:tc>
        <w:tc>
          <w:tcPr>
            <w:tcW w:w="225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49" w:author="srabhi" w:date="2015-07-20T17:12:00Z"/>
                <w:rFonts w:ascii="Arial" w:hAnsi="Arial" w:cs="Arial"/>
                <w:color w:val="000000"/>
                <w:sz w:val="21"/>
                <w:szCs w:val="21"/>
                <w:lang w:val="en-US" w:eastAsia="zh-CN"/>
              </w:rPr>
            </w:pPr>
            <w:del w:id="13250" w:author="srabhi" w:date="2015-07-20T17:12:00Z">
              <w:r w:rsidRPr="00240276" w:rsidDel="007F6D69">
                <w:rPr>
                  <w:rFonts w:ascii="Arial" w:hAnsi="Arial" w:cs="Arial"/>
                  <w:color w:val="000000"/>
                  <w:sz w:val="21"/>
                  <w:szCs w:val="21"/>
                  <w:lang w:val="en-US" w:eastAsia="zh-CN"/>
                </w:rPr>
                <w:delText>1.69</w:delText>
              </w:r>
            </w:del>
          </w:p>
        </w:tc>
        <w:tc>
          <w:tcPr>
            <w:tcW w:w="216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51" w:author="srabhi" w:date="2015-07-20T17:12:00Z"/>
                <w:rFonts w:ascii="Arial" w:hAnsi="Arial" w:cs="Arial"/>
                <w:color w:val="000000"/>
                <w:sz w:val="21"/>
                <w:szCs w:val="21"/>
                <w:lang w:val="en-US" w:eastAsia="zh-CN"/>
              </w:rPr>
            </w:pPr>
            <w:del w:id="13252" w:author="srabhi" w:date="2015-07-20T17:12:00Z">
              <w:r w:rsidRPr="00240276" w:rsidDel="007F6D69">
                <w:rPr>
                  <w:rFonts w:ascii="Arial" w:hAnsi="Arial" w:cs="Arial"/>
                  <w:color w:val="000000"/>
                  <w:sz w:val="21"/>
                  <w:szCs w:val="21"/>
                  <w:lang w:val="en-US" w:eastAsia="zh-CN"/>
                </w:rPr>
                <w:delText>2.41</w:delText>
              </w:r>
            </w:del>
          </w:p>
        </w:tc>
        <w:tc>
          <w:tcPr>
            <w:tcW w:w="144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53" w:author="srabhi" w:date="2015-07-20T17:12:00Z"/>
                <w:rFonts w:ascii="Arial" w:hAnsi="Arial" w:cs="Arial"/>
                <w:color w:val="000000"/>
                <w:sz w:val="21"/>
                <w:szCs w:val="21"/>
                <w:lang w:val="en-US" w:eastAsia="zh-CN"/>
              </w:rPr>
            </w:pPr>
            <w:del w:id="13254" w:author="srabhi" w:date="2015-07-20T17:12:00Z">
              <w:r w:rsidRPr="00240276" w:rsidDel="007F6D69">
                <w:rPr>
                  <w:rFonts w:ascii="Arial" w:hAnsi="Arial" w:cs="Arial"/>
                  <w:color w:val="000000"/>
                  <w:sz w:val="21"/>
                  <w:szCs w:val="21"/>
                  <w:lang w:val="en-US" w:eastAsia="zh-CN"/>
                </w:rPr>
                <w:delText>0.00</w:delText>
              </w:r>
            </w:del>
          </w:p>
        </w:tc>
      </w:tr>
      <w:tr w:rsidR="00AF6CBA" w:rsidRPr="00240276" w:rsidDel="007F6D69" w:rsidTr="00AF6CBA">
        <w:trPr>
          <w:trHeight w:val="216"/>
          <w:del w:id="13255"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AF6CBA" w:rsidRPr="00240276" w:rsidDel="007F6D69" w:rsidRDefault="00AF6CBA" w:rsidP="00AF6CBA">
            <w:pPr>
              <w:spacing w:line="240" w:lineRule="auto"/>
              <w:rPr>
                <w:del w:id="13256" w:author="srabhi" w:date="2015-07-20T17:12:00Z"/>
                <w:rFonts w:ascii="Arial" w:hAnsi="Arial" w:cs="Arial"/>
                <w:b/>
                <w:bCs/>
                <w:sz w:val="21"/>
                <w:szCs w:val="21"/>
                <w:lang w:val="en-US" w:eastAsia="zh-CN"/>
              </w:rPr>
            </w:pPr>
            <w:del w:id="13257" w:author="srabhi" w:date="2015-07-20T17:12:00Z">
              <w:r w:rsidRPr="00240276" w:rsidDel="007F6D69">
                <w:rPr>
                  <w:rFonts w:ascii="Arial" w:hAnsi="Arial" w:cs="Arial"/>
                  <w:b/>
                  <w:bCs/>
                  <w:sz w:val="21"/>
                  <w:szCs w:val="21"/>
                  <w:lang w:eastAsia="zh-CN"/>
                </w:rPr>
                <w:delText>Oral corticosteroid use</w:delText>
              </w:r>
            </w:del>
          </w:p>
        </w:tc>
        <w:tc>
          <w:tcPr>
            <w:tcW w:w="171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58" w:author="srabhi" w:date="2015-07-20T17:12:00Z"/>
                <w:rFonts w:ascii="Arial" w:hAnsi="Arial" w:cs="Arial"/>
                <w:color w:val="000000"/>
                <w:sz w:val="21"/>
                <w:szCs w:val="21"/>
                <w:lang w:val="en-US" w:eastAsia="zh-CN"/>
              </w:rPr>
            </w:pPr>
            <w:del w:id="13259" w:author="srabhi" w:date="2015-07-20T17:12:00Z">
              <w:r w:rsidRPr="00240276" w:rsidDel="007F6D69">
                <w:rPr>
                  <w:rFonts w:ascii="Arial" w:hAnsi="Arial" w:cs="Arial"/>
                  <w:color w:val="000000"/>
                  <w:sz w:val="21"/>
                  <w:szCs w:val="21"/>
                  <w:lang w:val="en-US" w:eastAsia="zh-CN"/>
                </w:rPr>
                <w:delText>0.81</w:delText>
              </w:r>
            </w:del>
          </w:p>
        </w:tc>
        <w:tc>
          <w:tcPr>
            <w:tcW w:w="225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60" w:author="srabhi" w:date="2015-07-20T17:12:00Z"/>
                <w:rFonts w:ascii="Arial" w:hAnsi="Arial" w:cs="Arial"/>
                <w:color w:val="000000"/>
                <w:sz w:val="21"/>
                <w:szCs w:val="21"/>
                <w:lang w:val="en-US" w:eastAsia="zh-CN"/>
              </w:rPr>
            </w:pPr>
            <w:del w:id="13261" w:author="srabhi" w:date="2015-07-20T17:12:00Z">
              <w:r w:rsidRPr="00240276" w:rsidDel="007F6D69">
                <w:rPr>
                  <w:rFonts w:ascii="Arial" w:hAnsi="Arial" w:cs="Arial"/>
                  <w:color w:val="000000"/>
                  <w:sz w:val="21"/>
                  <w:szCs w:val="21"/>
                  <w:lang w:val="en-US" w:eastAsia="zh-CN"/>
                </w:rPr>
                <w:delText>0.65</w:delText>
              </w:r>
            </w:del>
          </w:p>
        </w:tc>
        <w:tc>
          <w:tcPr>
            <w:tcW w:w="216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62" w:author="srabhi" w:date="2015-07-20T17:12:00Z"/>
                <w:rFonts w:ascii="Arial" w:hAnsi="Arial" w:cs="Arial"/>
                <w:color w:val="000000"/>
                <w:sz w:val="21"/>
                <w:szCs w:val="21"/>
                <w:lang w:val="en-US" w:eastAsia="zh-CN"/>
              </w:rPr>
            </w:pPr>
            <w:del w:id="13263" w:author="srabhi" w:date="2015-07-20T17:12:00Z">
              <w:r w:rsidRPr="00240276" w:rsidDel="007F6D69">
                <w:rPr>
                  <w:rFonts w:ascii="Arial" w:hAnsi="Arial" w:cs="Arial"/>
                  <w:color w:val="000000"/>
                  <w:sz w:val="21"/>
                  <w:szCs w:val="21"/>
                  <w:lang w:val="en-US" w:eastAsia="zh-CN"/>
                </w:rPr>
                <w:delText>1.00</w:delText>
              </w:r>
            </w:del>
          </w:p>
        </w:tc>
        <w:tc>
          <w:tcPr>
            <w:tcW w:w="144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64" w:author="srabhi" w:date="2015-07-20T17:12:00Z"/>
                <w:rFonts w:ascii="Arial" w:hAnsi="Arial" w:cs="Arial"/>
                <w:color w:val="000000"/>
                <w:sz w:val="21"/>
                <w:szCs w:val="21"/>
                <w:lang w:val="en-US" w:eastAsia="zh-CN"/>
              </w:rPr>
            </w:pPr>
            <w:del w:id="13265" w:author="srabhi" w:date="2015-07-20T17:12:00Z">
              <w:r w:rsidRPr="00240276" w:rsidDel="007F6D69">
                <w:rPr>
                  <w:rFonts w:ascii="Arial" w:hAnsi="Arial" w:cs="Arial"/>
                  <w:color w:val="000000"/>
                  <w:sz w:val="21"/>
                  <w:szCs w:val="21"/>
                  <w:lang w:val="en-US" w:eastAsia="zh-CN"/>
                </w:rPr>
                <w:delText>0.04</w:delText>
              </w:r>
            </w:del>
          </w:p>
        </w:tc>
      </w:tr>
      <w:tr w:rsidR="00AF6CBA" w:rsidRPr="00240276" w:rsidDel="007F6D69" w:rsidTr="00AF6CBA">
        <w:trPr>
          <w:trHeight w:val="216"/>
          <w:del w:id="13266"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AF6CBA" w:rsidRPr="00240276" w:rsidDel="007F6D69" w:rsidRDefault="00AF6CBA" w:rsidP="00AF6CBA">
            <w:pPr>
              <w:spacing w:line="240" w:lineRule="auto"/>
              <w:rPr>
                <w:del w:id="13267" w:author="srabhi" w:date="2015-07-20T17:12:00Z"/>
                <w:rFonts w:ascii="Arial" w:hAnsi="Arial" w:cs="Arial"/>
                <w:b/>
                <w:bCs/>
                <w:sz w:val="21"/>
                <w:szCs w:val="21"/>
                <w:lang w:val="en-US" w:eastAsia="zh-CN"/>
              </w:rPr>
            </w:pPr>
            <w:del w:id="13268" w:author="srabhi" w:date="2015-07-20T17:12:00Z">
              <w:r w:rsidRPr="00240276" w:rsidDel="007F6D69">
                <w:rPr>
                  <w:rFonts w:ascii="Arial" w:hAnsi="Arial" w:cs="Arial"/>
                  <w:b/>
                  <w:bCs/>
                  <w:sz w:val="21"/>
                  <w:szCs w:val="21"/>
                  <w:lang w:eastAsia="zh-CN"/>
                </w:rPr>
                <w:delText>Iv corticosteroid use</w:delText>
              </w:r>
            </w:del>
          </w:p>
        </w:tc>
        <w:tc>
          <w:tcPr>
            <w:tcW w:w="171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69" w:author="srabhi" w:date="2015-07-20T17:12:00Z"/>
                <w:rFonts w:ascii="Arial" w:hAnsi="Arial" w:cs="Arial"/>
                <w:color w:val="000000"/>
                <w:sz w:val="21"/>
                <w:szCs w:val="21"/>
                <w:lang w:val="en-US" w:eastAsia="zh-CN"/>
              </w:rPr>
            </w:pPr>
            <w:del w:id="13270" w:author="srabhi" w:date="2015-07-20T17:12:00Z">
              <w:r w:rsidRPr="00240276" w:rsidDel="007F6D69">
                <w:rPr>
                  <w:rFonts w:ascii="Arial" w:hAnsi="Arial" w:cs="Arial"/>
                  <w:color w:val="000000"/>
                  <w:sz w:val="21"/>
                  <w:szCs w:val="21"/>
                  <w:lang w:val="en-US" w:eastAsia="zh-CN"/>
                </w:rPr>
                <w:delText>0.76</w:delText>
              </w:r>
            </w:del>
          </w:p>
        </w:tc>
        <w:tc>
          <w:tcPr>
            <w:tcW w:w="225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71" w:author="srabhi" w:date="2015-07-20T17:12:00Z"/>
                <w:rFonts w:ascii="Arial" w:hAnsi="Arial" w:cs="Arial"/>
                <w:color w:val="000000"/>
                <w:sz w:val="21"/>
                <w:szCs w:val="21"/>
                <w:lang w:val="en-US" w:eastAsia="zh-CN"/>
              </w:rPr>
            </w:pPr>
            <w:del w:id="13272" w:author="srabhi" w:date="2015-07-20T17:12:00Z">
              <w:r w:rsidRPr="00240276" w:rsidDel="007F6D69">
                <w:rPr>
                  <w:rFonts w:ascii="Arial" w:hAnsi="Arial" w:cs="Arial"/>
                  <w:color w:val="000000"/>
                  <w:sz w:val="21"/>
                  <w:szCs w:val="21"/>
                  <w:lang w:val="en-US" w:eastAsia="zh-CN"/>
                </w:rPr>
                <w:delText>0.60</w:delText>
              </w:r>
            </w:del>
          </w:p>
        </w:tc>
        <w:tc>
          <w:tcPr>
            <w:tcW w:w="216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73" w:author="srabhi" w:date="2015-07-20T17:12:00Z"/>
                <w:rFonts w:ascii="Arial" w:hAnsi="Arial" w:cs="Arial"/>
                <w:color w:val="000000"/>
                <w:sz w:val="21"/>
                <w:szCs w:val="21"/>
                <w:lang w:val="en-US" w:eastAsia="zh-CN"/>
              </w:rPr>
            </w:pPr>
            <w:del w:id="13274" w:author="srabhi" w:date="2015-07-20T17:12:00Z">
              <w:r w:rsidRPr="00240276" w:rsidDel="007F6D69">
                <w:rPr>
                  <w:rFonts w:ascii="Arial" w:hAnsi="Arial" w:cs="Arial"/>
                  <w:color w:val="000000"/>
                  <w:sz w:val="21"/>
                  <w:szCs w:val="21"/>
                  <w:lang w:val="en-US" w:eastAsia="zh-CN"/>
                </w:rPr>
                <w:delText>0.96</w:delText>
              </w:r>
            </w:del>
          </w:p>
        </w:tc>
        <w:tc>
          <w:tcPr>
            <w:tcW w:w="144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75" w:author="srabhi" w:date="2015-07-20T17:12:00Z"/>
                <w:rFonts w:ascii="Arial" w:hAnsi="Arial" w:cs="Arial"/>
                <w:color w:val="000000"/>
                <w:sz w:val="21"/>
                <w:szCs w:val="21"/>
                <w:lang w:val="en-US" w:eastAsia="zh-CN"/>
              </w:rPr>
            </w:pPr>
            <w:del w:id="13276" w:author="srabhi" w:date="2015-07-20T17:12:00Z">
              <w:r w:rsidRPr="00240276" w:rsidDel="007F6D69">
                <w:rPr>
                  <w:rFonts w:ascii="Arial" w:hAnsi="Arial" w:cs="Arial"/>
                  <w:color w:val="000000"/>
                  <w:sz w:val="21"/>
                  <w:szCs w:val="21"/>
                  <w:lang w:val="en-US" w:eastAsia="zh-CN"/>
                </w:rPr>
                <w:delText>0.02</w:delText>
              </w:r>
            </w:del>
          </w:p>
        </w:tc>
      </w:tr>
      <w:tr w:rsidR="00AF6CBA" w:rsidRPr="00240276" w:rsidDel="007F6D69" w:rsidTr="00AF6CBA">
        <w:trPr>
          <w:trHeight w:val="216"/>
          <w:del w:id="13277"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AF6CBA" w:rsidRPr="00240276" w:rsidDel="007F6D69" w:rsidRDefault="00AF6CBA" w:rsidP="00AF6CBA">
            <w:pPr>
              <w:spacing w:line="240" w:lineRule="auto"/>
              <w:rPr>
                <w:del w:id="13278" w:author="srabhi" w:date="2015-07-20T17:12:00Z"/>
                <w:rFonts w:ascii="Arial" w:hAnsi="Arial" w:cs="Arial"/>
                <w:b/>
                <w:bCs/>
                <w:sz w:val="21"/>
                <w:szCs w:val="21"/>
                <w:lang w:val="en-US" w:eastAsia="zh-CN"/>
              </w:rPr>
            </w:pPr>
            <w:del w:id="13279" w:author="srabhi" w:date="2015-07-20T17:12:00Z">
              <w:r w:rsidRPr="00240276" w:rsidDel="007F6D69">
                <w:rPr>
                  <w:rFonts w:ascii="Arial" w:hAnsi="Arial" w:cs="Arial"/>
                  <w:b/>
                  <w:bCs/>
                  <w:sz w:val="21"/>
                  <w:szCs w:val="21"/>
                  <w:lang w:eastAsia="zh-CN"/>
                </w:rPr>
                <w:delText>Presence of pre-index relapse</w:delText>
              </w:r>
            </w:del>
          </w:p>
        </w:tc>
        <w:tc>
          <w:tcPr>
            <w:tcW w:w="171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80" w:author="srabhi" w:date="2015-07-20T17:12:00Z"/>
                <w:rFonts w:ascii="Arial" w:hAnsi="Arial" w:cs="Arial"/>
                <w:color w:val="000000"/>
                <w:sz w:val="21"/>
                <w:szCs w:val="21"/>
                <w:lang w:val="en-US" w:eastAsia="zh-CN"/>
              </w:rPr>
            </w:pPr>
            <w:del w:id="13281" w:author="srabhi" w:date="2015-07-20T17:12:00Z">
              <w:r w:rsidRPr="00240276" w:rsidDel="007F6D69">
                <w:rPr>
                  <w:rFonts w:ascii="Arial" w:hAnsi="Arial" w:cs="Arial"/>
                  <w:color w:val="000000"/>
                  <w:sz w:val="21"/>
                  <w:szCs w:val="21"/>
                  <w:lang w:val="en-US" w:eastAsia="zh-CN"/>
                </w:rPr>
                <w:delText>1.37</w:delText>
              </w:r>
            </w:del>
          </w:p>
        </w:tc>
        <w:tc>
          <w:tcPr>
            <w:tcW w:w="225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82" w:author="srabhi" w:date="2015-07-20T17:12:00Z"/>
                <w:rFonts w:ascii="Arial" w:hAnsi="Arial" w:cs="Arial"/>
                <w:color w:val="000000"/>
                <w:sz w:val="21"/>
                <w:szCs w:val="21"/>
                <w:lang w:val="en-US" w:eastAsia="zh-CN"/>
              </w:rPr>
            </w:pPr>
            <w:del w:id="13283" w:author="srabhi" w:date="2015-07-20T17:12:00Z">
              <w:r w:rsidRPr="00240276" w:rsidDel="007F6D69">
                <w:rPr>
                  <w:rFonts w:ascii="Arial" w:hAnsi="Arial" w:cs="Arial"/>
                  <w:color w:val="000000"/>
                  <w:sz w:val="21"/>
                  <w:szCs w:val="21"/>
                  <w:lang w:val="en-US" w:eastAsia="zh-CN"/>
                </w:rPr>
                <w:delText>1.06</w:delText>
              </w:r>
            </w:del>
          </w:p>
        </w:tc>
        <w:tc>
          <w:tcPr>
            <w:tcW w:w="216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84" w:author="srabhi" w:date="2015-07-20T17:12:00Z"/>
                <w:rFonts w:ascii="Arial" w:hAnsi="Arial" w:cs="Arial"/>
                <w:color w:val="000000"/>
                <w:sz w:val="21"/>
                <w:szCs w:val="21"/>
                <w:lang w:val="en-US" w:eastAsia="zh-CN"/>
              </w:rPr>
            </w:pPr>
            <w:del w:id="13285" w:author="srabhi" w:date="2015-07-20T17:12:00Z">
              <w:r w:rsidRPr="00240276" w:rsidDel="007F6D69">
                <w:rPr>
                  <w:rFonts w:ascii="Arial" w:hAnsi="Arial" w:cs="Arial"/>
                  <w:color w:val="000000"/>
                  <w:sz w:val="21"/>
                  <w:szCs w:val="21"/>
                  <w:lang w:val="en-US" w:eastAsia="zh-CN"/>
                </w:rPr>
                <w:delText>1.78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86" w:author="srabhi" w:date="2015-07-20T17:12:00Z"/>
                <w:rFonts w:ascii="Arial" w:hAnsi="Arial" w:cs="Arial"/>
                <w:color w:val="000000"/>
                <w:sz w:val="21"/>
                <w:szCs w:val="21"/>
                <w:lang w:val="en-US" w:eastAsia="zh-CN"/>
              </w:rPr>
            </w:pPr>
            <w:del w:id="13287" w:author="srabhi" w:date="2015-07-20T17:12:00Z">
              <w:r w:rsidRPr="00240276" w:rsidDel="007F6D69">
                <w:rPr>
                  <w:rFonts w:ascii="Arial" w:hAnsi="Arial" w:cs="Arial"/>
                  <w:color w:val="000000"/>
                  <w:sz w:val="21"/>
                  <w:szCs w:val="21"/>
                  <w:lang w:val="en-US" w:eastAsia="zh-CN"/>
                </w:rPr>
                <w:delText>0.02</w:delText>
              </w:r>
            </w:del>
          </w:p>
        </w:tc>
      </w:tr>
      <w:tr w:rsidR="00AF6CBA" w:rsidRPr="00240276" w:rsidDel="007F6D69" w:rsidTr="00AF6CBA">
        <w:trPr>
          <w:trHeight w:val="216"/>
          <w:del w:id="13288"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AF6CBA" w:rsidRPr="00240276" w:rsidDel="007F6D69" w:rsidRDefault="00AF6CBA" w:rsidP="00AF6CBA">
            <w:pPr>
              <w:spacing w:line="240" w:lineRule="auto"/>
              <w:rPr>
                <w:del w:id="13289" w:author="srabhi" w:date="2015-07-20T17:12:00Z"/>
                <w:rFonts w:ascii="Arial" w:hAnsi="Arial" w:cs="Arial"/>
                <w:b/>
                <w:bCs/>
                <w:sz w:val="21"/>
                <w:szCs w:val="21"/>
                <w:lang w:val="en-US" w:eastAsia="zh-CN"/>
              </w:rPr>
            </w:pPr>
            <w:del w:id="13290" w:author="srabhi" w:date="2015-07-20T17:12:00Z">
              <w:r w:rsidRPr="00240276" w:rsidDel="007F6D69">
                <w:rPr>
                  <w:rFonts w:ascii="Arial" w:hAnsi="Arial" w:cs="Arial"/>
                  <w:b/>
                  <w:bCs/>
                  <w:sz w:val="21"/>
                  <w:szCs w:val="21"/>
                  <w:lang w:eastAsia="zh-CN"/>
                </w:rPr>
                <w:delText>Commercial</w:delText>
              </w:r>
            </w:del>
          </w:p>
        </w:tc>
        <w:tc>
          <w:tcPr>
            <w:tcW w:w="171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91" w:author="srabhi" w:date="2015-07-20T17:12:00Z"/>
                <w:rFonts w:ascii="Arial" w:hAnsi="Arial" w:cs="Arial"/>
                <w:color w:val="000000"/>
                <w:sz w:val="21"/>
                <w:szCs w:val="21"/>
                <w:lang w:val="en-US" w:eastAsia="zh-CN"/>
              </w:rPr>
            </w:pPr>
            <w:del w:id="13292" w:author="srabhi" w:date="2015-07-20T17:12:00Z">
              <w:r w:rsidRPr="00240276" w:rsidDel="007F6D69">
                <w:rPr>
                  <w:rFonts w:ascii="Arial" w:hAnsi="Arial" w:cs="Arial"/>
                  <w:color w:val="000000"/>
                  <w:sz w:val="21"/>
                  <w:szCs w:val="21"/>
                  <w:lang w:val="en-US" w:eastAsia="zh-CN"/>
                </w:rPr>
                <w:delText>1.95</w:delText>
              </w:r>
            </w:del>
          </w:p>
        </w:tc>
        <w:tc>
          <w:tcPr>
            <w:tcW w:w="225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93" w:author="srabhi" w:date="2015-07-20T17:12:00Z"/>
                <w:rFonts w:ascii="Arial" w:hAnsi="Arial" w:cs="Arial"/>
                <w:color w:val="000000"/>
                <w:sz w:val="21"/>
                <w:szCs w:val="21"/>
                <w:lang w:val="en-US" w:eastAsia="zh-CN"/>
              </w:rPr>
            </w:pPr>
            <w:del w:id="13294" w:author="srabhi" w:date="2015-07-20T17:12:00Z">
              <w:r w:rsidRPr="00240276" w:rsidDel="007F6D69">
                <w:rPr>
                  <w:rFonts w:ascii="Arial" w:hAnsi="Arial" w:cs="Arial"/>
                  <w:color w:val="000000"/>
                  <w:sz w:val="21"/>
                  <w:szCs w:val="21"/>
                  <w:lang w:val="en-US" w:eastAsia="zh-CN"/>
                </w:rPr>
                <w:delText>1.01</w:delText>
              </w:r>
            </w:del>
          </w:p>
        </w:tc>
        <w:tc>
          <w:tcPr>
            <w:tcW w:w="216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95" w:author="srabhi" w:date="2015-07-20T17:12:00Z"/>
                <w:rFonts w:ascii="Arial" w:hAnsi="Arial" w:cs="Arial"/>
                <w:color w:val="000000"/>
                <w:sz w:val="21"/>
                <w:szCs w:val="21"/>
                <w:lang w:val="en-US" w:eastAsia="zh-CN"/>
              </w:rPr>
            </w:pPr>
            <w:del w:id="13296" w:author="srabhi" w:date="2015-07-20T17:12:00Z">
              <w:r w:rsidRPr="00240276" w:rsidDel="007F6D69">
                <w:rPr>
                  <w:rFonts w:ascii="Arial" w:hAnsi="Arial" w:cs="Arial"/>
                  <w:color w:val="000000"/>
                  <w:sz w:val="21"/>
                  <w:szCs w:val="21"/>
                  <w:lang w:val="en-US" w:eastAsia="zh-CN"/>
                </w:rPr>
                <w:delText>3.61</w:delText>
              </w:r>
            </w:del>
          </w:p>
        </w:tc>
        <w:tc>
          <w:tcPr>
            <w:tcW w:w="144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297" w:author="srabhi" w:date="2015-07-20T17:12:00Z"/>
                <w:rFonts w:ascii="Arial" w:hAnsi="Arial" w:cs="Arial"/>
                <w:color w:val="000000"/>
                <w:sz w:val="21"/>
                <w:szCs w:val="21"/>
                <w:lang w:val="en-US" w:eastAsia="zh-CN"/>
              </w:rPr>
            </w:pPr>
            <w:del w:id="13298" w:author="srabhi" w:date="2015-07-20T17:12:00Z">
              <w:r w:rsidRPr="00240276" w:rsidDel="007F6D69">
                <w:rPr>
                  <w:rFonts w:ascii="Arial" w:hAnsi="Arial" w:cs="Arial"/>
                  <w:color w:val="000000"/>
                  <w:sz w:val="21"/>
                  <w:szCs w:val="21"/>
                  <w:lang w:val="en-US" w:eastAsia="zh-CN"/>
                </w:rPr>
                <w:delText>0.04</w:delText>
              </w:r>
            </w:del>
          </w:p>
        </w:tc>
      </w:tr>
      <w:tr w:rsidR="00AF6CBA" w:rsidRPr="00240276" w:rsidDel="007F6D69" w:rsidTr="00AF6CBA">
        <w:trPr>
          <w:trHeight w:val="216"/>
          <w:del w:id="13299"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AF6CBA" w:rsidRPr="00240276" w:rsidDel="007F6D69" w:rsidRDefault="00AF6CBA" w:rsidP="00AF6CBA">
            <w:pPr>
              <w:spacing w:line="240" w:lineRule="auto"/>
              <w:rPr>
                <w:del w:id="13300" w:author="srabhi" w:date="2015-07-20T17:12:00Z"/>
                <w:rFonts w:ascii="Arial" w:hAnsi="Arial" w:cs="Arial"/>
                <w:b/>
                <w:bCs/>
                <w:sz w:val="21"/>
                <w:szCs w:val="21"/>
                <w:lang w:val="en-US" w:eastAsia="zh-CN"/>
              </w:rPr>
            </w:pPr>
            <w:del w:id="13301" w:author="srabhi" w:date="2015-07-20T17:12:00Z">
              <w:r w:rsidRPr="00240276" w:rsidDel="007F6D69">
                <w:rPr>
                  <w:rFonts w:ascii="Arial" w:hAnsi="Arial" w:cs="Arial"/>
                  <w:b/>
                  <w:bCs/>
                  <w:sz w:val="21"/>
                  <w:szCs w:val="21"/>
                  <w:lang w:eastAsia="zh-CN"/>
                </w:rPr>
                <w:delText>Self-insured</w:delText>
              </w:r>
            </w:del>
          </w:p>
        </w:tc>
        <w:tc>
          <w:tcPr>
            <w:tcW w:w="171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02" w:author="srabhi" w:date="2015-07-20T17:12:00Z"/>
                <w:rFonts w:ascii="Arial" w:hAnsi="Arial" w:cs="Arial"/>
                <w:color w:val="000000"/>
                <w:sz w:val="21"/>
                <w:szCs w:val="21"/>
                <w:lang w:val="en-US" w:eastAsia="zh-CN"/>
              </w:rPr>
            </w:pPr>
            <w:del w:id="13303" w:author="srabhi" w:date="2015-07-20T17:12:00Z">
              <w:r w:rsidRPr="00240276" w:rsidDel="007F6D69">
                <w:rPr>
                  <w:rFonts w:ascii="Arial" w:hAnsi="Arial" w:cs="Arial"/>
                  <w:color w:val="000000"/>
                  <w:sz w:val="21"/>
                  <w:szCs w:val="21"/>
                  <w:lang w:val="en-US" w:eastAsia="zh-CN"/>
                </w:rPr>
                <w:delText>1.94</w:delText>
              </w:r>
            </w:del>
          </w:p>
        </w:tc>
        <w:tc>
          <w:tcPr>
            <w:tcW w:w="225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04" w:author="srabhi" w:date="2015-07-20T17:12:00Z"/>
                <w:rFonts w:ascii="Arial" w:hAnsi="Arial" w:cs="Arial"/>
                <w:color w:val="000000"/>
                <w:sz w:val="21"/>
                <w:szCs w:val="21"/>
                <w:lang w:val="en-US" w:eastAsia="zh-CN"/>
              </w:rPr>
            </w:pPr>
            <w:del w:id="13305" w:author="srabhi" w:date="2015-07-20T17:12:00Z">
              <w:r w:rsidRPr="00240276" w:rsidDel="007F6D69">
                <w:rPr>
                  <w:rFonts w:ascii="Arial" w:hAnsi="Arial" w:cs="Arial"/>
                  <w:color w:val="000000"/>
                  <w:sz w:val="21"/>
                  <w:szCs w:val="21"/>
                  <w:lang w:val="en-US" w:eastAsia="zh-CN"/>
                </w:rPr>
                <w:delText>1.00</w:delText>
              </w:r>
            </w:del>
          </w:p>
        </w:tc>
        <w:tc>
          <w:tcPr>
            <w:tcW w:w="216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06" w:author="srabhi" w:date="2015-07-20T17:12:00Z"/>
                <w:rFonts w:ascii="Arial" w:hAnsi="Arial" w:cs="Arial"/>
                <w:color w:val="000000"/>
                <w:sz w:val="21"/>
                <w:szCs w:val="21"/>
                <w:lang w:val="en-US" w:eastAsia="zh-CN"/>
              </w:rPr>
            </w:pPr>
            <w:del w:id="13307" w:author="srabhi" w:date="2015-07-20T17:12:00Z">
              <w:r w:rsidRPr="00240276" w:rsidDel="007F6D69">
                <w:rPr>
                  <w:rFonts w:ascii="Arial" w:hAnsi="Arial" w:cs="Arial"/>
                  <w:color w:val="000000"/>
                  <w:sz w:val="21"/>
                  <w:szCs w:val="21"/>
                  <w:lang w:val="en-US" w:eastAsia="zh-CN"/>
                </w:rPr>
                <w:delText>3.63</w:delText>
              </w:r>
            </w:del>
          </w:p>
        </w:tc>
        <w:tc>
          <w:tcPr>
            <w:tcW w:w="144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08" w:author="srabhi" w:date="2015-07-20T17:12:00Z"/>
                <w:rFonts w:ascii="Arial" w:hAnsi="Arial" w:cs="Arial"/>
                <w:color w:val="000000"/>
                <w:sz w:val="21"/>
                <w:szCs w:val="21"/>
                <w:lang w:val="en-US" w:eastAsia="zh-CN"/>
              </w:rPr>
            </w:pPr>
            <w:del w:id="13309" w:author="srabhi" w:date="2015-07-20T17:12:00Z">
              <w:r w:rsidRPr="00240276" w:rsidDel="007F6D69">
                <w:rPr>
                  <w:rFonts w:ascii="Arial" w:hAnsi="Arial" w:cs="Arial"/>
                  <w:color w:val="000000"/>
                  <w:sz w:val="21"/>
                  <w:szCs w:val="21"/>
                  <w:lang w:val="en-US" w:eastAsia="zh-CN"/>
                </w:rPr>
                <w:delText>0.04</w:delText>
              </w:r>
            </w:del>
          </w:p>
        </w:tc>
      </w:tr>
      <w:tr w:rsidR="00AF6CBA" w:rsidRPr="00240276" w:rsidDel="007F6D69" w:rsidTr="00AF6CBA">
        <w:trPr>
          <w:trHeight w:val="216"/>
          <w:del w:id="13310"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AF6CBA" w:rsidRPr="00240276" w:rsidDel="007F6D69" w:rsidRDefault="00AF6CBA" w:rsidP="00AF6CBA">
            <w:pPr>
              <w:spacing w:line="240" w:lineRule="auto"/>
              <w:rPr>
                <w:del w:id="13311" w:author="srabhi" w:date="2015-07-20T17:12:00Z"/>
                <w:rFonts w:ascii="Arial" w:hAnsi="Arial" w:cs="Arial"/>
                <w:b/>
                <w:bCs/>
                <w:sz w:val="21"/>
                <w:szCs w:val="21"/>
                <w:lang w:val="en-US" w:eastAsia="zh-CN"/>
              </w:rPr>
            </w:pPr>
            <w:del w:id="13312" w:author="srabhi" w:date="2015-07-20T17:12:00Z">
              <w:r w:rsidRPr="00240276" w:rsidDel="007F6D69">
                <w:rPr>
                  <w:rFonts w:ascii="Arial" w:hAnsi="Arial" w:cs="Arial"/>
                  <w:b/>
                  <w:bCs/>
                  <w:sz w:val="21"/>
                  <w:szCs w:val="21"/>
                  <w:lang w:val="en-US" w:eastAsia="zh-CN"/>
                </w:rPr>
                <w:delText>Numbness</w:delText>
              </w:r>
            </w:del>
          </w:p>
        </w:tc>
        <w:tc>
          <w:tcPr>
            <w:tcW w:w="171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13" w:author="srabhi" w:date="2015-07-20T17:12:00Z"/>
                <w:rFonts w:ascii="Arial" w:hAnsi="Arial" w:cs="Arial"/>
                <w:color w:val="000000"/>
                <w:sz w:val="21"/>
                <w:szCs w:val="21"/>
                <w:lang w:val="en-US" w:eastAsia="zh-CN"/>
              </w:rPr>
            </w:pPr>
            <w:del w:id="13314" w:author="srabhi" w:date="2015-07-20T17:12:00Z">
              <w:r w:rsidRPr="00240276" w:rsidDel="007F6D69">
                <w:rPr>
                  <w:rFonts w:ascii="Arial" w:hAnsi="Arial" w:cs="Arial"/>
                  <w:color w:val="000000"/>
                  <w:sz w:val="21"/>
                  <w:szCs w:val="21"/>
                  <w:lang w:val="en-US" w:eastAsia="zh-CN"/>
                </w:rPr>
                <w:delText>1.28</w:delText>
              </w:r>
            </w:del>
          </w:p>
        </w:tc>
        <w:tc>
          <w:tcPr>
            <w:tcW w:w="225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15" w:author="srabhi" w:date="2015-07-20T17:12:00Z"/>
                <w:rFonts w:ascii="Arial" w:hAnsi="Arial" w:cs="Arial"/>
                <w:color w:val="000000"/>
                <w:sz w:val="21"/>
                <w:szCs w:val="21"/>
                <w:lang w:val="en-US" w:eastAsia="zh-CN"/>
              </w:rPr>
            </w:pPr>
            <w:del w:id="13316" w:author="srabhi" w:date="2015-07-20T17:12:00Z">
              <w:r w:rsidRPr="00240276" w:rsidDel="007F6D69">
                <w:rPr>
                  <w:rFonts w:ascii="Arial" w:hAnsi="Arial" w:cs="Arial"/>
                  <w:color w:val="000000"/>
                  <w:sz w:val="21"/>
                  <w:szCs w:val="21"/>
                  <w:lang w:val="en-US" w:eastAsia="zh-CN"/>
                </w:rPr>
                <w:delText>1.03</w:delText>
              </w:r>
            </w:del>
          </w:p>
        </w:tc>
        <w:tc>
          <w:tcPr>
            <w:tcW w:w="216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17" w:author="srabhi" w:date="2015-07-20T17:12:00Z"/>
                <w:rFonts w:ascii="Arial" w:hAnsi="Arial" w:cs="Arial"/>
                <w:color w:val="000000"/>
                <w:sz w:val="21"/>
                <w:szCs w:val="21"/>
                <w:lang w:val="en-US" w:eastAsia="zh-CN"/>
              </w:rPr>
            </w:pPr>
            <w:del w:id="13318" w:author="srabhi" w:date="2015-07-20T17:12:00Z">
              <w:r w:rsidRPr="00240276" w:rsidDel="007F6D69">
                <w:rPr>
                  <w:rFonts w:ascii="Arial" w:hAnsi="Arial" w:cs="Arial"/>
                  <w:color w:val="000000"/>
                  <w:sz w:val="21"/>
                  <w:szCs w:val="21"/>
                  <w:lang w:val="en-US" w:eastAsia="zh-CN"/>
                </w:rPr>
                <w:delText>1.59</w:delText>
              </w:r>
            </w:del>
          </w:p>
        </w:tc>
        <w:tc>
          <w:tcPr>
            <w:tcW w:w="144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19" w:author="srabhi" w:date="2015-07-20T17:12:00Z"/>
                <w:rFonts w:ascii="Arial" w:hAnsi="Arial" w:cs="Arial"/>
                <w:color w:val="000000"/>
                <w:sz w:val="21"/>
                <w:szCs w:val="21"/>
                <w:lang w:val="en-US" w:eastAsia="zh-CN"/>
              </w:rPr>
            </w:pPr>
            <w:del w:id="13320" w:author="srabhi" w:date="2015-07-20T17:12:00Z">
              <w:r w:rsidRPr="00240276" w:rsidDel="007F6D69">
                <w:rPr>
                  <w:rFonts w:ascii="Arial" w:hAnsi="Arial" w:cs="Arial"/>
                  <w:color w:val="000000"/>
                  <w:sz w:val="21"/>
                  <w:szCs w:val="21"/>
                  <w:lang w:val="en-US" w:eastAsia="zh-CN"/>
                </w:rPr>
                <w:delText>0.03</w:delText>
              </w:r>
            </w:del>
          </w:p>
        </w:tc>
      </w:tr>
      <w:tr w:rsidR="00AF6CBA" w:rsidRPr="00240276" w:rsidDel="007F6D69" w:rsidTr="00AF6CBA">
        <w:trPr>
          <w:trHeight w:val="216"/>
          <w:del w:id="13321"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AF6CBA" w:rsidRPr="00240276" w:rsidDel="007F6D69" w:rsidRDefault="00AF6CBA" w:rsidP="00AF6CBA">
            <w:pPr>
              <w:spacing w:line="240" w:lineRule="auto"/>
              <w:rPr>
                <w:del w:id="13322" w:author="srabhi" w:date="2015-07-20T17:12:00Z"/>
                <w:rFonts w:ascii="Arial" w:hAnsi="Arial" w:cs="Arial"/>
                <w:b/>
                <w:bCs/>
                <w:sz w:val="21"/>
                <w:szCs w:val="21"/>
                <w:lang w:val="en-US" w:eastAsia="zh-CN"/>
              </w:rPr>
            </w:pPr>
            <w:del w:id="13323" w:author="srabhi" w:date="2015-07-20T17:12:00Z">
              <w:r w:rsidRPr="00240276" w:rsidDel="007F6D69">
                <w:rPr>
                  <w:rFonts w:ascii="Arial" w:hAnsi="Arial" w:cs="Arial"/>
                  <w:b/>
                  <w:bCs/>
                  <w:sz w:val="21"/>
                  <w:szCs w:val="21"/>
                  <w:lang w:val="en-US" w:eastAsia="zh-CN"/>
                </w:rPr>
                <w:delText>Headache</w:delText>
              </w:r>
            </w:del>
          </w:p>
        </w:tc>
        <w:tc>
          <w:tcPr>
            <w:tcW w:w="171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24" w:author="srabhi" w:date="2015-07-20T17:12:00Z"/>
                <w:rFonts w:ascii="Arial" w:hAnsi="Arial" w:cs="Arial"/>
                <w:color w:val="000000"/>
                <w:sz w:val="21"/>
                <w:szCs w:val="21"/>
                <w:lang w:val="en-US" w:eastAsia="zh-CN"/>
              </w:rPr>
            </w:pPr>
            <w:del w:id="13325" w:author="srabhi" w:date="2015-07-20T17:12:00Z">
              <w:r w:rsidRPr="00240276" w:rsidDel="007F6D69">
                <w:rPr>
                  <w:rFonts w:ascii="Arial" w:hAnsi="Arial" w:cs="Arial"/>
                  <w:color w:val="000000"/>
                  <w:sz w:val="21"/>
                  <w:szCs w:val="21"/>
                  <w:lang w:val="en-US" w:eastAsia="zh-CN"/>
                </w:rPr>
                <w:delText>0.79</w:delText>
              </w:r>
            </w:del>
          </w:p>
        </w:tc>
        <w:tc>
          <w:tcPr>
            <w:tcW w:w="225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26" w:author="srabhi" w:date="2015-07-20T17:12:00Z"/>
                <w:rFonts w:ascii="Arial" w:hAnsi="Arial" w:cs="Arial"/>
                <w:color w:val="000000"/>
                <w:sz w:val="21"/>
                <w:szCs w:val="21"/>
                <w:lang w:val="en-US" w:eastAsia="zh-CN"/>
              </w:rPr>
            </w:pPr>
            <w:del w:id="13327" w:author="srabhi" w:date="2015-07-20T17:12:00Z">
              <w:r w:rsidRPr="00240276" w:rsidDel="007F6D69">
                <w:rPr>
                  <w:rFonts w:ascii="Arial" w:hAnsi="Arial" w:cs="Arial"/>
                  <w:color w:val="000000"/>
                  <w:sz w:val="21"/>
                  <w:szCs w:val="21"/>
                  <w:lang w:val="en-US" w:eastAsia="zh-CN"/>
                </w:rPr>
                <w:delText>0.65</w:delText>
              </w:r>
            </w:del>
          </w:p>
        </w:tc>
        <w:tc>
          <w:tcPr>
            <w:tcW w:w="216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28" w:author="srabhi" w:date="2015-07-20T17:12:00Z"/>
                <w:rFonts w:ascii="Arial" w:hAnsi="Arial" w:cs="Arial"/>
                <w:color w:val="000000"/>
                <w:sz w:val="21"/>
                <w:szCs w:val="21"/>
                <w:lang w:val="en-US" w:eastAsia="zh-CN"/>
              </w:rPr>
            </w:pPr>
            <w:del w:id="13329" w:author="srabhi" w:date="2015-07-20T17:12:00Z">
              <w:r w:rsidRPr="00240276" w:rsidDel="007F6D69">
                <w:rPr>
                  <w:rFonts w:ascii="Arial" w:hAnsi="Arial" w:cs="Arial"/>
                  <w:color w:val="000000"/>
                  <w:sz w:val="21"/>
                  <w:szCs w:val="21"/>
                  <w:lang w:val="en-US" w:eastAsia="zh-CN"/>
                </w:rPr>
                <w:delText>0.98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30" w:author="srabhi" w:date="2015-07-20T17:12:00Z"/>
                <w:rFonts w:ascii="Arial" w:hAnsi="Arial" w:cs="Arial"/>
                <w:color w:val="000000"/>
                <w:sz w:val="21"/>
                <w:szCs w:val="21"/>
                <w:lang w:val="en-US" w:eastAsia="zh-CN"/>
              </w:rPr>
            </w:pPr>
            <w:del w:id="13331" w:author="srabhi" w:date="2015-07-20T17:12:00Z">
              <w:r w:rsidRPr="00240276" w:rsidDel="007F6D69">
                <w:rPr>
                  <w:rFonts w:ascii="Arial" w:hAnsi="Arial" w:cs="Arial"/>
                  <w:color w:val="000000"/>
                  <w:sz w:val="21"/>
                  <w:szCs w:val="21"/>
                  <w:lang w:val="en-US" w:eastAsia="zh-CN"/>
                </w:rPr>
                <w:delText>0.03</w:delText>
              </w:r>
            </w:del>
          </w:p>
        </w:tc>
      </w:tr>
      <w:tr w:rsidR="00AF6CBA" w:rsidRPr="00240276" w:rsidDel="007F6D69" w:rsidTr="00AF6CBA">
        <w:trPr>
          <w:trHeight w:val="216"/>
          <w:del w:id="13332"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AF6CBA" w:rsidRPr="00240276" w:rsidDel="007F6D69" w:rsidRDefault="00AF6CBA" w:rsidP="00AF6CBA">
            <w:pPr>
              <w:spacing w:line="240" w:lineRule="auto"/>
              <w:rPr>
                <w:del w:id="13333" w:author="srabhi" w:date="2015-07-20T17:12:00Z"/>
                <w:rFonts w:ascii="Arial" w:hAnsi="Arial" w:cs="Arial"/>
                <w:b/>
                <w:bCs/>
                <w:sz w:val="21"/>
                <w:szCs w:val="21"/>
                <w:lang w:val="en-US" w:eastAsia="zh-CN"/>
              </w:rPr>
            </w:pPr>
            <w:del w:id="13334" w:author="srabhi" w:date="2015-07-20T17:12:00Z">
              <w:r w:rsidRPr="00240276" w:rsidDel="007F6D69">
                <w:rPr>
                  <w:rFonts w:ascii="Arial" w:hAnsi="Arial" w:cs="Arial"/>
                  <w:b/>
                  <w:bCs/>
                  <w:sz w:val="21"/>
                  <w:szCs w:val="21"/>
                  <w:lang w:val="en-US" w:eastAsia="zh-CN"/>
                </w:rPr>
                <w:delText>Respiration/breathing problems</w:delText>
              </w:r>
            </w:del>
          </w:p>
        </w:tc>
        <w:tc>
          <w:tcPr>
            <w:tcW w:w="171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35" w:author="srabhi" w:date="2015-07-20T17:12:00Z"/>
                <w:rFonts w:ascii="Arial" w:hAnsi="Arial" w:cs="Arial"/>
                <w:color w:val="000000"/>
                <w:sz w:val="21"/>
                <w:szCs w:val="21"/>
                <w:lang w:val="en-US" w:eastAsia="zh-CN"/>
              </w:rPr>
            </w:pPr>
            <w:del w:id="13336" w:author="srabhi" w:date="2015-07-20T17:12:00Z">
              <w:r w:rsidRPr="00240276" w:rsidDel="007F6D69">
                <w:rPr>
                  <w:rFonts w:ascii="Arial" w:hAnsi="Arial" w:cs="Arial"/>
                  <w:color w:val="000000"/>
                  <w:sz w:val="21"/>
                  <w:szCs w:val="21"/>
                  <w:lang w:val="en-US" w:eastAsia="zh-CN"/>
                </w:rPr>
                <w:delText>0.68</w:delText>
              </w:r>
            </w:del>
          </w:p>
        </w:tc>
        <w:tc>
          <w:tcPr>
            <w:tcW w:w="225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37" w:author="srabhi" w:date="2015-07-20T17:12:00Z"/>
                <w:rFonts w:ascii="Arial" w:hAnsi="Arial" w:cs="Arial"/>
                <w:color w:val="000000"/>
                <w:sz w:val="21"/>
                <w:szCs w:val="21"/>
                <w:lang w:val="en-US" w:eastAsia="zh-CN"/>
              </w:rPr>
            </w:pPr>
            <w:del w:id="13338" w:author="srabhi" w:date="2015-07-20T17:12:00Z">
              <w:r w:rsidRPr="00240276" w:rsidDel="007F6D69">
                <w:rPr>
                  <w:rFonts w:ascii="Arial" w:hAnsi="Arial" w:cs="Arial"/>
                  <w:color w:val="000000"/>
                  <w:sz w:val="21"/>
                  <w:szCs w:val="21"/>
                  <w:lang w:val="en-US" w:eastAsia="zh-CN"/>
                </w:rPr>
                <w:delText>0.52</w:delText>
              </w:r>
            </w:del>
          </w:p>
        </w:tc>
        <w:tc>
          <w:tcPr>
            <w:tcW w:w="216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39" w:author="srabhi" w:date="2015-07-20T17:12:00Z"/>
                <w:rFonts w:ascii="Arial" w:hAnsi="Arial" w:cs="Arial"/>
                <w:color w:val="000000"/>
                <w:sz w:val="21"/>
                <w:szCs w:val="21"/>
                <w:lang w:val="en-US" w:eastAsia="zh-CN"/>
              </w:rPr>
            </w:pPr>
            <w:del w:id="13340" w:author="srabhi" w:date="2015-07-20T17:12:00Z">
              <w:r w:rsidRPr="00240276" w:rsidDel="007F6D69">
                <w:rPr>
                  <w:rFonts w:ascii="Arial" w:hAnsi="Arial" w:cs="Arial"/>
                  <w:color w:val="000000"/>
                  <w:sz w:val="21"/>
                  <w:szCs w:val="21"/>
                  <w:lang w:val="en-US" w:eastAsia="zh-CN"/>
                </w:rPr>
                <w:delText>0.90</w:delText>
              </w:r>
            </w:del>
          </w:p>
        </w:tc>
        <w:tc>
          <w:tcPr>
            <w:tcW w:w="144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41" w:author="srabhi" w:date="2015-07-20T17:12:00Z"/>
                <w:rFonts w:ascii="Arial" w:hAnsi="Arial" w:cs="Arial"/>
                <w:color w:val="000000"/>
                <w:sz w:val="21"/>
                <w:szCs w:val="21"/>
                <w:lang w:val="en-US" w:eastAsia="zh-CN"/>
              </w:rPr>
            </w:pPr>
            <w:del w:id="13342" w:author="srabhi" w:date="2015-07-20T17:12:00Z">
              <w:r w:rsidRPr="00240276" w:rsidDel="007F6D69">
                <w:rPr>
                  <w:rFonts w:ascii="Arial" w:hAnsi="Arial" w:cs="Arial"/>
                  <w:color w:val="000000"/>
                  <w:sz w:val="21"/>
                  <w:szCs w:val="21"/>
                  <w:lang w:val="en-US" w:eastAsia="zh-CN"/>
                </w:rPr>
                <w:delText>0.01</w:delText>
              </w:r>
            </w:del>
          </w:p>
        </w:tc>
      </w:tr>
      <w:tr w:rsidR="00AF6CBA" w:rsidRPr="00240276" w:rsidDel="007F6D69" w:rsidTr="00AF6CBA">
        <w:trPr>
          <w:trHeight w:val="216"/>
          <w:del w:id="13343"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AF6CBA" w:rsidRPr="00240276" w:rsidDel="007F6D69" w:rsidRDefault="00AF6CBA" w:rsidP="00AF6CBA">
            <w:pPr>
              <w:spacing w:line="240" w:lineRule="auto"/>
              <w:rPr>
                <w:del w:id="13344" w:author="srabhi" w:date="2015-07-20T17:12:00Z"/>
                <w:rFonts w:ascii="Arial" w:hAnsi="Arial" w:cs="Arial"/>
                <w:b/>
                <w:bCs/>
                <w:sz w:val="21"/>
                <w:szCs w:val="21"/>
                <w:lang w:val="en-US" w:eastAsia="zh-CN"/>
              </w:rPr>
            </w:pPr>
            <w:del w:id="13345" w:author="srabhi" w:date="2015-07-20T17:12:00Z">
              <w:r w:rsidRPr="00240276" w:rsidDel="007F6D69">
                <w:rPr>
                  <w:rFonts w:ascii="Arial" w:hAnsi="Arial" w:cs="Arial"/>
                  <w:b/>
                  <w:bCs/>
                  <w:sz w:val="21"/>
                  <w:szCs w:val="21"/>
                  <w:lang w:val="en-US" w:eastAsia="zh-CN"/>
                </w:rPr>
                <w:delText>Depression Comorbidity</w:delText>
              </w:r>
            </w:del>
          </w:p>
        </w:tc>
        <w:tc>
          <w:tcPr>
            <w:tcW w:w="171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46" w:author="srabhi" w:date="2015-07-20T17:12:00Z"/>
                <w:rFonts w:ascii="Arial" w:hAnsi="Arial" w:cs="Arial"/>
                <w:color w:val="000000"/>
                <w:sz w:val="21"/>
                <w:szCs w:val="21"/>
                <w:lang w:val="en-US" w:eastAsia="zh-CN"/>
              </w:rPr>
            </w:pPr>
            <w:del w:id="13347" w:author="srabhi" w:date="2015-07-20T17:12:00Z">
              <w:r w:rsidRPr="00240276" w:rsidDel="007F6D69">
                <w:rPr>
                  <w:rFonts w:ascii="Arial" w:hAnsi="Arial" w:cs="Arial"/>
                  <w:color w:val="000000"/>
                  <w:sz w:val="21"/>
                  <w:szCs w:val="21"/>
                  <w:lang w:val="en-US" w:eastAsia="zh-CN"/>
                </w:rPr>
                <w:delText>0.85</w:delText>
              </w:r>
            </w:del>
          </w:p>
        </w:tc>
        <w:tc>
          <w:tcPr>
            <w:tcW w:w="225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48" w:author="srabhi" w:date="2015-07-20T17:12:00Z"/>
                <w:rFonts w:ascii="Arial" w:hAnsi="Arial" w:cs="Arial"/>
                <w:color w:val="000000"/>
                <w:sz w:val="21"/>
                <w:szCs w:val="21"/>
                <w:lang w:val="en-US" w:eastAsia="zh-CN"/>
              </w:rPr>
            </w:pPr>
            <w:del w:id="13349" w:author="srabhi" w:date="2015-07-20T17:12:00Z">
              <w:r w:rsidRPr="00240276" w:rsidDel="007F6D69">
                <w:rPr>
                  <w:rFonts w:ascii="Arial" w:hAnsi="Arial" w:cs="Arial"/>
                  <w:color w:val="000000"/>
                  <w:sz w:val="21"/>
                  <w:szCs w:val="21"/>
                  <w:lang w:val="en-US" w:eastAsia="zh-CN"/>
                </w:rPr>
                <w:delText>0.69</w:delText>
              </w:r>
            </w:del>
          </w:p>
        </w:tc>
        <w:tc>
          <w:tcPr>
            <w:tcW w:w="216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50" w:author="srabhi" w:date="2015-07-20T17:12:00Z"/>
                <w:rFonts w:ascii="Arial" w:hAnsi="Arial" w:cs="Arial"/>
                <w:color w:val="000000"/>
                <w:sz w:val="21"/>
                <w:szCs w:val="21"/>
                <w:lang w:val="en-US" w:eastAsia="zh-CN"/>
              </w:rPr>
            </w:pPr>
            <w:del w:id="13351" w:author="srabhi" w:date="2015-07-20T17:12:00Z">
              <w:r w:rsidRPr="00240276" w:rsidDel="007F6D69">
                <w:rPr>
                  <w:rFonts w:ascii="Arial" w:hAnsi="Arial" w:cs="Arial"/>
                  <w:color w:val="000000"/>
                  <w:sz w:val="21"/>
                  <w:szCs w:val="21"/>
                  <w:lang w:val="en-US" w:eastAsia="zh-CN"/>
                </w:rPr>
                <w:delText>1.04</w:delText>
              </w:r>
            </w:del>
          </w:p>
        </w:tc>
        <w:tc>
          <w:tcPr>
            <w:tcW w:w="144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52" w:author="srabhi" w:date="2015-07-20T17:12:00Z"/>
                <w:rFonts w:ascii="Arial" w:hAnsi="Arial" w:cs="Arial"/>
                <w:color w:val="000000"/>
                <w:sz w:val="21"/>
                <w:szCs w:val="21"/>
                <w:lang w:val="en-US" w:eastAsia="zh-CN"/>
              </w:rPr>
            </w:pPr>
            <w:del w:id="13353" w:author="srabhi" w:date="2015-07-20T17:12:00Z">
              <w:r w:rsidRPr="00240276" w:rsidDel="007F6D69">
                <w:rPr>
                  <w:rFonts w:ascii="Arial" w:hAnsi="Arial" w:cs="Arial"/>
                  <w:color w:val="000000"/>
                  <w:sz w:val="21"/>
                  <w:szCs w:val="21"/>
                  <w:lang w:val="en-US" w:eastAsia="zh-CN"/>
                </w:rPr>
                <w:delText>0.12</w:delText>
              </w:r>
            </w:del>
          </w:p>
        </w:tc>
      </w:tr>
      <w:tr w:rsidR="00AF6CBA" w:rsidRPr="00240276" w:rsidDel="007F6D69" w:rsidTr="00AF6CBA">
        <w:trPr>
          <w:trHeight w:val="216"/>
          <w:del w:id="13354"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AF6CBA" w:rsidRPr="00240276" w:rsidDel="007F6D69" w:rsidRDefault="00AF6CBA" w:rsidP="00AF6CBA">
            <w:pPr>
              <w:spacing w:line="240" w:lineRule="auto"/>
              <w:rPr>
                <w:del w:id="13355" w:author="srabhi" w:date="2015-07-20T17:12:00Z"/>
                <w:rFonts w:ascii="Arial" w:hAnsi="Arial" w:cs="Arial"/>
                <w:b/>
                <w:bCs/>
                <w:sz w:val="21"/>
                <w:szCs w:val="21"/>
                <w:lang w:val="en-US" w:eastAsia="zh-CN"/>
              </w:rPr>
            </w:pPr>
            <w:del w:id="13356" w:author="srabhi" w:date="2015-07-20T17:12:00Z">
              <w:r w:rsidRPr="00240276" w:rsidDel="007F6D69">
                <w:rPr>
                  <w:rFonts w:ascii="Arial" w:hAnsi="Arial" w:cs="Arial"/>
                  <w:b/>
                  <w:bCs/>
                  <w:sz w:val="21"/>
                  <w:szCs w:val="21"/>
                  <w:lang w:val="en-US" w:eastAsia="zh-CN"/>
                </w:rPr>
                <w:delText>Obesity</w:delText>
              </w:r>
            </w:del>
          </w:p>
        </w:tc>
        <w:tc>
          <w:tcPr>
            <w:tcW w:w="171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57" w:author="srabhi" w:date="2015-07-20T17:12:00Z"/>
                <w:rFonts w:ascii="Arial" w:hAnsi="Arial" w:cs="Arial"/>
                <w:color w:val="000000"/>
                <w:sz w:val="21"/>
                <w:szCs w:val="21"/>
                <w:lang w:val="en-US" w:eastAsia="zh-CN"/>
              </w:rPr>
            </w:pPr>
            <w:del w:id="13358" w:author="srabhi" w:date="2015-07-20T17:12:00Z">
              <w:r w:rsidRPr="00240276" w:rsidDel="007F6D69">
                <w:rPr>
                  <w:rFonts w:ascii="Arial" w:hAnsi="Arial" w:cs="Arial"/>
                  <w:color w:val="000000"/>
                  <w:sz w:val="21"/>
                  <w:szCs w:val="21"/>
                  <w:lang w:val="en-US" w:eastAsia="zh-CN"/>
                </w:rPr>
                <w:delText>1.43</w:delText>
              </w:r>
            </w:del>
          </w:p>
        </w:tc>
        <w:tc>
          <w:tcPr>
            <w:tcW w:w="225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59" w:author="srabhi" w:date="2015-07-20T17:12:00Z"/>
                <w:rFonts w:ascii="Arial" w:hAnsi="Arial" w:cs="Arial"/>
                <w:color w:val="000000"/>
                <w:sz w:val="21"/>
                <w:szCs w:val="21"/>
                <w:lang w:val="en-US" w:eastAsia="zh-CN"/>
              </w:rPr>
            </w:pPr>
            <w:del w:id="13360" w:author="srabhi" w:date="2015-07-20T17:12:00Z">
              <w:r w:rsidRPr="00240276" w:rsidDel="007F6D69">
                <w:rPr>
                  <w:rFonts w:ascii="Arial" w:hAnsi="Arial" w:cs="Arial"/>
                  <w:color w:val="000000"/>
                  <w:sz w:val="21"/>
                  <w:szCs w:val="21"/>
                  <w:lang w:val="en-US" w:eastAsia="zh-CN"/>
                </w:rPr>
                <w:delText>0.97</w:delText>
              </w:r>
            </w:del>
          </w:p>
        </w:tc>
        <w:tc>
          <w:tcPr>
            <w:tcW w:w="216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61" w:author="srabhi" w:date="2015-07-20T17:12:00Z"/>
                <w:rFonts w:ascii="Arial" w:hAnsi="Arial" w:cs="Arial"/>
                <w:color w:val="000000"/>
                <w:sz w:val="21"/>
                <w:szCs w:val="21"/>
                <w:lang w:val="en-US" w:eastAsia="zh-CN"/>
              </w:rPr>
            </w:pPr>
            <w:del w:id="13362" w:author="srabhi" w:date="2015-07-20T17:12:00Z">
              <w:r w:rsidRPr="00240276" w:rsidDel="007F6D69">
                <w:rPr>
                  <w:rFonts w:ascii="Arial" w:hAnsi="Arial" w:cs="Arial"/>
                  <w:color w:val="000000"/>
                  <w:sz w:val="21"/>
                  <w:szCs w:val="21"/>
                  <w:lang w:val="en-US" w:eastAsia="zh-CN"/>
                </w:rPr>
                <w:delText>2.17</w:delText>
              </w:r>
            </w:del>
          </w:p>
        </w:tc>
        <w:tc>
          <w:tcPr>
            <w:tcW w:w="144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63" w:author="srabhi" w:date="2015-07-20T17:12:00Z"/>
                <w:rFonts w:ascii="Arial" w:hAnsi="Arial" w:cs="Arial"/>
                <w:color w:val="000000"/>
                <w:sz w:val="21"/>
                <w:szCs w:val="21"/>
                <w:lang w:val="en-US" w:eastAsia="zh-CN"/>
              </w:rPr>
            </w:pPr>
            <w:del w:id="13364" w:author="srabhi" w:date="2015-07-20T17:12:00Z">
              <w:r w:rsidRPr="00240276" w:rsidDel="007F6D69">
                <w:rPr>
                  <w:rFonts w:ascii="Arial" w:hAnsi="Arial" w:cs="Arial"/>
                  <w:color w:val="000000"/>
                  <w:sz w:val="21"/>
                  <w:szCs w:val="21"/>
                  <w:lang w:val="en-US" w:eastAsia="zh-CN"/>
                </w:rPr>
                <w:delText>0.08</w:delText>
              </w:r>
            </w:del>
          </w:p>
        </w:tc>
      </w:tr>
      <w:tr w:rsidR="00AF6CBA" w:rsidRPr="00240276" w:rsidDel="007F6D69" w:rsidTr="00AF6CBA">
        <w:trPr>
          <w:trHeight w:val="216"/>
          <w:del w:id="13365"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AF6CBA" w:rsidRPr="00240276" w:rsidDel="007F6D69" w:rsidRDefault="00AF6CBA" w:rsidP="00AF6CBA">
            <w:pPr>
              <w:spacing w:line="240" w:lineRule="auto"/>
              <w:rPr>
                <w:del w:id="13366" w:author="srabhi" w:date="2015-07-20T17:12:00Z"/>
                <w:rFonts w:ascii="Arial" w:hAnsi="Arial" w:cs="Arial"/>
                <w:b/>
                <w:bCs/>
                <w:sz w:val="21"/>
                <w:szCs w:val="21"/>
                <w:lang w:val="en-US" w:eastAsia="zh-CN"/>
              </w:rPr>
            </w:pPr>
            <w:del w:id="13367" w:author="srabhi" w:date="2015-07-20T17:12:00Z">
              <w:r w:rsidRPr="00240276" w:rsidDel="007F6D69">
                <w:rPr>
                  <w:rFonts w:ascii="Arial" w:hAnsi="Arial" w:cs="Arial"/>
                  <w:b/>
                  <w:bCs/>
                  <w:sz w:val="21"/>
                  <w:szCs w:val="21"/>
                  <w:lang w:eastAsia="zh-CN"/>
                </w:rPr>
                <w:delText>Charlson Co-mo</w:delText>
              </w:r>
              <w:r w:rsidR="006232C3" w:rsidRPr="00240276" w:rsidDel="007F6D69">
                <w:rPr>
                  <w:rFonts w:ascii="Arial" w:hAnsi="Arial" w:cs="Arial"/>
                  <w:b/>
                  <w:bCs/>
                  <w:sz w:val="21"/>
                  <w:szCs w:val="21"/>
                  <w:lang w:eastAsia="zh-CN"/>
                </w:rPr>
                <w:delText>r</w:delText>
              </w:r>
              <w:r w:rsidRPr="00240276" w:rsidDel="007F6D69">
                <w:rPr>
                  <w:rFonts w:ascii="Arial" w:hAnsi="Arial" w:cs="Arial"/>
                  <w:b/>
                  <w:bCs/>
                  <w:sz w:val="21"/>
                  <w:szCs w:val="21"/>
                  <w:lang w:eastAsia="zh-CN"/>
                </w:rPr>
                <w:delText xml:space="preserve">bidity  </w:delText>
              </w:r>
              <w:r w:rsidR="006232C3" w:rsidRPr="00240276" w:rsidDel="007F6D69">
                <w:rPr>
                  <w:rFonts w:ascii="Arial" w:hAnsi="Arial" w:cs="Arial"/>
                  <w:b/>
                  <w:bCs/>
                  <w:sz w:val="21"/>
                  <w:szCs w:val="21"/>
                  <w:lang w:eastAsia="zh-CN"/>
                </w:rPr>
                <w:delText xml:space="preserve">Index </w:delText>
              </w:r>
              <w:r w:rsidRPr="00240276" w:rsidDel="007F6D69">
                <w:rPr>
                  <w:rFonts w:ascii="Arial" w:hAnsi="Arial" w:cs="Arial"/>
                  <w:b/>
                  <w:bCs/>
                  <w:sz w:val="21"/>
                  <w:szCs w:val="21"/>
                  <w:lang w:eastAsia="zh-CN"/>
                </w:rPr>
                <w:delText>= 2+</w:delText>
              </w:r>
            </w:del>
          </w:p>
        </w:tc>
        <w:tc>
          <w:tcPr>
            <w:tcW w:w="171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68" w:author="srabhi" w:date="2015-07-20T17:12:00Z"/>
                <w:rFonts w:ascii="Arial" w:hAnsi="Arial" w:cs="Arial"/>
                <w:color w:val="000000"/>
                <w:sz w:val="21"/>
                <w:szCs w:val="21"/>
                <w:lang w:val="en-US" w:eastAsia="zh-CN"/>
              </w:rPr>
            </w:pPr>
            <w:del w:id="13369" w:author="srabhi" w:date="2015-07-20T17:12:00Z">
              <w:r w:rsidRPr="00240276" w:rsidDel="007F6D69">
                <w:rPr>
                  <w:rFonts w:ascii="Arial" w:hAnsi="Arial" w:cs="Arial"/>
                  <w:color w:val="000000"/>
                  <w:sz w:val="21"/>
                  <w:szCs w:val="21"/>
                  <w:lang w:val="en-US" w:eastAsia="zh-CN"/>
                </w:rPr>
                <w:delText>0.84</w:delText>
              </w:r>
            </w:del>
          </w:p>
        </w:tc>
        <w:tc>
          <w:tcPr>
            <w:tcW w:w="225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70" w:author="srabhi" w:date="2015-07-20T17:12:00Z"/>
                <w:rFonts w:ascii="Arial" w:hAnsi="Arial" w:cs="Arial"/>
                <w:color w:val="000000"/>
                <w:sz w:val="21"/>
                <w:szCs w:val="21"/>
                <w:lang w:val="en-US" w:eastAsia="zh-CN"/>
              </w:rPr>
            </w:pPr>
            <w:del w:id="13371" w:author="srabhi" w:date="2015-07-20T17:12:00Z">
              <w:r w:rsidRPr="00240276" w:rsidDel="007F6D69">
                <w:rPr>
                  <w:rFonts w:ascii="Arial" w:hAnsi="Arial" w:cs="Arial"/>
                  <w:color w:val="000000"/>
                  <w:sz w:val="21"/>
                  <w:szCs w:val="21"/>
                  <w:lang w:val="en-US" w:eastAsia="zh-CN"/>
                </w:rPr>
                <w:delText>0.66</w:delText>
              </w:r>
            </w:del>
          </w:p>
        </w:tc>
        <w:tc>
          <w:tcPr>
            <w:tcW w:w="216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72" w:author="srabhi" w:date="2015-07-20T17:12:00Z"/>
                <w:rFonts w:ascii="Arial" w:hAnsi="Arial" w:cs="Arial"/>
                <w:color w:val="000000"/>
                <w:sz w:val="21"/>
                <w:szCs w:val="21"/>
                <w:lang w:val="en-US" w:eastAsia="zh-CN"/>
              </w:rPr>
            </w:pPr>
            <w:del w:id="13373" w:author="srabhi" w:date="2015-07-20T17:12:00Z">
              <w:r w:rsidRPr="00240276" w:rsidDel="007F6D69">
                <w:rPr>
                  <w:rFonts w:ascii="Arial" w:hAnsi="Arial" w:cs="Arial"/>
                  <w:color w:val="000000"/>
                  <w:sz w:val="21"/>
                  <w:szCs w:val="21"/>
                  <w:lang w:val="en-US" w:eastAsia="zh-CN"/>
                </w:rPr>
                <w:delText>1.07</w:delText>
              </w:r>
            </w:del>
          </w:p>
        </w:tc>
        <w:tc>
          <w:tcPr>
            <w:tcW w:w="144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74" w:author="srabhi" w:date="2015-07-20T17:12:00Z"/>
                <w:rFonts w:ascii="Arial" w:hAnsi="Arial" w:cs="Arial"/>
                <w:color w:val="000000"/>
                <w:sz w:val="21"/>
                <w:szCs w:val="21"/>
                <w:lang w:val="en-US" w:eastAsia="zh-CN"/>
              </w:rPr>
            </w:pPr>
            <w:del w:id="13375" w:author="srabhi" w:date="2015-07-20T17:12:00Z">
              <w:r w:rsidRPr="00240276" w:rsidDel="007F6D69">
                <w:rPr>
                  <w:rFonts w:ascii="Arial" w:hAnsi="Arial" w:cs="Arial"/>
                  <w:color w:val="000000"/>
                  <w:sz w:val="21"/>
                  <w:szCs w:val="21"/>
                  <w:lang w:val="en-US" w:eastAsia="zh-CN"/>
                </w:rPr>
                <w:delText>0.14</w:delText>
              </w:r>
            </w:del>
          </w:p>
        </w:tc>
      </w:tr>
      <w:tr w:rsidR="00AF6CBA" w:rsidRPr="00240276" w:rsidDel="007F6D69" w:rsidTr="00AF6CBA">
        <w:trPr>
          <w:trHeight w:val="216"/>
          <w:del w:id="13376" w:author="srabhi" w:date="2015-07-20T17:12:00Z"/>
        </w:trPr>
        <w:tc>
          <w:tcPr>
            <w:tcW w:w="4794" w:type="dxa"/>
            <w:tcBorders>
              <w:top w:val="nil"/>
              <w:left w:val="single" w:sz="4" w:space="0" w:color="auto"/>
              <w:bottom w:val="single" w:sz="4" w:space="0" w:color="auto"/>
              <w:right w:val="single" w:sz="4" w:space="0" w:color="auto"/>
            </w:tcBorders>
            <w:shd w:val="clear" w:color="auto" w:fill="auto"/>
            <w:noWrap/>
            <w:hideMark/>
          </w:tcPr>
          <w:p w:rsidR="00AF6CBA" w:rsidRPr="00240276" w:rsidDel="007F6D69" w:rsidRDefault="00AF6CBA" w:rsidP="00AF6CBA">
            <w:pPr>
              <w:spacing w:line="240" w:lineRule="auto"/>
              <w:rPr>
                <w:del w:id="13377" w:author="srabhi" w:date="2015-07-20T17:12:00Z"/>
                <w:rFonts w:ascii="Arial" w:hAnsi="Arial" w:cs="Arial"/>
                <w:b/>
                <w:bCs/>
                <w:sz w:val="21"/>
                <w:szCs w:val="21"/>
                <w:lang w:val="en-US" w:eastAsia="zh-CN"/>
              </w:rPr>
            </w:pPr>
            <w:del w:id="13378" w:author="srabhi" w:date="2015-07-20T17:12:00Z">
              <w:r w:rsidRPr="00240276" w:rsidDel="007F6D69">
                <w:rPr>
                  <w:rFonts w:ascii="Arial" w:hAnsi="Arial" w:cs="Arial"/>
                  <w:b/>
                  <w:bCs/>
                  <w:sz w:val="21"/>
                  <w:szCs w:val="21"/>
                  <w:lang w:eastAsia="zh-CN"/>
                </w:rPr>
                <w:delText>MS-related total pre-index costs</w:delText>
              </w:r>
            </w:del>
          </w:p>
        </w:tc>
        <w:tc>
          <w:tcPr>
            <w:tcW w:w="171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79" w:author="srabhi" w:date="2015-07-20T17:12:00Z"/>
                <w:rFonts w:ascii="Arial" w:hAnsi="Arial" w:cs="Arial"/>
                <w:color w:val="000000"/>
                <w:sz w:val="21"/>
                <w:szCs w:val="21"/>
                <w:lang w:val="en-US" w:eastAsia="zh-CN"/>
              </w:rPr>
            </w:pPr>
            <w:del w:id="13380" w:author="srabhi" w:date="2015-07-20T17:12:00Z">
              <w:r w:rsidRPr="00240276" w:rsidDel="007F6D69">
                <w:rPr>
                  <w:rFonts w:ascii="Arial" w:hAnsi="Arial" w:cs="Arial"/>
                  <w:color w:val="000000"/>
                  <w:sz w:val="21"/>
                  <w:szCs w:val="21"/>
                  <w:lang w:val="en-US" w:eastAsia="zh-CN"/>
                </w:rPr>
                <w:delText>1.91</w:delText>
              </w:r>
            </w:del>
          </w:p>
        </w:tc>
        <w:tc>
          <w:tcPr>
            <w:tcW w:w="225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81" w:author="srabhi" w:date="2015-07-20T17:12:00Z"/>
                <w:rFonts w:ascii="Arial" w:hAnsi="Arial" w:cs="Arial"/>
                <w:color w:val="000000"/>
                <w:sz w:val="21"/>
                <w:szCs w:val="21"/>
                <w:lang w:val="en-US" w:eastAsia="zh-CN"/>
              </w:rPr>
            </w:pPr>
            <w:del w:id="13382" w:author="srabhi" w:date="2015-07-20T17:12:00Z">
              <w:r w:rsidRPr="00240276" w:rsidDel="007F6D69">
                <w:rPr>
                  <w:rFonts w:ascii="Arial" w:hAnsi="Arial" w:cs="Arial"/>
                  <w:color w:val="000000"/>
                  <w:sz w:val="21"/>
                  <w:szCs w:val="21"/>
                  <w:lang w:val="en-US" w:eastAsia="zh-CN"/>
                </w:rPr>
                <w:delText>1.60</w:delText>
              </w:r>
            </w:del>
          </w:p>
        </w:tc>
        <w:tc>
          <w:tcPr>
            <w:tcW w:w="216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83" w:author="srabhi" w:date="2015-07-20T17:12:00Z"/>
                <w:rFonts w:ascii="Arial" w:hAnsi="Arial" w:cs="Arial"/>
                <w:color w:val="000000"/>
                <w:sz w:val="21"/>
                <w:szCs w:val="21"/>
                <w:lang w:val="en-US" w:eastAsia="zh-CN"/>
              </w:rPr>
            </w:pPr>
            <w:del w:id="13384" w:author="srabhi" w:date="2015-07-20T17:12:00Z">
              <w:r w:rsidRPr="00240276" w:rsidDel="007F6D69">
                <w:rPr>
                  <w:rFonts w:ascii="Arial" w:hAnsi="Arial" w:cs="Arial"/>
                  <w:color w:val="000000"/>
                  <w:sz w:val="21"/>
                  <w:szCs w:val="21"/>
                  <w:lang w:val="en-US" w:eastAsia="zh-CN"/>
                </w:rPr>
                <w:delText>2.28</w:delText>
              </w:r>
            </w:del>
          </w:p>
        </w:tc>
        <w:tc>
          <w:tcPr>
            <w:tcW w:w="1440" w:type="dxa"/>
            <w:tcBorders>
              <w:top w:val="nil"/>
              <w:left w:val="nil"/>
              <w:bottom w:val="single" w:sz="4" w:space="0" w:color="auto"/>
              <w:right w:val="single" w:sz="4" w:space="0" w:color="auto"/>
            </w:tcBorders>
            <w:shd w:val="clear" w:color="auto" w:fill="auto"/>
            <w:noWrap/>
            <w:vAlign w:val="bottom"/>
            <w:hideMark/>
          </w:tcPr>
          <w:p w:rsidR="00AF6CBA" w:rsidRPr="00240276" w:rsidDel="007F6D69" w:rsidRDefault="00AF6CBA" w:rsidP="00AF6CBA">
            <w:pPr>
              <w:spacing w:line="240" w:lineRule="auto"/>
              <w:jc w:val="right"/>
              <w:rPr>
                <w:del w:id="13385" w:author="srabhi" w:date="2015-07-20T17:12:00Z"/>
                <w:rFonts w:ascii="Arial" w:hAnsi="Arial" w:cs="Arial"/>
                <w:color w:val="000000"/>
                <w:sz w:val="21"/>
                <w:szCs w:val="21"/>
                <w:lang w:val="en-US" w:eastAsia="zh-CN"/>
              </w:rPr>
            </w:pPr>
            <w:del w:id="13386" w:author="srabhi" w:date="2015-07-20T17:12:00Z">
              <w:r w:rsidRPr="00240276" w:rsidDel="007F6D69">
                <w:rPr>
                  <w:rFonts w:ascii="Arial" w:hAnsi="Arial" w:cs="Arial"/>
                  <w:color w:val="000000"/>
                  <w:sz w:val="21"/>
                  <w:szCs w:val="21"/>
                  <w:lang w:val="en-US" w:eastAsia="zh-CN"/>
                </w:rPr>
                <w:delText>0.00</w:delText>
              </w:r>
            </w:del>
          </w:p>
        </w:tc>
      </w:tr>
    </w:tbl>
    <w:p w:rsidR="00DA2055" w:rsidDel="009D710A" w:rsidRDefault="009D710A" w:rsidP="00126BF9">
      <w:pPr>
        <w:pStyle w:val="Heading1"/>
        <w:rPr>
          <w:del w:id="13387" w:author="srabhi" w:date="2015-07-20T17:12:00Z"/>
        </w:rPr>
        <w:pPrChange w:id="13388" w:author="srabhi" w:date="2015-07-21T10:24:00Z">
          <w:pPr>
            <w:spacing w:line="240" w:lineRule="auto"/>
          </w:pPr>
        </w:pPrChange>
      </w:pPr>
      <w:ins w:id="13389" w:author="srabhi" w:date="2015-07-21T10:19:00Z">
        <w:r>
          <w:t>Supporting Information</w:t>
        </w:r>
      </w:ins>
    </w:p>
    <w:p w:rsidR="009D710A" w:rsidRDefault="009D710A" w:rsidP="00126BF9">
      <w:pPr>
        <w:pStyle w:val="Heading1"/>
        <w:rPr>
          <w:ins w:id="13390" w:author="srabhi" w:date="2015-07-21T10:22:00Z"/>
        </w:rPr>
        <w:pPrChange w:id="13391" w:author="srabhi" w:date="2015-07-21T10:24:00Z">
          <w:pPr>
            <w:spacing w:line="240" w:lineRule="auto"/>
          </w:pPr>
        </w:pPrChange>
      </w:pPr>
    </w:p>
    <w:p w:rsidR="00126BF9" w:rsidRDefault="00126BF9" w:rsidP="009D710A">
      <w:pPr>
        <w:rPr>
          <w:ins w:id="13392" w:author="srabhi" w:date="2015-07-21T10:24:00Z"/>
          <w:b/>
        </w:rPr>
        <w:pPrChange w:id="13393" w:author="srabhi" w:date="2015-07-21T10:24:00Z">
          <w:pPr>
            <w:spacing w:line="240" w:lineRule="auto"/>
          </w:pPr>
        </w:pPrChange>
      </w:pPr>
    </w:p>
    <w:p w:rsidR="009D710A" w:rsidRPr="00126BF9" w:rsidRDefault="009D710A" w:rsidP="009D710A">
      <w:pPr>
        <w:rPr>
          <w:ins w:id="13394" w:author="srabhi" w:date="2015-07-21T10:22:00Z"/>
          <w:b/>
          <w:rPrChange w:id="13395" w:author="srabhi" w:date="2015-07-21T10:24:00Z">
            <w:rPr>
              <w:ins w:id="13396" w:author="srabhi" w:date="2015-07-21T10:22:00Z"/>
            </w:rPr>
          </w:rPrChange>
        </w:rPr>
        <w:pPrChange w:id="13397" w:author="srabhi" w:date="2015-07-21T10:24:00Z">
          <w:pPr>
            <w:spacing w:line="240" w:lineRule="auto"/>
          </w:pPr>
        </w:pPrChange>
      </w:pPr>
      <w:ins w:id="13398" w:author="srabhi" w:date="2015-07-21T10:22:00Z">
        <w:r w:rsidRPr="00126BF9">
          <w:rPr>
            <w:b/>
            <w:rPrChange w:id="13399" w:author="srabhi" w:date="2015-07-21T10:24:00Z">
              <w:rPr/>
            </w:rPrChange>
          </w:rPr>
          <w:t xml:space="preserve">S1 Table. </w:t>
        </w:r>
        <w:proofErr w:type="gramStart"/>
        <w:r w:rsidRPr="00126BF9">
          <w:rPr>
            <w:b/>
            <w:rPrChange w:id="13400" w:author="srabhi" w:date="2015-07-21T10:24:00Z">
              <w:rPr/>
            </w:rPrChange>
          </w:rPr>
          <w:t>Odds ratios for 50/50 training/test samples (relapse) full results.</w:t>
        </w:r>
        <w:proofErr w:type="gramEnd"/>
      </w:ins>
    </w:p>
    <w:p w:rsidR="009D710A" w:rsidRPr="00126BF9" w:rsidRDefault="009D710A" w:rsidP="009D710A">
      <w:pPr>
        <w:rPr>
          <w:ins w:id="13401" w:author="srabhi" w:date="2015-07-21T10:22:00Z"/>
          <w:b/>
          <w:rPrChange w:id="13402" w:author="srabhi" w:date="2015-07-21T10:24:00Z">
            <w:rPr>
              <w:ins w:id="13403" w:author="srabhi" w:date="2015-07-21T10:22:00Z"/>
            </w:rPr>
          </w:rPrChange>
        </w:rPr>
        <w:pPrChange w:id="13404" w:author="srabhi" w:date="2015-07-21T10:24:00Z">
          <w:pPr>
            <w:spacing w:line="240" w:lineRule="auto"/>
          </w:pPr>
        </w:pPrChange>
      </w:pPr>
      <w:proofErr w:type="gramStart"/>
      <w:ins w:id="13405" w:author="srabhi" w:date="2015-07-21T10:22:00Z">
        <w:r w:rsidRPr="00126BF9">
          <w:rPr>
            <w:b/>
            <w:rPrChange w:id="13406" w:author="srabhi" w:date="2015-07-21T10:24:00Z">
              <w:rPr/>
            </w:rPrChange>
          </w:rPr>
          <w:t>S2 Table.</w:t>
        </w:r>
        <w:proofErr w:type="gramEnd"/>
        <w:r w:rsidRPr="00126BF9">
          <w:rPr>
            <w:b/>
            <w:rPrChange w:id="13407" w:author="srabhi" w:date="2015-07-21T10:24:00Z">
              <w:rPr/>
            </w:rPrChange>
          </w:rPr>
          <w:t xml:space="preserve">  Odds ratios for 400 training/test samples (</w:t>
        </w:r>
        <w:proofErr w:type="gramStart"/>
        <w:r w:rsidRPr="00126BF9">
          <w:rPr>
            <w:b/>
            <w:rPrChange w:id="13408" w:author="srabhi" w:date="2015-07-21T10:24:00Z">
              <w:rPr/>
            </w:rPrChange>
          </w:rPr>
          <w:t>relapse</w:t>
        </w:r>
        <w:proofErr w:type="gramEnd"/>
        <w:r w:rsidRPr="00126BF9">
          <w:rPr>
            <w:b/>
            <w:rPrChange w:id="13409" w:author="srabhi" w:date="2015-07-21T10:24:00Z">
              <w:rPr/>
            </w:rPrChange>
          </w:rPr>
          <w:t>) full results.</w:t>
        </w:r>
      </w:ins>
    </w:p>
    <w:p w:rsidR="009D710A" w:rsidRPr="00126BF9" w:rsidRDefault="009D710A" w:rsidP="009D710A">
      <w:pPr>
        <w:rPr>
          <w:ins w:id="13410" w:author="srabhi" w:date="2015-07-21T10:22:00Z"/>
          <w:b/>
          <w:rPrChange w:id="13411" w:author="srabhi" w:date="2015-07-21T10:24:00Z">
            <w:rPr>
              <w:ins w:id="13412" w:author="srabhi" w:date="2015-07-21T10:22:00Z"/>
            </w:rPr>
          </w:rPrChange>
        </w:rPr>
        <w:pPrChange w:id="13413" w:author="srabhi" w:date="2015-07-21T10:24:00Z">
          <w:pPr>
            <w:spacing w:line="240" w:lineRule="auto"/>
          </w:pPr>
        </w:pPrChange>
      </w:pPr>
      <w:proofErr w:type="gramStart"/>
      <w:ins w:id="13414" w:author="srabhi" w:date="2015-07-21T10:22:00Z">
        <w:r w:rsidRPr="00126BF9">
          <w:rPr>
            <w:b/>
            <w:rPrChange w:id="13415" w:author="srabhi" w:date="2015-07-21T10:24:00Z">
              <w:rPr/>
            </w:rPrChange>
          </w:rPr>
          <w:t>S3 Table.</w:t>
        </w:r>
        <w:proofErr w:type="gramEnd"/>
        <w:r w:rsidRPr="00126BF9">
          <w:rPr>
            <w:b/>
            <w:rPrChange w:id="13416" w:author="srabhi" w:date="2015-07-21T10:24:00Z">
              <w:rPr/>
            </w:rPrChange>
          </w:rPr>
          <w:t xml:space="preserve"> Odds ratios for 50/50 training/test samples (persistence) full results. </w:t>
        </w:r>
      </w:ins>
    </w:p>
    <w:p w:rsidR="009D710A" w:rsidRPr="00126BF9" w:rsidRDefault="009D710A" w:rsidP="009D710A">
      <w:pPr>
        <w:rPr>
          <w:ins w:id="13417" w:author="srabhi" w:date="2015-07-21T10:22:00Z"/>
          <w:b/>
          <w:rPrChange w:id="13418" w:author="srabhi" w:date="2015-07-21T10:24:00Z">
            <w:rPr>
              <w:ins w:id="13419" w:author="srabhi" w:date="2015-07-21T10:22:00Z"/>
            </w:rPr>
          </w:rPrChange>
        </w:rPr>
        <w:pPrChange w:id="13420" w:author="srabhi" w:date="2015-07-21T10:24:00Z">
          <w:pPr>
            <w:spacing w:line="240" w:lineRule="auto"/>
          </w:pPr>
        </w:pPrChange>
      </w:pPr>
      <w:proofErr w:type="gramStart"/>
      <w:ins w:id="13421" w:author="srabhi" w:date="2015-07-21T10:22:00Z">
        <w:r w:rsidRPr="00126BF9">
          <w:rPr>
            <w:b/>
            <w:rPrChange w:id="13422" w:author="srabhi" w:date="2015-07-21T10:24:00Z">
              <w:rPr/>
            </w:rPrChange>
          </w:rPr>
          <w:t>S4 Table.</w:t>
        </w:r>
        <w:proofErr w:type="gramEnd"/>
        <w:r w:rsidRPr="00126BF9">
          <w:rPr>
            <w:b/>
            <w:rPrChange w:id="13423" w:author="srabhi" w:date="2015-07-21T10:24:00Z">
              <w:rPr/>
            </w:rPrChange>
          </w:rPr>
          <w:t xml:space="preserve"> Odds ratios for 400 training/test samples (persistence) full results.</w:t>
        </w:r>
      </w:ins>
    </w:p>
    <w:p w:rsidR="009D710A" w:rsidRPr="00126BF9" w:rsidRDefault="009D710A" w:rsidP="009D710A">
      <w:pPr>
        <w:rPr>
          <w:ins w:id="13424" w:author="srabhi" w:date="2015-07-21T10:22:00Z"/>
          <w:b/>
          <w:rPrChange w:id="13425" w:author="srabhi" w:date="2015-07-21T10:24:00Z">
            <w:rPr>
              <w:ins w:id="13426" w:author="srabhi" w:date="2015-07-21T10:22:00Z"/>
            </w:rPr>
          </w:rPrChange>
        </w:rPr>
        <w:pPrChange w:id="13427" w:author="srabhi" w:date="2015-07-21T10:24:00Z">
          <w:pPr>
            <w:spacing w:line="240" w:lineRule="auto"/>
          </w:pPr>
        </w:pPrChange>
      </w:pPr>
      <w:proofErr w:type="gramStart"/>
      <w:ins w:id="13428" w:author="srabhi" w:date="2015-07-21T10:23:00Z">
        <w:r w:rsidRPr="00126BF9">
          <w:rPr>
            <w:b/>
            <w:rPrChange w:id="13429" w:author="srabhi" w:date="2015-07-21T10:24:00Z">
              <w:rPr/>
            </w:rPrChange>
          </w:rPr>
          <w:t>S5 Table.</w:t>
        </w:r>
        <w:proofErr w:type="gramEnd"/>
        <w:r w:rsidRPr="00126BF9">
          <w:rPr>
            <w:b/>
            <w:rPrChange w:id="13430" w:author="srabhi" w:date="2015-07-21T10:24:00Z">
              <w:rPr/>
            </w:rPrChange>
          </w:rPr>
          <w:t xml:space="preserve"> Odds ratios for logistic regression (relapse) on full sample (N=3348).</w:t>
        </w:r>
      </w:ins>
    </w:p>
    <w:p w:rsidR="009D710A" w:rsidRPr="00126BF9" w:rsidRDefault="009D710A" w:rsidP="009D710A">
      <w:pPr>
        <w:rPr>
          <w:ins w:id="13431" w:author="srabhi" w:date="2015-07-21T10:23:00Z"/>
          <w:b/>
          <w:rPrChange w:id="13432" w:author="srabhi" w:date="2015-07-21T10:24:00Z">
            <w:rPr>
              <w:ins w:id="13433" w:author="srabhi" w:date="2015-07-21T10:23:00Z"/>
            </w:rPr>
          </w:rPrChange>
        </w:rPr>
        <w:pPrChange w:id="13434" w:author="srabhi" w:date="2015-07-21T10:24:00Z">
          <w:pPr>
            <w:spacing w:line="240" w:lineRule="auto"/>
          </w:pPr>
        </w:pPrChange>
      </w:pPr>
      <w:proofErr w:type="gramStart"/>
      <w:ins w:id="13435" w:author="srabhi" w:date="2015-07-21T10:23:00Z">
        <w:r w:rsidRPr="00126BF9">
          <w:rPr>
            <w:b/>
            <w:rPrChange w:id="13436" w:author="srabhi" w:date="2015-07-21T10:24:00Z">
              <w:rPr/>
            </w:rPrChange>
          </w:rPr>
          <w:t>S6 Table.</w:t>
        </w:r>
        <w:proofErr w:type="gramEnd"/>
        <w:r w:rsidRPr="00126BF9">
          <w:rPr>
            <w:b/>
            <w:rPrChange w:id="13437" w:author="srabhi" w:date="2015-07-21T10:24:00Z">
              <w:rPr/>
            </w:rPrChange>
          </w:rPr>
          <w:t xml:space="preserve"> Odds ratios for logistic regression (persistence) on full sample (N=3348).</w:t>
        </w:r>
      </w:ins>
    </w:p>
    <w:p w:rsidR="009D710A" w:rsidRPr="00126BF9" w:rsidRDefault="009D710A" w:rsidP="009D710A">
      <w:pPr>
        <w:rPr>
          <w:ins w:id="13438" w:author="srabhi" w:date="2015-07-21T10:23:00Z"/>
          <w:b/>
          <w:rPrChange w:id="13439" w:author="srabhi" w:date="2015-07-21T10:24:00Z">
            <w:rPr>
              <w:ins w:id="13440" w:author="srabhi" w:date="2015-07-21T10:23:00Z"/>
            </w:rPr>
          </w:rPrChange>
        </w:rPr>
        <w:pPrChange w:id="13441" w:author="srabhi" w:date="2015-07-21T10:24:00Z">
          <w:pPr>
            <w:spacing w:line="240" w:lineRule="auto"/>
          </w:pPr>
        </w:pPrChange>
      </w:pPr>
      <w:proofErr w:type="gramStart"/>
      <w:ins w:id="13442" w:author="srabhi" w:date="2015-07-21T10:23:00Z">
        <w:r w:rsidRPr="00126BF9">
          <w:rPr>
            <w:b/>
            <w:rPrChange w:id="13443" w:author="srabhi" w:date="2015-07-21T10:24:00Z">
              <w:rPr/>
            </w:rPrChange>
          </w:rPr>
          <w:t>S7 Table.</w:t>
        </w:r>
        <w:proofErr w:type="gramEnd"/>
        <w:r w:rsidRPr="00126BF9">
          <w:rPr>
            <w:b/>
            <w:rPrChange w:id="13444" w:author="srabhi" w:date="2015-07-21T10:24:00Z">
              <w:rPr/>
            </w:rPrChange>
          </w:rPr>
          <w:t xml:space="preserve"> Odds ratios for stepwise logistic regression (relapse) on full sample (N=3348).</w:t>
        </w:r>
      </w:ins>
    </w:p>
    <w:p w:rsidR="009D710A" w:rsidRPr="00126BF9" w:rsidRDefault="009D710A" w:rsidP="009D710A">
      <w:pPr>
        <w:rPr>
          <w:ins w:id="13445" w:author="srabhi" w:date="2015-07-21T10:23:00Z"/>
          <w:b/>
          <w:rPrChange w:id="13446" w:author="srabhi" w:date="2015-07-21T10:24:00Z">
            <w:rPr>
              <w:ins w:id="13447" w:author="srabhi" w:date="2015-07-21T10:23:00Z"/>
            </w:rPr>
          </w:rPrChange>
        </w:rPr>
        <w:pPrChange w:id="13448" w:author="srabhi" w:date="2015-07-21T10:24:00Z">
          <w:pPr>
            <w:spacing w:line="240" w:lineRule="auto"/>
          </w:pPr>
        </w:pPrChange>
      </w:pPr>
      <w:proofErr w:type="gramStart"/>
      <w:ins w:id="13449" w:author="srabhi" w:date="2015-07-21T10:23:00Z">
        <w:r w:rsidRPr="00126BF9">
          <w:rPr>
            <w:b/>
            <w:rPrChange w:id="13450" w:author="srabhi" w:date="2015-07-21T10:24:00Z">
              <w:rPr/>
            </w:rPrChange>
          </w:rPr>
          <w:t>S8 Table.</w:t>
        </w:r>
        <w:proofErr w:type="gramEnd"/>
        <w:r w:rsidRPr="00126BF9">
          <w:rPr>
            <w:b/>
            <w:rPrChange w:id="13451" w:author="srabhi" w:date="2015-07-21T10:24:00Z">
              <w:rPr/>
            </w:rPrChange>
          </w:rPr>
          <w:t xml:space="preserve"> Odds ratios for stepwise logistic regression (persistence) on full sample (N=3348).</w:t>
        </w:r>
      </w:ins>
    </w:p>
    <w:p w:rsidR="009D710A" w:rsidRPr="009D710A" w:rsidRDefault="009D710A" w:rsidP="009D710A">
      <w:pPr>
        <w:rPr>
          <w:ins w:id="13452" w:author="srabhi" w:date="2015-07-21T10:19:00Z"/>
          <w:rPrChange w:id="13453" w:author="srabhi" w:date="2015-07-21T10:23:00Z">
            <w:rPr>
              <w:ins w:id="13454" w:author="srabhi" w:date="2015-07-21T10:19:00Z"/>
            </w:rPr>
          </w:rPrChange>
        </w:rPr>
        <w:pPrChange w:id="13455" w:author="srabhi" w:date="2015-07-21T10:23:00Z">
          <w:pPr>
            <w:spacing w:line="240" w:lineRule="auto"/>
          </w:pPr>
        </w:pPrChange>
      </w:pPr>
    </w:p>
    <w:p w:rsidR="00DA2055" w:rsidRPr="00240276" w:rsidDel="007F6D69" w:rsidRDefault="00DA2055" w:rsidP="009D710A">
      <w:pPr>
        <w:pStyle w:val="Heading1"/>
        <w:rPr>
          <w:del w:id="13456" w:author="srabhi" w:date="2015-07-20T17:13:00Z"/>
        </w:rPr>
        <w:pPrChange w:id="13457" w:author="srabhi" w:date="2015-07-21T10:19:00Z">
          <w:pPr>
            <w:spacing w:line="240" w:lineRule="auto"/>
          </w:pPr>
        </w:pPrChange>
      </w:pPr>
    </w:p>
    <w:p w:rsidR="00DA2055" w:rsidRPr="00240276" w:rsidDel="007F6D69" w:rsidRDefault="00DA2055" w:rsidP="009D710A">
      <w:pPr>
        <w:pStyle w:val="Heading1"/>
        <w:rPr>
          <w:del w:id="13458" w:author="srabhi" w:date="2015-07-20T17:13:00Z"/>
        </w:rPr>
        <w:pPrChange w:id="13459" w:author="srabhi" w:date="2015-07-21T10:19:00Z">
          <w:pPr>
            <w:spacing w:line="240" w:lineRule="auto"/>
          </w:pPr>
        </w:pPrChange>
      </w:pPr>
    </w:p>
    <w:p w:rsidR="00DA2055" w:rsidRPr="00240276" w:rsidDel="007F6D69" w:rsidRDefault="00DA2055" w:rsidP="009D710A">
      <w:pPr>
        <w:pStyle w:val="Heading1"/>
        <w:rPr>
          <w:del w:id="13460" w:author="srabhi" w:date="2015-07-20T17:13:00Z"/>
        </w:rPr>
        <w:pPrChange w:id="13461" w:author="srabhi" w:date="2015-07-21T10:19:00Z">
          <w:pPr>
            <w:spacing w:line="240" w:lineRule="auto"/>
          </w:pPr>
        </w:pPrChange>
      </w:pPr>
    </w:p>
    <w:p w:rsidR="00DA2055" w:rsidRPr="00240276" w:rsidDel="007F6D69" w:rsidRDefault="00DA2055" w:rsidP="009D710A">
      <w:pPr>
        <w:pStyle w:val="Heading1"/>
        <w:rPr>
          <w:del w:id="13462" w:author="srabhi" w:date="2015-07-20T17:13:00Z"/>
        </w:rPr>
        <w:pPrChange w:id="13463" w:author="srabhi" w:date="2015-07-21T10:19:00Z">
          <w:pPr>
            <w:spacing w:line="240" w:lineRule="auto"/>
          </w:pPr>
        </w:pPrChange>
      </w:pPr>
    </w:p>
    <w:p w:rsidR="00DA2055" w:rsidRPr="00240276" w:rsidDel="007F6D69" w:rsidRDefault="00DA2055" w:rsidP="009D710A">
      <w:pPr>
        <w:pStyle w:val="Heading1"/>
        <w:rPr>
          <w:del w:id="13464" w:author="srabhi" w:date="2015-07-20T17:13:00Z"/>
        </w:rPr>
        <w:pPrChange w:id="13465" w:author="srabhi" w:date="2015-07-21T10:19:00Z">
          <w:pPr>
            <w:spacing w:line="240" w:lineRule="auto"/>
          </w:pPr>
        </w:pPrChange>
      </w:pPr>
    </w:p>
    <w:p w:rsidR="00DA2055" w:rsidRPr="00240276" w:rsidDel="007F6D69" w:rsidRDefault="00DA2055" w:rsidP="009D710A">
      <w:pPr>
        <w:pStyle w:val="Heading1"/>
        <w:rPr>
          <w:del w:id="13466" w:author="srabhi" w:date="2015-07-20T17:13:00Z"/>
        </w:rPr>
        <w:pPrChange w:id="13467" w:author="srabhi" w:date="2015-07-21T10:19:00Z">
          <w:pPr>
            <w:spacing w:line="240" w:lineRule="auto"/>
          </w:pPr>
        </w:pPrChange>
      </w:pPr>
    </w:p>
    <w:p w:rsidR="00DA2055" w:rsidRPr="00240276" w:rsidDel="007F6D69" w:rsidRDefault="00DA2055" w:rsidP="009D710A">
      <w:pPr>
        <w:pStyle w:val="Heading1"/>
        <w:rPr>
          <w:del w:id="13468" w:author="srabhi" w:date="2015-07-20T17:13:00Z"/>
        </w:rPr>
        <w:pPrChange w:id="13469" w:author="srabhi" w:date="2015-07-21T10:19:00Z">
          <w:pPr>
            <w:spacing w:line="240" w:lineRule="auto"/>
          </w:pPr>
        </w:pPrChange>
      </w:pPr>
    </w:p>
    <w:p w:rsidR="00DA2055" w:rsidRPr="00240276" w:rsidDel="007F6D69" w:rsidRDefault="00DA2055" w:rsidP="009D710A">
      <w:pPr>
        <w:pStyle w:val="Heading1"/>
        <w:rPr>
          <w:del w:id="13470" w:author="srabhi" w:date="2015-07-20T17:13:00Z"/>
        </w:rPr>
        <w:pPrChange w:id="13471" w:author="srabhi" w:date="2015-07-21T10:19:00Z">
          <w:pPr>
            <w:spacing w:line="240" w:lineRule="auto"/>
          </w:pPr>
        </w:pPrChange>
      </w:pPr>
    </w:p>
    <w:bookmarkEnd w:id="1969"/>
    <w:bookmarkEnd w:id="1970"/>
    <w:bookmarkEnd w:id="1995"/>
    <w:p w:rsidR="00DA2055" w:rsidRPr="00240276" w:rsidRDefault="00DA2055" w:rsidP="009D710A">
      <w:pPr>
        <w:pStyle w:val="Heading1"/>
        <w:pPrChange w:id="13472" w:author="srabhi" w:date="2015-07-21T10:19:00Z">
          <w:pPr>
            <w:spacing w:line="240" w:lineRule="auto"/>
          </w:pPr>
        </w:pPrChange>
      </w:pPr>
    </w:p>
    <w:sectPr w:rsidR="00DA2055" w:rsidRPr="00240276" w:rsidSect="002A1D84">
      <w:type w:val="nextPage"/>
      <w:pgSz w:w="11906" w:h="16838" w:orient="portrait"/>
      <w:pgMar w:top="1440" w:right="1800" w:bottom="1440" w:left="1800" w:header="708" w:footer="708" w:gutter="0"/>
      <w:lnNumType w:countBy="1" w:restart="continuous"/>
      <w:cols w:space="708"/>
      <w:docGrid w:linePitch="360"/>
      <w:sectPrChange w:id="13473" w:author="srabhi" w:date="2015-07-21T10:12:00Z">
        <w:sectPr w:rsidR="00DA2055" w:rsidRPr="00240276" w:rsidSect="002A1D84">
          <w:type w:val="continuous"/>
          <w:pgSz w:w="16838" w:h="11906" w:orient="landscape"/>
          <w:pgMar w:top="1800" w:right="1440" w:bottom="1800" w:left="1440"/>
          <w:lnNumType w:countBy="0" w:restart="newPage"/>
        </w:sectPr>
      </w:sectPrChang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3" w:author="srabhi" w:date="2015-07-20T16:37:00Z" w:initials="s">
    <w:p w:rsidR="00AF3745" w:rsidRDefault="00AF3745">
      <w:pPr>
        <w:pStyle w:val="CommentText"/>
      </w:pPr>
      <w:r>
        <w:rPr>
          <w:rStyle w:val="CommentReference"/>
        </w:rPr>
        <w:annotationRef/>
      </w:r>
      <w:r>
        <w:t>I'm not sure this needs to be included</w:t>
      </w:r>
    </w:p>
  </w:comment>
  <w:comment w:id="101" w:author="srabhi" w:date="2015-07-20T16:37:00Z" w:initials="s">
    <w:p w:rsidR="00AF3745" w:rsidRDefault="00AF3745">
      <w:pPr>
        <w:pStyle w:val="CommentText"/>
      </w:pPr>
      <w:r>
        <w:rPr>
          <w:rStyle w:val="CommentReference"/>
        </w:rPr>
        <w:annotationRef/>
      </w:r>
      <w:r>
        <w:t>The abstract should not exceed 300 words.</w:t>
      </w:r>
    </w:p>
    <w:p w:rsidR="00AF3745" w:rsidRPr="00BF274E" w:rsidRDefault="00AF3745" w:rsidP="00BF274E">
      <w:pPr>
        <w:numPr>
          <w:ilvl w:val="0"/>
          <w:numId w:val="4"/>
        </w:numPr>
        <w:spacing w:line="240" w:lineRule="auto"/>
        <w:ind w:left="0"/>
        <w:rPr>
          <w:sz w:val="20"/>
          <w:szCs w:val="20"/>
        </w:rPr>
      </w:pPr>
      <w:r w:rsidRPr="00BF274E">
        <w:rPr>
          <w:sz w:val="20"/>
          <w:szCs w:val="20"/>
        </w:rPr>
        <w:t xml:space="preserve">It should: </w:t>
      </w:r>
    </w:p>
    <w:p w:rsidR="00AF3745" w:rsidRPr="00BF274E" w:rsidRDefault="00AF3745" w:rsidP="00BF274E">
      <w:pPr>
        <w:numPr>
          <w:ilvl w:val="0"/>
          <w:numId w:val="4"/>
        </w:numPr>
        <w:spacing w:line="240" w:lineRule="auto"/>
        <w:ind w:left="0"/>
        <w:rPr>
          <w:sz w:val="20"/>
          <w:szCs w:val="20"/>
        </w:rPr>
      </w:pPr>
      <w:r w:rsidRPr="00BF274E">
        <w:rPr>
          <w:sz w:val="20"/>
          <w:szCs w:val="20"/>
        </w:rPr>
        <w:t>-Describe the main objective(s) of the study</w:t>
      </w:r>
    </w:p>
    <w:p w:rsidR="00AF3745" w:rsidRPr="00BF274E" w:rsidRDefault="00AF3745" w:rsidP="00BF274E">
      <w:pPr>
        <w:numPr>
          <w:ilvl w:val="0"/>
          <w:numId w:val="4"/>
        </w:numPr>
        <w:spacing w:line="240" w:lineRule="auto"/>
        <w:ind w:left="0"/>
        <w:rPr>
          <w:sz w:val="20"/>
          <w:szCs w:val="20"/>
        </w:rPr>
      </w:pPr>
      <w:r w:rsidRPr="00BF274E">
        <w:rPr>
          <w:sz w:val="20"/>
          <w:szCs w:val="20"/>
        </w:rPr>
        <w:t>-Explain how the study was done, including any model organisms used, without methodological detail</w:t>
      </w:r>
    </w:p>
    <w:p w:rsidR="00AF3745" w:rsidRPr="00BF274E" w:rsidRDefault="00AF3745" w:rsidP="00BF274E">
      <w:pPr>
        <w:numPr>
          <w:ilvl w:val="0"/>
          <w:numId w:val="4"/>
        </w:numPr>
        <w:spacing w:line="240" w:lineRule="auto"/>
        <w:ind w:left="0"/>
        <w:rPr>
          <w:sz w:val="20"/>
          <w:szCs w:val="20"/>
        </w:rPr>
      </w:pPr>
      <w:r w:rsidRPr="00BF274E">
        <w:rPr>
          <w:sz w:val="20"/>
          <w:szCs w:val="20"/>
        </w:rPr>
        <w:t>-Summarize the most important results and their significance</w:t>
      </w:r>
    </w:p>
    <w:p w:rsidR="00AF3745" w:rsidRDefault="00AF3745">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5C4" w:rsidRDefault="00A645C4" w:rsidP="00CF7656">
      <w:pPr>
        <w:spacing w:line="240" w:lineRule="auto"/>
      </w:pPr>
      <w:r>
        <w:separator/>
      </w:r>
    </w:p>
  </w:endnote>
  <w:endnote w:type="continuationSeparator" w:id="0">
    <w:p w:rsidR="00A645C4" w:rsidRDefault="00A645C4" w:rsidP="00CF765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1930" w:author="srabhi" w:date="2015-07-20T13:54:00Z"/>
  <w:sdt>
    <w:sdtPr>
      <w:id w:val="2210131"/>
      <w:docPartObj>
        <w:docPartGallery w:val="Page Numbers (Bottom of Page)"/>
        <w:docPartUnique/>
      </w:docPartObj>
    </w:sdtPr>
    <w:sdtContent>
      <w:customXmlInsRangeEnd w:id="1930"/>
      <w:p w:rsidR="00AF3745" w:rsidRDefault="0008563E">
        <w:pPr>
          <w:pStyle w:val="Footer"/>
          <w:jc w:val="center"/>
          <w:rPr>
            <w:ins w:id="1931" w:author="srabhi" w:date="2015-07-20T13:54:00Z"/>
          </w:rPr>
        </w:pPr>
        <w:ins w:id="1932" w:author="srabhi" w:date="2015-07-20T13:54:00Z">
          <w:r>
            <w:fldChar w:fldCharType="begin"/>
          </w:r>
          <w:r w:rsidR="00AF3745">
            <w:instrText xml:space="preserve"> PAGE   \* MERGEFORMAT </w:instrText>
          </w:r>
          <w:r>
            <w:fldChar w:fldCharType="separate"/>
          </w:r>
        </w:ins>
        <w:r w:rsidR="00126BF9">
          <w:rPr>
            <w:noProof/>
          </w:rPr>
          <w:t>28</w:t>
        </w:r>
        <w:ins w:id="1933" w:author="srabhi" w:date="2015-07-20T13:54:00Z">
          <w:r>
            <w:fldChar w:fldCharType="end"/>
          </w:r>
        </w:ins>
      </w:p>
      <w:customXmlInsRangeStart w:id="1934" w:author="srabhi" w:date="2015-07-20T13:54:00Z"/>
    </w:sdtContent>
  </w:sdt>
  <w:customXmlInsRangeEnd w:id="1934"/>
  <w:p w:rsidR="00AF3745" w:rsidRDefault="00AF37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5C4" w:rsidRDefault="00A645C4" w:rsidP="00CF7656">
      <w:pPr>
        <w:spacing w:line="240" w:lineRule="auto"/>
      </w:pPr>
      <w:r>
        <w:separator/>
      </w:r>
    </w:p>
  </w:footnote>
  <w:footnote w:type="continuationSeparator" w:id="0">
    <w:p w:rsidR="00A645C4" w:rsidRDefault="00A645C4" w:rsidP="00CF765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D0EE2D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B7D3D88"/>
    <w:multiLevelType w:val="multilevel"/>
    <w:tmpl w:val="9728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attachedTemplate r:id="rId1"/>
  <w:trackRevision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7649B4"/>
    <w:rsid w:val="000051DF"/>
    <w:rsid w:val="000054A3"/>
    <w:rsid w:val="00005823"/>
    <w:rsid w:val="00011D8A"/>
    <w:rsid w:val="00012717"/>
    <w:rsid w:val="00013EA7"/>
    <w:rsid w:val="00021323"/>
    <w:rsid w:val="000279B6"/>
    <w:rsid w:val="00032FC0"/>
    <w:rsid w:val="00034CDA"/>
    <w:rsid w:val="00036CCF"/>
    <w:rsid w:val="00040C63"/>
    <w:rsid w:val="00046848"/>
    <w:rsid w:val="00052112"/>
    <w:rsid w:val="00053196"/>
    <w:rsid w:val="00062C5E"/>
    <w:rsid w:val="00063BDA"/>
    <w:rsid w:val="00065B8D"/>
    <w:rsid w:val="000770E9"/>
    <w:rsid w:val="00083912"/>
    <w:rsid w:val="0008563E"/>
    <w:rsid w:val="00092D4B"/>
    <w:rsid w:val="000B0B2B"/>
    <w:rsid w:val="000B5278"/>
    <w:rsid w:val="000C05DF"/>
    <w:rsid w:val="000C0FA7"/>
    <w:rsid w:val="000C6110"/>
    <w:rsid w:val="000D05B6"/>
    <w:rsid w:val="000D261F"/>
    <w:rsid w:val="000E17BB"/>
    <w:rsid w:val="000E5055"/>
    <w:rsid w:val="000F20C3"/>
    <w:rsid w:val="001004C0"/>
    <w:rsid w:val="00100DD1"/>
    <w:rsid w:val="00114EA9"/>
    <w:rsid w:val="00115D33"/>
    <w:rsid w:val="00115D5C"/>
    <w:rsid w:val="00120BBB"/>
    <w:rsid w:val="00121751"/>
    <w:rsid w:val="00126BF9"/>
    <w:rsid w:val="00127624"/>
    <w:rsid w:val="00140685"/>
    <w:rsid w:val="001479E0"/>
    <w:rsid w:val="001568B0"/>
    <w:rsid w:val="001622EE"/>
    <w:rsid w:val="00175179"/>
    <w:rsid w:val="001803F2"/>
    <w:rsid w:val="001961CC"/>
    <w:rsid w:val="001A69C1"/>
    <w:rsid w:val="001B74EA"/>
    <w:rsid w:val="001E0D29"/>
    <w:rsid w:val="00201832"/>
    <w:rsid w:val="00202CC8"/>
    <w:rsid w:val="002172A1"/>
    <w:rsid w:val="00231B8F"/>
    <w:rsid w:val="002335C3"/>
    <w:rsid w:val="00240276"/>
    <w:rsid w:val="00260416"/>
    <w:rsid w:val="00261A1D"/>
    <w:rsid w:val="0026406D"/>
    <w:rsid w:val="0028511A"/>
    <w:rsid w:val="00287697"/>
    <w:rsid w:val="00287B3E"/>
    <w:rsid w:val="00293342"/>
    <w:rsid w:val="00296F0E"/>
    <w:rsid w:val="00297E44"/>
    <w:rsid w:val="002A1D84"/>
    <w:rsid w:val="002B059E"/>
    <w:rsid w:val="002B2592"/>
    <w:rsid w:val="002C22C2"/>
    <w:rsid w:val="002F0D25"/>
    <w:rsid w:val="002F0D4F"/>
    <w:rsid w:val="002F25FE"/>
    <w:rsid w:val="00300660"/>
    <w:rsid w:val="00311951"/>
    <w:rsid w:val="00313B79"/>
    <w:rsid w:val="00314042"/>
    <w:rsid w:val="00320931"/>
    <w:rsid w:val="00321614"/>
    <w:rsid w:val="00322C6B"/>
    <w:rsid w:val="00327D63"/>
    <w:rsid w:val="0033341B"/>
    <w:rsid w:val="00343DA7"/>
    <w:rsid w:val="00347B51"/>
    <w:rsid w:val="00354AA9"/>
    <w:rsid w:val="0036100A"/>
    <w:rsid w:val="00372273"/>
    <w:rsid w:val="00372E0E"/>
    <w:rsid w:val="003810CD"/>
    <w:rsid w:val="003A6215"/>
    <w:rsid w:val="003B547D"/>
    <w:rsid w:val="003C62C1"/>
    <w:rsid w:val="003D238C"/>
    <w:rsid w:val="003E2A73"/>
    <w:rsid w:val="003E3BCF"/>
    <w:rsid w:val="003E468C"/>
    <w:rsid w:val="003E5FD6"/>
    <w:rsid w:val="0040201B"/>
    <w:rsid w:val="00404B09"/>
    <w:rsid w:val="00415B83"/>
    <w:rsid w:val="004178C5"/>
    <w:rsid w:val="00420D77"/>
    <w:rsid w:val="00423303"/>
    <w:rsid w:val="00430F5C"/>
    <w:rsid w:val="00445B0E"/>
    <w:rsid w:val="00453FD5"/>
    <w:rsid w:val="00462297"/>
    <w:rsid w:val="004653B2"/>
    <w:rsid w:val="00472A40"/>
    <w:rsid w:val="00495C76"/>
    <w:rsid w:val="00495DE1"/>
    <w:rsid w:val="004A1FAB"/>
    <w:rsid w:val="004A4E26"/>
    <w:rsid w:val="004C1641"/>
    <w:rsid w:val="004C51BC"/>
    <w:rsid w:val="004D30F8"/>
    <w:rsid w:val="004E4E67"/>
    <w:rsid w:val="004E4F7F"/>
    <w:rsid w:val="004E766F"/>
    <w:rsid w:val="004F065D"/>
    <w:rsid w:val="004F6A03"/>
    <w:rsid w:val="00503B7E"/>
    <w:rsid w:val="0051286D"/>
    <w:rsid w:val="005219CA"/>
    <w:rsid w:val="0052752B"/>
    <w:rsid w:val="00537503"/>
    <w:rsid w:val="00542B64"/>
    <w:rsid w:val="00546FDA"/>
    <w:rsid w:val="005530FA"/>
    <w:rsid w:val="00556894"/>
    <w:rsid w:val="005737C1"/>
    <w:rsid w:val="00574110"/>
    <w:rsid w:val="005828D1"/>
    <w:rsid w:val="00597417"/>
    <w:rsid w:val="005A04D3"/>
    <w:rsid w:val="005A6976"/>
    <w:rsid w:val="005B4530"/>
    <w:rsid w:val="005C3494"/>
    <w:rsid w:val="005C77E1"/>
    <w:rsid w:val="005F0332"/>
    <w:rsid w:val="006045C9"/>
    <w:rsid w:val="00610417"/>
    <w:rsid w:val="006232C3"/>
    <w:rsid w:val="00627132"/>
    <w:rsid w:val="0063179D"/>
    <w:rsid w:val="00632CFE"/>
    <w:rsid w:val="00647514"/>
    <w:rsid w:val="006501CB"/>
    <w:rsid w:val="00670036"/>
    <w:rsid w:val="00670080"/>
    <w:rsid w:val="006718C7"/>
    <w:rsid w:val="0067192F"/>
    <w:rsid w:val="006806E8"/>
    <w:rsid w:val="006818AF"/>
    <w:rsid w:val="00681F11"/>
    <w:rsid w:val="00692B5C"/>
    <w:rsid w:val="006945E8"/>
    <w:rsid w:val="006967B5"/>
    <w:rsid w:val="006A69A4"/>
    <w:rsid w:val="006B4D2F"/>
    <w:rsid w:val="006C1CD9"/>
    <w:rsid w:val="006D2ABE"/>
    <w:rsid w:val="006D490F"/>
    <w:rsid w:val="006E220D"/>
    <w:rsid w:val="006E3168"/>
    <w:rsid w:val="006F7FAA"/>
    <w:rsid w:val="00702521"/>
    <w:rsid w:val="00716D31"/>
    <w:rsid w:val="007331F5"/>
    <w:rsid w:val="007349A2"/>
    <w:rsid w:val="007649B4"/>
    <w:rsid w:val="00775D84"/>
    <w:rsid w:val="00780EE3"/>
    <w:rsid w:val="00782CC2"/>
    <w:rsid w:val="00792C9D"/>
    <w:rsid w:val="007B04BE"/>
    <w:rsid w:val="007B0E45"/>
    <w:rsid w:val="007B2C9D"/>
    <w:rsid w:val="007B48C7"/>
    <w:rsid w:val="007C12D4"/>
    <w:rsid w:val="007C215B"/>
    <w:rsid w:val="007C28C3"/>
    <w:rsid w:val="007C2DBD"/>
    <w:rsid w:val="007E53EE"/>
    <w:rsid w:val="007F5E89"/>
    <w:rsid w:val="007F67BC"/>
    <w:rsid w:val="007F6D69"/>
    <w:rsid w:val="00806A49"/>
    <w:rsid w:val="008158CD"/>
    <w:rsid w:val="008165AF"/>
    <w:rsid w:val="00830AA4"/>
    <w:rsid w:val="008327FC"/>
    <w:rsid w:val="00835194"/>
    <w:rsid w:val="00847C2C"/>
    <w:rsid w:val="00860B79"/>
    <w:rsid w:val="00861C9B"/>
    <w:rsid w:val="008759FD"/>
    <w:rsid w:val="008811DE"/>
    <w:rsid w:val="008817E7"/>
    <w:rsid w:val="00882650"/>
    <w:rsid w:val="008919B2"/>
    <w:rsid w:val="00891A31"/>
    <w:rsid w:val="008A062F"/>
    <w:rsid w:val="008A1B34"/>
    <w:rsid w:val="008A1DF3"/>
    <w:rsid w:val="008A33DF"/>
    <w:rsid w:val="008B518B"/>
    <w:rsid w:val="008B7414"/>
    <w:rsid w:val="008C4553"/>
    <w:rsid w:val="008C762A"/>
    <w:rsid w:val="008D112F"/>
    <w:rsid w:val="008D33FF"/>
    <w:rsid w:val="008D5B9A"/>
    <w:rsid w:val="008E197C"/>
    <w:rsid w:val="008F3E91"/>
    <w:rsid w:val="008F6593"/>
    <w:rsid w:val="00903CB8"/>
    <w:rsid w:val="00910512"/>
    <w:rsid w:val="00910872"/>
    <w:rsid w:val="009178DE"/>
    <w:rsid w:val="00926057"/>
    <w:rsid w:val="009562DC"/>
    <w:rsid w:val="009610CF"/>
    <w:rsid w:val="00961FC4"/>
    <w:rsid w:val="00974014"/>
    <w:rsid w:val="009806A4"/>
    <w:rsid w:val="00984D7C"/>
    <w:rsid w:val="009862C4"/>
    <w:rsid w:val="00987F5F"/>
    <w:rsid w:val="009910DD"/>
    <w:rsid w:val="00993235"/>
    <w:rsid w:val="00995A36"/>
    <w:rsid w:val="009A5197"/>
    <w:rsid w:val="009A5254"/>
    <w:rsid w:val="009B5759"/>
    <w:rsid w:val="009D710A"/>
    <w:rsid w:val="009E6B56"/>
    <w:rsid w:val="009F3214"/>
    <w:rsid w:val="009F78E2"/>
    <w:rsid w:val="00A0455B"/>
    <w:rsid w:val="00A058F7"/>
    <w:rsid w:val="00A14525"/>
    <w:rsid w:val="00A16AAE"/>
    <w:rsid w:val="00A2625A"/>
    <w:rsid w:val="00A26F7B"/>
    <w:rsid w:val="00A31465"/>
    <w:rsid w:val="00A44324"/>
    <w:rsid w:val="00A469DC"/>
    <w:rsid w:val="00A52B64"/>
    <w:rsid w:val="00A54FD6"/>
    <w:rsid w:val="00A55218"/>
    <w:rsid w:val="00A62F41"/>
    <w:rsid w:val="00A637D7"/>
    <w:rsid w:val="00A645C4"/>
    <w:rsid w:val="00A81A0B"/>
    <w:rsid w:val="00A82A74"/>
    <w:rsid w:val="00A9135D"/>
    <w:rsid w:val="00A973B7"/>
    <w:rsid w:val="00AA77DC"/>
    <w:rsid w:val="00AB03CB"/>
    <w:rsid w:val="00AB28EF"/>
    <w:rsid w:val="00AB3F41"/>
    <w:rsid w:val="00AB7C57"/>
    <w:rsid w:val="00AC1F11"/>
    <w:rsid w:val="00AD73C3"/>
    <w:rsid w:val="00AF03DD"/>
    <w:rsid w:val="00AF3745"/>
    <w:rsid w:val="00AF6CBA"/>
    <w:rsid w:val="00B00ACC"/>
    <w:rsid w:val="00B13B09"/>
    <w:rsid w:val="00B14FB5"/>
    <w:rsid w:val="00B230B1"/>
    <w:rsid w:val="00B236B9"/>
    <w:rsid w:val="00B24334"/>
    <w:rsid w:val="00B27556"/>
    <w:rsid w:val="00B310A1"/>
    <w:rsid w:val="00B31CD4"/>
    <w:rsid w:val="00B31E4B"/>
    <w:rsid w:val="00B45BC2"/>
    <w:rsid w:val="00B5216F"/>
    <w:rsid w:val="00B6256D"/>
    <w:rsid w:val="00B83838"/>
    <w:rsid w:val="00B87C11"/>
    <w:rsid w:val="00B907A6"/>
    <w:rsid w:val="00B916BD"/>
    <w:rsid w:val="00B9207B"/>
    <w:rsid w:val="00B942DB"/>
    <w:rsid w:val="00B97355"/>
    <w:rsid w:val="00BC2E2D"/>
    <w:rsid w:val="00BC5EB3"/>
    <w:rsid w:val="00BD2417"/>
    <w:rsid w:val="00BD4A69"/>
    <w:rsid w:val="00BD7304"/>
    <w:rsid w:val="00BE73FD"/>
    <w:rsid w:val="00BF1761"/>
    <w:rsid w:val="00BF274E"/>
    <w:rsid w:val="00BF63E0"/>
    <w:rsid w:val="00C050B1"/>
    <w:rsid w:val="00C204CC"/>
    <w:rsid w:val="00C313A8"/>
    <w:rsid w:val="00C4322B"/>
    <w:rsid w:val="00C464E0"/>
    <w:rsid w:val="00C557D0"/>
    <w:rsid w:val="00C56DA0"/>
    <w:rsid w:val="00C64753"/>
    <w:rsid w:val="00C72915"/>
    <w:rsid w:val="00C8152E"/>
    <w:rsid w:val="00C83812"/>
    <w:rsid w:val="00C83F7F"/>
    <w:rsid w:val="00C857E7"/>
    <w:rsid w:val="00C866C5"/>
    <w:rsid w:val="00C92388"/>
    <w:rsid w:val="00C9572F"/>
    <w:rsid w:val="00CA196E"/>
    <w:rsid w:val="00CA34F0"/>
    <w:rsid w:val="00CC046C"/>
    <w:rsid w:val="00CC077E"/>
    <w:rsid w:val="00CE79CD"/>
    <w:rsid w:val="00CF1573"/>
    <w:rsid w:val="00CF49A2"/>
    <w:rsid w:val="00CF7656"/>
    <w:rsid w:val="00D123C8"/>
    <w:rsid w:val="00D147FF"/>
    <w:rsid w:val="00D1660C"/>
    <w:rsid w:val="00D16CBC"/>
    <w:rsid w:val="00D20262"/>
    <w:rsid w:val="00D370B6"/>
    <w:rsid w:val="00D374BE"/>
    <w:rsid w:val="00D423B6"/>
    <w:rsid w:val="00D51125"/>
    <w:rsid w:val="00D54B10"/>
    <w:rsid w:val="00D60417"/>
    <w:rsid w:val="00D63045"/>
    <w:rsid w:val="00D779C9"/>
    <w:rsid w:val="00D92150"/>
    <w:rsid w:val="00DA2055"/>
    <w:rsid w:val="00DA2BB3"/>
    <w:rsid w:val="00DB5D47"/>
    <w:rsid w:val="00DD4081"/>
    <w:rsid w:val="00DD6185"/>
    <w:rsid w:val="00DE7B9C"/>
    <w:rsid w:val="00E03456"/>
    <w:rsid w:val="00E134B8"/>
    <w:rsid w:val="00E16171"/>
    <w:rsid w:val="00E32D58"/>
    <w:rsid w:val="00E347A3"/>
    <w:rsid w:val="00E4681F"/>
    <w:rsid w:val="00E66800"/>
    <w:rsid w:val="00E70CB2"/>
    <w:rsid w:val="00E825C9"/>
    <w:rsid w:val="00E84CA8"/>
    <w:rsid w:val="00E92E9B"/>
    <w:rsid w:val="00EA0A8C"/>
    <w:rsid w:val="00EA1242"/>
    <w:rsid w:val="00EA3554"/>
    <w:rsid w:val="00EB1F53"/>
    <w:rsid w:val="00EB7A7B"/>
    <w:rsid w:val="00EC1C49"/>
    <w:rsid w:val="00EC5A40"/>
    <w:rsid w:val="00EC676C"/>
    <w:rsid w:val="00ED2E82"/>
    <w:rsid w:val="00EE3535"/>
    <w:rsid w:val="00EE7DF8"/>
    <w:rsid w:val="00EF6570"/>
    <w:rsid w:val="00F00CCA"/>
    <w:rsid w:val="00F01A71"/>
    <w:rsid w:val="00F363EE"/>
    <w:rsid w:val="00F43A04"/>
    <w:rsid w:val="00F43F26"/>
    <w:rsid w:val="00F44CC8"/>
    <w:rsid w:val="00F5134B"/>
    <w:rsid w:val="00F54236"/>
    <w:rsid w:val="00F54B5A"/>
    <w:rsid w:val="00F70DAE"/>
    <w:rsid w:val="00F7197B"/>
    <w:rsid w:val="00F747AF"/>
    <w:rsid w:val="00F760CA"/>
    <w:rsid w:val="00F93F63"/>
    <w:rsid w:val="00F95E02"/>
    <w:rsid w:val="00FA1796"/>
    <w:rsid w:val="00FA7783"/>
    <w:rsid w:val="00FC2745"/>
    <w:rsid w:val="00FC36F9"/>
    <w:rsid w:val="00FF3BB6"/>
    <w:rsid w:val="00FF3F8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76C"/>
    <w:pPr>
      <w:spacing w:line="480" w:lineRule="auto"/>
    </w:pPr>
    <w:rPr>
      <w:sz w:val="24"/>
      <w:szCs w:val="24"/>
      <w:lang w:eastAsia="en-US"/>
    </w:rPr>
  </w:style>
  <w:style w:type="paragraph" w:styleId="Heading1">
    <w:name w:val="heading 1"/>
    <w:basedOn w:val="Normal"/>
    <w:next w:val="Normal"/>
    <w:qFormat/>
    <w:rsid w:val="00472A40"/>
    <w:pPr>
      <w:keepNext/>
      <w:spacing w:before="240" w:after="60" w:line="240" w:lineRule="auto"/>
      <w:outlineLvl w:val="0"/>
    </w:pPr>
    <w:rPr>
      <w:rFonts w:ascii="Arial" w:hAnsi="Arial" w:cs="Arial"/>
      <w:b/>
      <w:bCs/>
      <w:kern w:val="32"/>
      <w:sz w:val="36"/>
      <w:szCs w:val="32"/>
    </w:rPr>
  </w:style>
  <w:style w:type="paragraph" w:styleId="Heading2">
    <w:name w:val="heading 2"/>
    <w:basedOn w:val="Normal"/>
    <w:next w:val="Normal"/>
    <w:link w:val="Heading2Char"/>
    <w:qFormat/>
    <w:rsid w:val="00472A40"/>
    <w:pPr>
      <w:keepNext/>
      <w:spacing w:before="240" w:after="60" w:line="240" w:lineRule="auto"/>
      <w:outlineLvl w:val="1"/>
    </w:pPr>
    <w:rPr>
      <w:rFonts w:ascii="Arial" w:hAnsi="Arial" w:cs="Arial"/>
      <w:b/>
      <w:bCs/>
      <w:sz w:val="32"/>
      <w:szCs w:val="28"/>
    </w:rPr>
  </w:style>
  <w:style w:type="paragraph" w:styleId="Heading3">
    <w:name w:val="heading 3"/>
    <w:basedOn w:val="Normal"/>
    <w:next w:val="Normal"/>
    <w:qFormat/>
    <w:rsid w:val="00472A40"/>
    <w:pPr>
      <w:keepNext/>
      <w:spacing w:line="24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EC676C"/>
    <w:pPr>
      <w:ind w:left="720"/>
    </w:pPr>
  </w:style>
  <w:style w:type="character" w:customStyle="1" w:styleId="entity1">
    <w:name w:val="entity1"/>
    <w:rsid w:val="00EC676C"/>
    <w:rPr>
      <w:rFonts w:ascii="Times New Roman" w:hAnsi="Times New Roman" w:cs="Times New Roman" w:hint="default"/>
    </w:rPr>
  </w:style>
  <w:style w:type="paragraph" w:customStyle="1" w:styleId="justify">
    <w:name w:val="justify"/>
    <w:basedOn w:val="Normal"/>
    <w:rsid w:val="00EC676C"/>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rsid w:val="00EC676C"/>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rsid w:val="00EC676C"/>
  </w:style>
  <w:style w:type="character" w:styleId="Hyperlink">
    <w:name w:val="Hyperlink"/>
    <w:uiPriority w:val="99"/>
    <w:rsid w:val="00EC676C"/>
    <w:rPr>
      <w:color w:val="0000FF"/>
      <w:u w:val="single"/>
    </w:rPr>
  </w:style>
  <w:style w:type="paragraph" w:styleId="Header">
    <w:name w:val="header"/>
    <w:basedOn w:val="Normal"/>
    <w:semiHidden/>
    <w:rsid w:val="00EC676C"/>
    <w:pPr>
      <w:tabs>
        <w:tab w:val="center" w:pos="4153"/>
        <w:tab w:val="right" w:pos="8306"/>
      </w:tabs>
    </w:pPr>
  </w:style>
  <w:style w:type="paragraph" w:styleId="Footer">
    <w:name w:val="footer"/>
    <w:basedOn w:val="Normal"/>
    <w:link w:val="FooterChar"/>
    <w:uiPriority w:val="99"/>
    <w:rsid w:val="00EC676C"/>
    <w:pPr>
      <w:tabs>
        <w:tab w:val="center" w:pos="4153"/>
        <w:tab w:val="right" w:pos="8306"/>
      </w:tabs>
    </w:pPr>
  </w:style>
  <w:style w:type="paragraph" w:styleId="ListBullet">
    <w:name w:val="List Bullet"/>
    <w:basedOn w:val="Normal"/>
    <w:rsid w:val="00CF7656"/>
    <w:pPr>
      <w:numPr>
        <w:numId w:val="2"/>
      </w:numPr>
      <w:spacing w:line="240" w:lineRule="auto"/>
      <w:contextualSpacing/>
    </w:pPr>
    <w:rPr>
      <w:rFonts w:ascii="Courier New" w:hAnsi="Courier New"/>
      <w:sz w:val="20"/>
      <w:szCs w:val="20"/>
      <w:lang w:val="en-US"/>
    </w:rPr>
  </w:style>
  <w:style w:type="table" w:styleId="TableGrid">
    <w:name w:val="Table Grid"/>
    <w:basedOn w:val="TableNormal"/>
    <w:uiPriority w:val="59"/>
    <w:rsid w:val="004F06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3B547D"/>
  </w:style>
  <w:style w:type="character" w:styleId="FollowedHyperlink">
    <w:name w:val="FollowedHyperlink"/>
    <w:uiPriority w:val="99"/>
    <w:semiHidden/>
    <w:unhideWhenUsed/>
    <w:rsid w:val="00354AA9"/>
    <w:rPr>
      <w:color w:val="992135"/>
      <w:u w:val="single"/>
    </w:rPr>
  </w:style>
  <w:style w:type="paragraph" w:styleId="BalloonText">
    <w:name w:val="Balloon Text"/>
    <w:basedOn w:val="Normal"/>
    <w:link w:val="BalloonTextChar"/>
    <w:uiPriority w:val="99"/>
    <w:semiHidden/>
    <w:unhideWhenUsed/>
    <w:rsid w:val="008D5B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B9A"/>
    <w:rPr>
      <w:rFonts w:ascii="Tahoma" w:hAnsi="Tahoma" w:cs="Tahoma"/>
      <w:sz w:val="16"/>
      <w:szCs w:val="16"/>
      <w:lang w:eastAsia="en-US"/>
    </w:rPr>
  </w:style>
  <w:style w:type="character" w:styleId="LineNumber">
    <w:name w:val="line number"/>
    <w:basedOn w:val="DefaultParagraphFont"/>
    <w:uiPriority w:val="99"/>
    <w:semiHidden/>
    <w:unhideWhenUsed/>
    <w:rsid w:val="00C557D0"/>
  </w:style>
  <w:style w:type="character" w:customStyle="1" w:styleId="FooterChar">
    <w:name w:val="Footer Char"/>
    <w:basedOn w:val="DefaultParagraphFont"/>
    <w:link w:val="Footer"/>
    <w:uiPriority w:val="99"/>
    <w:rsid w:val="00C557D0"/>
    <w:rPr>
      <w:sz w:val="24"/>
      <w:szCs w:val="24"/>
      <w:lang w:eastAsia="en-US"/>
    </w:rPr>
  </w:style>
  <w:style w:type="character" w:customStyle="1" w:styleId="Heading2Char">
    <w:name w:val="Heading 2 Char"/>
    <w:basedOn w:val="DefaultParagraphFont"/>
    <w:link w:val="Heading2"/>
    <w:rsid w:val="00472A40"/>
    <w:rPr>
      <w:rFonts w:ascii="Arial" w:hAnsi="Arial" w:cs="Arial"/>
      <w:b/>
      <w:bCs/>
      <w:sz w:val="32"/>
      <w:szCs w:val="28"/>
      <w:lang w:eastAsia="en-US"/>
    </w:rPr>
  </w:style>
  <w:style w:type="character" w:styleId="CommentReference">
    <w:name w:val="annotation reference"/>
    <w:basedOn w:val="DefaultParagraphFont"/>
    <w:uiPriority w:val="99"/>
    <w:semiHidden/>
    <w:unhideWhenUsed/>
    <w:rsid w:val="00472A40"/>
    <w:rPr>
      <w:sz w:val="16"/>
      <w:szCs w:val="16"/>
    </w:rPr>
  </w:style>
  <w:style w:type="paragraph" w:styleId="CommentText">
    <w:name w:val="annotation text"/>
    <w:basedOn w:val="Normal"/>
    <w:link w:val="CommentTextChar"/>
    <w:uiPriority w:val="99"/>
    <w:semiHidden/>
    <w:unhideWhenUsed/>
    <w:rsid w:val="00472A40"/>
    <w:pPr>
      <w:spacing w:line="240" w:lineRule="auto"/>
    </w:pPr>
    <w:rPr>
      <w:sz w:val="20"/>
      <w:szCs w:val="20"/>
    </w:rPr>
  </w:style>
  <w:style w:type="character" w:customStyle="1" w:styleId="CommentTextChar">
    <w:name w:val="Comment Text Char"/>
    <w:basedOn w:val="DefaultParagraphFont"/>
    <w:link w:val="CommentText"/>
    <w:uiPriority w:val="99"/>
    <w:semiHidden/>
    <w:rsid w:val="00472A40"/>
    <w:rPr>
      <w:lang w:eastAsia="en-US"/>
    </w:rPr>
  </w:style>
  <w:style w:type="paragraph" w:styleId="CommentSubject">
    <w:name w:val="annotation subject"/>
    <w:basedOn w:val="CommentText"/>
    <w:next w:val="CommentText"/>
    <w:link w:val="CommentSubjectChar"/>
    <w:uiPriority w:val="99"/>
    <w:semiHidden/>
    <w:unhideWhenUsed/>
    <w:rsid w:val="00472A40"/>
    <w:rPr>
      <w:b/>
      <w:bCs/>
    </w:rPr>
  </w:style>
  <w:style w:type="character" w:customStyle="1" w:styleId="CommentSubjectChar">
    <w:name w:val="Comment Subject Char"/>
    <w:basedOn w:val="CommentTextChar"/>
    <w:link w:val="CommentSubject"/>
    <w:uiPriority w:val="99"/>
    <w:semiHidden/>
    <w:rsid w:val="00472A40"/>
    <w:rPr>
      <w:b/>
      <w:bCs/>
    </w:rPr>
  </w:style>
  <w:style w:type="paragraph" w:styleId="Revision">
    <w:name w:val="Revision"/>
    <w:hidden/>
    <w:uiPriority w:val="99"/>
    <w:semiHidden/>
    <w:rsid w:val="00472A40"/>
    <w:rPr>
      <w:sz w:val="24"/>
      <w:szCs w:val="24"/>
      <w:lang w:eastAsia="en-US"/>
    </w:rPr>
  </w:style>
  <w:style w:type="paragraph" w:styleId="NoSpacing">
    <w:name w:val="No Spacing"/>
    <w:uiPriority w:val="1"/>
    <w:qFormat/>
    <w:rsid w:val="009910DD"/>
    <w:rPr>
      <w:sz w:val="24"/>
      <w:szCs w:val="24"/>
      <w:lang w:eastAsia="en-US"/>
    </w:rPr>
  </w:style>
  <w:style w:type="character" w:styleId="Strong">
    <w:name w:val="Strong"/>
    <w:basedOn w:val="DefaultParagraphFont"/>
    <w:uiPriority w:val="22"/>
    <w:qFormat/>
    <w:rsid w:val="007F5E89"/>
    <w:rPr>
      <w:b/>
      <w:bCs/>
    </w:rPr>
  </w:style>
  <w:style w:type="paragraph" w:styleId="TOCHeading">
    <w:name w:val="TOC Heading"/>
    <w:basedOn w:val="Heading1"/>
    <w:next w:val="Normal"/>
    <w:uiPriority w:val="39"/>
    <w:semiHidden/>
    <w:unhideWhenUsed/>
    <w:qFormat/>
    <w:rsid w:val="004A4E2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qFormat/>
    <w:rsid w:val="004A4E26"/>
    <w:pPr>
      <w:spacing w:after="100"/>
    </w:pPr>
  </w:style>
  <w:style w:type="paragraph" w:styleId="TOC2">
    <w:name w:val="toc 2"/>
    <w:basedOn w:val="Normal"/>
    <w:next w:val="Normal"/>
    <w:autoRedefine/>
    <w:uiPriority w:val="39"/>
    <w:unhideWhenUsed/>
    <w:qFormat/>
    <w:rsid w:val="004A4E26"/>
    <w:pPr>
      <w:spacing w:after="100"/>
      <w:ind w:left="240"/>
    </w:pPr>
  </w:style>
  <w:style w:type="paragraph" w:styleId="TOC3">
    <w:name w:val="toc 3"/>
    <w:basedOn w:val="Normal"/>
    <w:next w:val="Normal"/>
    <w:autoRedefine/>
    <w:uiPriority w:val="39"/>
    <w:unhideWhenUsed/>
    <w:qFormat/>
    <w:rsid w:val="004A4E26"/>
    <w:pPr>
      <w:spacing w:after="100" w:line="276" w:lineRule="auto"/>
      <w:ind w:left="440"/>
    </w:pPr>
    <w:rPr>
      <w:rFonts w:asciiTheme="minorHAnsi" w:eastAsiaTheme="minorEastAsia" w:hAnsiTheme="minorHAnsi" w:cstheme="minorBidi"/>
      <w:sz w:val="22"/>
      <w:szCs w:val="22"/>
      <w:lang w:eastAsia="en-GB"/>
    </w:rPr>
  </w:style>
  <w:style w:type="paragraph" w:styleId="TOC4">
    <w:name w:val="toc 4"/>
    <w:basedOn w:val="Normal"/>
    <w:next w:val="Normal"/>
    <w:autoRedefine/>
    <w:uiPriority w:val="39"/>
    <w:unhideWhenUsed/>
    <w:rsid w:val="004A4E26"/>
    <w:pPr>
      <w:spacing w:after="100" w:line="276" w:lineRule="auto"/>
      <w:ind w:left="660"/>
    </w:pPr>
    <w:rPr>
      <w:rFonts w:asciiTheme="minorHAnsi" w:eastAsiaTheme="minorEastAsia" w:hAnsiTheme="minorHAnsi" w:cstheme="minorBidi"/>
      <w:sz w:val="22"/>
      <w:szCs w:val="22"/>
      <w:lang w:eastAsia="en-GB"/>
    </w:rPr>
  </w:style>
  <w:style w:type="paragraph" w:styleId="TOC5">
    <w:name w:val="toc 5"/>
    <w:basedOn w:val="Normal"/>
    <w:next w:val="Normal"/>
    <w:autoRedefine/>
    <w:uiPriority w:val="39"/>
    <w:unhideWhenUsed/>
    <w:rsid w:val="004A4E26"/>
    <w:pPr>
      <w:spacing w:after="100" w:line="276" w:lineRule="auto"/>
      <w:ind w:left="880"/>
    </w:pPr>
    <w:rPr>
      <w:rFonts w:asciiTheme="minorHAnsi" w:eastAsiaTheme="minorEastAsia" w:hAnsiTheme="minorHAnsi" w:cstheme="minorBidi"/>
      <w:sz w:val="22"/>
      <w:szCs w:val="22"/>
      <w:lang w:eastAsia="en-GB"/>
    </w:rPr>
  </w:style>
  <w:style w:type="paragraph" w:styleId="TOC6">
    <w:name w:val="toc 6"/>
    <w:basedOn w:val="Normal"/>
    <w:next w:val="Normal"/>
    <w:autoRedefine/>
    <w:uiPriority w:val="39"/>
    <w:unhideWhenUsed/>
    <w:rsid w:val="004A4E26"/>
    <w:pPr>
      <w:spacing w:after="100" w:line="276" w:lineRule="auto"/>
      <w:ind w:left="1100"/>
    </w:pPr>
    <w:rPr>
      <w:rFonts w:asciiTheme="minorHAnsi" w:eastAsiaTheme="minorEastAsia" w:hAnsiTheme="minorHAnsi" w:cstheme="minorBidi"/>
      <w:sz w:val="22"/>
      <w:szCs w:val="22"/>
      <w:lang w:eastAsia="en-GB"/>
    </w:rPr>
  </w:style>
  <w:style w:type="paragraph" w:styleId="TOC7">
    <w:name w:val="toc 7"/>
    <w:basedOn w:val="Normal"/>
    <w:next w:val="Normal"/>
    <w:autoRedefine/>
    <w:uiPriority w:val="39"/>
    <w:unhideWhenUsed/>
    <w:rsid w:val="004A4E26"/>
    <w:pPr>
      <w:spacing w:after="100" w:line="276" w:lineRule="auto"/>
      <w:ind w:left="1320"/>
    </w:pPr>
    <w:rPr>
      <w:rFonts w:asciiTheme="minorHAnsi" w:eastAsiaTheme="minorEastAsia" w:hAnsiTheme="minorHAnsi" w:cstheme="minorBidi"/>
      <w:sz w:val="22"/>
      <w:szCs w:val="22"/>
      <w:lang w:eastAsia="en-GB"/>
    </w:rPr>
  </w:style>
  <w:style w:type="paragraph" w:styleId="TOC8">
    <w:name w:val="toc 8"/>
    <w:basedOn w:val="Normal"/>
    <w:next w:val="Normal"/>
    <w:autoRedefine/>
    <w:uiPriority w:val="39"/>
    <w:unhideWhenUsed/>
    <w:rsid w:val="004A4E26"/>
    <w:pPr>
      <w:spacing w:after="100" w:line="276" w:lineRule="auto"/>
      <w:ind w:left="1540"/>
    </w:pPr>
    <w:rPr>
      <w:rFonts w:asciiTheme="minorHAnsi" w:eastAsiaTheme="minorEastAsia" w:hAnsiTheme="minorHAnsi" w:cstheme="minorBidi"/>
      <w:sz w:val="22"/>
      <w:szCs w:val="22"/>
      <w:lang w:eastAsia="en-GB"/>
    </w:rPr>
  </w:style>
  <w:style w:type="paragraph" w:styleId="TOC9">
    <w:name w:val="toc 9"/>
    <w:basedOn w:val="Normal"/>
    <w:next w:val="Normal"/>
    <w:autoRedefine/>
    <w:uiPriority w:val="39"/>
    <w:unhideWhenUsed/>
    <w:rsid w:val="004A4E26"/>
    <w:pPr>
      <w:spacing w:after="100" w:line="276" w:lineRule="auto"/>
      <w:ind w:left="1760"/>
    </w:pPr>
    <w:rPr>
      <w:rFonts w:asciiTheme="minorHAnsi" w:eastAsiaTheme="minorEastAsia" w:hAnsiTheme="minorHAnsi" w:cstheme="minorBidi"/>
      <w:sz w:val="22"/>
      <w:szCs w:val="22"/>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865721">
      <w:bodyDiv w:val="1"/>
      <w:marLeft w:val="0"/>
      <w:marRight w:val="0"/>
      <w:marTop w:val="0"/>
      <w:marBottom w:val="0"/>
      <w:divBdr>
        <w:top w:val="none" w:sz="0" w:space="0" w:color="auto"/>
        <w:left w:val="none" w:sz="0" w:space="0" w:color="auto"/>
        <w:bottom w:val="none" w:sz="0" w:space="0" w:color="auto"/>
        <w:right w:val="none" w:sz="0" w:space="0" w:color="auto"/>
      </w:divBdr>
    </w:div>
    <w:div w:id="56438842">
      <w:bodyDiv w:val="1"/>
      <w:marLeft w:val="0"/>
      <w:marRight w:val="0"/>
      <w:marTop w:val="0"/>
      <w:marBottom w:val="0"/>
      <w:divBdr>
        <w:top w:val="none" w:sz="0" w:space="0" w:color="auto"/>
        <w:left w:val="none" w:sz="0" w:space="0" w:color="auto"/>
        <w:bottom w:val="none" w:sz="0" w:space="0" w:color="auto"/>
        <w:right w:val="none" w:sz="0" w:space="0" w:color="auto"/>
      </w:divBdr>
    </w:div>
    <w:div w:id="65298064">
      <w:bodyDiv w:val="1"/>
      <w:marLeft w:val="0"/>
      <w:marRight w:val="0"/>
      <w:marTop w:val="0"/>
      <w:marBottom w:val="0"/>
      <w:divBdr>
        <w:top w:val="none" w:sz="0" w:space="0" w:color="auto"/>
        <w:left w:val="none" w:sz="0" w:space="0" w:color="auto"/>
        <w:bottom w:val="none" w:sz="0" w:space="0" w:color="auto"/>
        <w:right w:val="none" w:sz="0" w:space="0" w:color="auto"/>
      </w:divBdr>
    </w:div>
    <w:div w:id="66925344">
      <w:bodyDiv w:val="1"/>
      <w:marLeft w:val="0"/>
      <w:marRight w:val="0"/>
      <w:marTop w:val="0"/>
      <w:marBottom w:val="0"/>
      <w:divBdr>
        <w:top w:val="none" w:sz="0" w:space="0" w:color="auto"/>
        <w:left w:val="none" w:sz="0" w:space="0" w:color="auto"/>
        <w:bottom w:val="none" w:sz="0" w:space="0" w:color="auto"/>
        <w:right w:val="none" w:sz="0" w:space="0" w:color="auto"/>
      </w:divBdr>
    </w:div>
    <w:div w:id="106658494">
      <w:bodyDiv w:val="1"/>
      <w:marLeft w:val="0"/>
      <w:marRight w:val="0"/>
      <w:marTop w:val="0"/>
      <w:marBottom w:val="0"/>
      <w:divBdr>
        <w:top w:val="none" w:sz="0" w:space="0" w:color="auto"/>
        <w:left w:val="none" w:sz="0" w:space="0" w:color="auto"/>
        <w:bottom w:val="none" w:sz="0" w:space="0" w:color="auto"/>
        <w:right w:val="none" w:sz="0" w:space="0" w:color="auto"/>
      </w:divBdr>
    </w:div>
    <w:div w:id="178158250">
      <w:bodyDiv w:val="1"/>
      <w:marLeft w:val="0"/>
      <w:marRight w:val="0"/>
      <w:marTop w:val="0"/>
      <w:marBottom w:val="0"/>
      <w:divBdr>
        <w:top w:val="none" w:sz="0" w:space="0" w:color="auto"/>
        <w:left w:val="none" w:sz="0" w:space="0" w:color="auto"/>
        <w:bottom w:val="none" w:sz="0" w:space="0" w:color="auto"/>
        <w:right w:val="none" w:sz="0" w:space="0" w:color="auto"/>
      </w:divBdr>
      <w:divsChild>
        <w:div w:id="1622959074">
          <w:marLeft w:val="0"/>
          <w:marRight w:val="0"/>
          <w:marTop w:val="0"/>
          <w:marBottom w:val="0"/>
          <w:divBdr>
            <w:top w:val="none" w:sz="0" w:space="0" w:color="auto"/>
            <w:left w:val="none" w:sz="0" w:space="0" w:color="auto"/>
            <w:bottom w:val="none" w:sz="0" w:space="0" w:color="auto"/>
            <w:right w:val="none" w:sz="0" w:space="0" w:color="auto"/>
          </w:divBdr>
          <w:divsChild>
            <w:div w:id="9571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7045">
      <w:bodyDiv w:val="1"/>
      <w:marLeft w:val="0"/>
      <w:marRight w:val="0"/>
      <w:marTop w:val="0"/>
      <w:marBottom w:val="0"/>
      <w:divBdr>
        <w:top w:val="none" w:sz="0" w:space="0" w:color="auto"/>
        <w:left w:val="none" w:sz="0" w:space="0" w:color="auto"/>
        <w:bottom w:val="none" w:sz="0" w:space="0" w:color="auto"/>
        <w:right w:val="none" w:sz="0" w:space="0" w:color="auto"/>
      </w:divBdr>
    </w:div>
    <w:div w:id="253394654">
      <w:bodyDiv w:val="1"/>
      <w:marLeft w:val="0"/>
      <w:marRight w:val="0"/>
      <w:marTop w:val="0"/>
      <w:marBottom w:val="0"/>
      <w:divBdr>
        <w:top w:val="none" w:sz="0" w:space="0" w:color="auto"/>
        <w:left w:val="none" w:sz="0" w:space="0" w:color="auto"/>
        <w:bottom w:val="none" w:sz="0" w:space="0" w:color="auto"/>
        <w:right w:val="none" w:sz="0" w:space="0" w:color="auto"/>
      </w:divBdr>
    </w:div>
    <w:div w:id="281348168">
      <w:bodyDiv w:val="1"/>
      <w:marLeft w:val="0"/>
      <w:marRight w:val="0"/>
      <w:marTop w:val="0"/>
      <w:marBottom w:val="0"/>
      <w:divBdr>
        <w:top w:val="none" w:sz="0" w:space="0" w:color="auto"/>
        <w:left w:val="none" w:sz="0" w:space="0" w:color="auto"/>
        <w:bottom w:val="none" w:sz="0" w:space="0" w:color="auto"/>
        <w:right w:val="none" w:sz="0" w:space="0" w:color="auto"/>
      </w:divBdr>
    </w:div>
    <w:div w:id="296110132">
      <w:bodyDiv w:val="1"/>
      <w:marLeft w:val="0"/>
      <w:marRight w:val="0"/>
      <w:marTop w:val="0"/>
      <w:marBottom w:val="0"/>
      <w:divBdr>
        <w:top w:val="none" w:sz="0" w:space="0" w:color="auto"/>
        <w:left w:val="none" w:sz="0" w:space="0" w:color="auto"/>
        <w:bottom w:val="none" w:sz="0" w:space="0" w:color="auto"/>
        <w:right w:val="none" w:sz="0" w:space="0" w:color="auto"/>
      </w:divBdr>
    </w:div>
    <w:div w:id="322977495">
      <w:bodyDiv w:val="1"/>
      <w:marLeft w:val="0"/>
      <w:marRight w:val="0"/>
      <w:marTop w:val="0"/>
      <w:marBottom w:val="0"/>
      <w:divBdr>
        <w:top w:val="none" w:sz="0" w:space="0" w:color="auto"/>
        <w:left w:val="none" w:sz="0" w:space="0" w:color="auto"/>
        <w:bottom w:val="none" w:sz="0" w:space="0" w:color="auto"/>
        <w:right w:val="none" w:sz="0" w:space="0" w:color="auto"/>
      </w:divBdr>
    </w:div>
    <w:div w:id="341709169">
      <w:bodyDiv w:val="1"/>
      <w:marLeft w:val="0"/>
      <w:marRight w:val="0"/>
      <w:marTop w:val="0"/>
      <w:marBottom w:val="0"/>
      <w:divBdr>
        <w:top w:val="none" w:sz="0" w:space="0" w:color="auto"/>
        <w:left w:val="none" w:sz="0" w:space="0" w:color="auto"/>
        <w:bottom w:val="none" w:sz="0" w:space="0" w:color="auto"/>
        <w:right w:val="none" w:sz="0" w:space="0" w:color="auto"/>
      </w:divBdr>
    </w:div>
    <w:div w:id="419521729">
      <w:bodyDiv w:val="1"/>
      <w:marLeft w:val="0"/>
      <w:marRight w:val="0"/>
      <w:marTop w:val="0"/>
      <w:marBottom w:val="0"/>
      <w:divBdr>
        <w:top w:val="none" w:sz="0" w:space="0" w:color="auto"/>
        <w:left w:val="none" w:sz="0" w:space="0" w:color="auto"/>
        <w:bottom w:val="none" w:sz="0" w:space="0" w:color="auto"/>
        <w:right w:val="none" w:sz="0" w:space="0" w:color="auto"/>
      </w:divBdr>
    </w:div>
    <w:div w:id="456026688">
      <w:bodyDiv w:val="1"/>
      <w:marLeft w:val="0"/>
      <w:marRight w:val="0"/>
      <w:marTop w:val="0"/>
      <w:marBottom w:val="0"/>
      <w:divBdr>
        <w:top w:val="none" w:sz="0" w:space="0" w:color="auto"/>
        <w:left w:val="none" w:sz="0" w:space="0" w:color="auto"/>
        <w:bottom w:val="none" w:sz="0" w:space="0" w:color="auto"/>
        <w:right w:val="none" w:sz="0" w:space="0" w:color="auto"/>
      </w:divBdr>
    </w:div>
    <w:div w:id="500393825">
      <w:bodyDiv w:val="1"/>
      <w:marLeft w:val="0"/>
      <w:marRight w:val="0"/>
      <w:marTop w:val="0"/>
      <w:marBottom w:val="0"/>
      <w:divBdr>
        <w:top w:val="none" w:sz="0" w:space="0" w:color="auto"/>
        <w:left w:val="none" w:sz="0" w:space="0" w:color="auto"/>
        <w:bottom w:val="none" w:sz="0" w:space="0" w:color="auto"/>
        <w:right w:val="none" w:sz="0" w:space="0" w:color="auto"/>
      </w:divBdr>
    </w:div>
    <w:div w:id="565654667">
      <w:bodyDiv w:val="1"/>
      <w:marLeft w:val="0"/>
      <w:marRight w:val="0"/>
      <w:marTop w:val="0"/>
      <w:marBottom w:val="0"/>
      <w:divBdr>
        <w:top w:val="none" w:sz="0" w:space="0" w:color="auto"/>
        <w:left w:val="none" w:sz="0" w:space="0" w:color="auto"/>
        <w:bottom w:val="none" w:sz="0" w:space="0" w:color="auto"/>
        <w:right w:val="none" w:sz="0" w:space="0" w:color="auto"/>
      </w:divBdr>
    </w:div>
    <w:div w:id="610206687">
      <w:bodyDiv w:val="1"/>
      <w:marLeft w:val="0"/>
      <w:marRight w:val="0"/>
      <w:marTop w:val="0"/>
      <w:marBottom w:val="0"/>
      <w:divBdr>
        <w:top w:val="none" w:sz="0" w:space="0" w:color="auto"/>
        <w:left w:val="none" w:sz="0" w:space="0" w:color="auto"/>
        <w:bottom w:val="none" w:sz="0" w:space="0" w:color="auto"/>
        <w:right w:val="none" w:sz="0" w:space="0" w:color="auto"/>
      </w:divBdr>
    </w:div>
    <w:div w:id="695040188">
      <w:bodyDiv w:val="1"/>
      <w:marLeft w:val="0"/>
      <w:marRight w:val="0"/>
      <w:marTop w:val="0"/>
      <w:marBottom w:val="0"/>
      <w:divBdr>
        <w:top w:val="none" w:sz="0" w:space="0" w:color="auto"/>
        <w:left w:val="none" w:sz="0" w:space="0" w:color="auto"/>
        <w:bottom w:val="none" w:sz="0" w:space="0" w:color="auto"/>
        <w:right w:val="none" w:sz="0" w:space="0" w:color="auto"/>
      </w:divBdr>
    </w:div>
    <w:div w:id="786659435">
      <w:bodyDiv w:val="1"/>
      <w:marLeft w:val="0"/>
      <w:marRight w:val="0"/>
      <w:marTop w:val="0"/>
      <w:marBottom w:val="0"/>
      <w:divBdr>
        <w:top w:val="none" w:sz="0" w:space="0" w:color="auto"/>
        <w:left w:val="none" w:sz="0" w:space="0" w:color="auto"/>
        <w:bottom w:val="none" w:sz="0" w:space="0" w:color="auto"/>
        <w:right w:val="none" w:sz="0" w:space="0" w:color="auto"/>
      </w:divBdr>
    </w:div>
    <w:div w:id="924873290">
      <w:bodyDiv w:val="1"/>
      <w:marLeft w:val="0"/>
      <w:marRight w:val="0"/>
      <w:marTop w:val="0"/>
      <w:marBottom w:val="0"/>
      <w:divBdr>
        <w:top w:val="none" w:sz="0" w:space="0" w:color="auto"/>
        <w:left w:val="none" w:sz="0" w:space="0" w:color="auto"/>
        <w:bottom w:val="none" w:sz="0" w:space="0" w:color="auto"/>
        <w:right w:val="none" w:sz="0" w:space="0" w:color="auto"/>
      </w:divBdr>
    </w:div>
    <w:div w:id="960376946">
      <w:bodyDiv w:val="1"/>
      <w:marLeft w:val="0"/>
      <w:marRight w:val="0"/>
      <w:marTop w:val="0"/>
      <w:marBottom w:val="0"/>
      <w:divBdr>
        <w:top w:val="none" w:sz="0" w:space="0" w:color="auto"/>
        <w:left w:val="none" w:sz="0" w:space="0" w:color="auto"/>
        <w:bottom w:val="none" w:sz="0" w:space="0" w:color="auto"/>
        <w:right w:val="none" w:sz="0" w:space="0" w:color="auto"/>
      </w:divBdr>
    </w:div>
    <w:div w:id="1045956524">
      <w:bodyDiv w:val="1"/>
      <w:marLeft w:val="0"/>
      <w:marRight w:val="0"/>
      <w:marTop w:val="0"/>
      <w:marBottom w:val="0"/>
      <w:divBdr>
        <w:top w:val="none" w:sz="0" w:space="0" w:color="auto"/>
        <w:left w:val="none" w:sz="0" w:space="0" w:color="auto"/>
        <w:bottom w:val="none" w:sz="0" w:space="0" w:color="auto"/>
        <w:right w:val="none" w:sz="0" w:space="0" w:color="auto"/>
      </w:divBdr>
    </w:div>
    <w:div w:id="1162547826">
      <w:bodyDiv w:val="1"/>
      <w:marLeft w:val="0"/>
      <w:marRight w:val="0"/>
      <w:marTop w:val="0"/>
      <w:marBottom w:val="0"/>
      <w:divBdr>
        <w:top w:val="none" w:sz="0" w:space="0" w:color="auto"/>
        <w:left w:val="none" w:sz="0" w:space="0" w:color="auto"/>
        <w:bottom w:val="none" w:sz="0" w:space="0" w:color="auto"/>
        <w:right w:val="none" w:sz="0" w:space="0" w:color="auto"/>
      </w:divBdr>
    </w:div>
    <w:div w:id="1242250865">
      <w:bodyDiv w:val="1"/>
      <w:marLeft w:val="0"/>
      <w:marRight w:val="0"/>
      <w:marTop w:val="0"/>
      <w:marBottom w:val="0"/>
      <w:divBdr>
        <w:top w:val="none" w:sz="0" w:space="0" w:color="auto"/>
        <w:left w:val="none" w:sz="0" w:space="0" w:color="auto"/>
        <w:bottom w:val="none" w:sz="0" w:space="0" w:color="auto"/>
        <w:right w:val="none" w:sz="0" w:space="0" w:color="auto"/>
      </w:divBdr>
    </w:div>
    <w:div w:id="1270315217">
      <w:bodyDiv w:val="1"/>
      <w:marLeft w:val="0"/>
      <w:marRight w:val="0"/>
      <w:marTop w:val="0"/>
      <w:marBottom w:val="0"/>
      <w:divBdr>
        <w:top w:val="none" w:sz="0" w:space="0" w:color="auto"/>
        <w:left w:val="none" w:sz="0" w:space="0" w:color="auto"/>
        <w:bottom w:val="none" w:sz="0" w:space="0" w:color="auto"/>
        <w:right w:val="none" w:sz="0" w:space="0" w:color="auto"/>
      </w:divBdr>
    </w:div>
    <w:div w:id="1311599265">
      <w:bodyDiv w:val="1"/>
      <w:marLeft w:val="0"/>
      <w:marRight w:val="0"/>
      <w:marTop w:val="0"/>
      <w:marBottom w:val="0"/>
      <w:divBdr>
        <w:top w:val="none" w:sz="0" w:space="0" w:color="auto"/>
        <w:left w:val="none" w:sz="0" w:space="0" w:color="auto"/>
        <w:bottom w:val="none" w:sz="0" w:space="0" w:color="auto"/>
        <w:right w:val="none" w:sz="0" w:space="0" w:color="auto"/>
      </w:divBdr>
    </w:div>
    <w:div w:id="1322732003">
      <w:bodyDiv w:val="1"/>
      <w:marLeft w:val="0"/>
      <w:marRight w:val="0"/>
      <w:marTop w:val="0"/>
      <w:marBottom w:val="0"/>
      <w:divBdr>
        <w:top w:val="none" w:sz="0" w:space="0" w:color="auto"/>
        <w:left w:val="none" w:sz="0" w:space="0" w:color="auto"/>
        <w:bottom w:val="none" w:sz="0" w:space="0" w:color="auto"/>
        <w:right w:val="none" w:sz="0" w:space="0" w:color="auto"/>
      </w:divBdr>
    </w:div>
    <w:div w:id="1381712066">
      <w:bodyDiv w:val="1"/>
      <w:marLeft w:val="0"/>
      <w:marRight w:val="0"/>
      <w:marTop w:val="0"/>
      <w:marBottom w:val="0"/>
      <w:divBdr>
        <w:top w:val="none" w:sz="0" w:space="0" w:color="auto"/>
        <w:left w:val="none" w:sz="0" w:space="0" w:color="auto"/>
        <w:bottom w:val="none" w:sz="0" w:space="0" w:color="auto"/>
        <w:right w:val="none" w:sz="0" w:space="0" w:color="auto"/>
      </w:divBdr>
    </w:div>
    <w:div w:id="1426029282">
      <w:bodyDiv w:val="1"/>
      <w:marLeft w:val="0"/>
      <w:marRight w:val="0"/>
      <w:marTop w:val="0"/>
      <w:marBottom w:val="0"/>
      <w:divBdr>
        <w:top w:val="none" w:sz="0" w:space="0" w:color="auto"/>
        <w:left w:val="none" w:sz="0" w:space="0" w:color="auto"/>
        <w:bottom w:val="none" w:sz="0" w:space="0" w:color="auto"/>
        <w:right w:val="none" w:sz="0" w:space="0" w:color="auto"/>
      </w:divBdr>
    </w:div>
    <w:div w:id="1442534685">
      <w:bodyDiv w:val="1"/>
      <w:marLeft w:val="0"/>
      <w:marRight w:val="0"/>
      <w:marTop w:val="0"/>
      <w:marBottom w:val="0"/>
      <w:divBdr>
        <w:top w:val="none" w:sz="0" w:space="0" w:color="auto"/>
        <w:left w:val="none" w:sz="0" w:space="0" w:color="auto"/>
        <w:bottom w:val="none" w:sz="0" w:space="0" w:color="auto"/>
        <w:right w:val="none" w:sz="0" w:space="0" w:color="auto"/>
      </w:divBdr>
    </w:div>
    <w:div w:id="1461536243">
      <w:bodyDiv w:val="1"/>
      <w:marLeft w:val="0"/>
      <w:marRight w:val="0"/>
      <w:marTop w:val="0"/>
      <w:marBottom w:val="0"/>
      <w:divBdr>
        <w:top w:val="none" w:sz="0" w:space="0" w:color="auto"/>
        <w:left w:val="none" w:sz="0" w:space="0" w:color="auto"/>
        <w:bottom w:val="none" w:sz="0" w:space="0" w:color="auto"/>
        <w:right w:val="none" w:sz="0" w:space="0" w:color="auto"/>
      </w:divBdr>
    </w:div>
    <w:div w:id="1527715583">
      <w:bodyDiv w:val="1"/>
      <w:marLeft w:val="0"/>
      <w:marRight w:val="0"/>
      <w:marTop w:val="0"/>
      <w:marBottom w:val="0"/>
      <w:divBdr>
        <w:top w:val="none" w:sz="0" w:space="0" w:color="auto"/>
        <w:left w:val="none" w:sz="0" w:space="0" w:color="auto"/>
        <w:bottom w:val="none" w:sz="0" w:space="0" w:color="auto"/>
        <w:right w:val="none" w:sz="0" w:space="0" w:color="auto"/>
      </w:divBdr>
    </w:div>
    <w:div w:id="1530991918">
      <w:bodyDiv w:val="1"/>
      <w:marLeft w:val="0"/>
      <w:marRight w:val="0"/>
      <w:marTop w:val="0"/>
      <w:marBottom w:val="0"/>
      <w:divBdr>
        <w:top w:val="none" w:sz="0" w:space="0" w:color="auto"/>
        <w:left w:val="none" w:sz="0" w:space="0" w:color="auto"/>
        <w:bottom w:val="none" w:sz="0" w:space="0" w:color="auto"/>
        <w:right w:val="none" w:sz="0" w:space="0" w:color="auto"/>
      </w:divBdr>
    </w:div>
    <w:div w:id="1568151288">
      <w:bodyDiv w:val="1"/>
      <w:marLeft w:val="0"/>
      <w:marRight w:val="0"/>
      <w:marTop w:val="0"/>
      <w:marBottom w:val="0"/>
      <w:divBdr>
        <w:top w:val="none" w:sz="0" w:space="0" w:color="auto"/>
        <w:left w:val="none" w:sz="0" w:space="0" w:color="auto"/>
        <w:bottom w:val="none" w:sz="0" w:space="0" w:color="auto"/>
        <w:right w:val="none" w:sz="0" w:space="0" w:color="auto"/>
      </w:divBdr>
    </w:div>
    <w:div w:id="1649625157">
      <w:bodyDiv w:val="1"/>
      <w:marLeft w:val="0"/>
      <w:marRight w:val="0"/>
      <w:marTop w:val="0"/>
      <w:marBottom w:val="0"/>
      <w:divBdr>
        <w:top w:val="none" w:sz="0" w:space="0" w:color="auto"/>
        <w:left w:val="none" w:sz="0" w:space="0" w:color="auto"/>
        <w:bottom w:val="none" w:sz="0" w:space="0" w:color="auto"/>
        <w:right w:val="none" w:sz="0" w:space="0" w:color="auto"/>
      </w:divBdr>
    </w:div>
    <w:div w:id="1689988074">
      <w:bodyDiv w:val="1"/>
      <w:marLeft w:val="0"/>
      <w:marRight w:val="0"/>
      <w:marTop w:val="0"/>
      <w:marBottom w:val="0"/>
      <w:divBdr>
        <w:top w:val="none" w:sz="0" w:space="0" w:color="auto"/>
        <w:left w:val="none" w:sz="0" w:space="0" w:color="auto"/>
        <w:bottom w:val="none" w:sz="0" w:space="0" w:color="auto"/>
        <w:right w:val="none" w:sz="0" w:space="0" w:color="auto"/>
      </w:divBdr>
    </w:div>
    <w:div w:id="1745300324">
      <w:bodyDiv w:val="1"/>
      <w:marLeft w:val="0"/>
      <w:marRight w:val="0"/>
      <w:marTop w:val="0"/>
      <w:marBottom w:val="0"/>
      <w:divBdr>
        <w:top w:val="none" w:sz="0" w:space="0" w:color="auto"/>
        <w:left w:val="none" w:sz="0" w:space="0" w:color="auto"/>
        <w:bottom w:val="none" w:sz="0" w:space="0" w:color="auto"/>
        <w:right w:val="none" w:sz="0" w:space="0" w:color="auto"/>
      </w:divBdr>
    </w:div>
    <w:div w:id="1775635799">
      <w:bodyDiv w:val="1"/>
      <w:marLeft w:val="0"/>
      <w:marRight w:val="0"/>
      <w:marTop w:val="0"/>
      <w:marBottom w:val="0"/>
      <w:divBdr>
        <w:top w:val="none" w:sz="0" w:space="0" w:color="auto"/>
        <w:left w:val="none" w:sz="0" w:space="0" w:color="auto"/>
        <w:bottom w:val="none" w:sz="0" w:space="0" w:color="auto"/>
        <w:right w:val="none" w:sz="0" w:space="0" w:color="auto"/>
      </w:divBdr>
    </w:div>
    <w:div w:id="1880776846">
      <w:bodyDiv w:val="1"/>
      <w:marLeft w:val="0"/>
      <w:marRight w:val="0"/>
      <w:marTop w:val="0"/>
      <w:marBottom w:val="0"/>
      <w:divBdr>
        <w:top w:val="none" w:sz="0" w:space="0" w:color="auto"/>
        <w:left w:val="none" w:sz="0" w:space="0" w:color="auto"/>
        <w:bottom w:val="none" w:sz="0" w:space="0" w:color="auto"/>
        <w:right w:val="none" w:sz="0" w:space="0" w:color="auto"/>
      </w:divBdr>
    </w:div>
    <w:div w:id="206571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rigg@uk.imshealth.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ankins\Downloads\BMC154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A3E0BF-D572-454D-A866-C5753FBAA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BMC154n.dot</Template>
  <TotalTime>59</TotalTime>
  <Pages>28</Pages>
  <Words>12954</Words>
  <Characters>73840</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A sample article title</vt:lpstr>
    </vt:vector>
  </TitlesOfParts>
  <Company>Life Science Communications Ltd</Company>
  <LinksUpToDate>false</LinksUpToDate>
  <CharactersWithSpaces>86621</CharactersWithSpaces>
  <SharedDoc>false</SharedDoc>
  <HLinks>
    <vt:vector size="18" baseType="variant">
      <vt:variant>
        <vt:i4>5832743</vt:i4>
      </vt:variant>
      <vt:variant>
        <vt:i4>6</vt:i4>
      </vt:variant>
      <vt:variant>
        <vt:i4>0</vt:i4>
      </vt:variant>
      <vt:variant>
        <vt:i4>5</vt:i4>
      </vt:variant>
      <vt:variant>
        <vt:lpwstr>mailto:johnsmith@darwin.co.uk</vt:lpwstr>
      </vt:variant>
      <vt:variant>
        <vt:lpwstr/>
      </vt:variant>
      <vt:variant>
        <vt:i4>7864325</vt:i4>
      </vt:variant>
      <vt:variant>
        <vt:i4>3</vt:i4>
      </vt:variant>
      <vt:variant>
        <vt:i4>0</vt:i4>
      </vt:variant>
      <vt:variant>
        <vt:i4>5</vt:i4>
      </vt:variant>
      <vt:variant>
        <vt:lpwstr>mailto:jane@darwin.co.uk</vt:lpwstr>
      </vt:variant>
      <vt:variant>
        <vt:lpwstr/>
      </vt:variant>
      <vt:variant>
        <vt:i4>3407936</vt:i4>
      </vt:variant>
      <vt:variant>
        <vt:i4>0</vt:i4>
      </vt:variant>
      <vt:variant>
        <vt:i4>0</vt:i4>
      </vt:variant>
      <vt:variant>
        <vt:i4>5</vt:i4>
      </vt:variant>
      <vt:variant>
        <vt:lpwstr>mailto:charles@darwin.co.uk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dc:title>
  <dc:creator>mhankins</dc:creator>
  <cp:lastModifiedBy>srabhi</cp:lastModifiedBy>
  <cp:revision>25</cp:revision>
  <cp:lastPrinted>2015-07-20T15:17:00Z</cp:lastPrinted>
  <dcterms:created xsi:type="dcterms:W3CDTF">2015-07-20T16:11:00Z</dcterms:created>
  <dcterms:modified xsi:type="dcterms:W3CDTF">2015-07-21T09:24:00Z</dcterms:modified>
</cp:coreProperties>
</file>